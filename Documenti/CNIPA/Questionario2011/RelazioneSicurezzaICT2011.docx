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theme/themeOverride6.xml" ContentType="application/vnd.openxmlformats-officedocument.themeOverride+xml"/>
  <Override PartName="/word/charts/chart11.xml" ContentType="application/vnd.openxmlformats-officedocument.drawingml.chart+xml"/>
  <Override PartName="/word/charts/chart12.xml" ContentType="application/vnd.openxmlformats-officedocument.drawingml.chart+xml"/>
  <Override PartName="/word/theme/themeOverride7.xml" ContentType="application/vnd.openxmlformats-officedocument.themeOverride+xml"/>
  <Override PartName="/word/charts/chart13.xml" ContentType="application/vnd.openxmlformats-officedocument.drawingml.chart+xml"/>
  <Override PartName="/word/charts/chart14.xml" ContentType="application/vnd.openxmlformats-officedocument.drawingml.chart+xml"/>
  <Override PartName="/word/theme/themeOverride8.xml" ContentType="application/vnd.openxmlformats-officedocument.themeOverride+xml"/>
  <Override PartName="/word/charts/chart15.xml" ContentType="application/vnd.openxmlformats-officedocument.drawingml.chart+xml"/>
  <Override PartName="/word/charts/chart16.xml" ContentType="application/vnd.openxmlformats-officedocument.drawingml.chart+xml"/>
  <Override PartName="/word/theme/themeOverride9.xml" ContentType="application/vnd.openxmlformats-officedocument.themeOverride+xml"/>
  <Override PartName="/word/charts/chart17.xml" ContentType="application/vnd.openxmlformats-officedocument.drawingml.chart+xml"/>
  <Override PartName="/word/theme/themeOverride10.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9A68F04" w14:textId="77777777" w:rsidR="00434957" w:rsidRDefault="00434957" w:rsidP="0099780A">
      <w:pPr>
        <w:tabs>
          <w:tab w:val="left" w:pos="284"/>
          <w:tab w:val="left" w:pos="567"/>
          <w:tab w:val="left" w:pos="1134"/>
          <w:tab w:val="left" w:pos="1418"/>
          <w:tab w:val="left" w:pos="1701"/>
          <w:tab w:val="left" w:pos="1843"/>
        </w:tabs>
        <w:jc w:val="both"/>
      </w:pPr>
    </w:p>
    <w:p w14:paraId="55C94C37" w14:textId="77777777" w:rsidR="00434957" w:rsidRDefault="00434957" w:rsidP="00434957">
      <w:pPr>
        <w:tabs>
          <w:tab w:val="left" w:pos="284"/>
          <w:tab w:val="left" w:pos="567"/>
          <w:tab w:val="left" w:pos="1134"/>
          <w:tab w:val="left" w:pos="1418"/>
          <w:tab w:val="left" w:pos="1701"/>
          <w:tab w:val="left" w:pos="1843"/>
        </w:tabs>
      </w:pPr>
    </w:p>
    <w:p w14:paraId="267DC9ED" w14:textId="77777777" w:rsidR="00434957" w:rsidRDefault="00434957" w:rsidP="00434957">
      <w:pPr>
        <w:tabs>
          <w:tab w:val="left" w:pos="284"/>
          <w:tab w:val="left" w:pos="567"/>
          <w:tab w:val="left" w:pos="1134"/>
          <w:tab w:val="left" w:pos="1418"/>
          <w:tab w:val="left" w:pos="1701"/>
          <w:tab w:val="left" w:pos="1843"/>
        </w:tabs>
      </w:pPr>
    </w:p>
    <w:p w14:paraId="42B84ACF" w14:textId="77777777" w:rsidR="00434957" w:rsidRDefault="00434957" w:rsidP="00434957">
      <w:pPr>
        <w:tabs>
          <w:tab w:val="left" w:pos="284"/>
          <w:tab w:val="left" w:pos="567"/>
          <w:tab w:val="left" w:pos="1134"/>
          <w:tab w:val="left" w:pos="1418"/>
          <w:tab w:val="left" w:pos="1701"/>
          <w:tab w:val="left" w:pos="1843"/>
        </w:tabs>
      </w:pPr>
    </w:p>
    <w:p w14:paraId="331ACC81" w14:textId="77777777" w:rsidR="00434957" w:rsidRDefault="00434957" w:rsidP="00434957">
      <w:pPr>
        <w:tabs>
          <w:tab w:val="left" w:pos="284"/>
          <w:tab w:val="left" w:pos="567"/>
          <w:tab w:val="left" w:pos="1134"/>
          <w:tab w:val="left" w:pos="1418"/>
          <w:tab w:val="left" w:pos="1701"/>
          <w:tab w:val="left" w:pos="1843"/>
        </w:tabs>
      </w:pPr>
    </w:p>
    <w:p w14:paraId="26243A85" w14:textId="77777777" w:rsidR="00434957" w:rsidRDefault="00434957" w:rsidP="00434957">
      <w:pPr>
        <w:tabs>
          <w:tab w:val="left" w:pos="284"/>
          <w:tab w:val="left" w:pos="567"/>
          <w:tab w:val="left" w:pos="1134"/>
          <w:tab w:val="left" w:pos="1418"/>
          <w:tab w:val="left" w:pos="1701"/>
          <w:tab w:val="left" w:pos="1843"/>
        </w:tabs>
      </w:pPr>
    </w:p>
    <w:p w14:paraId="56E5C8FF" w14:textId="77777777" w:rsidR="00434957" w:rsidRDefault="00434957" w:rsidP="00434957">
      <w:pPr>
        <w:tabs>
          <w:tab w:val="left" w:pos="284"/>
          <w:tab w:val="left" w:pos="567"/>
          <w:tab w:val="left" w:pos="1134"/>
          <w:tab w:val="left" w:pos="1418"/>
          <w:tab w:val="left" w:pos="1701"/>
          <w:tab w:val="left" w:pos="1843"/>
        </w:tabs>
      </w:pPr>
    </w:p>
    <w:p w14:paraId="485CBFD2" w14:textId="77777777" w:rsidR="00434957" w:rsidRDefault="00434957" w:rsidP="00434957">
      <w:pPr>
        <w:tabs>
          <w:tab w:val="left" w:pos="284"/>
          <w:tab w:val="left" w:pos="567"/>
          <w:tab w:val="left" w:pos="1134"/>
          <w:tab w:val="left" w:pos="1418"/>
          <w:tab w:val="left" w:pos="1701"/>
          <w:tab w:val="left" w:pos="1843"/>
        </w:tabs>
      </w:pPr>
    </w:p>
    <w:p w14:paraId="2937A552" w14:textId="77777777" w:rsidR="00434957" w:rsidRDefault="00434957" w:rsidP="00434957">
      <w:pPr>
        <w:tabs>
          <w:tab w:val="left" w:pos="284"/>
          <w:tab w:val="left" w:pos="567"/>
          <w:tab w:val="left" w:pos="1134"/>
          <w:tab w:val="left" w:pos="1418"/>
          <w:tab w:val="left" w:pos="1701"/>
          <w:tab w:val="left" w:pos="1843"/>
        </w:tabs>
      </w:pPr>
    </w:p>
    <w:p w14:paraId="56CDFFF2" w14:textId="77777777" w:rsidR="00434957" w:rsidRDefault="00434957" w:rsidP="00434957">
      <w:pPr>
        <w:tabs>
          <w:tab w:val="left" w:pos="284"/>
          <w:tab w:val="left" w:pos="567"/>
          <w:tab w:val="left" w:pos="1134"/>
          <w:tab w:val="left" w:pos="1418"/>
          <w:tab w:val="left" w:pos="1701"/>
          <w:tab w:val="left" w:pos="1843"/>
        </w:tabs>
      </w:pPr>
    </w:p>
    <w:p w14:paraId="37E0D9DB" w14:textId="77777777" w:rsidR="00434957" w:rsidRDefault="000A7749" w:rsidP="00ED6737">
      <w:pPr>
        <w:tabs>
          <w:tab w:val="left" w:pos="284"/>
          <w:tab w:val="left" w:pos="567"/>
          <w:tab w:val="left" w:pos="1134"/>
          <w:tab w:val="left" w:pos="1418"/>
          <w:tab w:val="left" w:pos="1701"/>
          <w:tab w:val="left" w:pos="1843"/>
        </w:tabs>
        <w:jc w:val="center"/>
      </w:pPr>
      <w:r>
        <w:fldChar w:fldCharType="begin"/>
      </w:r>
      <w:r>
        <w:instrText xml:space="preserve"> TITLE   \* MERGEFORMAT </w:instrText>
      </w:r>
      <w:r>
        <w:fldChar w:fldCharType="separate"/>
      </w:r>
      <w:ins w:id="0" w:author="Giuseppe Cattaneo" w:date="2012-09-27T19:56:00Z">
        <w:r w:rsidR="001E225C" w:rsidRPr="001E225C">
          <w:rPr>
            <w:b/>
            <w:sz w:val="56"/>
            <w:szCs w:val="56"/>
            <w:rPrChange w:id="1" w:author="Giuseppe Cattaneo" w:date="2012-09-27T19:56:00Z">
              <w:rPr/>
            </w:rPrChange>
          </w:rPr>
          <w:t xml:space="preserve">Quarto rapporto sullo stato della sicurezza </w:t>
        </w:r>
        <w:proofErr w:type="spellStart"/>
        <w:r w:rsidR="001E225C" w:rsidRPr="001E225C">
          <w:rPr>
            <w:b/>
            <w:sz w:val="56"/>
            <w:szCs w:val="56"/>
            <w:rPrChange w:id="2" w:author="Giuseppe Cattaneo" w:date="2012-09-27T19:56:00Z">
              <w:rPr/>
            </w:rPrChange>
          </w:rPr>
          <w:t>ICT</w:t>
        </w:r>
        <w:proofErr w:type="spellEnd"/>
        <w:r w:rsidR="001E225C" w:rsidRPr="001E225C">
          <w:rPr>
            <w:b/>
            <w:sz w:val="56"/>
            <w:szCs w:val="56"/>
            <w:rPrChange w:id="3" w:author="Giuseppe Cattaneo" w:date="2012-09-27T19:56:00Z">
              <w:rPr/>
            </w:rPrChange>
          </w:rPr>
          <w:t xml:space="preserve"> delle </w:t>
        </w:r>
        <w:proofErr w:type="spellStart"/>
        <w:r w:rsidR="001E225C" w:rsidRPr="001E225C">
          <w:rPr>
            <w:b/>
            <w:sz w:val="56"/>
            <w:szCs w:val="56"/>
            <w:rPrChange w:id="4" w:author="Giuseppe Cattaneo" w:date="2012-09-27T19:56:00Z">
              <w:rPr/>
            </w:rPrChange>
          </w:rPr>
          <w:t>PAC</w:t>
        </w:r>
      </w:ins>
      <w:proofErr w:type="spellEnd"/>
      <w:ins w:id="5" w:author="Pippo Cattaneo" w:date="2012-09-27T17:27:00Z">
        <w:del w:id="6" w:author="Giuseppe Cattaneo" w:date="2012-09-27T19:14:00Z">
          <w:r w:rsidR="00172F79" w:rsidRPr="00172F79" w:rsidDel="000A7749">
            <w:rPr>
              <w:b/>
              <w:sz w:val="56"/>
              <w:szCs w:val="56"/>
              <w:rPrChange w:id="7" w:author="Pippo Cattaneo" w:date="2012-09-27T17:27:00Z">
                <w:rPr/>
              </w:rPrChange>
            </w:rPr>
            <w:delText>Quarto rapporto sullo stato della sicurezza ICT delle PAC</w:delText>
          </w:r>
        </w:del>
      </w:ins>
      <w:del w:id="8" w:author="Giuseppe Cattaneo" w:date="2012-09-27T19:14:00Z">
        <w:r w:rsidR="00D943A7" w:rsidRPr="00112053" w:rsidDel="000A7749">
          <w:rPr>
            <w:b/>
            <w:sz w:val="56"/>
            <w:szCs w:val="56"/>
          </w:rPr>
          <w:delText>Qu</w:delText>
        </w:r>
        <w:r w:rsidR="00112053" w:rsidDel="000A7749">
          <w:rPr>
            <w:b/>
            <w:sz w:val="56"/>
            <w:szCs w:val="56"/>
          </w:rPr>
          <w:delText>in</w:delText>
        </w:r>
        <w:r w:rsidR="00D943A7" w:rsidRPr="00112053" w:rsidDel="000A7749">
          <w:rPr>
            <w:b/>
            <w:sz w:val="56"/>
            <w:szCs w:val="56"/>
          </w:rPr>
          <w:delText>to rapporto sullo stato della sicurezza ICT delle PAC</w:delText>
        </w:r>
      </w:del>
      <w:r>
        <w:rPr>
          <w:b/>
          <w:sz w:val="56"/>
          <w:szCs w:val="56"/>
        </w:rPr>
        <w:fldChar w:fldCharType="end"/>
      </w:r>
    </w:p>
    <w:p w14:paraId="48127276" w14:textId="77777777" w:rsidR="00434957" w:rsidRDefault="00434957" w:rsidP="00434957">
      <w:pPr>
        <w:tabs>
          <w:tab w:val="left" w:pos="284"/>
          <w:tab w:val="left" w:pos="567"/>
          <w:tab w:val="left" w:pos="1134"/>
          <w:tab w:val="left" w:pos="1418"/>
          <w:tab w:val="left" w:pos="1701"/>
          <w:tab w:val="left" w:pos="1843"/>
        </w:tabs>
      </w:pPr>
    </w:p>
    <w:p w14:paraId="06BDF2C9" w14:textId="77777777" w:rsidR="00434957" w:rsidRDefault="00434957" w:rsidP="00434957">
      <w:pPr>
        <w:tabs>
          <w:tab w:val="left" w:pos="284"/>
          <w:tab w:val="left" w:pos="567"/>
          <w:tab w:val="left" w:pos="1134"/>
          <w:tab w:val="left" w:pos="1418"/>
          <w:tab w:val="left" w:pos="1701"/>
          <w:tab w:val="left" w:pos="1843"/>
        </w:tabs>
      </w:pPr>
    </w:p>
    <w:p w14:paraId="4017BB4C" w14:textId="77777777" w:rsidR="00986630" w:rsidRDefault="00986630" w:rsidP="00434957">
      <w:pPr>
        <w:tabs>
          <w:tab w:val="left" w:pos="284"/>
          <w:tab w:val="left" w:pos="567"/>
          <w:tab w:val="left" w:pos="1134"/>
          <w:tab w:val="left" w:pos="1418"/>
          <w:tab w:val="left" w:pos="1701"/>
          <w:tab w:val="left" w:pos="1843"/>
        </w:tabs>
      </w:pPr>
    </w:p>
    <w:p w14:paraId="697927E0" w14:textId="77777777" w:rsidR="00986630" w:rsidRDefault="00986630" w:rsidP="00434957">
      <w:pPr>
        <w:tabs>
          <w:tab w:val="left" w:pos="284"/>
          <w:tab w:val="left" w:pos="567"/>
          <w:tab w:val="left" w:pos="1134"/>
          <w:tab w:val="left" w:pos="1418"/>
          <w:tab w:val="left" w:pos="1701"/>
          <w:tab w:val="left" w:pos="1843"/>
        </w:tabs>
      </w:pPr>
    </w:p>
    <w:p w14:paraId="67FBB156" w14:textId="77777777" w:rsidR="00986630" w:rsidRDefault="00986630" w:rsidP="00434957">
      <w:pPr>
        <w:tabs>
          <w:tab w:val="left" w:pos="284"/>
          <w:tab w:val="left" w:pos="567"/>
          <w:tab w:val="left" w:pos="1134"/>
          <w:tab w:val="left" w:pos="1418"/>
          <w:tab w:val="left" w:pos="1701"/>
          <w:tab w:val="left" w:pos="1843"/>
        </w:tabs>
      </w:pPr>
    </w:p>
    <w:p w14:paraId="3DCF1ED6" w14:textId="77777777" w:rsidR="00986630" w:rsidRDefault="00986630" w:rsidP="00434957">
      <w:pPr>
        <w:tabs>
          <w:tab w:val="left" w:pos="284"/>
          <w:tab w:val="left" w:pos="567"/>
          <w:tab w:val="left" w:pos="1134"/>
          <w:tab w:val="left" w:pos="1418"/>
          <w:tab w:val="left" w:pos="1701"/>
          <w:tab w:val="left" w:pos="1843"/>
        </w:tabs>
      </w:pPr>
    </w:p>
    <w:p w14:paraId="4DDED57A" w14:textId="77777777" w:rsidR="00434957" w:rsidRDefault="00434957" w:rsidP="00434957">
      <w:pPr>
        <w:tabs>
          <w:tab w:val="left" w:pos="284"/>
          <w:tab w:val="left" w:pos="567"/>
          <w:tab w:val="left" w:pos="1134"/>
          <w:tab w:val="left" w:pos="1418"/>
          <w:tab w:val="left" w:pos="1701"/>
          <w:tab w:val="left" w:pos="1843"/>
        </w:tabs>
      </w:pPr>
    </w:p>
    <w:p w14:paraId="78B08C13" w14:textId="77777777" w:rsidR="00434957" w:rsidRDefault="00702E43" w:rsidP="00EE4AF4">
      <w:pPr>
        <w:tabs>
          <w:tab w:val="left" w:pos="6348"/>
        </w:tabs>
      </w:pPr>
      <w:r>
        <w:tab/>
      </w:r>
    </w:p>
    <w:tbl>
      <w:tblPr>
        <w:tblW w:w="0" w:type="auto"/>
        <w:jc w:val="center"/>
        <w:tblInd w:w="3189" w:type="dxa"/>
        <w:tblCellMar>
          <w:left w:w="70" w:type="dxa"/>
          <w:right w:w="70" w:type="dxa"/>
        </w:tblCellMar>
        <w:tblLook w:val="0000" w:firstRow="0" w:lastRow="0" w:firstColumn="0" w:lastColumn="0" w:noHBand="0" w:noVBand="0"/>
      </w:tblPr>
      <w:tblGrid>
        <w:gridCol w:w="1665"/>
        <w:gridCol w:w="234"/>
        <w:gridCol w:w="4690"/>
      </w:tblGrid>
      <w:tr w:rsidR="00434957" w:rsidRPr="00111D04" w14:paraId="01DF68FA" w14:textId="77777777">
        <w:trPr>
          <w:trHeight w:hRule="exact" w:val="480"/>
          <w:jc w:val="center"/>
        </w:trPr>
        <w:tc>
          <w:tcPr>
            <w:tcW w:w="0" w:type="auto"/>
          </w:tcPr>
          <w:p w14:paraId="27FA9E2E"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Compilato</w:t>
            </w:r>
          </w:p>
        </w:tc>
        <w:tc>
          <w:tcPr>
            <w:tcW w:w="0" w:type="auto"/>
          </w:tcPr>
          <w:p w14:paraId="54930621"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w:t>
            </w:r>
          </w:p>
        </w:tc>
        <w:tc>
          <w:tcPr>
            <w:tcW w:w="0" w:type="auto"/>
          </w:tcPr>
          <w:p w14:paraId="275EFB67" w14:textId="77777777" w:rsidR="00434957" w:rsidRPr="00111D04" w:rsidRDefault="000A7749" w:rsidP="0030442D">
            <w:pPr>
              <w:pStyle w:val="Testonormale"/>
              <w:rPr>
                <w:rFonts w:ascii="Arial" w:hAnsi="Arial" w:cs="Arial"/>
                <w:b/>
                <w:sz w:val="28"/>
                <w:szCs w:val="28"/>
              </w:rPr>
            </w:pPr>
            <w:fldSimple w:instr=" DOCPROPERTY  Redattore  \* MERGEFORMAT ">
              <w:ins w:id="9" w:author="Giuseppe Cattaneo" w:date="2012-09-27T19:56:00Z">
                <w:r w:rsidR="001E225C" w:rsidRPr="001E225C">
                  <w:rPr>
                    <w:rFonts w:ascii="Arial" w:hAnsi="Arial" w:cs="Arial"/>
                    <w:b/>
                    <w:sz w:val="28"/>
                    <w:szCs w:val="28"/>
                    <w:rPrChange w:id="10" w:author="Giuseppe Cattaneo" w:date="2012-09-27T19:56:00Z">
                      <w:rPr/>
                    </w:rPrChange>
                  </w:rPr>
                  <w:t>G. CATTANEO</w:t>
                </w:r>
              </w:ins>
              <w:ins w:id="11" w:author="Pippo Cattaneo" w:date="2012-09-27T17:27:00Z">
                <w:del w:id="12" w:author="Giuseppe Cattaneo" w:date="2012-09-27T19:14:00Z">
                  <w:r w:rsidR="00172F79" w:rsidRPr="00172F79" w:rsidDel="000A7749">
                    <w:rPr>
                      <w:rFonts w:ascii="Arial" w:hAnsi="Arial" w:cs="Arial"/>
                      <w:b/>
                      <w:sz w:val="28"/>
                      <w:szCs w:val="28"/>
                      <w:rPrChange w:id="13" w:author="Pippo Cattaneo" w:date="2012-09-27T17:27:00Z">
                        <w:rPr/>
                      </w:rPrChange>
                    </w:rPr>
                    <w:delText>G. CATTANEO</w:delText>
                  </w:r>
                </w:del>
              </w:ins>
              <w:del w:id="14" w:author="Giuseppe Cattaneo" w:date="2012-09-27T19:14:00Z">
                <w:r w:rsidR="00D943A7" w:rsidRPr="00112053" w:rsidDel="000A7749">
                  <w:rPr>
                    <w:rFonts w:ascii="Arial" w:hAnsi="Arial" w:cs="Arial"/>
                    <w:b/>
                    <w:sz w:val="28"/>
                    <w:szCs w:val="28"/>
                  </w:rPr>
                  <w:delText>G. CATTANEO</w:delText>
                </w:r>
              </w:del>
            </w:fldSimple>
          </w:p>
        </w:tc>
      </w:tr>
      <w:tr w:rsidR="00434957" w:rsidRPr="00111D04" w14:paraId="25AEE3AE" w14:textId="77777777">
        <w:trPr>
          <w:trHeight w:hRule="exact" w:val="480"/>
          <w:jc w:val="center"/>
        </w:trPr>
        <w:tc>
          <w:tcPr>
            <w:tcW w:w="0" w:type="auto"/>
          </w:tcPr>
          <w:p w14:paraId="72CAE807"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Rivisto</w:t>
            </w:r>
          </w:p>
        </w:tc>
        <w:tc>
          <w:tcPr>
            <w:tcW w:w="0" w:type="auto"/>
          </w:tcPr>
          <w:p w14:paraId="6D345100"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w:t>
            </w:r>
          </w:p>
        </w:tc>
        <w:tc>
          <w:tcPr>
            <w:tcW w:w="0" w:type="auto"/>
          </w:tcPr>
          <w:p w14:paraId="0B145288" w14:textId="77777777" w:rsidR="00434957" w:rsidRPr="00111D04" w:rsidRDefault="000A7749" w:rsidP="0030442D">
            <w:pPr>
              <w:pStyle w:val="Testonormale"/>
              <w:rPr>
                <w:rFonts w:ascii="Arial" w:hAnsi="Arial" w:cs="Arial"/>
                <w:b/>
                <w:sz w:val="28"/>
                <w:szCs w:val="28"/>
              </w:rPr>
            </w:pPr>
            <w:r>
              <w:fldChar w:fldCharType="begin"/>
            </w:r>
            <w:r>
              <w:instrText xml:space="preserve"> DOCPROPERTY "Controllato da"  \* MERGEFORMAT </w:instrText>
            </w:r>
            <w:r>
              <w:fldChar w:fldCharType="separate"/>
            </w:r>
            <w:ins w:id="15" w:author="Giuseppe Cattaneo" w:date="2012-09-27T19:56:00Z">
              <w:r w:rsidR="001E225C" w:rsidRPr="001E225C">
                <w:rPr>
                  <w:rFonts w:ascii="Arial" w:hAnsi="Arial" w:cs="Arial"/>
                  <w:b/>
                  <w:color w:val="000000"/>
                  <w:sz w:val="28"/>
                  <w:szCs w:val="28"/>
                  <w:rPrChange w:id="16" w:author="Giuseppe Cattaneo" w:date="2012-09-27T19:56:00Z">
                    <w:rPr/>
                  </w:rPrChange>
                </w:rPr>
                <w:t xml:space="preserve">G. </w:t>
              </w:r>
              <w:proofErr w:type="spellStart"/>
              <w:r w:rsidR="001E225C" w:rsidRPr="001E225C">
                <w:rPr>
                  <w:rFonts w:ascii="Arial" w:hAnsi="Arial" w:cs="Arial"/>
                  <w:b/>
                  <w:color w:val="000000"/>
                  <w:sz w:val="28"/>
                  <w:szCs w:val="28"/>
                  <w:rPrChange w:id="17" w:author="Giuseppe Cattaneo" w:date="2012-09-27T19:56:00Z">
                    <w:rPr/>
                  </w:rPrChange>
                </w:rPr>
                <w:t>RELLINI</w:t>
              </w:r>
              <w:proofErr w:type="spellEnd"/>
              <w:r w:rsidR="001E225C" w:rsidRPr="001E225C">
                <w:rPr>
                  <w:rFonts w:ascii="Arial" w:hAnsi="Arial" w:cs="Arial"/>
                  <w:b/>
                  <w:color w:val="000000"/>
                  <w:sz w:val="28"/>
                  <w:szCs w:val="28"/>
                  <w:rPrChange w:id="18" w:author="Giuseppe Cattaneo" w:date="2012-09-27T19:56:00Z">
                    <w:rPr/>
                  </w:rPrChange>
                </w:rPr>
                <w:t xml:space="preserve"> </w:t>
              </w:r>
              <w:proofErr w:type="spellStart"/>
              <w:r w:rsidR="001E225C" w:rsidRPr="001E225C">
                <w:rPr>
                  <w:rFonts w:ascii="Arial" w:hAnsi="Arial" w:cs="Arial"/>
                  <w:b/>
                  <w:color w:val="000000"/>
                  <w:sz w:val="28"/>
                  <w:szCs w:val="28"/>
                  <w:rPrChange w:id="19" w:author="Giuseppe Cattaneo" w:date="2012-09-27T19:56:00Z">
                    <w:rPr/>
                  </w:rPrChange>
                </w:rPr>
                <w:t>LERZ</w:t>
              </w:r>
            </w:ins>
            <w:proofErr w:type="spellEnd"/>
            <w:ins w:id="20" w:author="Pippo Cattaneo" w:date="2012-09-27T17:27:00Z">
              <w:del w:id="21" w:author="Giuseppe Cattaneo" w:date="2012-09-27T19:14:00Z">
                <w:r w:rsidR="00172F79" w:rsidRPr="00172F79" w:rsidDel="000A7749">
                  <w:rPr>
                    <w:rFonts w:ascii="Arial" w:hAnsi="Arial" w:cs="Arial"/>
                    <w:b/>
                    <w:color w:val="000000"/>
                    <w:sz w:val="28"/>
                    <w:szCs w:val="28"/>
                    <w:rPrChange w:id="22" w:author="Pippo Cattaneo" w:date="2012-09-27T17:27:00Z">
                      <w:rPr/>
                    </w:rPrChange>
                  </w:rPr>
                  <w:delText>G. RELLINI LERZ</w:delText>
                </w:r>
              </w:del>
            </w:ins>
            <w:del w:id="23" w:author="Giuseppe Cattaneo" w:date="2012-09-27T19:14:00Z">
              <w:r w:rsidR="00D943A7" w:rsidRPr="00112053" w:rsidDel="000A7749">
                <w:rPr>
                  <w:rFonts w:ascii="Arial" w:hAnsi="Arial" w:cs="Arial"/>
                  <w:b/>
                  <w:color w:val="000000"/>
                  <w:sz w:val="28"/>
                  <w:szCs w:val="28"/>
                </w:rPr>
                <w:delText>G. RELLINI LERZ</w:delText>
              </w:r>
            </w:del>
            <w:r>
              <w:rPr>
                <w:rFonts w:ascii="Arial" w:hAnsi="Arial" w:cs="Arial"/>
                <w:b/>
                <w:color w:val="000000"/>
                <w:sz w:val="28"/>
                <w:szCs w:val="28"/>
              </w:rPr>
              <w:fldChar w:fldCharType="end"/>
            </w:r>
          </w:p>
        </w:tc>
      </w:tr>
      <w:tr w:rsidR="00434957" w:rsidRPr="00111D04" w14:paraId="653B0AD2" w14:textId="77777777">
        <w:trPr>
          <w:trHeight w:hRule="exact" w:val="480"/>
          <w:jc w:val="center"/>
        </w:trPr>
        <w:tc>
          <w:tcPr>
            <w:tcW w:w="0" w:type="auto"/>
          </w:tcPr>
          <w:p w14:paraId="41614D7F"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Autorizzato</w:t>
            </w:r>
          </w:p>
        </w:tc>
        <w:tc>
          <w:tcPr>
            <w:tcW w:w="0" w:type="auto"/>
          </w:tcPr>
          <w:p w14:paraId="4CE6DF52"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w:t>
            </w:r>
          </w:p>
        </w:tc>
        <w:tc>
          <w:tcPr>
            <w:tcW w:w="0" w:type="auto"/>
          </w:tcPr>
          <w:p w14:paraId="501232FE" w14:textId="77777777" w:rsidR="00434957" w:rsidRPr="00111D04" w:rsidRDefault="00434957" w:rsidP="0030442D">
            <w:pPr>
              <w:pStyle w:val="Testonormale"/>
              <w:rPr>
                <w:rFonts w:ascii="Arial" w:hAnsi="Arial" w:cs="Arial"/>
                <w:b/>
                <w:sz w:val="28"/>
                <w:szCs w:val="28"/>
              </w:rPr>
            </w:pPr>
          </w:p>
        </w:tc>
      </w:tr>
      <w:tr w:rsidR="00434957" w:rsidRPr="00111D04" w14:paraId="1EDF139F" w14:textId="77777777">
        <w:trPr>
          <w:trHeight w:hRule="exact" w:val="480"/>
          <w:jc w:val="center"/>
        </w:trPr>
        <w:tc>
          <w:tcPr>
            <w:tcW w:w="0" w:type="auto"/>
          </w:tcPr>
          <w:p w14:paraId="251AFE3F"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Versione</w:t>
            </w:r>
          </w:p>
        </w:tc>
        <w:tc>
          <w:tcPr>
            <w:tcW w:w="0" w:type="auto"/>
          </w:tcPr>
          <w:p w14:paraId="17987634"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w:t>
            </w:r>
          </w:p>
        </w:tc>
        <w:tc>
          <w:tcPr>
            <w:tcW w:w="0" w:type="auto"/>
          </w:tcPr>
          <w:p w14:paraId="4EFB6F06" w14:textId="77777777" w:rsidR="00434957" w:rsidRPr="00111D04" w:rsidRDefault="00EE20B5" w:rsidP="0030442D">
            <w:pPr>
              <w:pStyle w:val="Testonormale"/>
              <w:rPr>
                <w:rFonts w:ascii="Arial" w:hAnsi="Arial" w:cs="Arial"/>
                <w:b/>
                <w:sz w:val="28"/>
                <w:szCs w:val="28"/>
              </w:rPr>
            </w:pPr>
            <w:r>
              <w:rPr>
                <w:rFonts w:ascii="Arial" w:hAnsi="Arial" w:cs="Arial"/>
                <w:b/>
                <w:color w:val="000000"/>
                <w:sz w:val="28"/>
                <w:szCs w:val="28"/>
              </w:rPr>
              <w:t>1</w:t>
            </w:r>
            <w:r w:rsidR="00434957" w:rsidRPr="00111D04">
              <w:rPr>
                <w:rFonts w:ascii="Arial" w:hAnsi="Arial" w:cs="Arial"/>
                <w:b/>
                <w:color w:val="000000"/>
                <w:sz w:val="28"/>
                <w:szCs w:val="28"/>
              </w:rPr>
              <w:t>.</w:t>
            </w:r>
            <w:fldSimple w:instr=" REVNUM   \* MERGEFORMAT ">
              <w:ins w:id="24" w:author="Giuseppe Cattaneo" w:date="2012-09-27T19:56:00Z">
                <w:r w:rsidR="001E225C" w:rsidRPr="001E225C">
                  <w:rPr>
                    <w:rFonts w:ascii="Arial" w:hAnsi="Arial" w:cs="Arial"/>
                    <w:b/>
                    <w:noProof/>
                    <w:color w:val="000000"/>
                    <w:sz w:val="28"/>
                    <w:szCs w:val="28"/>
                    <w:rPrChange w:id="25" w:author="Giuseppe Cattaneo" w:date="2012-09-27T19:56:00Z">
                      <w:rPr/>
                    </w:rPrChange>
                  </w:rPr>
                  <w:t>8</w:t>
                </w:r>
              </w:ins>
              <w:ins w:id="26" w:author="Pippo Cattaneo" w:date="2012-09-27T17:27:00Z">
                <w:del w:id="27" w:author="Giuseppe Cattaneo" w:date="2012-09-27T19:14:00Z">
                  <w:r w:rsidR="00172F79" w:rsidRPr="00172F79" w:rsidDel="000A7749">
                    <w:rPr>
                      <w:rFonts w:ascii="Arial" w:hAnsi="Arial" w:cs="Arial"/>
                      <w:b/>
                      <w:noProof/>
                      <w:color w:val="000000"/>
                      <w:sz w:val="28"/>
                      <w:szCs w:val="28"/>
                      <w:rPrChange w:id="28" w:author="Pippo Cattaneo" w:date="2012-09-27T17:27:00Z">
                        <w:rPr/>
                      </w:rPrChange>
                    </w:rPr>
                    <w:delText>54</w:delText>
                  </w:r>
                </w:del>
              </w:ins>
              <w:del w:id="29" w:author="Giuseppe Cattaneo" w:date="2012-09-27T19:14:00Z">
                <w:r w:rsidR="00975A9E" w:rsidRPr="00975A9E" w:rsidDel="000A7749">
                  <w:rPr>
                    <w:rFonts w:ascii="Arial" w:hAnsi="Arial" w:cs="Arial"/>
                    <w:b/>
                    <w:noProof/>
                    <w:color w:val="000000"/>
                    <w:sz w:val="28"/>
                    <w:szCs w:val="28"/>
                  </w:rPr>
                  <w:delText>86</w:delText>
                </w:r>
              </w:del>
            </w:fldSimple>
          </w:p>
        </w:tc>
      </w:tr>
      <w:tr w:rsidR="00434957" w:rsidRPr="00111D04" w14:paraId="254373AE" w14:textId="77777777">
        <w:trPr>
          <w:trHeight w:hRule="exact" w:val="480"/>
          <w:jc w:val="center"/>
        </w:trPr>
        <w:tc>
          <w:tcPr>
            <w:tcW w:w="0" w:type="auto"/>
          </w:tcPr>
          <w:p w14:paraId="6F007773"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Distribuito</w:t>
            </w:r>
          </w:p>
        </w:tc>
        <w:tc>
          <w:tcPr>
            <w:tcW w:w="0" w:type="auto"/>
          </w:tcPr>
          <w:p w14:paraId="7FF37BEC" w14:textId="77777777" w:rsidR="00434957" w:rsidRPr="00111D04" w:rsidRDefault="00434957" w:rsidP="0030442D">
            <w:pPr>
              <w:pStyle w:val="Testonormale"/>
              <w:rPr>
                <w:rFonts w:ascii="Arial" w:hAnsi="Arial" w:cs="Arial"/>
                <w:b/>
                <w:sz w:val="28"/>
                <w:szCs w:val="28"/>
              </w:rPr>
            </w:pPr>
            <w:r w:rsidRPr="00111D04">
              <w:rPr>
                <w:rFonts w:ascii="Arial" w:hAnsi="Arial" w:cs="Arial"/>
                <w:b/>
                <w:sz w:val="28"/>
                <w:szCs w:val="28"/>
              </w:rPr>
              <w:t>:</w:t>
            </w:r>
          </w:p>
        </w:tc>
        <w:tc>
          <w:tcPr>
            <w:tcW w:w="0" w:type="auto"/>
          </w:tcPr>
          <w:p w14:paraId="3AE60465" w14:textId="77777777" w:rsidR="00434957" w:rsidRPr="00111D04" w:rsidRDefault="000A7749" w:rsidP="0030442D">
            <w:pPr>
              <w:pStyle w:val="Testonormale"/>
              <w:rPr>
                <w:rFonts w:ascii="Arial" w:hAnsi="Arial" w:cs="Arial"/>
                <w:b/>
                <w:sz w:val="28"/>
                <w:szCs w:val="28"/>
              </w:rPr>
            </w:pPr>
            <w:r>
              <w:fldChar w:fldCharType="begin"/>
            </w:r>
            <w:r>
              <w:instrText xml:space="preserve"> DOCPROPERTY  Destinazione  \* MERGEFORMAT </w:instrText>
            </w:r>
            <w:r>
              <w:fldChar w:fldCharType="separate"/>
            </w:r>
            <w:proofErr w:type="spellStart"/>
            <w:ins w:id="30" w:author="Giuseppe Cattaneo" w:date="2012-09-27T19:56:00Z">
              <w:r w:rsidR="001E225C" w:rsidRPr="001E225C">
                <w:rPr>
                  <w:rFonts w:ascii="Arial" w:hAnsi="Arial" w:cs="Arial"/>
                  <w:b/>
                  <w:sz w:val="28"/>
                  <w:szCs w:val="28"/>
                  <w:rPrChange w:id="31" w:author="Giuseppe Cattaneo" w:date="2012-09-27T19:56:00Z">
                    <w:rPr/>
                  </w:rPrChange>
                </w:rPr>
                <w:t>DIGITPA</w:t>
              </w:r>
              <w:proofErr w:type="spellEnd"/>
              <w:r w:rsidR="001E225C" w:rsidRPr="001E225C">
                <w:rPr>
                  <w:rFonts w:ascii="Arial" w:hAnsi="Arial" w:cs="Arial"/>
                  <w:b/>
                  <w:sz w:val="28"/>
                  <w:szCs w:val="28"/>
                  <w:rPrChange w:id="32" w:author="Giuseppe Cattaneo" w:date="2012-09-27T19:56:00Z">
                    <w:rPr/>
                  </w:rPrChange>
                </w:rPr>
                <w:t xml:space="preserve"> - </w:t>
              </w:r>
              <w:proofErr w:type="spellStart"/>
              <w:r w:rsidR="001E225C" w:rsidRPr="001E225C">
                <w:rPr>
                  <w:rFonts w:ascii="Arial" w:hAnsi="Arial" w:cs="Arial"/>
                  <w:b/>
                  <w:sz w:val="28"/>
                  <w:szCs w:val="28"/>
                  <w:rPrChange w:id="33" w:author="Giuseppe Cattaneo" w:date="2012-09-27T19:56:00Z">
                    <w:rPr/>
                  </w:rPrChange>
                </w:rPr>
                <w:t>PAC</w:t>
              </w:r>
            </w:ins>
            <w:proofErr w:type="spellEnd"/>
            <w:ins w:id="34" w:author="Pippo Cattaneo" w:date="2012-09-27T17:27:00Z">
              <w:del w:id="35" w:author="Giuseppe Cattaneo" w:date="2012-09-27T19:14:00Z">
                <w:r w:rsidR="00172F79" w:rsidRPr="00172F79" w:rsidDel="000A7749">
                  <w:rPr>
                    <w:rFonts w:ascii="Arial" w:hAnsi="Arial" w:cs="Arial"/>
                    <w:b/>
                    <w:sz w:val="28"/>
                    <w:szCs w:val="28"/>
                    <w:rPrChange w:id="36" w:author="Pippo Cattaneo" w:date="2012-09-27T17:27:00Z">
                      <w:rPr/>
                    </w:rPrChange>
                  </w:rPr>
                  <w:delText>DIGITPA - PAC</w:delText>
                </w:r>
              </w:del>
            </w:ins>
            <w:del w:id="37" w:author="Giuseppe Cattaneo" w:date="2012-09-27T19:14:00Z">
              <w:r w:rsidR="00D943A7" w:rsidRPr="00112053" w:rsidDel="000A7749">
                <w:rPr>
                  <w:rFonts w:ascii="Arial" w:hAnsi="Arial" w:cs="Arial"/>
                  <w:b/>
                  <w:sz w:val="28"/>
                  <w:szCs w:val="28"/>
                </w:rPr>
                <w:delText>DIGITPA - PAC</w:delText>
              </w:r>
            </w:del>
            <w:r>
              <w:rPr>
                <w:rFonts w:ascii="Arial" w:hAnsi="Arial" w:cs="Arial"/>
                <w:b/>
                <w:sz w:val="28"/>
                <w:szCs w:val="28"/>
              </w:rPr>
              <w:fldChar w:fldCharType="end"/>
            </w:r>
          </w:p>
        </w:tc>
      </w:tr>
    </w:tbl>
    <w:p w14:paraId="27B99DA6" w14:textId="77777777" w:rsidR="00434957" w:rsidRDefault="00434957" w:rsidP="00434957">
      <w:pPr>
        <w:tabs>
          <w:tab w:val="left" w:pos="284"/>
          <w:tab w:val="left" w:pos="567"/>
          <w:tab w:val="left" w:pos="1134"/>
          <w:tab w:val="left" w:pos="1418"/>
          <w:tab w:val="left" w:pos="1701"/>
          <w:tab w:val="left" w:pos="1843"/>
        </w:tabs>
      </w:pPr>
    </w:p>
    <w:p w14:paraId="16E1AF11" w14:textId="77777777" w:rsidR="00434957" w:rsidRDefault="00434957" w:rsidP="00434957">
      <w:pPr>
        <w:tabs>
          <w:tab w:val="left" w:pos="284"/>
          <w:tab w:val="left" w:pos="567"/>
          <w:tab w:val="left" w:pos="1134"/>
          <w:tab w:val="left" w:pos="1418"/>
          <w:tab w:val="left" w:pos="1701"/>
          <w:tab w:val="left" w:pos="1843"/>
        </w:tabs>
      </w:pPr>
    </w:p>
    <w:p w14:paraId="6B05D6C5" w14:textId="77777777" w:rsidR="00434957" w:rsidRDefault="00434957" w:rsidP="00434957">
      <w:pPr>
        <w:tabs>
          <w:tab w:val="left" w:pos="284"/>
          <w:tab w:val="left" w:pos="567"/>
          <w:tab w:val="left" w:pos="1134"/>
          <w:tab w:val="left" w:pos="1418"/>
          <w:tab w:val="left" w:pos="1701"/>
          <w:tab w:val="left" w:pos="1843"/>
        </w:tabs>
      </w:pPr>
    </w:p>
    <w:p w14:paraId="5A0D3B3A" w14:textId="77777777" w:rsidR="00434957" w:rsidRDefault="00434957" w:rsidP="00434957">
      <w:pPr>
        <w:tabs>
          <w:tab w:val="left" w:pos="284"/>
          <w:tab w:val="left" w:pos="567"/>
          <w:tab w:val="left" w:pos="1134"/>
          <w:tab w:val="left" w:pos="1418"/>
          <w:tab w:val="left" w:pos="1701"/>
          <w:tab w:val="left" w:pos="1843"/>
        </w:tabs>
      </w:pPr>
    </w:p>
    <w:p w14:paraId="48A5FD0E" w14:textId="77777777" w:rsidR="00434957" w:rsidRDefault="00434957" w:rsidP="00434957">
      <w:pPr>
        <w:tabs>
          <w:tab w:val="left" w:pos="284"/>
          <w:tab w:val="left" w:pos="567"/>
          <w:tab w:val="left" w:pos="1134"/>
          <w:tab w:val="left" w:pos="1418"/>
          <w:tab w:val="left" w:pos="1701"/>
          <w:tab w:val="left" w:pos="1843"/>
        </w:tabs>
      </w:pPr>
    </w:p>
    <w:p w14:paraId="22E9EBE3" w14:textId="77777777" w:rsidR="00434957" w:rsidRDefault="00434957" w:rsidP="00434957">
      <w:pPr>
        <w:pStyle w:val="Intestazione"/>
        <w:tabs>
          <w:tab w:val="clear" w:pos="4819"/>
          <w:tab w:val="clear" w:pos="9638"/>
          <w:tab w:val="left" w:pos="284"/>
          <w:tab w:val="left" w:pos="567"/>
          <w:tab w:val="left" w:pos="1134"/>
          <w:tab w:val="left" w:pos="1418"/>
          <w:tab w:val="left" w:pos="1701"/>
          <w:tab w:val="left" w:pos="1843"/>
        </w:tabs>
      </w:pPr>
    </w:p>
    <w:p w14:paraId="030B293A" w14:textId="77777777" w:rsidR="00E90ED8" w:rsidRDefault="00434957" w:rsidP="00D63AAE">
      <w:pPr>
        <w:pStyle w:val="Titolo1"/>
        <w:numPr>
          <w:ilvl w:val="0"/>
          <w:numId w:val="0"/>
        </w:numPr>
      </w:pPr>
      <w:r>
        <w:br w:type="page"/>
      </w:r>
      <w:bookmarkStart w:id="38" w:name="_Toc210395099"/>
      <w:r w:rsidR="00E90ED8">
        <w:lastRenderedPageBreak/>
        <w:t>Indice</w:t>
      </w:r>
      <w:bookmarkEnd w:id="38"/>
    </w:p>
    <w:p w14:paraId="40A3C595" w14:textId="77777777" w:rsidR="001E225C" w:rsidRDefault="00B856F2">
      <w:pPr>
        <w:pStyle w:val="Sommario1"/>
        <w:rPr>
          <w:ins w:id="39" w:author="Giuseppe Cattaneo" w:date="2012-09-27T19:56:00Z"/>
          <w:rFonts w:asciiTheme="minorHAnsi" w:eastAsiaTheme="minorEastAsia" w:hAnsiTheme="minorHAnsi" w:cstheme="minorBidi"/>
          <w:b w:val="0"/>
          <w:bCs w:val="0"/>
          <w:noProof/>
          <w:sz w:val="24"/>
          <w:szCs w:val="24"/>
          <w:lang w:eastAsia="ja-JP"/>
        </w:rPr>
      </w:pPr>
      <w:r>
        <w:fldChar w:fldCharType="begin"/>
      </w:r>
      <w:r w:rsidR="00E90ED8">
        <w:instrText xml:space="preserve"> TOC \o "1-3" \h \z \u </w:instrText>
      </w:r>
      <w:r>
        <w:fldChar w:fldCharType="separate"/>
      </w:r>
      <w:ins w:id="40" w:author="Giuseppe Cattaneo" w:date="2012-09-27T19:56:00Z">
        <w:r w:rsidR="001E225C">
          <w:rPr>
            <w:noProof/>
          </w:rPr>
          <w:t>Indice</w:t>
        </w:r>
        <w:r w:rsidR="001E225C">
          <w:rPr>
            <w:noProof/>
          </w:rPr>
          <w:tab/>
        </w:r>
        <w:r w:rsidR="001E225C">
          <w:rPr>
            <w:noProof/>
          </w:rPr>
          <w:fldChar w:fldCharType="begin"/>
        </w:r>
        <w:r w:rsidR="001E225C">
          <w:rPr>
            <w:noProof/>
          </w:rPr>
          <w:instrText xml:space="preserve"> PAGEREF _Toc210395099 \h </w:instrText>
        </w:r>
        <w:r w:rsidR="001E225C">
          <w:rPr>
            <w:noProof/>
          </w:rPr>
        </w:r>
      </w:ins>
      <w:r w:rsidR="001E225C">
        <w:rPr>
          <w:noProof/>
        </w:rPr>
        <w:fldChar w:fldCharType="separate"/>
      </w:r>
      <w:ins w:id="41" w:author="Giuseppe Cattaneo" w:date="2012-09-27T20:07:00Z">
        <w:r w:rsidR="00654C12">
          <w:rPr>
            <w:noProof/>
          </w:rPr>
          <w:t>2</w:t>
        </w:r>
      </w:ins>
      <w:ins w:id="42" w:author="Giuseppe Cattaneo" w:date="2012-09-27T19:56:00Z">
        <w:r w:rsidR="001E225C">
          <w:rPr>
            <w:noProof/>
          </w:rPr>
          <w:fldChar w:fldCharType="end"/>
        </w:r>
      </w:ins>
    </w:p>
    <w:p w14:paraId="65DFAC9C" w14:textId="77777777" w:rsidR="001E225C" w:rsidRDefault="001E225C">
      <w:pPr>
        <w:pStyle w:val="Sommario1"/>
        <w:rPr>
          <w:ins w:id="43" w:author="Giuseppe Cattaneo" w:date="2012-09-27T19:56:00Z"/>
          <w:rFonts w:asciiTheme="minorHAnsi" w:eastAsiaTheme="minorEastAsia" w:hAnsiTheme="minorHAnsi" w:cstheme="minorBidi"/>
          <w:b w:val="0"/>
          <w:bCs w:val="0"/>
          <w:noProof/>
          <w:sz w:val="24"/>
          <w:szCs w:val="24"/>
          <w:lang w:eastAsia="ja-JP"/>
        </w:rPr>
      </w:pPr>
      <w:ins w:id="44" w:author="Giuseppe Cattaneo" w:date="2012-09-27T19:56:00Z">
        <w:r>
          <w:rPr>
            <w:noProof/>
          </w:rPr>
          <w:t>Indice delle Figure</w:t>
        </w:r>
        <w:r>
          <w:rPr>
            <w:noProof/>
          </w:rPr>
          <w:tab/>
        </w:r>
        <w:r>
          <w:rPr>
            <w:noProof/>
          </w:rPr>
          <w:fldChar w:fldCharType="begin"/>
        </w:r>
        <w:r>
          <w:rPr>
            <w:noProof/>
          </w:rPr>
          <w:instrText xml:space="preserve"> PAGEREF _Toc210395100 \h </w:instrText>
        </w:r>
        <w:r>
          <w:rPr>
            <w:noProof/>
          </w:rPr>
        </w:r>
      </w:ins>
      <w:r>
        <w:rPr>
          <w:noProof/>
        </w:rPr>
        <w:fldChar w:fldCharType="separate"/>
      </w:r>
      <w:ins w:id="45" w:author="Giuseppe Cattaneo" w:date="2012-09-27T20:07:00Z">
        <w:r w:rsidR="00654C12">
          <w:rPr>
            <w:noProof/>
          </w:rPr>
          <w:t>3</w:t>
        </w:r>
      </w:ins>
      <w:ins w:id="46" w:author="Giuseppe Cattaneo" w:date="2012-09-27T19:56:00Z">
        <w:r>
          <w:rPr>
            <w:noProof/>
          </w:rPr>
          <w:fldChar w:fldCharType="end"/>
        </w:r>
      </w:ins>
    </w:p>
    <w:p w14:paraId="50EDC173" w14:textId="77777777" w:rsidR="001E225C" w:rsidRDefault="001E225C">
      <w:pPr>
        <w:pStyle w:val="Sommario1"/>
        <w:rPr>
          <w:ins w:id="47" w:author="Giuseppe Cattaneo" w:date="2012-09-27T19:56:00Z"/>
          <w:rFonts w:asciiTheme="minorHAnsi" w:eastAsiaTheme="minorEastAsia" w:hAnsiTheme="minorHAnsi" w:cstheme="minorBidi"/>
          <w:b w:val="0"/>
          <w:bCs w:val="0"/>
          <w:noProof/>
          <w:sz w:val="24"/>
          <w:szCs w:val="24"/>
          <w:lang w:eastAsia="ja-JP"/>
        </w:rPr>
      </w:pPr>
      <w:ins w:id="48" w:author="Giuseppe Cattaneo" w:date="2012-09-27T19:56:00Z">
        <w:r>
          <w:rPr>
            <w:noProof/>
          </w:rPr>
          <w:t>Indice delle Tabelle</w:t>
        </w:r>
        <w:r>
          <w:rPr>
            <w:noProof/>
          </w:rPr>
          <w:tab/>
        </w:r>
        <w:r>
          <w:rPr>
            <w:noProof/>
          </w:rPr>
          <w:fldChar w:fldCharType="begin"/>
        </w:r>
        <w:r>
          <w:rPr>
            <w:noProof/>
          </w:rPr>
          <w:instrText xml:space="preserve"> PAGEREF _Toc210395101 \h </w:instrText>
        </w:r>
        <w:r>
          <w:rPr>
            <w:noProof/>
          </w:rPr>
        </w:r>
      </w:ins>
      <w:r>
        <w:rPr>
          <w:noProof/>
        </w:rPr>
        <w:fldChar w:fldCharType="separate"/>
      </w:r>
      <w:ins w:id="49" w:author="Giuseppe Cattaneo" w:date="2012-09-27T20:07:00Z">
        <w:r w:rsidR="00654C12">
          <w:rPr>
            <w:noProof/>
          </w:rPr>
          <w:t>3</w:t>
        </w:r>
      </w:ins>
      <w:ins w:id="50" w:author="Giuseppe Cattaneo" w:date="2012-09-27T19:56:00Z">
        <w:r>
          <w:rPr>
            <w:noProof/>
          </w:rPr>
          <w:fldChar w:fldCharType="end"/>
        </w:r>
      </w:ins>
    </w:p>
    <w:p w14:paraId="4C233E61" w14:textId="77777777" w:rsidR="001E225C" w:rsidRDefault="001E225C">
      <w:pPr>
        <w:pStyle w:val="Sommario1"/>
        <w:tabs>
          <w:tab w:val="left" w:pos="340"/>
        </w:tabs>
        <w:rPr>
          <w:ins w:id="51" w:author="Giuseppe Cattaneo" w:date="2012-09-27T19:56:00Z"/>
          <w:rFonts w:asciiTheme="minorHAnsi" w:eastAsiaTheme="minorEastAsia" w:hAnsiTheme="minorHAnsi" w:cstheme="minorBidi"/>
          <w:b w:val="0"/>
          <w:bCs w:val="0"/>
          <w:noProof/>
          <w:sz w:val="24"/>
          <w:szCs w:val="24"/>
          <w:lang w:eastAsia="ja-JP"/>
        </w:rPr>
      </w:pPr>
      <w:ins w:id="52" w:author="Giuseppe Cattaneo" w:date="2012-09-27T19:56:00Z">
        <w:r>
          <w:rPr>
            <w:noProof/>
          </w:rPr>
          <w:t>1</w:t>
        </w:r>
        <w:r>
          <w:rPr>
            <w:rFonts w:asciiTheme="minorHAnsi" w:eastAsiaTheme="minorEastAsia" w:hAnsiTheme="minorHAnsi" w:cstheme="minorBidi"/>
            <w:b w:val="0"/>
            <w:bCs w:val="0"/>
            <w:noProof/>
            <w:sz w:val="24"/>
            <w:szCs w:val="24"/>
            <w:lang w:eastAsia="ja-JP"/>
          </w:rPr>
          <w:tab/>
        </w:r>
        <w:r>
          <w:rPr>
            <w:noProof/>
          </w:rPr>
          <w:t>Premesse</w:t>
        </w:r>
        <w:r>
          <w:rPr>
            <w:noProof/>
          </w:rPr>
          <w:tab/>
        </w:r>
        <w:r>
          <w:rPr>
            <w:noProof/>
          </w:rPr>
          <w:fldChar w:fldCharType="begin"/>
        </w:r>
        <w:r>
          <w:rPr>
            <w:noProof/>
          </w:rPr>
          <w:instrText xml:space="preserve"> PAGEREF _Toc210395102 \h </w:instrText>
        </w:r>
        <w:r>
          <w:rPr>
            <w:noProof/>
          </w:rPr>
        </w:r>
      </w:ins>
      <w:r>
        <w:rPr>
          <w:noProof/>
        </w:rPr>
        <w:fldChar w:fldCharType="separate"/>
      </w:r>
      <w:ins w:id="53" w:author="Giuseppe Cattaneo" w:date="2012-09-27T20:07:00Z">
        <w:r w:rsidR="00654C12">
          <w:rPr>
            <w:noProof/>
          </w:rPr>
          <w:t>4</w:t>
        </w:r>
      </w:ins>
      <w:ins w:id="54" w:author="Giuseppe Cattaneo" w:date="2012-09-27T19:56:00Z">
        <w:r>
          <w:rPr>
            <w:noProof/>
          </w:rPr>
          <w:fldChar w:fldCharType="end"/>
        </w:r>
      </w:ins>
    </w:p>
    <w:p w14:paraId="7F1CF4C3" w14:textId="77777777" w:rsidR="001E225C" w:rsidRDefault="001E225C">
      <w:pPr>
        <w:pStyle w:val="Sommario2"/>
        <w:tabs>
          <w:tab w:val="left" w:pos="730"/>
          <w:tab w:val="right" w:leader="dot" w:pos="9628"/>
        </w:tabs>
        <w:rPr>
          <w:ins w:id="55" w:author="Giuseppe Cattaneo" w:date="2012-09-27T19:56:00Z"/>
          <w:rFonts w:asciiTheme="minorHAnsi" w:eastAsiaTheme="minorEastAsia" w:hAnsiTheme="minorHAnsi" w:cstheme="minorBidi"/>
          <w:i w:val="0"/>
          <w:iCs w:val="0"/>
          <w:noProof/>
          <w:sz w:val="24"/>
          <w:szCs w:val="24"/>
          <w:lang w:eastAsia="ja-JP"/>
        </w:rPr>
      </w:pPr>
      <w:ins w:id="56" w:author="Giuseppe Cattaneo" w:date="2012-09-27T19:56:00Z">
        <w:r>
          <w:rPr>
            <w:noProof/>
          </w:rPr>
          <w:t>1.1</w:t>
        </w:r>
        <w:r>
          <w:rPr>
            <w:rFonts w:asciiTheme="minorHAnsi" w:eastAsiaTheme="minorEastAsia" w:hAnsiTheme="minorHAnsi" w:cstheme="minorBidi"/>
            <w:i w:val="0"/>
            <w:iCs w:val="0"/>
            <w:noProof/>
            <w:sz w:val="24"/>
            <w:szCs w:val="24"/>
            <w:lang w:eastAsia="ja-JP"/>
          </w:rPr>
          <w:tab/>
        </w:r>
        <w:r>
          <w:rPr>
            <w:noProof/>
          </w:rPr>
          <w:t>Contenuti del documento</w:t>
        </w:r>
        <w:r>
          <w:rPr>
            <w:noProof/>
          </w:rPr>
          <w:tab/>
        </w:r>
        <w:r>
          <w:rPr>
            <w:noProof/>
          </w:rPr>
          <w:fldChar w:fldCharType="begin"/>
        </w:r>
        <w:r>
          <w:rPr>
            <w:noProof/>
          </w:rPr>
          <w:instrText xml:space="preserve"> PAGEREF _Toc210395103 \h </w:instrText>
        </w:r>
        <w:r>
          <w:rPr>
            <w:noProof/>
          </w:rPr>
        </w:r>
      </w:ins>
      <w:r>
        <w:rPr>
          <w:noProof/>
        </w:rPr>
        <w:fldChar w:fldCharType="separate"/>
      </w:r>
      <w:ins w:id="57" w:author="Giuseppe Cattaneo" w:date="2012-09-27T20:07:00Z">
        <w:r w:rsidR="00654C12">
          <w:rPr>
            <w:noProof/>
          </w:rPr>
          <w:t>4</w:t>
        </w:r>
      </w:ins>
      <w:ins w:id="58" w:author="Giuseppe Cattaneo" w:date="2012-09-27T19:56:00Z">
        <w:r>
          <w:rPr>
            <w:noProof/>
          </w:rPr>
          <w:fldChar w:fldCharType="end"/>
        </w:r>
      </w:ins>
    </w:p>
    <w:p w14:paraId="14E6E1C4" w14:textId="77777777" w:rsidR="001E225C" w:rsidRDefault="001E225C">
      <w:pPr>
        <w:pStyle w:val="Sommario1"/>
        <w:tabs>
          <w:tab w:val="left" w:pos="340"/>
        </w:tabs>
        <w:rPr>
          <w:ins w:id="59" w:author="Giuseppe Cattaneo" w:date="2012-09-27T19:56:00Z"/>
          <w:rFonts w:asciiTheme="minorHAnsi" w:eastAsiaTheme="minorEastAsia" w:hAnsiTheme="minorHAnsi" w:cstheme="minorBidi"/>
          <w:b w:val="0"/>
          <w:bCs w:val="0"/>
          <w:noProof/>
          <w:sz w:val="24"/>
          <w:szCs w:val="24"/>
          <w:lang w:eastAsia="ja-JP"/>
        </w:rPr>
      </w:pPr>
      <w:ins w:id="60" w:author="Giuseppe Cattaneo" w:date="2012-09-27T19:56:00Z">
        <w:r>
          <w:rPr>
            <w:noProof/>
          </w:rPr>
          <w:t>2</w:t>
        </w:r>
        <w:r>
          <w:rPr>
            <w:rFonts w:asciiTheme="minorHAnsi" w:eastAsiaTheme="minorEastAsia" w:hAnsiTheme="minorHAnsi" w:cstheme="minorBidi"/>
            <w:b w:val="0"/>
            <w:bCs w:val="0"/>
            <w:noProof/>
            <w:sz w:val="24"/>
            <w:szCs w:val="24"/>
            <w:lang w:eastAsia="ja-JP"/>
          </w:rPr>
          <w:tab/>
        </w:r>
        <w:r>
          <w:rPr>
            <w:noProof/>
          </w:rPr>
          <w:t>Finalità della rilevazione</w:t>
        </w:r>
        <w:r>
          <w:rPr>
            <w:noProof/>
          </w:rPr>
          <w:tab/>
        </w:r>
        <w:r>
          <w:rPr>
            <w:noProof/>
          </w:rPr>
          <w:fldChar w:fldCharType="begin"/>
        </w:r>
        <w:r>
          <w:rPr>
            <w:noProof/>
          </w:rPr>
          <w:instrText xml:space="preserve"> PAGEREF _Toc210395104 \h </w:instrText>
        </w:r>
        <w:r>
          <w:rPr>
            <w:noProof/>
          </w:rPr>
        </w:r>
      </w:ins>
      <w:r>
        <w:rPr>
          <w:noProof/>
        </w:rPr>
        <w:fldChar w:fldCharType="separate"/>
      </w:r>
      <w:ins w:id="61" w:author="Giuseppe Cattaneo" w:date="2012-09-27T20:07:00Z">
        <w:r w:rsidR="00654C12">
          <w:rPr>
            <w:noProof/>
          </w:rPr>
          <w:t>5</w:t>
        </w:r>
      </w:ins>
      <w:ins w:id="62" w:author="Giuseppe Cattaneo" w:date="2012-09-27T19:56:00Z">
        <w:r>
          <w:rPr>
            <w:noProof/>
          </w:rPr>
          <w:fldChar w:fldCharType="end"/>
        </w:r>
      </w:ins>
    </w:p>
    <w:p w14:paraId="786FD8AB" w14:textId="77777777" w:rsidR="001E225C" w:rsidRDefault="001E225C">
      <w:pPr>
        <w:pStyle w:val="Sommario2"/>
        <w:tabs>
          <w:tab w:val="left" w:pos="730"/>
          <w:tab w:val="right" w:leader="dot" w:pos="9628"/>
        </w:tabs>
        <w:rPr>
          <w:ins w:id="63" w:author="Giuseppe Cattaneo" w:date="2012-09-27T19:56:00Z"/>
          <w:rFonts w:asciiTheme="minorHAnsi" w:eastAsiaTheme="minorEastAsia" w:hAnsiTheme="minorHAnsi" w:cstheme="minorBidi"/>
          <w:i w:val="0"/>
          <w:iCs w:val="0"/>
          <w:noProof/>
          <w:sz w:val="24"/>
          <w:szCs w:val="24"/>
          <w:lang w:eastAsia="ja-JP"/>
        </w:rPr>
      </w:pPr>
      <w:ins w:id="64" w:author="Giuseppe Cattaneo" w:date="2012-09-27T19:56:00Z">
        <w:r>
          <w:rPr>
            <w:noProof/>
          </w:rPr>
          <w:t>2.1</w:t>
        </w:r>
        <w:r>
          <w:rPr>
            <w:rFonts w:asciiTheme="minorHAnsi" w:eastAsiaTheme="minorEastAsia" w:hAnsiTheme="minorHAnsi" w:cstheme="minorBidi"/>
            <w:i w:val="0"/>
            <w:iCs w:val="0"/>
            <w:noProof/>
            <w:sz w:val="24"/>
            <w:szCs w:val="24"/>
            <w:lang w:eastAsia="ja-JP"/>
          </w:rPr>
          <w:tab/>
        </w:r>
        <w:r>
          <w:rPr>
            <w:noProof/>
          </w:rPr>
          <w:t>Obiettivi</w:t>
        </w:r>
        <w:r>
          <w:rPr>
            <w:noProof/>
          </w:rPr>
          <w:tab/>
        </w:r>
        <w:r>
          <w:rPr>
            <w:noProof/>
          </w:rPr>
          <w:fldChar w:fldCharType="begin"/>
        </w:r>
        <w:r>
          <w:rPr>
            <w:noProof/>
          </w:rPr>
          <w:instrText xml:space="preserve"> PAGEREF _Toc210395105 \h </w:instrText>
        </w:r>
        <w:r>
          <w:rPr>
            <w:noProof/>
          </w:rPr>
        </w:r>
      </w:ins>
      <w:r>
        <w:rPr>
          <w:noProof/>
        </w:rPr>
        <w:fldChar w:fldCharType="separate"/>
      </w:r>
      <w:ins w:id="65" w:author="Giuseppe Cattaneo" w:date="2012-09-27T20:07:00Z">
        <w:r w:rsidR="00654C12">
          <w:rPr>
            <w:noProof/>
          </w:rPr>
          <w:t>5</w:t>
        </w:r>
      </w:ins>
      <w:ins w:id="66" w:author="Giuseppe Cattaneo" w:date="2012-09-27T19:56:00Z">
        <w:r>
          <w:rPr>
            <w:noProof/>
          </w:rPr>
          <w:fldChar w:fldCharType="end"/>
        </w:r>
      </w:ins>
    </w:p>
    <w:p w14:paraId="75D8085C" w14:textId="77777777" w:rsidR="001E225C" w:rsidRDefault="001E225C">
      <w:pPr>
        <w:pStyle w:val="Sommario2"/>
        <w:tabs>
          <w:tab w:val="left" w:pos="730"/>
          <w:tab w:val="right" w:leader="dot" w:pos="9628"/>
        </w:tabs>
        <w:rPr>
          <w:ins w:id="67" w:author="Giuseppe Cattaneo" w:date="2012-09-27T19:56:00Z"/>
          <w:rFonts w:asciiTheme="minorHAnsi" w:eastAsiaTheme="minorEastAsia" w:hAnsiTheme="minorHAnsi" w:cstheme="minorBidi"/>
          <w:i w:val="0"/>
          <w:iCs w:val="0"/>
          <w:noProof/>
          <w:sz w:val="24"/>
          <w:szCs w:val="24"/>
          <w:lang w:eastAsia="ja-JP"/>
        </w:rPr>
      </w:pPr>
      <w:ins w:id="68" w:author="Giuseppe Cattaneo" w:date="2012-09-27T19:56:00Z">
        <w:r>
          <w:rPr>
            <w:noProof/>
          </w:rPr>
          <w:t>2.2</w:t>
        </w:r>
        <w:r>
          <w:rPr>
            <w:rFonts w:asciiTheme="minorHAnsi" w:eastAsiaTheme="minorEastAsia" w:hAnsiTheme="minorHAnsi" w:cstheme="minorBidi"/>
            <w:i w:val="0"/>
            <w:iCs w:val="0"/>
            <w:noProof/>
            <w:sz w:val="24"/>
            <w:szCs w:val="24"/>
            <w:lang w:eastAsia="ja-JP"/>
          </w:rPr>
          <w:tab/>
        </w:r>
        <w:r>
          <w:rPr>
            <w:noProof/>
          </w:rPr>
          <w:t>Struttura del questionario</w:t>
        </w:r>
        <w:r>
          <w:rPr>
            <w:noProof/>
          </w:rPr>
          <w:tab/>
        </w:r>
        <w:r>
          <w:rPr>
            <w:noProof/>
          </w:rPr>
          <w:fldChar w:fldCharType="begin"/>
        </w:r>
        <w:r>
          <w:rPr>
            <w:noProof/>
          </w:rPr>
          <w:instrText xml:space="preserve"> PAGEREF _Toc210395106 \h </w:instrText>
        </w:r>
        <w:r>
          <w:rPr>
            <w:noProof/>
          </w:rPr>
        </w:r>
      </w:ins>
      <w:r>
        <w:rPr>
          <w:noProof/>
        </w:rPr>
        <w:fldChar w:fldCharType="separate"/>
      </w:r>
      <w:ins w:id="69" w:author="Giuseppe Cattaneo" w:date="2012-09-27T20:07:00Z">
        <w:r w:rsidR="00654C12">
          <w:rPr>
            <w:noProof/>
          </w:rPr>
          <w:t>5</w:t>
        </w:r>
      </w:ins>
      <w:ins w:id="70" w:author="Giuseppe Cattaneo" w:date="2012-09-27T19:56:00Z">
        <w:r>
          <w:rPr>
            <w:noProof/>
          </w:rPr>
          <w:fldChar w:fldCharType="end"/>
        </w:r>
      </w:ins>
    </w:p>
    <w:p w14:paraId="7BC5B584" w14:textId="77777777" w:rsidR="001E225C" w:rsidRDefault="001E225C">
      <w:pPr>
        <w:pStyle w:val="Sommario2"/>
        <w:tabs>
          <w:tab w:val="left" w:pos="730"/>
          <w:tab w:val="right" w:leader="dot" w:pos="9628"/>
        </w:tabs>
        <w:rPr>
          <w:ins w:id="71" w:author="Giuseppe Cattaneo" w:date="2012-09-27T19:56:00Z"/>
          <w:rFonts w:asciiTheme="minorHAnsi" w:eastAsiaTheme="minorEastAsia" w:hAnsiTheme="minorHAnsi" w:cstheme="minorBidi"/>
          <w:i w:val="0"/>
          <w:iCs w:val="0"/>
          <w:noProof/>
          <w:sz w:val="24"/>
          <w:szCs w:val="24"/>
          <w:lang w:eastAsia="ja-JP"/>
        </w:rPr>
      </w:pPr>
      <w:ins w:id="72" w:author="Giuseppe Cattaneo" w:date="2012-09-27T19:56:00Z">
        <w:r>
          <w:rPr>
            <w:noProof/>
          </w:rPr>
          <w:t>2.3</w:t>
        </w:r>
        <w:r>
          <w:rPr>
            <w:rFonts w:asciiTheme="minorHAnsi" w:eastAsiaTheme="minorEastAsia" w:hAnsiTheme="minorHAnsi" w:cstheme="minorBidi"/>
            <w:i w:val="0"/>
            <w:iCs w:val="0"/>
            <w:noProof/>
            <w:sz w:val="24"/>
            <w:szCs w:val="24"/>
            <w:lang w:eastAsia="ja-JP"/>
          </w:rPr>
          <w:tab/>
        </w:r>
        <w:r>
          <w:rPr>
            <w:noProof/>
          </w:rPr>
          <w:t>Elementi di novità</w:t>
        </w:r>
        <w:r>
          <w:rPr>
            <w:noProof/>
          </w:rPr>
          <w:tab/>
        </w:r>
        <w:r>
          <w:rPr>
            <w:noProof/>
          </w:rPr>
          <w:fldChar w:fldCharType="begin"/>
        </w:r>
        <w:r>
          <w:rPr>
            <w:noProof/>
          </w:rPr>
          <w:instrText xml:space="preserve"> PAGEREF _Toc210395107 \h </w:instrText>
        </w:r>
        <w:r>
          <w:rPr>
            <w:noProof/>
          </w:rPr>
        </w:r>
      </w:ins>
      <w:r>
        <w:rPr>
          <w:noProof/>
        </w:rPr>
        <w:fldChar w:fldCharType="separate"/>
      </w:r>
      <w:ins w:id="73" w:author="Giuseppe Cattaneo" w:date="2012-09-27T20:07:00Z">
        <w:r w:rsidR="00654C12">
          <w:rPr>
            <w:noProof/>
          </w:rPr>
          <w:t>6</w:t>
        </w:r>
      </w:ins>
      <w:ins w:id="74" w:author="Giuseppe Cattaneo" w:date="2012-09-27T19:56:00Z">
        <w:r>
          <w:rPr>
            <w:noProof/>
          </w:rPr>
          <w:fldChar w:fldCharType="end"/>
        </w:r>
      </w:ins>
    </w:p>
    <w:p w14:paraId="6AD19225" w14:textId="77777777" w:rsidR="001E225C" w:rsidRDefault="001E225C">
      <w:pPr>
        <w:pStyle w:val="Sommario1"/>
        <w:tabs>
          <w:tab w:val="left" w:pos="340"/>
        </w:tabs>
        <w:rPr>
          <w:ins w:id="75" w:author="Giuseppe Cattaneo" w:date="2012-09-27T19:56:00Z"/>
          <w:rFonts w:asciiTheme="minorHAnsi" w:eastAsiaTheme="minorEastAsia" w:hAnsiTheme="minorHAnsi" w:cstheme="minorBidi"/>
          <w:b w:val="0"/>
          <w:bCs w:val="0"/>
          <w:noProof/>
          <w:sz w:val="24"/>
          <w:szCs w:val="24"/>
          <w:lang w:eastAsia="ja-JP"/>
        </w:rPr>
      </w:pPr>
      <w:ins w:id="76" w:author="Giuseppe Cattaneo" w:date="2012-09-27T19:56:00Z">
        <w:r>
          <w:rPr>
            <w:noProof/>
          </w:rPr>
          <w:t>3</w:t>
        </w:r>
        <w:r>
          <w:rPr>
            <w:rFonts w:asciiTheme="minorHAnsi" w:eastAsiaTheme="minorEastAsia" w:hAnsiTheme="minorHAnsi" w:cstheme="minorBidi"/>
            <w:b w:val="0"/>
            <w:bCs w:val="0"/>
            <w:noProof/>
            <w:sz w:val="24"/>
            <w:szCs w:val="24"/>
            <w:lang w:eastAsia="ja-JP"/>
          </w:rPr>
          <w:tab/>
        </w:r>
        <w:r>
          <w:rPr>
            <w:noProof/>
          </w:rPr>
          <w:t>Presentazione della metodologia applicata</w:t>
        </w:r>
        <w:r>
          <w:rPr>
            <w:noProof/>
          </w:rPr>
          <w:tab/>
        </w:r>
        <w:r>
          <w:rPr>
            <w:noProof/>
          </w:rPr>
          <w:fldChar w:fldCharType="begin"/>
        </w:r>
        <w:r>
          <w:rPr>
            <w:noProof/>
          </w:rPr>
          <w:instrText xml:space="preserve"> PAGEREF _Toc210395108 \h </w:instrText>
        </w:r>
        <w:r>
          <w:rPr>
            <w:noProof/>
          </w:rPr>
        </w:r>
      </w:ins>
      <w:r>
        <w:rPr>
          <w:noProof/>
        </w:rPr>
        <w:fldChar w:fldCharType="separate"/>
      </w:r>
      <w:ins w:id="77" w:author="Giuseppe Cattaneo" w:date="2012-09-27T20:07:00Z">
        <w:r w:rsidR="00654C12">
          <w:rPr>
            <w:noProof/>
          </w:rPr>
          <w:t>7</w:t>
        </w:r>
      </w:ins>
      <w:ins w:id="78" w:author="Giuseppe Cattaneo" w:date="2012-09-27T19:56:00Z">
        <w:r>
          <w:rPr>
            <w:noProof/>
          </w:rPr>
          <w:fldChar w:fldCharType="end"/>
        </w:r>
      </w:ins>
    </w:p>
    <w:p w14:paraId="04E085C3" w14:textId="77777777" w:rsidR="001E225C" w:rsidRDefault="001E225C">
      <w:pPr>
        <w:pStyle w:val="Sommario2"/>
        <w:tabs>
          <w:tab w:val="left" w:pos="730"/>
          <w:tab w:val="right" w:leader="dot" w:pos="9628"/>
        </w:tabs>
        <w:rPr>
          <w:ins w:id="79" w:author="Giuseppe Cattaneo" w:date="2012-09-27T19:56:00Z"/>
          <w:rFonts w:asciiTheme="minorHAnsi" w:eastAsiaTheme="minorEastAsia" w:hAnsiTheme="minorHAnsi" w:cstheme="minorBidi"/>
          <w:i w:val="0"/>
          <w:iCs w:val="0"/>
          <w:noProof/>
          <w:sz w:val="24"/>
          <w:szCs w:val="24"/>
          <w:lang w:eastAsia="ja-JP"/>
        </w:rPr>
      </w:pPr>
      <w:ins w:id="80" w:author="Giuseppe Cattaneo" w:date="2012-09-27T19:56:00Z">
        <w:r>
          <w:rPr>
            <w:noProof/>
          </w:rPr>
          <w:t>3.1</w:t>
        </w:r>
        <w:r>
          <w:rPr>
            <w:rFonts w:asciiTheme="minorHAnsi" w:eastAsiaTheme="minorEastAsia" w:hAnsiTheme="minorHAnsi" w:cstheme="minorBidi"/>
            <w:i w:val="0"/>
            <w:iCs w:val="0"/>
            <w:noProof/>
            <w:sz w:val="24"/>
            <w:szCs w:val="24"/>
            <w:lang w:eastAsia="ja-JP"/>
          </w:rPr>
          <w:tab/>
        </w:r>
        <w:r>
          <w:rPr>
            <w:noProof/>
          </w:rPr>
          <w:t>Raccolta e Valutazione dei dati</w:t>
        </w:r>
        <w:r>
          <w:rPr>
            <w:noProof/>
          </w:rPr>
          <w:tab/>
        </w:r>
        <w:r>
          <w:rPr>
            <w:noProof/>
          </w:rPr>
          <w:fldChar w:fldCharType="begin"/>
        </w:r>
        <w:r>
          <w:rPr>
            <w:noProof/>
          </w:rPr>
          <w:instrText xml:space="preserve"> PAGEREF _Toc210395109 \h </w:instrText>
        </w:r>
        <w:r>
          <w:rPr>
            <w:noProof/>
          </w:rPr>
        </w:r>
      </w:ins>
      <w:r>
        <w:rPr>
          <w:noProof/>
        </w:rPr>
        <w:fldChar w:fldCharType="separate"/>
      </w:r>
      <w:ins w:id="81" w:author="Giuseppe Cattaneo" w:date="2012-09-27T20:07:00Z">
        <w:r w:rsidR="00654C12">
          <w:rPr>
            <w:noProof/>
          </w:rPr>
          <w:t>7</w:t>
        </w:r>
      </w:ins>
      <w:ins w:id="82" w:author="Giuseppe Cattaneo" w:date="2012-09-27T19:56:00Z">
        <w:r>
          <w:rPr>
            <w:noProof/>
          </w:rPr>
          <w:fldChar w:fldCharType="end"/>
        </w:r>
      </w:ins>
    </w:p>
    <w:p w14:paraId="3478481B" w14:textId="77777777" w:rsidR="001E225C" w:rsidRDefault="001E225C">
      <w:pPr>
        <w:pStyle w:val="Sommario2"/>
        <w:tabs>
          <w:tab w:val="left" w:pos="730"/>
          <w:tab w:val="right" w:leader="dot" w:pos="9628"/>
        </w:tabs>
        <w:rPr>
          <w:ins w:id="83" w:author="Giuseppe Cattaneo" w:date="2012-09-27T19:56:00Z"/>
          <w:rFonts w:asciiTheme="minorHAnsi" w:eastAsiaTheme="minorEastAsia" w:hAnsiTheme="minorHAnsi" w:cstheme="minorBidi"/>
          <w:i w:val="0"/>
          <w:iCs w:val="0"/>
          <w:noProof/>
          <w:sz w:val="24"/>
          <w:szCs w:val="24"/>
          <w:lang w:eastAsia="ja-JP"/>
        </w:rPr>
      </w:pPr>
      <w:ins w:id="84" w:author="Giuseppe Cattaneo" w:date="2012-09-27T19:56:00Z">
        <w:r>
          <w:rPr>
            <w:noProof/>
          </w:rPr>
          <w:t>3.2</w:t>
        </w:r>
        <w:r>
          <w:rPr>
            <w:rFonts w:asciiTheme="minorHAnsi" w:eastAsiaTheme="minorEastAsia" w:hAnsiTheme="minorHAnsi" w:cstheme="minorBidi"/>
            <w:i w:val="0"/>
            <w:iCs w:val="0"/>
            <w:noProof/>
            <w:sz w:val="24"/>
            <w:szCs w:val="24"/>
            <w:lang w:eastAsia="ja-JP"/>
          </w:rPr>
          <w:tab/>
        </w:r>
        <w:r>
          <w:rPr>
            <w:noProof/>
          </w:rPr>
          <w:t>Gli indicatori rilevati</w:t>
        </w:r>
        <w:r>
          <w:rPr>
            <w:noProof/>
          </w:rPr>
          <w:tab/>
        </w:r>
        <w:r>
          <w:rPr>
            <w:noProof/>
          </w:rPr>
          <w:fldChar w:fldCharType="begin"/>
        </w:r>
        <w:r>
          <w:rPr>
            <w:noProof/>
          </w:rPr>
          <w:instrText xml:space="preserve"> PAGEREF _Toc210395110 \h </w:instrText>
        </w:r>
        <w:r>
          <w:rPr>
            <w:noProof/>
          </w:rPr>
        </w:r>
      </w:ins>
      <w:r>
        <w:rPr>
          <w:noProof/>
        </w:rPr>
        <w:fldChar w:fldCharType="separate"/>
      </w:r>
      <w:ins w:id="85" w:author="Giuseppe Cattaneo" w:date="2012-09-27T20:07:00Z">
        <w:r w:rsidR="00654C12">
          <w:rPr>
            <w:noProof/>
          </w:rPr>
          <w:t>9</w:t>
        </w:r>
      </w:ins>
      <w:ins w:id="86" w:author="Giuseppe Cattaneo" w:date="2012-09-27T19:56:00Z">
        <w:r>
          <w:rPr>
            <w:noProof/>
          </w:rPr>
          <w:fldChar w:fldCharType="end"/>
        </w:r>
      </w:ins>
    </w:p>
    <w:p w14:paraId="05730B7B" w14:textId="77777777" w:rsidR="001E225C" w:rsidRDefault="001E225C">
      <w:pPr>
        <w:pStyle w:val="Sommario3"/>
        <w:tabs>
          <w:tab w:val="left" w:pos="1120"/>
          <w:tab w:val="right" w:leader="dot" w:pos="9628"/>
        </w:tabs>
        <w:rPr>
          <w:ins w:id="87" w:author="Giuseppe Cattaneo" w:date="2012-09-27T19:56:00Z"/>
          <w:rFonts w:asciiTheme="minorHAnsi" w:eastAsiaTheme="minorEastAsia" w:hAnsiTheme="minorHAnsi" w:cstheme="minorBidi"/>
          <w:noProof/>
          <w:sz w:val="24"/>
          <w:szCs w:val="24"/>
          <w:lang w:eastAsia="ja-JP"/>
        </w:rPr>
      </w:pPr>
      <w:ins w:id="88" w:author="Giuseppe Cattaneo" w:date="2012-09-27T19:56:00Z">
        <w:r>
          <w:rPr>
            <w:noProof/>
          </w:rPr>
          <w:t>3.2.1</w:t>
        </w:r>
        <w:r>
          <w:rPr>
            <w:rFonts w:asciiTheme="minorHAnsi" w:eastAsiaTheme="minorEastAsia" w:hAnsiTheme="minorHAnsi" w:cstheme="minorBidi"/>
            <w:noProof/>
            <w:sz w:val="24"/>
            <w:szCs w:val="24"/>
            <w:lang w:eastAsia="ja-JP"/>
          </w:rPr>
          <w:tab/>
        </w:r>
        <w:r>
          <w:rPr>
            <w:noProof/>
          </w:rPr>
          <w:t>KPI1: Sicurezza logica</w:t>
        </w:r>
        <w:r>
          <w:rPr>
            <w:noProof/>
          </w:rPr>
          <w:tab/>
        </w:r>
        <w:r>
          <w:rPr>
            <w:noProof/>
          </w:rPr>
          <w:fldChar w:fldCharType="begin"/>
        </w:r>
        <w:r>
          <w:rPr>
            <w:noProof/>
          </w:rPr>
          <w:instrText xml:space="preserve"> PAGEREF _Toc210395111 \h </w:instrText>
        </w:r>
        <w:r>
          <w:rPr>
            <w:noProof/>
          </w:rPr>
        </w:r>
      </w:ins>
      <w:r>
        <w:rPr>
          <w:noProof/>
        </w:rPr>
        <w:fldChar w:fldCharType="separate"/>
      </w:r>
      <w:ins w:id="89" w:author="Giuseppe Cattaneo" w:date="2012-09-27T20:07:00Z">
        <w:r w:rsidR="00654C12">
          <w:rPr>
            <w:noProof/>
          </w:rPr>
          <w:t>10</w:t>
        </w:r>
      </w:ins>
      <w:ins w:id="90" w:author="Giuseppe Cattaneo" w:date="2012-09-27T19:56:00Z">
        <w:r>
          <w:rPr>
            <w:noProof/>
          </w:rPr>
          <w:fldChar w:fldCharType="end"/>
        </w:r>
      </w:ins>
    </w:p>
    <w:p w14:paraId="298C0EBB" w14:textId="77777777" w:rsidR="001E225C" w:rsidRDefault="001E225C">
      <w:pPr>
        <w:pStyle w:val="Sommario3"/>
        <w:tabs>
          <w:tab w:val="left" w:pos="1120"/>
          <w:tab w:val="right" w:leader="dot" w:pos="9628"/>
        </w:tabs>
        <w:rPr>
          <w:ins w:id="91" w:author="Giuseppe Cattaneo" w:date="2012-09-27T19:56:00Z"/>
          <w:rFonts w:asciiTheme="minorHAnsi" w:eastAsiaTheme="minorEastAsia" w:hAnsiTheme="minorHAnsi" w:cstheme="minorBidi"/>
          <w:noProof/>
          <w:sz w:val="24"/>
          <w:szCs w:val="24"/>
          <w:lang w:eastAsia="ja-JP"/>
        </w:rPr>
      </w:pPr>
      <w:ins w:id="92" w:author="Giuseppe Cattaneo" w:date="2012-09-27T19:56:00Z">
        <w:r>
          <w:rPr>
            <w:noProof/>
          </w:rPr>
          <w:t>3.2.2</w:t>
        </w:r>
        <w:r>
          <w:rPr>
            <w:rFonts w:asciiTheme="minorHAnsi" w:eastAsiaTheme="minorEastAsia" w:hAnsiTheme="minorHAnsi" w:cstheme="minorBidi"/>
            <w:noProof/>
            <w:sz w:val="24"/>
            <w:szCs w:val="24"/>
            <w:lang w:eastAsia="ja-JP"/>
          </w:rPr>
          <w:tab/>
        </w:r>
        <w:r>
          <w:rPr>
            <w:noProof/>
          </w:rPr>
          <w:t>KPI2: Sicurezza dell'infrastruttura</w:t>
        </w:r>
        <w:r>
          <w:rPr>
            <w:noProof/>
          </w:rPr>
          <w:tab/>
        </w:r>
        <w:r>
          <w:rPr>
            <w:noProof/>
          </w:rPr>
          <w:fldChar w:fldCharType="begin"/>
        </w:r>
        <w:r>
          <w:rPr>
            <w:noProof/>
          </w:rPr>
          <w:instrText xml:space="preserve"> PAGEREF _Toc210395112 \h </w:instrText>
        </w:r>
        <w:r>
          <w:rPr>
            <w:noProof/>
          </w:rPr>
        </w:r>
      </w:ins>
      <w:r>
        <w:rPr>
          <w:noProof/>
        </w:rPr>
        <w:fldChar w:fldCharType="separate"/>
      </w:r>
      <w:ins w:id="93" w:author="Giuseppe Cattaneo" w:date="2012-09-27T20:07:00Z">
        <w:r w:rsidR="00654C12">
          <w:rPr>
            <w:noProof/>
          </w:rPr>
          <w:t>10</w:t>
        </w:r>
      </w:ins>
      <w:ins w:id="94" w:author="Giuseppe Cattaneo" w:date="2012-09-27T19:56:00Z">
        <w:r>
          <w:rPr>
            <w:noProof/>
          </w:rPr>
          <w:fldChar w:fldCharType="end"/>
        </w:r>
      </w:ins>
    </w:p>
    <w:p w14:paraId="7D1DD361" w14:textId="77777777" w:rsidR="001E225C" w:rsidRDefault="001E225C">
      <w:pPr>
        <w:pStyle w:val="Sommario3"/>
        <w:tabs>
          <w:tab w:val="left" w:pos="1120"/>
          <w:tab w:val="right" w:leader="dot" w:pos="9628"/>
        </w:tabs>
        <w:rPr>
          <w:ins w:id="95" w:author="Giuseppe Cattaneo" w:date="2012-09-27T19:56:00Z"/>
          <w:rFonts w:asciiTheme="minorHAnsi" w:eastAsiaTheme="minorEastAsia" w:hAnsiTheme="minorHAnsi" w:cstheme="minorBidi"/>
          <w:noProof/>
          <w:sz w:val="24"/>
          <w:szCs w:val="24"/>
          <w:lang w:eastAsia="ja-JP"/>
        </w:rPr>
      </w:pPr>
      <w:ins w:id="96" w:author="Giuseppe Cattaneo" w:date="2012-09-27T19:56:00Z">
        <w:r>
          <w:rPr>
            <w:noProof/>
          </w:rPr>
          <w:t>3.2.3</w:t>
        </w:r>
        <w:r>
          <w:rPr>
            <w:rFonts w:asciiTheme="minorHAnsi" w:eastAsiaTheme="minorEastAsia" w:hAnsiTheme="minorHAnsi" w:cstheme="minorBidi"/>
            <w:noProof/>
            <w:sz w:val="24"/>
            <w:szCs w:val="24"/>
            <w:lang w:eastAsia="ja-JP"/>
          </w:rPr>
          <w:tab/>
        </w:r>
        <w:r>
          <w:rPr>
            <w:noProof/>
          </w:rPr>
          <w:t>KPI3: Sicurezza dei servizi</w:t>
        </w:r>
        <w:r>
          <w:rPr>
            <w:noProof/>
          </w:rPr>
          <w:tab/>
        </w:r>
        <w:r>
          <w:rPr>
            <w:noProof/>
          </w:rPr>
          <w:fldChar w:fldCharType="begin"/>
        </w:r>
        <w:r>
          <w:rPr>
            <w:noProof/>
          </w:rPr>
          <w:instrText xml:space="preserve"> PAGEREF _Toc210395113 \h </w:instrText>
        </w:r>
        <w:r>
          <w:rPr>
            <w:noProof/>
          </w:rPr>
        </w:r>
      </w:ins>
      <w:r>
        <w:rPr>
          <w:noProof/>
        </w:rPr>
        <w:fldChar w:fldCharType="separate"/>
      </w:r>
      <w:ins w:id="97" w:author="Giuseppe Cattaneo" w:date="2012-09-27T20:07:00Z">
        <w:r w:rsidR="00654C12">
          <w:rPr>
            <w:noProof/>
          </w:rPr>
          <w:t>11</w:t>
        </w:r>
      </w:ins>
      <w:ins w:id="98" w:author="Giuseppe Cattaneo" w:date="2012-09-27T19:56:00Z">
        <w:r>
          <w:rPr>
            <w:noProof/>
          </w:rPr>
          <w:fldChar w:fldCharType="end"/>
        </w:r>
      </w:ins>
    </w:p>
    <w:p w14:paraId="7C4319F5" w14:textId="77777777" w:rsidR="001E225C" w:rsidRDefault="001E225C">
      <w:pPr>
        <w:pStyle w:val="Sommario3"/>
        <w:tabs>
          <w:tab w:val="left" w:pos="1120"/>
          <w:tab w:val="right" w:leader="dot" w:pos="9628"/>
        </w:tabs>
        <w:rPr>
          <w:ins w:id="99" w:author="Giuseppe Cattaneo" w:date="2012-09-27T19:56:00Z"/>
          <w:rFonts w:asciiTheme="minorHAnsi" w:eastAsiaTheme="minorEastAsia" w:hAnsiTheme="minorHAnsi" w:cstheme="minorBidi"/>
          <w:noProof/>
          <w:sz w:val="24"/>
          <w:szCs w:val="24"/>
          <w:lang w:eastAsia="ja-JP"/>
        </w:rPr>
      </w:pPr>
      <w:ins w:id="100" w:author="Giuseppe Cattaneo" w:date="2012-09-27T19:56:00Z">
        <w:r>
          <w:rPr>
            <w:noProof/>
          </w:rPr>
          <w:t>3.2.4</w:t>
        </w:r>
        <w:r>
          <w:rPr>
            <w:rFonts w:asciiTheme="minorHAnsi" w:eastAsiaTheme="minorEastAsia" w:hAnsiTheme="minorHAnsi" w:cstheme="minorBidi"/>
            <w:noProof/>
            <w:sz w:val="24"/>
            <w:szCs w:val="24"/>
            <w:lang w:eastAsia="ja-JP"/>
          </w:rPr>
          <w:tab/>
        </w:r>
        <w:r>
          <w:rPr>
            <w:noProof/>
          </w:rPr>
          <w:t>KPI4: Sicurezza dell’organizzazione</w:t>
        </w:r>
        <w:r>
          <w:rPr>
            <w:noProof/>
          </w:rPr>
          <w:tab/>
        </w:r>
        <w:r>
          <w:rPr>
            <w:noProof/>
          </w:rPr>
          <w:fldChar w:fldCharType="begin"/>
        </w:r>
        <w:r>
          <w:rPr>
            <w:noProof/>
          </w:rPr>
          <w:instrText xml:space="preserve"> PAGEREF _Toc210395114 \h </w:instrText>
        </w:r>
        <w:r>
          <w:rPr>
            <w:noProof/>
          </w:rPr>
        </w:r>
      </w:ins>
      <w:r>
        <w:rPr>
          <w:noProof/>
        </w:rPr>
        <w:fldChar w:fldCharType="separate"/>
      </w:r>
      <w:ins w:id="101" w:author="Giuseppe Cattaneo" w:date="2012-09-27T20:07:00Z">
        <w:r w:rsidR="00654C12">
          <w:rPr>
            <w:noProof/>
          </w:rPr>
          <w:t>11</w:t>
        </w:r>
      </w:ins>
      <w:ins w:id="102" w:author="Giuseppe Cattaneo" w:date="2012-09-27T19:56:00Z">
        <w:r>
          <w:rPr>
            <w:noProof/>
          </w:rPr>
          <w:fldChar w:fldCharType="end"/>
        </w:r>
      </w:ins>
    </w:p>
    <w:p w14:paraId="3547D799" w14:textId="77777777" w:rsidR="001E225C" w:rsidRDefault="001E225C">
      <w:pPr>
        <w:pStyle w:val="Sommario1"/>
        <w:tabs>
          <w:tab w:val="left" w:pos="340"/>
        </w:tabs>
        <w:rPr>
          <w:ins w:id="103" w:author="Giuseppe Cattaneo" w:date="2012-09-27T19:56:00Z"/>
          <w:rFonts w:asciiTheme="minorHAnsi" w:eastAsiaTheme="minorEastAsia" w:hAnsiTheme="minorHAnsi" w:cstheme="minorBidi"/>
          <w:b w:val="0"/>
          <w:bCs w:val="0"/>
          <w:noProof/>
          <w:sz w:val="24"/>
          <w:szCs w:val="24"/>
          <w:lang w:eastAsia="ja-JP"/>
        </w:rPr>
      </w:pPr>
      <w:ins w:id="104" w:author="Giuseppe Cattaneo" w:date="2012-09-27T19:56:00Z">
        <w:r>
          <w:rPr>
            <w:noProof/>
          </w:rPr>
          <w:t>4</w:t>
        </w:r>
        <w:r>
          <w:rPr>
            <w:rFonts w:asciiTheme="minorHAnsi" w:eastAsiaTheme="minorEastAsia" w:hAnsiTheme="minorHAnsi" w:cstheme="minorBidi"/>
            <w:b w:val="0"/>
            <w:bCs w:val="0"/>
            <w:noProof/>
            <w:sz w:val="24"/>
            <w:szCs w:val="24"/>
            <w:lang w:eastAsia="ja-JP"/>
          </w:rPr>
          <w:tab/>
        </w:r>
        <w:r>
          <w:rPr>
            <w:noProof/>
          </w:rPr>
          <w:t>Presentazione dei risultati</w:t>
        </w:r>
        <w:r>
          <w:rPr>
            <w:noProof/>
          </w:rPr>
          <w:tab/>
        </w:r>
        <w:r>
          <w:rPr>
            <w:noProof/>
          </w:rPr>
          <w:fldChar w:fldCharType="begin"/>
        </w:r>
        <w:r>
          <w:rPr>
            <w:noProof/>
          </w:rPr>
          <w:instrText xml:space="preserve"> PAGEREF _Toc210395115 \h </w:instrText>
        </w:r>
        <w:r>
          <w:rPr>
            <w:noProof/>
          </w:rPr>
        </w:r>
      </w:ins>
      <w:r>
        <w:rPr>
          <w:noProof/>
        </w:rPr>
        <w:fldChar w:fldCharType="separate"/>
      </w:r>
      <w:ins w:id="105" w:author="Giuseppe Cattaneo" w:date="2012-09-27T20:07:00Z">
        <w:r w:rsidR="00654C12">
          <w:rPr>
            <w:noProof/>
          </w:rPr>
          <w:t>12</w:t>
        </w:r>
      </w:ins>
      <w:ins w:id="106" w:author="Giuseppe Cattaneo" w:date="2012-09-27T19:56:00Z">
        <w:r>
          <w:rPr>
            <w:noProof/>
          </w:rPr>
          <w:fldChar w:fldCharType="end"/>
        </w:r>
      </w:ins>
    </w:p>
    <w:p w14:paraId="2026CB58" w14:textId="77777777" w:rsidR="001E225C" w:rsidRDefault="001E225C">
      <w:pPr>
        <w:pStyle w:val="Sommario2"/>
        <w:tabs>
          <w:tab w:val="left" w:pos="730"/>
          <w:tab w:val="right" w:leader="dot" w:pos="9628"/>
        </w:tabs>
        <w:rPr>
          <w:ins w:id="107" w:author="Giuseppe Cattaneo" w:date="2012-09-27T19:56:00Z"/>
          <w:rFonts w:asciiTheme="minorHAnsi" w:eastAsiaTheme="minorEastAsia" w:hAnsiTheme="minorHAnsi" w:cstheme="minorBidi"/>
          <w:i w:val="0"/>
          <w:iCs w:val="0"/>
          <w:noProof/>
          <w:sz w:val="24"/>
          <w:szCs w:val="24"/>
          <w:lang w:eastAsia="ja-JP"/>
        </w:rPr>
      </w:pPr>
      <w:ins w:id="108" w:author="Giuseppe Cattaneo" w:date="2012-09-27T19:56:00Z">
        <w:r>
          <w:rPr>
            <w:noProof/>
          </w:rPr>
          <w:t>4.1</w:t>
        </w:r>
        <w:r>
          <w:rPr>
            <w:rFonts w:asciiTheme="minorHAnsi" w:eastAsiaTheme="minorEastAsia" w:hAnsiTheme="minorHAnsi" w:cstheme="minorBidi"/>
            <w:i w:val="0"/>
            <w:iCs w:val="0"/>
            <w:noProof/>
            <w:sz w:val="24"/>
            <w:szCs w:val="24"/>
            <w:lang w:eastAsia="ja-JP"/>
          </w:rPr>
          <w:tab/>
        </w:r>
        <w:r>
          <w:rPr>
            <w:noProof/>
          </w:rPr>
          <w:t>Risultati di sintesi e linee di tendenza</w:t>
        </w:r>
        <w:r>
          <w:rPr>
            <w:noProof/>
          </w:rPr>
          <w:tab/>
        </w:r>
        <w:r>
          <w:rPr>
            <w:noProof/>
          </w:rPr>
          <w:fldChar w:fldCharType="begin"/>
        </w:r>
        <w:r>
          <w:rPr>
            <w:noProof/>
          </w:rPr>
          <w:instrText xml:space="preserve"> PAGEREF _Toc210395116 \h </w:instrText>
        </w:r>
        <w:r>
          <w:rPr>
            <w:noProof/>
          </w:rPr>
        </w:r>
      </w:ins>
      <w:r>
        <w:rPr>
          <w:noProof/>
        </w:rPr>
        <w:fldChar w:fldCharType="separate"/>
      </w:r>
      <w:ins w:id="109" w:author="Giuseppe Cattaneo" w:date="2012-09-27T20:07:00Z">
        <w:r w:rsidR="00654C12">
          <w:rPr>
            <w:noProof/>
          </w:rPr>
          <w:t>12</w:t>
        </w:r>
      </w:ins>
      <w:ins w:id="110" w:author="Giuseppe Cattaneo" w:date="2012-09-27T19:56:00Z">
        <w:r>
          <w:rPr>
            <w:noProof/>
          </w:rPr>
          <w:fldChar w:fldCharType="end"/>
        </w:r>
      </w:ins>
    </w:p>
    <w:p w14:paraId="0B53C2BE" w14:textId="77777777" w:rsidR="001E225C" w:rsidRDefault="001E225C">
      <w:pPr>
        <w:pStyle w:val="Sommario2"/>
        <w:tabs>
          <w:tab w:val="left" w:pos="730"/>
          <w:tab w:val="right" w:leader="dot" w:pos="9628"/>
        </w:tabs>
        <w:rPr>
          <w:ins w:id="111" w:author="Giuseppe Cattaneo" w:date="2012-09-27T19:56:00Z"/>
          <w:rFonts w:asciiTheme="minorHAnsi" w:eastAsiaTheme="minorEastAsia" w:hAnsiTheme="minorHAnsi" w:cstheme="minorBidi"/>
          <w:i w:val="0"/>
          <w:iCs w:val="0"/>
          <w:noProof/>
          <w:sz w:val="24"/>
          <w:szCs w:val="24"/>
          <w:lang w:eastAsia="ja-JP"/>
        </w:rPr>
      </w:pPr>
      <w:ins w:id="112" w:author="Giuseppe Cattaneo" w:date="2012-09-27T19:56:00Z">
        <w:r>
          <w:rPr>
            <w:noProof/>
          </w:rPr>
          <w:t>4.2</w:t>
        </w:r>
        <w:r>
          <w:rPr>
            <w:rFonts w:asciiTheme="minorHAnsi" w:eastAsiaTheme="minorEastAsia" w:hAnsiTheme="minorHAnsi" w:cstheme="minorBidi"/>
            <w:i w:val="0"/>
            <w:iCs w:val="0"/>
            <w:noProof/>
            <w:sz w:val="24"/>
            <w:szCs w:val="24"/>
            <w:lang w:eastAsia="ja-JP"/>
          </w:rPr>
          <w:tab/>
        </w:r>
        <w:r>
          <w:rPr>
            <w:noProof/>
          </w:rPr>
          <w:t>KPI1: Sicurezza logica</w:t>
        </w:r>
        <w:r>
          <w:rPr>
            <w:noProof/>
          </w:rPr>
          <w:tab/>
        </w:r>
        <w:r>
          <w:rPr>
            <w:noProof/>
          </w:rPr>
          <w:fldChar w:fldCharType="begin"/>
        </w:r>
        <w:r>
          <w:rPr>
            <w:noProof/>
          </w:rPr>
          <w:instrText xml:space="preserve"> PAGEREF _Toc210395117 \h </w:instrText>
        </w:r>
        <w:r>
          <w:rPr>
            <w:noProof/>
          </w:rPr>
        </w:r>
      </w:ins>
      <w:r>
        <w:rPr>
          <w:noProof/>
        </w:rPr>
        <w:fldChar w:fldCharType="separate"/>
      </w:r>
      <w:ins w:id="113" w:author="Giuseppe Cattaneo" w:date="2012-09-27T20:07:00Z">
        <w:r w:rsidR="00654C12">
          <w:rPr>
            <w:noProof/>
          </w:rPr>
          <w:t>16</w:t>
        </w:r>
      </w:ins>
      <w:ins w:id="114" w:author="Giuseppe Cattaneo" w:date="2012-09-27T19:56:00Z">
        <w:r>
          <w:rPr>
            <w:noProof/>
          </w:rPr>
          <w:fldChar w:fldCharType="end"/>
        </w:r>
      </w:ins>
    </w:p>
    <w:p w14:paraId="2762A959" w14:textId="77777777" w:rsidR="001E225C" w:rsidRDefault="001E225C">
      <w:pPr>
        <w:pStyle w:val="Sommario2"/>
        <w:tabs>
          <w:tab w:val="left" w:pos="730"/>
          <w:tab w:val="right" w:leader="dot" w:pos="9628"/>
        </w:tabs>
        <w:rPr>
          <w:ins w:id="115" w:author="Giuseppe Cattaneo" w:date="2012-09-27T19:56:00Z"/>
          <w:rFonts w:asciiTheme="minorHAnsi" w:eastAsiaTheme="minorEastAsia" w:hAnsiTheme="minorHAnsi" w:cstheme="minorBidi"/>
          <w:i w:val="0"/>
          <w:iCs w:val="0"/>
          <w:noProof/>
          <w:sz w:val="24"/>
          <w:szCs w:val="24"/>
          <w:lang w:eastAsia="ja-JP"/>
        </w:rPr>
      </w:pPr>
      <w:ins w:id="116" w:author="Giuseppe Cattaneo" w:date="2012-09-27T19:56:00Z">
        <w:r>
          <w:rPr>
            <w:noProof/>
          </w:rPr>
          <w:t>4.3</w:t>
        </w:r>
        <w:r>
          <w:rPr>
            <w:rFonts w:asciiTheme="minorHAnsi" w:eastAsiaTheme="minorEastAsia" w:hAnsiTheme="minorHAnsi" w:cstheme="minorBidi"/>
            <w:i w:val="0"/>
            <w:iCs w:val="0"/>
            <w:noProof/>
            <w:sz w:val="24"/>
            <w:szCs w:val="24"/>
            <w:lang w:eastAsia="ja-JP"/>
          </w:rPr>
          <w:tab/>
        </w:r>
        <w:r>
          <w:rPr>
            <w:noProof/>
          </w:rPr>
          <w:t>KPI2: Sicurezza dell'infrastruttura</w:t>
        </w:r>
        <w:r>
          <w:rPr>
            <w:noProof/>
          </w:rPr>
          <w:tab/>
        </w:r>
        <w:r>
          <w:rPr>
            <w:noProof/>
          </w:rPr>
          <w:fldChar w:fldCharType="begin"/>
        </w:r>
        <w:r>
          <w:rPr>
            <w:noProof/>
          </w:rPr>
          <w:instrText xml:space="preserve"> PAGEREF _Toc210395118 \h </w:instrText>
        </w:r>
        <w:r>
          <w:rPr>
            <w:noProof/>
          </w:rPr>
        </w:r>
      </w:ins>
      <w:r>
        <w:rPr>
          <w:noProof/>
        </w:rPr>
        <w:fldChar w:fldCharType="separate"/>
      </w:r>
      <w:ins w:id="117" w:author="Giuseppe Cattaneo" w:date="2012-09-27T20:07:00Z">
        <w:r w:rsidR="00654C12">
          <w:rPr>
            <w:noProof/>
          </w:rPr>
          <w:t>20</w:t>
        </w:r>
      </w:ins>
      <w:ins w:id="118" w:author="Giuseppe Cattaneo" w:date="2012-09-27T19:56:00Z">
        <w:r>
          <w:rPr>
            <w:noProof/>
          </w:rPr>
          <w:fldChar w:fldCharType="end"/>
        </w:r>
      </w:ins>
    </w:p>
    <w:p w14:paraId="0F078943" w14:textId="77777777" w:rsidR="001E225C" w:rsidRDefault="001E225C">
      <w:pPr>
        <w:pStyle w:val="Sommario2"/>
        <w:tabs>
          <w:tab w:val="left" w:pos="730"/>
          <w:tab w:val="right" w:leader="dot" w:pos="9628"/>
        </w:tabs>
        <w:rPr>
          <w:ins w:id="119" w:author="Giuseppe Cattaneo" w:date="2012-09-27T19:56:00Z"/>
          <w:rFonts w:asciiTheme="minorHAnsi" w:eastAsiaTheme="minorEastAsia" w:hAnsiTheme="minorHAnsi" w:cstheme="minorBidi"/>
          <w:i w:val="0"/>
          <w:iCs w:val="0"/>
          <w:noProof/>
          <w:sz w:val="24"/>
          <w:szCs w:val="24"/>
          <w:lang w:eastAsia="ja-JP"/>
        </w:rPr>
      </w:pPr>
      <w:ins w:id="120" w:author="Giuseppe Cattaneo" w:date="2012-09-27T19:56:00Z">
        <w:r>
          <w:rPr>
            <w:noProof/>
          </w:rPr>
          <w:t>4.4</w:t>
        </w:r>
        <w:r>
          <w:rPr>
            <w:rFonts w:asciiTheme="minorHAnsi" w:eastAsiaTheme="minorEastAsia" w:hAnsiTheme="minorHAnsi" w:cstheme="minorBidi"/>
            <w:i w:val="0"/>
            <w:iCs w:val="0"/>
            <w:noProof/>
            <w:sz w:val="24"/>
            <w:szCs w:val="24"/>
            <w:lang w:eastAsia="ja-JP"/>
          </w:rPr>
          <w:tab/>
        </w:r>
        <w:r>
          <w:rPr>
            <w:noProof/>
          </w:rPr>
          <w:t>KPI3: Sicurezza dei servizi</w:t>
        </w:r>
        <w:r>
          <w:rPr>
            <w:noProof/>
          </w:rPr>
          <w:tab/>
        </w:r>
        <w:r>
          <w:rPr>
            <w:noProof/>
          </w:rPr>
          <w:fldChar w:fldCharType="begin"/>
        </w:r>
        <w:r>
          <w:rPr>
            <w:noProof/>
          </w:rPr>
          <w:instrText xml:space="preserve"> PAGEREF _Toc210395119 \h </w:instrText>
        </w:r>
        <w:r>
          <w:rPr>
            <w:noProof/>
          </w:rPr>
        </w:r>
      </w:ins>
      <w:r>
        <w:rPr>
          <w:noProof/>
        </w:rPr>
        <w:fldChar w:fldCharType="separate"/>
      </w:r>
      <w:ins w:id="121" w:author="Giuseppe Cattaneo" w:date="2012-09-27T20:07:00Z">
        <w:r w:rsidR="00654C12">
          <w:rPr>
            <w:noProof/>
          </w:rPr>
          <w:t>23</w:t>
        </w:r>
      </w:ins>
      <w:ins w:id="122" w:author="Giuseppe Cattaneo" w:date="2012-09-27T19:56:00Z">
        <w:r>
          <w:rPr>
            <w:noProof/>
          </w:rPr>
          <w:fldChar w:fldCharType="end"/>
        </w:r>
      </w:ins>
    </w:p>
    <w:p w14:paraId="2F297F38" w14:textId="77777777" w:rsidR="001E225C" w:rsidRDefault="001E225C">
      <w:pPr>
        <w:pStyle w:val="Sommario2"/>
        <w:tabs>
          <w:tab w:val="left" w:pos="730"/>
          <w:tab w:val="right" w:leader="dot" w:pos="9628"/>
        </w:tabs>
        <w:rPr>
          <w:ins w:id="123" w:author="Giuseppe Cattaneo" w:date="2012-09-27T19:56:00Z"/>
          <w:rFonts w:asciiTheme="minorHAnsi" w:eastAsiaTheme="minorEastAsia" w:hAnsiTheme="minorHAnsi" w:cstheme="minorBidi"/>
          <w:i w:val="0"/>
          <w:iCs w:val="0"/>
          <w:noProof/>
          <w:sz w:val="24"/>
          <w:szCs w:val="24"/>
          <w:lang w:eastAsia="ja-JP"/>
        </w:rPr>
      </w:pPr>
      <w:ins w:id="124" w:author="Giuseppe Cattaneo" w:date="2012-09-27T19:56:00Z">
        <w:r>
          <w:rPr>
            <w:noProof/>
          </w:rPr>
          <w:t>4.5</w:t>
        </w:r>
        <w:r>
          <w:rPr>
            <w:rFonts w:asciiTheme="minorHAnsi" w:eastAsiaTheme="minorEastAsia" w:hAnsiTheme="minorHAnsi" w:cstheme="minorBidi"/>
            <w:i w:val="0"/>
            <w:iCs w:val="0"/>
            <w:noProof/>
            <w:sz w:val="24"/>
            <w:szCs w:val="24"/>
            <w:lang w:eastAsia="ja-JP"/>
          </w:rPr>
          <w:tab/>
        </w:r>
        <w:r>
          <w:rPr>
            <w:noProof/>
          </w:rPr>
          <w:t>KPI4: Sicurezza dell’organizzazione</w:t>
        </w:r>
        <w:r>
          <w:rPr>
            <w:noProof/>
          </w:rPr>
          <w:tab/>
        </w:r>
        <w:r>
          <w:rPr>
            <w:noProof/>
          </w:rPr>
          <w:fldChar w:fldCharType="begin"/>
        </w:r>
        <w:r>
          <w:rPr>
            <w:noProof/>
          </w:rPr>
          <w:instrText xml:space="preserve"> PAGEREF _Toc210395120 \h </w:instrText>
        </w:r>
        <w:r>
          <w:rPr>
            <w:noProof/>
          </w:rPr>
        </w:r>
      </w:ins>
      <w:r>
        <w:rPr>
          <w:noProof/>
        </w:rPr>
        <w:fldChar w:fldCharType="separate"/>
      </w:r>
      <w:ins w:id="125" w:author="Giuseppe Cattaneo" w:date="2012-09-27T20:07:00Z">
        <w:r w:rsidR="00654C12">
          <w:rPr>
            <w:noProof/>
          </w:rPr>
          <w:t>27</w:t>
        </w:r>
      </w:ins>
      <w:ins w:id="126" w:author="Giuseppe Cattaneo" w:date="2012-09-27T19:56:00Z">
        <w:r>
          <w:rPr>
            <w:noProof/>
          </w:rPr>
          <w:fldChar w:fldCharType="end"/>
        </w:r>
      </w:ins>
    </w:p>
    <w:p w14:paraId="660263CE" w14:textId="77777777" w:rsidR="001E225C" w:rsidRDefault="001E225C">
      <w:pPr>
        <w:pStyle w:val="Sommario1"/>
        <w:tabs>
          <w:tab w:val="left" w:pos="340"/>
        </w:tabs>
        <w:rPr>
          <w:ins w:id="127" w:author="Giuseppe Cattaneo" w:date="2012-09-27T19:56:00Z"/>
          <w:rFonts w:asciiTheme="minorHAnsi" w:eastAsiaTheme="minorEastAsia" w:hAnsiTheme="minorHAnsi" w:cstheme="minorBidi"/>
          <w:b w:val="0"/>
          <w:bCs w:val="0"/>
          <w:noProof/>
          <w:sz w:val="24"/>
          <w:szCs w:val="24"/>
          <w:lang w:eastAsia="ja-JP"/>
        </w:rPr>
      </w:pPr>
      <w:ins w:id="128" w:author="Giuseppe Cattaneo" w:date="2012-09-27T19:56:00Z">
        <w:r>
          <w:rPr>
            <w:noProof/>
          </w:rPr>
          <w:t>5</w:t>
        </w:r>
        <w:r>
          <w:rPr>
            <w:rFonts w:asciiTheme="minorHAnsi" w:eastAsiaTheme="minorEastAsia" w:hAnsiTheme="minorHAnsi" w:cstheme="minorBidi"/>
            <w:b w:val="0"/>
            <w:bCs w:val="0"/>
            <w:noProof/>
            <w:sz w:val="24"/>
            <w:szCs w:val="24"/>
            <w:lang w:eastAsia="ja-JP"/>
          </w:rPr>
          <w:tab/>
        </w:r>
        <w:r>
          <w:rPr>
            <w:noProof/>
          </w:rPr>
          <w:t>Considerazioni conclusive (TBD)</w:t>
        </w:r>
        <w:r>
          <w:rPr>
            <w:noProof/>
          </w:rPr>
          <w:tab/>
        </w:r>
        <w:r>
          <w:rPr>
            <w:noProof/>
          </w:rPr>
          <w:fldChar w:fldCharType="begin"/>
        </w:r>
        <w:r>
          <w:rPr>
            <w:noProof/>
          </w:rPr>
          <w:instrText xml:space="preserve"> PAGEREF _Toc210395121 \h </w:instrText>
        </w:r>
        <w:r>
          <w:rPr>
            <w:noProof/>
          </w:rPr>
        </w:r>
      </w:ins>
      <w:r>
        <w:rPr>
          <w:noProof/>
        </w:rPr>
        <w:fldChar w:fldCharType="separate"/>
      </w:r>
      <w:ins w:id="129" w:author="Giuseppe Cattaneo" w:date="2012-09-27T20:07:00Z">
        <w:r w:rsidR="00654C12">
          <w:rPr>
            <w:noProof/>
          </w:rPr>
          <w:t>32</w:t>
        </w:r>
      </w:ins>
      <w:ins w:id="130" w:author="Giuseppe Cattaneo" w:date="2012-09-27T19:56:00Z">
        <w:r>
          <w:rPr>
            <w:noProof/>
          </w:rPr>
          <w:fldChar w:fldCharType="end"/>
        </w:r>
      </w:ins>
    </w:p>
    <w:p w14:paraId="1FFFD4B9" w14:textId="77777777" w:rsidR="00172F79" w:rsidDel="000A7749" w:rsidRDefault="00172F79">
      <w:pPr>
        <w:pStyle w:val="Sommario1"/>
        <w:rPr>
          <w:ins w:id="131" w:author="Pippo Cattaneo" w:date="2012-09-27T17:27:00Z"/>
          <w:del w:id="132" w:author="Giuseppe Cattaneo" w:date="2012-09-27T19:15:00Z"/>
          <w:rFonts w:asciiTheme="minorHAnsi" w:eastAsiaTheme="minorEastAsia" w:hAnsiTheme="minorHAnsi" w:cstheme="minorBidi"/>
          <w:b w:val="0"/>
          <w:bCs w:val="0"/>
          <w:noProof/>
          <w:sz w:val="22"/>
          <w:szCs w:val="22"/>
        </w:rPr>
      </w:pPr>
      <w:ins w:id="133" w:author="Pippo Cattaneo" w:date="2012-09-27T17:27:00Z">
        <w:del w:id="134" w:author="Giuseppe Cattaneo" w:date="2012-09-27T19:15:00Z">
          <w:r w:rsidRPr="000A7749" w:rsidDel="000A7749">
            <w:rPr>
              <w:rStyle w:val="Collegamentoipertestuale"/>
              <w:noProof/>
              <w:rPrChange w:id="135" w:author="Giuseppe Cattaneo" w:date="2012-09-27T19:15:00Z">
                <w:rPr>
                  <w:rStyle w:val="Collegamentoipertestuale"/>
                  <w:noProof/>
                </w:rPr>
              </w:rPrChange>
            </w:rPr>
            <w:delText>Indice</w:delText>
          </w:r>
          <w:r w:rsidDel="000A7749">
            <w:rPr>
              <w:noProof/>
              <w:webHidden/>
            </w:rPr>
            <w:tab/>
          </w:r>
        </w:del>
      </w:ins>
    </w:p>
    <w:p w14:paraId="34907807" w14:textId="77777777" w:rsidR="00172F79" w:rsidDel="000A7749" w:rsidRDefault="00172F79">
      <w:pPr>
        <w:pStyle w:val="Sommario1"/>
        <w:rPr>
          <w:ins w:id="136" w:author="Pippo Cattaneo" w:date="2012-09-27T17:27:00Z"/>
          <w:del w:id="137" w:author="Giuseppe Cattaneo" w:date="2012-09-27T19:15:00Z"/>
          <w:rFonts w:asciiTheme="minorHAnsi" w:eastAsiaTheme="minorEastAsia" w:hAnsiTheme="minorHAnsi" w:cstheme="minorBidi"/>
          <w:b w:val="0"/>
          <w:bCs w:val="0"/>
          <w:noProof/>
          <w:sz w:val="22"/>
          <w:szCs w:val="22"/>
        </w:rPr>
      </w:pPr>
      <w:ins w:id="138" w:author="Pippo Cattaneo" w:date="2012-09-27T17:27:00Z">
        <w:del w:id="139" w:author="Giuseppe Cattaneo" w:date="2012-09-27T19:15:00Z">
          <w:r w:rsidRPr="000A7749" w:rsidDel="000A7749">
            <w:rPr>
              <w:rStyle w:val="Collegamentoipertestuale"/>
              <w:noProof/>
              <w:rPrChange w:id="140" w:author="Giuseppe Cattaneo" w:date="2012-09-27T19:15:00Z">
                <w:rPr>
                  <w:rStyle w:val="Collegamentoipertestuale"/>
                  <w:noProof/>
                </w:rPr>
              </w:rPrChange>
            </w:rPr>
            <w:delText>Indice delle Figure</w:delText>
          </w:r>
          <w:r w:rsidDel="000A7749">
            <w:rPr>
              <w:noProof/>
              <w:webHidden/>
            </w:rPr>
            <w:tab/>
          </w:r>
        </w:del>
      </w:ins>
    </w:p>
    <w:p w14:paraId="25596E93" w14:textId="77777777" w:rsidR="00172F79" w:rsidDel="000A7749" w:rsidRDefault="00172F79">
      <w:pPr>
        <w:pStyle w:val="Sommario1"/>
        <w:rPr>
          <w:ins w:id="141" w:author="Pippo Cattaneo" w:date="2012-09-27T17:27:00Z"/>
          <w:del w:id="142" w:author="Giuseppe Cattaneo" w:date="2012-09-27T19:15:00Z"/>
          <w:rFonts w:asciiTheme="minorHAnsi" w:eastAsiaTheme="minorEastAsia" w:hAnsiTheme="minorHAnsi" w:cstheme="minorBidi"/>
          <w:b w:val="0"/>
          <w:bCs w:val="0"/>
          <w:noProof/>
          <w:sz w:val="22"/>
          <w:szCs w:val="22"/>
        </w:rPr>
      </w:pPr>
      <w:ins w:id="143" w:author="Pippo Cattaneo" w:date="2012-09-27T17:27:00Z">
        <w:del w:id="144" w:author="Giuseppe Cattaneo" w:date="2012-09-27T19:15:00Z">
          <w:r w:rsidRPr="000A7749" w:rsidDel="000A7749">
            <w:rPr>
              <w:rStyle w:val="Collegamentoipertestuale"/>
              <w:noProof/>
              <w:rPrChange w:id="145" w:author="Giuseppe Cattaneo" w:date="2012-09-27T19:15:00Z">
                <w:rPr>
                  <w:rStyle w:val="Collegamentoipertestuale"/>
                  <w:noProof/>
                </w:rPr>
              </w:rPrChange>
            </w:rPr>
            <w:delText>Indice delle Tabelle</w:delText>
          </w:r>
          <w:r w:rsidDel="000A7749">
            <w:rPr>
              <w:noProof/>
              <w:webHidden/>
            </w:rPr>
            <w:tab/>
          </w:r>
        </w:del>
      </w:ins>
    </w:p>
    <w:p w14:paraId="72F3C28F" w14:textId="77777777" w:rsidR="00172F79" w:rsidDel="000A7749" w:rsidRDefault="00172F79">
      <w:pPr>
        <w:pStyle w:val="Sommario1"/>
        <w:rPr>
          <w:ins w:id="146" w:author="Pippo Cattaneo" w:date="2012-09-27T17:27:00Z"/>
          <w:del w:id="147" w:author="Giuseppe Cattaneo" w:date="2012-09-27T19:15:00Z"/>
          <w:rFonts w:asciiTheme="minorHAnsi" w:eastAsiaTheme="minorEastAsia" w:hAnsiTheme="minorHAnsi" w:cstheme="minorBidi"/>
          <w:b w:val="0"/>
          <w:bCs w:val="0"/>
          <w:noProof/>
          <w:sz w:val="22"/>
          <w:szCs w:val="22"/>
        </w:rPr>
      </w:pPr>
      <w:ins w:id="148" w:author="Pippo Cattaneo" w:date="2012-09-27T17:27:00Z">
        <w:del w:id="149" w:author="Giuseppe Cattaneo" w:date="2012-09-27T19:15:00Z">
          <w:r w:rsidRPr="000A7749" w:rsidDel="000A7749">
            <w:rPr>
              <w:rStyle w:val="Collegamentoipertestuale"/>
              <w:noProof/>
              <w:rPrChange w:id="150" w:author="Giuseppe Cattaneo" w:date="2012-09-27T19:15:00Z">
                <w:rPr>
                  <w:rStyle w:val="Collegamentoipertestuale"/>
                  <w:noProof/>
                </w:rPr>
              </w:rPrChange>
            </w:rPr>
            <w:delText>1</w:delText>
          </w:r>
          <w:r w:rsidDel="000A7749">
            <w:rPr>
              <w:rFonts w:asciiTheme="minorHAnsi" w:eastAsiaTheme="minorEastAsia" w:hAnsiTheme="minorHAnsi" w:cstheme="minorBidi"/>
              <w:b w:val="0"/>
              <w:bCs w:val="0"/>
              <w:noProof/>
              <w:sz w:val="22"/>
              <w:szCs w:val="22"/>
            </w:rPr>
            <w:tab/>
          </w:r>
          <w:r w:rsidRPr="000A7749" w:rsidDel="000A7749">
            <w:rPr>
              <w:rStyle w:val="Collegamentoipertestuale"/>
              <w:noProof/>
              <w:rPrChange w:id="151" w:author="Giuseppe Cattaneo" w:date="2012-09-27T19:15:00Z">
                <w:rPr>
                  <w:rStyle w:val="Collegamentoipertestuale"/>
                  <w:noProof/>
                </w:rPr>
              </w:rPrChange>
            </w:rPr>
            <w:delText>Premesse</w:delText>
          </w:r>
          <w:r w:rsidDel="000A7749">
            <w:rPr>
              <w:noProof/>
              <w:webHidden/>
            </w:rPr>
            <w:tab/>
          </w:r>
        </w:del>
      </w:ins>
    </w:p>
    <w:p w14:paraId="0C7BDAE5" w14:textId="77777777" w:rsidR="00172F79" w:rsidDel="000A7749" w:rsidRDefault="00172F79">
      <w:pPr>
        <w:pStyle w:val="Sommario2"/>
        <w:tabs>
          <w:tab w:val="left" w:pos="720"/>
          <w:tab w:val="right" w:leader="dot" w:pos="9628"/>
        </w:tabs>
        <w:rPr>
          <w:ins w:id="152" w:author="Pippo Cattaneo" w:date="2012-09-27T17:27:00Z"/>
          <w:del w:id="153" w:author="Giuseppe Cattaneo" w:date="2012-09-27T19:15:00Z"/>
          <w:rFonts w:asciiTheme="minorHAnsi" w:eastAsiaTheme="minorEastAsia" w:hAnsiTheme="minorHAnsi" w:cstheme="minorBidi"/>
          <w:i w:val="0"/>
          <w:iCs w:val="0"/>
          <w:noProof/>
          <w:sz w:val="22"/>
          <w:szCs w:val="22"/>
        </w:rPr>
      </w:pPr>
      <w:ins w:id="154" w:author="Pippo Cattaneo" w:date="2012-09-27T17:27:00Z">
        <w:del w:id="155" w:author="Giuseppe Cattaneo" w:date="2012-09-27T19:15:00Z">
          <w:r w:rsidRPr="000A7749" w:rsidDel="000A7749">
            <w:rPr>
              <w:rStyle w:val="Collegamentoipertestuale"/>
              <w:noProof/>
              <w:rPrChange w:id="156" w:author="Giuseppe Cattaneo" w:date="2012-09-27T19:15:00Z">
                <w:rPr>
                  <w:rStyle w:val="Collegamentoipertestuale"/>
                  <w:noProof/>
                </w:rPr>
              </w:rPrChange>
            </w:rPr>
            <w:delText>1.1</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57" w:author="Giuseppe Cattaneo" w:date="2012-09-27T19:15:00Z">
                <w:rPr>
                  <w:rStyle w:val="Collegamentoipertestuale"/>
                  <w:noProof/>
                </w:rPr>
              </w:rPrChange>
            </w:rPr>
            <w:delText>Contenuti del documento</w:delText>
          </w:r>
          <w:r w:rsidDel="000A7749">
            <w:rPr>
              <w:noProof/>
              <w:webHidden/>
            </w:rPr>
            <w:tab/>
          </w:r>
        </w:del>
      </w:ins>
    </w:p>
    <w:p w14:paraId="068928E2" w14:textId="77777777" w:rsidR="00172F79" w:rsidDel="000A7749" w:rsidRDefault="00172F79">
      <w:pPr>
        <w:pStyle w:val="Sommario1"/>
        <w:rPr>
          <w:ins w:id="158" w:author="Pippo Cattaneo" w:date="2012-09-27T17:27:00Z"/>
          <w:del w:id="159" w:author="Giuseppe Cattaneo" w:date="2012-09-27T19:15:00Z"/>
          <w:rFonts w:asciiTheme="minorHAnsi" w:eastAsiaTheme="minorEastAsia" w:hAnsiTheme="minorHAnsi" w:cstheme="minorBidi"/>
          <w:b w:val="0"/>
          <w:bCs w:val="0"/>
          <w:noProof/>
          <w:sz w:val="22"/>
          <w:szCs w:val="22"/>
        </w:rPr>
      </w:pPr>
      <w:ins w:id="160" w:author="Pippo Cattaneo" w:date="2012-09-27T17:27:00Z">
        <w:del w:id="161" w:author="Giuseppe Cattaneo" w:date="2012-09-27T19:15:00Z">
          <w:r w:rsidRPr="000A7749" w:rsidDel="000A7749">
            <w:rPr>
              <w:rStyle w:val="Collegamentoipertestuale"/>
              <w:noProof/>
              <w:rPrChange w:id="162" w:author="Giuseppe Cattaneo" w:date="2012-09-27T19:15:00Z">
                <w:rPr>
                  <w:rStyle w:val="Collegamentoipertestuale"/>
                  <w:noProof/>
                </w:rPr>
              </w:rPrChange>
            </w:rPr>
            <w:delText>2</w:delText>
          </w:r>
          <w:r w:rsidDel="000A7749">
            <w:rPr>
              <w:rFonts w:asciiTheme="minorHAnsi" w:eastAsiaTheme="minorEastAsia" w:hAnsiTheme="minorHAnsi" w:cstheme="minorBidi"/>
              <w:b w:val="0"/>
              <w:bCs w:val="0"/>
              <w:noProof/>
              <w:sz w:val="22"/>
              <w:szCs w:val="22"/>
            </w:rPr>
            <w:tab/>
          </w:r>
          <w:r w:rsidRPr="000A7749" w:rsidDel="000A7749">
            <w:rPr>
              <w:rStyle w:val="Collegamentoipertestuale"/>
              <w:noProof/>
              <w:rPrChange w:id="163" w:author="Giuseppe Cattaneo" w:date="2012-09-27T19:15:00Z">
                <w:rPr>
                  <w:rStyle w:val="Collegamentoipertestuale"/>
                  <w:noProof/>
                </w:rPr>
              </w:rPrChange>
            </w:rPr>
            <w:delText>Finalità della rilevazione</w:delText>
          </w:r>
          <w:r w:rsidDel="000A7749">
            <w:rPr>
              <w:noProof/>
              <w:webHidden/>
            </w:rPr>
            <w:tab/>
          </w:r>
        </w:del>
      </w:ins>
    </w:p>
    <w:p w14:paraId="56F22796" w14:textId="77777777" w:rsidR="00172F79" w:rsidDel="000A7749" w:rsidRDefault="00172F79">
      <w:pPr>
        <w:pStyle w:val="Sommario2"/>
        <w:tabs>
          <w:tab w:val="left" w:pos="720"/>
          <w:tab w:val="right" w:leader="dot" w:pos="9628"/>
        </w:tabs>
        <w:rPr>
          <w:ins w:id="164" w:author="Pippo Cattaneo" w:date="2012-09-27T17:27:00Z"/>
          <w:del w:id="165" w:author="Giuseppe Cattaneo" w:date="2012-09-27T19:15:00Z"/>
          <w:rFonts w:asciiTheme="minorHAnsi" w:eastAsiaTheme="minorEastAsia" w:hAnsiTheme="minorHAnsi" w:cstheme="minorBidi"/>
          <w:i w:val="0"/>
          <w:iCs w:val="0"/>
          <w:noProof/>
          <w:sz w:val="22"/>
          <w:szCs w:val="22"/>
        </w:rPr>
      </w:pPr>
      <w:ins w:id="166" w:author="Pippo Cattaneo" w:date="2012-09-27T17:27:00Z">
        <w:del w:id="167" w:author="Giuseppe Cattaneo" w:date="2012-09-27T19:15:00Z">
          <w:r w:rsidRPr="000A7749" w:rsidDel="000A7749">
            <w:rPr>
              <w:rStyle w:val="Collegamentoipertestuale"/>
              <w:noProof/>
              <w:rPrChange w:id="168" w:author="Giuseppe Cattaneo" w:date="2012-09-27T19:15:00Z">
                <w:rPr>
                  <w:rStyle w:val="Collegamentoipertestuale"/>
                  <w:noProof/>
                </w:rPr>
              </w:rPrChange>
            </w:rPr>
            <w:delText>2.1</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69" w:author="Giuseppe Cattaneo" w:date="2012-09-27T19:15:00Z">
                <w:rPr>
                  <w:rStyle w:val="Collegamentoipertestuale"/>
                  <w:noProof/>
                </w:rPr>
              </w:rPrChange>
            </w:rPr>
            <w:delText>Obiettivi</w:delText>
          </w:r>
          <w:r w:rsidDel="000A7749">
            <w:rPr>
              <w:noProof/>
              <w:webHidden/>
            </w:rPr>
            <w:tab/>
          </w:r>
        </w:del>
      </w:ins>
    </w:p>
    <w:p w14:paraId="22E59C41" w14:textId="77777777" w:rsidR="00172F79" w:rsidDel="000A7749" w:rsidRDefault="00172F79">
      <w:pPr>
        <w:pStyle w:val="Sommario2"/>
        <w:tabs>
          <w:tab w:val="left" w:pos="720"/>
          <w:tab w:val="right" w:leader="dot" w:pos="9628"/>
        </w:tabs>
        <w:rPr>
          <w:ins w:id="170" w:author="Pippo Cattaneo" w:date="2012-09-27T17:27:00Z"/>
          <w:del w:id="171" w:author="Giuseppe Cattaneo" w:date="2012-09-27T19:15:00Z"/>
          <w:rFonts w:asciiTheme="minorHAnsi" w:eastAsiaTheme="minorEastAsia" w:hAnsiTheme="minorHAnsi" w:cstheme="minorBidi"/>
          <w:i w:val="0"/>
          <w:iCs w:val="0"/>
          <w:noProof/>
          <w:sz w:val="22"/>
          <w:szCs w:val="22"/>
        </w:rPr>
      </w:pPr>
      <w:ins w:id="172" w:author="Pippo Cattaneo" w:date="2012-09-27T17:27:00Z">
        <w:del w:id="173" w:author="Giuseppe Cattaneo" w:date="2012-09-27T19:15:00Z">
          <w:r w:rsidRPr="000A7749" w:rsidDel="000A7749">
            <w:rPr>
              <w:rStyle w:val="Collegamentoipertestuale"/>
              <w:noProof/>
              <w:rPrChange w:id="174" w:author="Giuseppe Cattaneo" w:date="2012-09-27T19:15:00Z">
                <w:rPr>
                  <w:rStyle w:val="Collegamentoipertestuale"/>
                  <w:noProof/>
                </w:rPr>
              </w:rPrChange>
            </w:rPr>
            <w:delText>2.2</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75" w:author="Giuseppe Cattaneo" w:date="2012-09-27T19:15:00Z">
                <w:rPr>
                  <w:rStyle w:val="Collegamentoipertestuale"/>
                  <w:noProof/>
                </w:rPr>
              </w:rPrChange>
            </w:rPr>
            <w:delText>Struttura del questionario</w:delText>
          </w:r>
          <w:r w:rsidDel="000A7749">
            <w:rPr>
              <w:noProof/>
              <w:webHidden/>
            </w:rPr>
            <w:tab/>
          </w:r>
        </w:del>
      </w:ins>
    </w:p>
    <w:p w14:paraId="5DA83FA1" w14:textId="77777777" w:rsidR="00172F79" w:rsidDel="000A7749" w:rsidRDefault="00172F79">
      <w:pPr>
        <w:pStyle w:val="Sommario2"/>
        <w:tabs>
          <w:tab w:val="left" w:pos="720"/>
          <w:tab w:val="right" w:leader="dot" w:pos="9628"/>
        </w:tabs>
        <w:rPr>
          <w:ins w:id="176" w:author="Pippo Cattaneo" w:date="2012-09-27T17:27:00Z"/>
          <w:del w:id="177" w:author="Giuseppe Cattaneo" w:date="2012-09-27T19:15:00Z"/>
          <w:rFonts w:asciiTheme="minorHAnsi" w:eastAsiaTheme="minorEastAsia" w:hAnsiTheme="minorHAnsi" w:cstheme="minorBidi"/>
          <w:i w:val="0"/>
          <w:iCs w:val="0"/>
          <w:noProof/>
          <w:sz w:val="22"/>
          <w:szCs w:val="22"/>
        </w:rPr>
      </w:pPr>
      <w:ins w:id="178" w:author="Pippo Cattaneo" w:date="2012-09-27T17:27:00Z">
        <w:del w:id="179" w:author="Giuseppe Cattaneo" w:date="2012-09-27T19:15:00Z">
          <w:r w:rsidRPr="000A7749" w:rsidDel="000A7749">
            <w:rPr>
              <w:rStyle w:val="Collegamentoipertestuale"/>
              <w:noProof/>
              <w:rPrChange w:id="180" w:author="Giuseppe Cattaneo" w:date="2012-09-27T19:15:00Z">
                <w:rPr>
                  <w:rStyle w:val="Collegamentoipertestuale"/>
                  <w:noProof/>
                </w:rPr>
              </w:rPrChange>
            </w:rPr>
            <w:delText>2.3</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81" w:author="Giuseppe Cattaneo" w:date="2012-09-27T19:15:00Z">
                <w:rPr>
                  <w:rStyle w:val="Collegamentoipertestuale"/>
                  <w:noProof/>
                </w:rPr>
              </w:rPrChange>
            </w:rPr>
            <w:delText>Elementi di novità</w:delText>
          </w:r>
          <w:r w:rsidDel="000A7749">
            <w:rPr>
              <w:noProof/>
              <w:webHidden/>
            </w:rPr>
            <w:tab/>
          </w:r>
        </w:del>
      </w:ins>
    </w:p>
    <w:p w14:paraId="1A9DF169" w14:textId="77777777" w:rsidR="00172F79" w:rsidDel="000A7749" w:rsidRDefault="00172F79">
      <w:pPr>
        <w:pStyle w:val="Sommario1"/>
        <w:rPr>
          <w:ins w:id="182" w:author="Pippo Cattaneo" w:date="2012-09-27T17:27:00Z"/>
          <w:del w:id="183" w:author="Giuseppe Cattaneo" w:date="2012-09-27T19:15:00Z"/>
          <w:rFonts w:asciiTheme="minorHAnsi" w:eastAsiaTheme="minorEastAsia" w:hAnsiTheme="minorHAnsi" w:cstheme="minorBidi"/>
          <w:b w:val="0"/>
          <w:bCs w:val="0"/>
          <w:noProof/>
          <w:sz w:val="22"/>
          <w:szCs w:val="22"/>
        </w:rPr>
      </w:pPr>
      <w:ins w:id="184" w:author="Pippo Cattaneo" w:date="2012-09-27T17:27:00Z">
        <w:del w:id="185" w:author="Giuseppe Cattaneo" w:date="2012-09-27T19:15:00Z">
          <w:r w:rsidRPr="000A7749" w:rsidDel="000A7749">
            <w:rPr>
              <w:rStyle w:val="Collegamentoipertestuale"/>
              <w:noProof/>
              <w:rPrChange w:id="186" w:author="Giuseppe Cattaneo" w:date="2012-09-27T19:15:00Z">
                <w:rPr>
                  <w:rStyle w:val="Collegamentoipertestuale"/>
                  <w:noProof/>
                </w:rPr>
              </w:rPrChange>
            </w:rPr>
            <w:delText>3</w:delText>
          </w:r>
          <w:r w:rsidDel="000A7749">
            <w:rPr>
              <w:rFonts w:asciiTheme="minorHAnsi" w:eastAsiaTheme="minorEastAsia" w:hAnsiTheme="minorHAnsi" w:cstheme="minorBidi"/>
              <w:b w:val="0"/>
              <w:bCs w:val="0"/>
              <w:noProof/>
              <w:sz w:val="22"/>
              <w:szCs w:val="22"/>
            </w:rPr>
            <w:tab/>
          </w:r>
          <w:r w:rsidRPr="000A7749" w:rsidDel="000A7749">
            <w:rPr>
              <w:rStyle w:val="Collegamentoipertestuale"/>
              <w:noProof/>
              <w:rPrChange w:id="187" w:author="Giuseppe Cattaneo" w:date="2012-09-27T19:15:00Z">
                <w:rPr>
                  <w:rStyle w:val="Collegamentoipertestuale"/>
                  <w:noProof/>
                </w:rPr>
              </w:rPrChange>
            </w:rPr>
            <w:delText>Presentazione della metodologia applicata</w:delText>
          </w:r>
          <w:r w:rsidDel="000A7749">
            <w:rPr>
              <w:noProof/>
              <w:webHidden/>
            </w:rPr>
            <w:tab/>
          </w:r>
        </w:del>
      </w:ins>
    </w:p>
    <w:p w14:paraId="38430E87" w14:textId="77777777" w:rsidR="00172F79" w:rsidDel="000A7749" w:rsidRDefault="00172F79">
      <w:pPr>
        <w:pStyle w:val="Sommario2"/>
        <w:tabs>
          <w:tab w:val="left" w:pos="720"/>
          <w:tab w:val="right" w:leader="dot" w:pos="9628"/>
        </w:tabs>
        <w:rPr>
          <w:ins w:id="188" w:author="Pippo Cattaneo" w:date="2012-09-27T17:27:00Z"/>
          <w:del w:id="189" w:author="Giuseppe Cattaneo" w:date="2012-09-27T19:15:00Z"/>
          <w:rFonts w:asciiTheme="minorHAnsi" w:eastAsiaTheme="minorEastAsia" w:hAnsiTheme="minorHAnsi" w:cstheme="minorBidi"/>
          <w:i w:val="0"/>
          <w:iCs w:val="0"/>
          <w:noProof/>
          <w:sz w:val="22"/>
          <w:szCs w:val="22"/>
        </w:rPr>
      </w:pPr>
      <w:ins w:id="190" w:author="Pippo Cattaneo" w:date="2012-09-27T17:27:00Z">
        <w:del w:id="191" w:author="Giuseppe Cattaneo" w:date="2012-09-27T19:15:00Z">
          <w:r w:rsidRPr="000A7749" w:rsidDel="000A7749">
            <w:rPr>
              <w:rStyle w:val="Collegamentoipertestuale"/>
              <w:noProof/>
              <w:rPrChange w:id="192" w:author="Giuseppe Cattaneo" w:date="2012-09-27T19:15:00Z">
                <w:rPr>
                  <w:rStyle w:val="Collegamentoipertestuale"/>
                  <w:noProof/>
                </w:rPr>
              </w:rPrChange>
            </w:rPr>
            <w:delText>3.1</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93" w:author="Giuseppe Cattaneo" w:date="2012-09-27T19:15:00Z">
                <w:rPr>
                  <w:rStyle w:val="Collegamentoipertestuale"/>
                  <w:noProof/>
                </w:rPr>
              </w:rPrChange>
            </w:rPr>
            <w:delText>Raccolta e Valutazione dei dati</w:delText>
          </w:r>
          <w:r w:rsidDel="000A7749">
            <w:rPr>
              <w:noProof/>
              <w:webHidden/>
            </w:rPr>
            <w:tab/>
          </w:r>
        </w:del>
      </w:ins>
    </w:p>
    <w:p w14:paraId="7F913285" w14:textId="77777777" w:rsidR="00172F79" w:rsidDel="000A7749" w:rsidRDefault="00172F79">
      <w:pPr>
        <w:pStyle w:val="Sommario2"/>
        <w:tabs>
          <w:tab w:val="left" w:pos="720"/>
          <w:tab w:val="right" w:leader="dot" w:pos="9628"/>
        </w:tabs>
        <w:rPr>
          <w:ins w:id="194" w:author="Pippo Cattaneo" w:date="2012-09-27T17:27:00Z"/>
          <w:del w:id="195" w:author="Giuseppe Cattaneo" w:date="2012-09-27T19:15:00Z"/>
          <w:rFonts w:asciiTheme="minorHAnsi" w:eastAsiaTheme="minorEastAsia" w:hAnsiTheme="minorHAnsi" w:cstheme="minorBidi"/>
          <w:i w:val="0"/>
          <w:iCs w:val="0"/>
          <w:noProof/>
          <w:sz w:val="22"/>
          <w:szCs w:val="22"/>
        </w:rPr>
      </w:pPr>
      <w:ins w:id="196" w:author="Pippo Cattaneo" w:date="2012-09-27T17:27:00Z">
        <w:del w:id="197" w:author="Giuseppe Cattaneo" w:date="2012-09-27T19:15:00Z">
          <w:r w:rsidRPr="000A7749" w:rsidDel="000A7749">
            <w:rPr>
              <w:rStyle w:val="Collegamentoipertestuale"/>
              <w:noProof/>
              <w:rPrChange w:id="198" w:author="Giuseppe Cattaneo" w:date="2012-09-27T19:15:00Z">
                <w:rPr>
                  <w:rStyle w:val="Collegamentoipertestuale"/>
                  <w:noProof/>
                </w:rPr>
              </w:rPrChange>
            </w:rPr>
            <w:delText>3.2</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199" w:author="Giuseppe Cattaneo" w:date="2012-09-27T19:15:00Z">
                <w:rPr>
                  <w:rStyle w:val="Collegamentoipertestuale"/>
                  <w:noProof/>
                </w:rPr>
              </w:rPrChange>
            </w:rPr>
            <w:delText>Gli indicatori rilevati</w:delText>
          </w:r>
          <w:r w:rsidDel="000A7749">
            <w:rPr>
              <w:noProof/>
              <w:webHidden/>
            </w:rPr>
            <w:tab/>
          </w:r>
        </w:del>
      </w:ins>
    </w:p>
    <w:p w14:paraId="004C2496" w14:textId="77777777" w:rsidR="00172F79" w:rsidDel="000A7749" w:rsidRDefault="00172F79">
      <w:pPr>
        <w:pStyle w:val="Sommario3"/>
        <w:tabs>
          <w:tab w:val="left" w:pos="1440"/>
          <w:tab w:val="right" w:leader="dot" w:pos="9628"/>
        </w:tabs>
        <w:rPr>
          <w:ins w:id="200" w:author="Pippo Cattaneo" w:date="2012-09-27T17:27:00Z"/>
          <w:del w:id="201" w:author="Giuseppe Cattaneo" w:date="2012-09-27T19:15:00Z"/>
          <w:rFonts w:asciiTheme="minorHAnsi" w:eastAsiaTheme="minorEastAsia" w:hAnsiTheme="minorHAnsi" w:cstheme="minorBidi"/>
          <w:noProof/>
          <w:sz w:val="22"/>
          <w:szCs w:val="22"/>
        </w:rPr>
      </w:pPr>
      <w:ins w:id="202" w:author="Pippo Cattaneo" w:date="2012-09-27T17:27:00Z">
        <w:del w:id="203" w:author="Giuseppe Cattaneo" w:date="2012-09-27T19:15:00Z">
          <w:r w:rsidRPr="000A7749" w:rsidDel="000A7749">
            <w:rPr>
              <w:rStyle w:val="Collegamentoipertestuale"/>
              <w:noProof/>
              <w:rPrChange w:id="204" w:author="Giuseppe Cattaneo" w:date="2012-09-27T19:15:00Z">
                <w:rPr>
                  <w:rStyle w:val="Collegamentoipertestuale"/>
                  <w:noProof/>
                </w:rPr>
              </w:rPrChange>
            </w:rPr>
            <w:delText>3.2.1</w:delText>
          </w:r>
          <w:r w:rsidDel="000A7749">
            <w:rPr>
              <w:rFonts w:asciiTheme="minorHAnsi" w:eastAsiaTheme="minorEastAsia" w:hAnsiTheme="minorHAnsi" w:cstheme="minorBidi"/>
              <w:noProof/>
              <w:sz w:val="22"/>
              <w:szCs w:val="22"/>
            </w:rPr>
            <w:tab/>
          </w:r>
          <w:r w:rsidRPr="000A7749" w:rsidDel="000A7749">
            <w:rPr>
              <w:rStyle w:val="Collegamentoipertestuale"/>
              <w:noProof/>
              <w:rPrChange w:id="205" w:author="Giuseppe Cattaneo" w:date="2012-09-27T19:15:00Z">
                <w:rPr>
                  <w:rStyle w:val="Collegamentoipertestuale"/>
                  <w:noProof/>
                </w:rPr>
              </w:rPrChange>
            </w:rPr>
            <w:delText>KPI1: Sicurezza logica</w:delText>
          </w:r>
          <w:r w:rsidDel="000A7749">
            <w:rPr>
              <w:noProof/>
              <w:webHidden/>
            </w:rPr>
            <w:tab/>
          </w:r>
        </w:del>
      </w:ins>
    </w:p>
    <w:p w14:paraId="0424432C" w14:textId="77777777" w:rsidR="00172F79" w:rsidDel="000A7749" w:rsidRDefault="00172F79">
      <w:pPr>
        <w:pStyle w:val="Sommario3"/>
        <w:tabs>
          <w:tab w:val="left" w:pos="1440"/>
          <w:tab w:val="right" w:leader="dot" w:pos="9628"/>
        </w:tabs>
        <w:rPr>
          <w:ins w:id="206" w:author="Pippo Cattaneo" w:date="2012-09-27T17:27:00Z"/>
          <w:del w:id="207" w:author="Giuseppe Cattaneo" w:date="2012-09-27T19:15:00Z"/>
          <w:rFonts w:asciiTheme="minorHAnsi" w:eastAsiaTheme="minorEastAsia" w:hAnsiTheme="minorHAnsi" w:cstheme="minorBidi"/>
          <w:noProof/>
          <w:sz w:val="22"/>
          <w:szCs w:val="22"/>
        </w:rPr>
      </w:pPr>
      <w:ins w:id="208" w:author="Pippo Cattaneo" w:date="2012-09-27T17:27:00Z">
        <w:del w:id="209" w:author="Giuseppe Cattaneo" w:date="2012-09-27T19:15:00Z">
          <w:r w:rsidRPr="000A7749" w:rsidDel="000A7749">
            <w:rPr>
              <w:rStyle w:val="Collegamentoipertestuale"/>
              <w:noProof/>
              <w:rPrChange w:id="210" w:author="Giuseppe Cattaneo" w:date="2012-09-27T19:15:00Z">
                <w:rPr>
                  <w:rStyle w:val="Collegamentoipertestuale"/>
                  <w:noProof/>
                </w:rPr>
              </w:rPrChange>
            </w:rPr>
            <w:delText>3.2.2</w:delText>
          </w:r>
          <w:r w:rsidDel="000A7749">
            <w:rPr>
              <w:rFonts w:asciiTheme="minorHAnsi" w:eastAsiaTheme="minorEastAsia" w:hAnsiTheme="minorHAnsi" w:cstheme="minorBidi"/>
              <w:noProof/>
              <w:sz w:val="22"/>
              <w:szCs w:val="22"/>
            </w:rPr>
            <w:tab/>
          </w:r>
          <w:r w:rsidRPr="000A7749" w:rsidDel="000A7749">
            <w:rPr>
              <w:rStyle w:val="Collegamentoipertestuale"/>
              <w:noProof/>
              <w:rPrChange w:id="211" w:author="Giuseppe Cattaneo" w:date="2012-09-27T19:15:00Z">
                <w:rPr>
                  <w:rStyle w:val="Collegamentoipertestuale"/>
                  <w:noProof/>
                </w:rPr>
              </w:rPrChange>
            </w:rPr>
            <w:delText>KPI2: Sicurezza dell'infrastruttura</w:delText>
          </w:r>
          <w:r w:rsidDel="000A7749">
            <w:rPr>
              <w:noProof/>
              <w:webHidden/>
            </w:rPr>
            <w:tab/>
          </w:r>
        </w:del>
      </w:ins>
    </w:p>
    <w:p w14:paraId="7E3196B2" w14:textId="77777777" w:rsidR="00172F79" w:rsidDel="000A7749" w:rsidRDefault="00172F79">
      <w:pPr>
        <w:pStyle w:val="Sommario3"/>
        <w:tabs>
          <w:tab w:val="left" w:pos="1440"/>
          <w:tab w:val="right" w:leader="dot" w:pos="9628"/>
        </w:tabs>
        <w:rPr>
          <w:ins w:id="212" w:author="Pippo Cattaneo" w:date="2012-09-27T17:27:00Z"/>
          <w:del w:id="213" w:author="Giuseppe Cattaneo" w:date="2012-09-27T19:15:00Z"/>
          <w:rFonts w:asciiTheme="minorHAnsi" w:eastAsiaTheme="minorEastAsia" w:hAnsiTheme="minorHAnsi" w:cstheme="minorBidi"/>
          <w:noProof/>
          <w:sz w:val="22"/>
          <w:szCs w:val="22"/>
        </w:rPr>
      </w:pPr>
      <w:ins w:id="214" w:author="Pippo Cattaneo" w:date="2012-09-27T17:27:00Z">
        <w:del w:id="215" w:author="Giuseppe Cattaneo" w:date="2012-09-27T19:15:00Z">
          <w:r w:rsidRPr="000A7749" w:rsidDel="000A7749">
            <w:rPr>
              <w:rStyle w:val="Collegamentoipertestuale"/>
              <w:noProof/>
              <w:rPrChange w:id="216" w:author="Giuseppe Cattaneo" w:date="2012-09-27T19:15:00Z">
                <w:rPr>
                  <w:rStyle w:val="Collegamentoipertestuale"/>
                  <w:noProof/>
                </w:rPr>
              </w:rPrChange>
            </w:rPr>
            <w:delText>3.2.3</w:delText>
          </w:r>
          <w:r w:rsidDel="000A7749">
            <w:rPr>
              <w:rFonts w:asciiTheme="minorHAnsi" w:eastAsiaTheme="minorEastAsia" w:hAnsiTheme="minorHAnsi" w:cstheme="minorBidi"/>
              <w:noProof/>
              <w:sz w:val="22"/>
              <w:szCs w:val="22"/>
            </w:rPr>
            <w:tab/>
          </w:r>
          <w:r w:rsidRPr="000A7749" w:rsidDel="000A7749">
            <w:rPr>
              <w:rStyle w:val="Collegamentoipertestuale"/>
              <w:noProof/>
              <w:rPrChange w:id="217" w:author="Giuseppe Cattaneo" w:date="2012-09-27T19:15:00Z">
                <w:rPr>
                  <w:rStyle w:val="Collegamentoipertestuale"/>
                  <w:noProof/>
                </w:rPr>
              </w:rPrChange>
            </w:rPr>
            <w:delText>KPI3: Sicurezza dei servizi</w:delText>
          </w:r>
          <w:r w:rsidDel="000A7749">
            <w:rPr>
              <w:noProof/>
              <w:webHidden/>
            </w:rPr>
            <w:tab/>
          </w:r>
        </w:del>
      </w:ins>
    </w:p>
    <w:p w14:paraId="4F6F1D37" w14:textId="77777777" w:rsidR="00172F79" w:rsidDel="000A7749" w:rsidRDefault="00172F79">
      <w:pPr>
        <w:pStyle w:val="Sommario3"/>
        <w:tabs>
          <w:tab w:val="left" w:pos="1440"/>
          <w:tab w:val="right" w:leader="dot" w:pos="9628"/>
        </w:tabs>
        <w:rPr>
          <w:ins w:id="218" w:author="Pippo Cattaneo" w:date="2012-09-27T17:27:00Z"/>
          <w:del w:id="219" w:author="Giuseppe Cattaneo" w:date="2012-09-27T19:15:00Z"/>
          <w:rFonts w:asciiTheme="minorHAnsi" w:eastAsiaTheme="minorEastAsia" w:hAnsiTheme="minorHAnsi" w:cstheme="minorBidi"/>
          <w:noProof/>
          <w:sz w:val="22"/>
          <w:szCs w:val="22"/>
        </w:rPr>
      </w:pPr>
      <w:ins w:id="220" w:author="Pippo Cattaneo" w:date="2012-09-27T17:27:00Z">
        <w:del w:id="221" w:author="Giuseppe Cattaneo" w:date="2012-09-27T19:15:00Z">
          <w:r w:rsidRPr="000A7749" w:rsidDel="000A7749">
            <w:rPr>
              <w:rStyle w:val="Collegamentoipertestuale"/>
              <w:noProof/>
              <w:rPrChange w:id="222" w:author="Giuseppe Cattaneo" w:date="2012-09-27T19:15:00Z">
                <w:rPr>
                  <w:rStyle w:val="Collegamentoipertestuale"/>
                  <w:noProof/>
                </w:rPr>
              </w:rPrChange>
            </w:rPr>
            <w:delText>3.2.4</w:delText>
          </w:r>
          <w:r w:rsidDel="000A7749">
            <w:rPr>
              <w:rFonts w:asciiTheme="minorHAnsi" w:eastAsiaTheme="minorEastAsia" w:hAnsiTheme="minorHAnsi" w:cstheme="minorBidi"/>
              <w:noProof/>
              <w:sz w:val="22"/>
              <w:szCs w:val="22"/>
            </w:rPr>
            <w:tab/>
          </w:r>
          <w:r w:rsidRPr="000A7749" w:rsidDel="000A7749">
            <w:rPr>
              <w:rStyle w:val="Collegamentoipertestuale"/>
              <w:noProof/>
              <w:rPrChange w:id="223" w:author="Giuseppe Cattaneo" w:date="2012-09-27T19:15:00Z">
                <w:rPr>
                  <w:rStyle w:val="Collegamentoipertestuale"/>
                  <w:noProof/>
                </w:rPr>
              </w:rPrChange>
            </w:rPr>
            <w:delText>KPI4: Sicurezza dell’organizzazione</w:delText>
          </w:r>
          <w:r w:rsidDel="000A7749">
            <w:rPr>
              <w:noProof/>
              <w:webHidden/>
            </w:rPr>
            <w:tab/>
          </w:r>
        </w:del>
      </w:ins>
    </w:p>
    <w:p w14:paraId="74C0A5E9" w14:textId="77777777" w:rsidR="00172F79" w:rsidDel="000A7749" w:rsidRDefault="00172F79">
      <w:pPr>
        <w:pStyle w:val="Sommario1"/>
        <w:rPr>
          <w:ins w:id="224" w:author="Pippo Cattaneo" w:date="2012-09-27T17:27:00Z"/>
          <w:del w:id="225" w:author="Giuseppe Cattaneo" w:date="2012-09-27T19:15:00Z"/>
          <w:rFonts w:asciiTheme="minorHAnsi" w:eastAsiaTheme="minorEastAsia" w:hAnsiTheme="minorHAnsi" w:cstheme="minorBidi"/>
          <w:b w:val="0"/>
          <w:bCs w:val="0"/>
          <w:noProof/>
          <w:sz w:val="22"/>
          <w:szCs w:val="22"/>
        </w:rPr>
      </w:pPr>
      <w:ins w:id="226" w:author="Pippo Cattaneo" w:date="2012-09-27T17:27:00Z">
        <w:del w:id="227" w:author="Giuseppe Cattaneo" w:date="2012-09-27T19:15:00Z">
          <w:r w:rsidRPr="000A7749" w:rsidDel="000A7749">
            <w:rPr>
              <w:rStyle w:val="Collegamentoipertestuale"/>
              <w:noProof/>
              <w:rPrChange w:id="228" w:author="Giuseppe Cattaneo" w:date="2012-09-27T19:15:00Z">
                <w:rPr>
                  <w:rStyle w:val="Collegamentoipertestuale"/>
                  <w:noProof/>
                </w:rPr>
              </w:rPrChange>
            </w:rPr>
            <w:delText>4</w:delText>
          </w:r>
          <w:r w:rsidDel="000A7749">
            <w:rPr>
              <w:rFonts w:asciiTheme="minorHAnsi" w:eastAsiaTheme="minorEastAsia" w:hAnsiTheme="minorHAnsi" w:cstheme="minorBidi"/>
              <w:b w:val="0"/>
              <w:bCs w:val="0"/>
              <w:noProof/>
              <w:sz w:val="22"/>
              <w:szCs w:val="22"/>
            </w:rPr>
            <w:tab/>
          </w:r>
          <w:r w:rsidRPr="000A7749" w:rsidDel="000A7749">
            <w:rPr>
              <w:rStyle w:val="Collegamentoipertestuale"/>
              <w:noProof/>
              <w:rPrChange w:id="229" w:author="Giuseppe Cattaneo" w:date="2012-09-27T19:15:00Z">
                <w:rPr>
                  <w:rStyle w:val="Collegamentoipertestuale"/>
                  <w:noProof/>
                </w:rPr>
              </w:rPrChange>
            </w:rPr>
            <w:delText>Presentazione dei risultati</w:delText>
          </w:r>
          <w:r w:rsidDel="000A7749">
            <w:rPr>
              <w:noProof/>
              <w:webHidden/>
            </w:rPr>
            <w:tab/>
          </w:r>
        </w:del>
      </w:ins>
    </w:p>
    <w:p w14:paraId="1DA9E12B" w14:textId="77777777" w:rsidR="00172F79" w:rsidDel="000A7749" w:rsidRDefault="00172F79">
      <w:pPr>
        <w:pStyle w:val="Sommario2"/>
        <w:tabs>
          <w:tab w:val="left" w:pos="720"/>
          <w:tab w:val="right" w:leader="dot" w:pos="9628"/>
        </w:tabs>
        <w:rPr>
          <w:ins w:id="230" w:author="Pippo Cattaneo" w:date="2012-09-27T17:27:00Z"/>
          <w:del w:id="231" w:author="Giuseppe Cattaneo" w:date="2012-09-27T19:15:00Z"/>
          <w:rFonts w:asciiTheme="minorHAnsi" w:eastAsiaTheme="minorEastAsia" w:hAnsiTheme="minorHAnsi" w:cstheme="minorBidi"/>
          <w:i w:val="0"/>
          <w:iCs w:val="0"/>
          <w:noProof/>
          <w:sz w:val="22"/>
          <w:szCs w:val="22"/>
        </w:rPr>
      </w:pPr>
      <w:ins w:id="232" w:author="Pippo Cattaneo" w:date="2012-09-27T17:27:00Z">
        <w:del w:id="233" w:author="Giuseppe Cattaneo" w:date="2012-09-27T19:15:00Z">
          <w:r w:rsidRPr="000A7749" w:rsidDel="000A7749">
            <w:rPr>
              <w:rStyle w:val="Collegamentoipertestuale"/>
              <w:noProof/>
              <w:rPrChange w:id="234" w:author="Giuseppe Cattaneo" w:date="2012-09-27T19:15:00Z">
                <w:rPr>
                  <w:rStyle w:val="Collegamentoipertestuale"/>
                  <w:noProof/>
                </w:rPr>
              </w:rPrChange>
            </w:rPr>
            <w:delText>4.1</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235" w:author="Giuseppe Cattaneo" w:date="2012-09-27T19:15:00Z">
                <w:rPr>
                  <w:rStyle w:val="Collegamentoipertestuale"/>
                  <w:noProof/>
                </w:rPr>
              </w:rPrChange>
            </w:rPr>
            <w:delText>Risultati di sintesi e linee di tendenza</w:delText>
          </w:r>
          <w:r w:rsidDel="000A7749">
            <w:rPr>
              <w:noProof/>
              <w:webHidden/>
            </w:rPr>
            <w:tab/>
          </w:r>
        </w:del>
      </w:ins>
    </w:p>
    <w:p w14:paraId="192FFC79" w14:textId="77777777" w:rsidR="00172F79" w:rsidDel="000A7749" w:rsidRDefault="00172F79">
      <w:pPr>
        <w:pStyle w:val="Sommario2"/>
        <w:tabs>
          <w:tab w:val="left" w:pos="720"/>
          <w:tab w:val="right" w:leader="dot" w:pos="9628"/>
        </w:tabs>
        <w:rPr>
          <w:ins w:id="236" w:author="Pippo Cattaneo" w:date="2012-09-27T17:27:00Z"/>
          <w:del w:id="237" w:author="Giuseppe Cattaneo" w:date="2012-09-27T19:15:00Z"/>
          <w:rFonts w:asciiTheme="minorHAnsi" w:eastAsiaTheme="minorEastAsia" w:hAnsiTheme="minorHAnsi" w:cstheme="minorBidi"/>
          <w:i w:val="0"/>
          <w:iCs w:val="0"/>
          <w:noProof/>
          <w:sz w:val="22"/>
          <w:szCs w:val="22"/>
        </w:rPr>
      </w:pPr>
      <w:ins w:id="238" w:author="Pippo Cattaneo" w:date="2012-09-27T17:27:00Z">
        <w:del w:id="239" w:author="Giuseppe Cattaneo" w:date="2012-09-27T19:15:00Z">
          <w:r w:rsidRPr="000A7749" w:rsidDel="000A7749">
            <w:rPr>
              <w:rStyle w:val="Collegamentoipertestuale"/>
              <w:noProof/>
              <w:rPrChange w:id="240" w:author="Giuseppe Cattaneo" w:date="2012-09-27T19:15:00Z">
                <w:rPr>
                  <w:rStyle w:val="Collegamentoipertestuale"/>
                  <w:noProof/>
                </w:rPr>
              </w:rPrChange>
            </w:rPr>
            <w:delText>4.2</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241" w:author="Giuseppe Cattaneo" w:date="2012-09-27T19:15:00Z">
                <w:rPr>
                  <w:rStyle w:val="Collegamentoipertestuale"/>
                  <w:noProof/>
                </w:rPr>
              </w:rPrChange>
            </w:rPr>
            <w:delText>KPI1: Sicurezza logica</w:delText>
          </w:r>
          <w:r w:rsidDel="000A7749">
            <w:rPr>
              <w:noProof/>
              <w:webHidden/>
            </w:rPr>
            <w:tab/>
          </w:r>
        </w:del>
      </w:ins>
    </w:p>
    <w:p w14:paraId="60F57D3B" w14:textId="77777777" w:rsidR="00172F79" w:rsidDel="000A7749" w:rsidRDefault="00172F79">
      <w:pPr>
        <w:pStyle w:val="Sommario2"/>
        <w:tabs>
          <w:tab w:val="left" w:pos="720"/>
          <w:tab w:val="right" w:leader="dot" w:pos="9628"/>
        </w:tabs>
        <w:rPr>
          <w:ins w:id="242" w:author="Pippo Cattaneo" w:date="2012-09-27T17:27:00Z"/>
          <w:del w:id="243" w:author="Giuseppe Cattaneo" w:date="2012-09-27T19:15:00Z"/>
          <w:rFonts w:asciiTheme="minorHAnsi" w:eastAsiaTheme="minorEastAsia" w:hAnsiTheme="minorHAnsi" w:cstheme="minorBidi"/>
          <w:i w:val="0"/>
          <w:iCs w:val="0"/>
          <w:noProof/>
          <w:sz w:val="22"/>
          <w:szCs w:val="22"/>
        </w:rPr>
      </w:pPr>
      <w:ins w:id="244" w:author="Pippo Cattaneo" w:date="2012-09-27T17:27:00Z">
        <w:del w:id="245" w:author="Giuseppe Cattaneo" w:date="2012-09-27T19:15:00Z">
          <w:r w:rsidRPr="000A7749" w:rsidDel="000A7749">
            <w:rPr>
              <w:rStyle w:val="Collegamentoipertestuale"/>
              <w:noProof/>
              <w:rPrChange w:id="246" w:author="Giuseppe Cattaneo" w:date="2012-09-27T19:15:00Z">
                <w:rPr>
                  <w:rStyle w:val="Collegamentoipertestuale"/>
                  <w:noProof/>
                </w:rPr>
              </w:rPrChange>
            </w:rPr>
            <w:delText>4.3</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247" w:author="Giuseppe Cattaneo" w:date="2012-09-27T19:15:00Z">
                <w:rPr>
                  <w:rStyle w:val="Collegamentoipertestuale"/>
                  <w:noProof/>
                </w:rPr>
              </w:rPrChange>
            </w:rPr>
            <w:delText>KPI2: Sicurezza dell'infrastruttura</w:delText>
          </w:r>
          <w:r w:rsidDel="000A7749">
            <w:rPr>
              <w:noProof/>
              <w:webHidden/>
            </w:rPr>
            <w:tab/>
          </w:r>
        </w:del>
      </w:ins>
    </w:p>
    <w:p w14:paraId="44D22104" w14:textId="77777777" w:rsidR="00172F79" w:rsidDel="000A7749" w:rsidRDefault="00172F79">
      <w:pPr>
        <w:pStyle w:val="Sommario2"/>
        <w:tabs>
          <w:tab w:val="left" w:pos="720"/>
          <w:tab w:val="right" w:leader="dot" w:pos="9628"/>
        </w:tabs>
        <w:rPr>
          <w:ins w:id="248" w:author="Pippo Cattaneo" w:date="2012-09-27T17:27:00Z"/>
          <w:del w:id="249" w:author="Giuseppe Cattaneo" w:date="2012-09-27T19:15:00Z"/>
          <w:rFonts w:asciiTheme="minorHAnsi" w:eastAsiaTheme="minorEastAsia" w:hAnsiTheme="minorHAnsi" w:cstheme="minorBidi"/>
          <w:i w:val="0"/>
          <w:iCs w:val="0"/>
          <w:noProof/>
          <w:sz w:val="22"/>
          <w:szCs w:val="22"/>
        </w:rPr>
      </w:pPr>
      <w:ins w:id="250" w:author="Pippo Cattaneo" w:date="2012-09-27T17:27:00Z">
        <w:del w:id="251" w:author="Giuseppe Cattaneo" w:date="2012-09-27T19:15:00Z">
          <w:r w:rsidRPr="000A7749" w:rsidDel="000A7749">
            <w:rPr>
              <w:rStyle w:val="Collegamentoipertestuale"/>
              <w:noProof/>
              <w:rPrChange w:id="252" w:author="Giuseppe Cattaneo" w:date="2012-09-27T19:15:00Z">
                <w:rPr>
                  <w:rStyle w:val="Collegamentoipertestuale"/>
                  <w:noProof/>
                </w:rPr>
              </w:rPrChange>
            </w:rPr>
            <w:delText>4.4</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253" w:author="Giuseppe Cattaneo" w:date="2012-09-27T19:15:00Z">
                <w:rPr>
                  <w:rStyle w:val="Collegamentoipertestuale"/>
                  <w:noProof/>
                </w:rPr>
              </w:rPrChange>
            </w:rPr>
            <w:delText>KPI3: Sicurezza dei servizi</w:delText>
          </w:r>
          <w:r w:rsidDel="000A7749">
            <w:rPr>
              <w:noProof/>
              <w:webHidden/>
            </w:rPr>
            <w:tab/>
          </w:r>
        </w:del>
      </w:ins>
    </w:p>
    <w:p w14:paraId="4C497576" w14:textId="77777777" w:rsidR="00172F79" w:rsidDel="000A7749" w:rsidRDefault="00172F79">
      <w:pPr>
        <w:pStyle w:val="Sommario2"/>
        <w:tabs>
          <w:tab w:val="left" w:pos="720"/>
          <w:tab w:val="right" w:leader="dot" w:pos="9628"/>
        </w:tabs>
        <w:rPr>
          <w:ins w:id="254" w:author="Pippo Cattaneo" w:date="2012-09-27T17:27:00Z"/>
          <w:del w:id="255" w:author="Giuseppe Cattaneo" w:date="2012-09-27T19:15:00Z"/>
          <w:rFonts w:asciiTheme="minorHAnsi" w:eastAsiaTheme="minorEastAsia" w:hAnsiTheme="minorHAnsi" w:cstheme="minorBidi"/>
          <w:i w:val="0"/>
          <w:iCs w:val="0"/>
          <w:noProof/>
          <w:sz w:val="22"/>
          <w:szCs w:val="22"/>
        </w:rPr>
      </w:pPr>
      <w:ins w:id="256" w:author="Pippo Cattaneo" w:date="2012-09-27T17:27:00Z">
        <w:del w:id="257" w:author="Giuseppe Cattaneo" w:date="2012-09-27T19:15:00Z">
          <w:r w:rsidRPr="000A7749" w:rsidDel="000A7749">
            <w:rPr>
              <w:rStyle w:val="Collegamentoipertestuale"/>
              <w:noProof/>
              <w:rPrChange w:id="258" w:author="Giuseppe Cattaneo" w:date="2012-09-27T19:15:00Z">
                <w:rPr>
                  <w:rStyle w:val="Collegamentoipertestuale"/>
                  <w:noProof/>
                </w:rPr>
              </w:rPrChange>
            </w:rPr>
            <w:delText>4.5</w:delText>
          </w:r>
          <w:r w:rsidDel="000A7749">
            <w:rPr>
              <w:rFonts w:asciiTheme="minorHAnsi" w:eastAsiaTheme="minorEastAsia" w:hAnsiTheme="minorHAnsi" w:cstheme="minorBidi"/>
              <w:i w:val="0"/>
              <w:iCs w:val="0"/>
              <w:noProof/>
              <w:sz w:val="22"/>
              <w:szCs w:val="22"/>
            </w:rPr>
            <w:tab/>
          </w:r>
          <w:r w:rsidRPr="000A7749" w:rsidDel="000A7749">
            <w:rPr>
              <w:rStyle w:val="Collegamentoipertestuale"/>
              <w:noProof/>
              <w:rPrChange w:id="259" w:author="Giuseppe Cattaneo" w:date="2012-09-27T19:15:00Z">
                <w:rPr>
                  <w:rStyle w:val="Collegamentoipertestuale"/>
                  <w:noProof/>
                </w:rPr>
              </w:rPrChange>
            </w:rPr>
            <w:delText>KPI4: Sicurezza dell’organizzazione</w:delText>
          </w:r>
          <w:r w:rsidDel="000A7749">
            <w:rPr>
              <w:noProof/>
              <w:webHidden/>
            </w:rPr>
            <w:tab/>
          </w:r>
        </w:del>
      </w:ins>
    </w:p>
    <w:p w14:paraId="392C15FF" w14:textId="77777777" w:rsidR="00172F79" w:rsidDel="000A7749" w:rsidRDefault="00172F79">
      <w:pPr>
        <w:pStyle w:val="Sommario1"/>
        <w:rPr>
          <w:ins w:id="260" w:author="Pippo Cattaneo" w:date="2012-09-27T17:27:00Z"/>
          <w:del w:id="261" w:author="Giuseppe Cattaneo" w:date="2012-09-27T19:15:00Z"/>
          <w:rFonts w:asciiTheme="minorHAnsi" w:eastAsiaTheme="minorEastAsia" w:hAnsiTheme="minorHAnsi" w:cstheme="minorBidi"/>
          <w:b w:val="0"/>
          <w:bCs w:val="0"/>
          <w:noProof/>
          <w:sz w:val="22"/>
          <w:szCs w:val="22"/>
        </w:rPr>
      </w:pPr>
      <w:ins w:id="262" w:author="Pippo Cattaneo" w:date="2012-09-27T17:27:00Z">
        <w:del w:id="263" w:author="Giuseppe Cattaneo" w:date="2012-09-27T19:15:00Z">
          <w:r w:rsidRPr="000A7749" w:rsidDel="000A7749">
            <w:rPr>
              <w:rStyle w:val="Collegamentoipertestuale"/>
              <w:noProof/>
              <w:rPrChange w:id="264" w:author="Giuseppe Cattaneo" w:date="2012-09-27T19:15:00Z">
                <w:rPr>
                  <w:rStyle w:val="Collegamentoipertestuale"/>
                  <w:noProof/>
                </w:rPr>
              </w:rPrChange>
            </w:rPr>
            <w:delText>5</w:delText>
          </w:r>
          <w:r w:rsidDel="000A7749">
            <w:rPr>
              <w:rFonts w:asciiTheme="minorHAnsi" w:eastAsiaTheme="minorEastAsia" w:hAnsiTheme="minorHAnsi" w:cstheme="minorBidi"/>
              <w:b w:val="0"/>
              <w:bCs w:val="0"/>
              <w:noProof/>
              <w:sz w:val="22"/>
              <w:szCs w:val="22"/>
            </w:rPr>
            <w:tab/>
          </w:r>
          <w:r w:rsidRPr="000A7749" w:rsidDel="000A7749">
            <w:rPr>
              <w:rStyle w:val="Collegamentoipertestuale"/>
              <w:noProof/>
              <w:rPrChange w:id="265" w:author="Giuseppe Cattaneo" w:date="2012-09-27T19:15:00Z">
                <w:rPr>
                  <w:rStyle w:val="Collegamentoipertestuale"/>
                  <w:noProof/>
                </w:rPr>
              </w:rPrChange>
            </w:rPr>
            <w:delText>Considerazioni conclusive</w:delText>
          </w:r>
          <w:r w:rsidDel="000A7749">
            <w:rPr>
              <w:noProof/>
              <w:webHidden/>
            </w:rPr>
            <w:tab/>
          </w:r>
        </w:del>
      </w:ins>
    </w:p>
    <w:p w14:paraId="5E394DAA" w14:textId="77777777" w:rsidR="00D943A7" w:rsidDel="000A7749" w:rsidRDefault="00D943A7">
      <w:pPr>
        <w:pStyle w:val="Sommario1"/>
        <w:rPr>
          <w:del w:id="266" w:author="Giuseppe Cattaneo" w:date="2012-09-27T19:15:00Z"/>
          <w:rFonts w:asciiTheme="minorHAnsi" w:eastAsiaTheme="minorEastAsia" w:hAnsiTheme="minorHAnsi" w:cstheme="minorBidi"/>
          <w:b w:val="0"/>
          <w:bCs w:val="0"/>
          <w:noProof/>
          <w:sz w:val="22"/>
          <w:szCs w:val="22"/>
        </w:rPr>
      </w:pPr>
      <w:del w:id="267" w:author="Giuseppe Cattaneo" w:date="2012-09-27T19:15:00Z">
        <w:r w:rsidRPr="006A096C" w:rsidDel="000A7749">
          <w:rPr>
            <w:noProof/>
            <w:rPrChange w:id="268" w:author="Pippo Cattaneo" w:date="2012-09-26T16:57:00Z">
              <w:rPr>
                <w:rStyle w:val="Collegamentoipertestuale"/>
                <w:noProof/>
              </w:rPr>
            </w:rPrChange>
          </w:rPr>
          <w:delText>Indice</w:delText>
        </w:r>
        <w:r w:rsidDel="000A7749">
          <w:rPr>
            <w:noProof/>
            <w:webHidden/>
          </w:rPr>
          <w:tab/>
          <w:delText>2</w:delText>
        </w:r>
      </w:del>
    </w:p>
    <w:p w14:paraId="57656A6B" w14:textId="77777777" w:rsidR="00D943A7" w:rsidDel="000A7749" w:rsidRDefault="00D943A7">
      <w:pPr>
        <w:pStyle w:val="Sommario1"/>
        <w:rPr>
          <w:del w:id="269" w:author="Giuseppe Cattaneo" w:date="2012-09-27T19:15:00Z"/>
          <w:rFonts w:asciiTheme="minorHAnsi" w:eastAsiaTheme="minorEastAsia" w:hAnsiTheme="minorHAnsi" w:cstheme="minorBidi"/>
          <w:b w:val="0"/>
          <w:bCs w:val="0"/>
          <w:noProof/>
          <w:sz w:val="22"/>
          <w:szCs w:val="22"/>
        </w:rPr>
      </w:pPr>
      <w:del w:id="270" w:author="Giuseppe Cattaneo" w:date="2012-09-27T19:15:00Z">
        <w:r w:rsidRPr="006A096C" w:rsidDel="000A7749">
          <w:rPr>
            <w:noProof/>
            <w:rPrChange w:id="271" w:author="Pippo Cattaneo" w:date="2012-09-26T16:57:00Z">
              <w:rPr>
                <w:rStyle w:val="Collegamentoipertestuale"/>
                <w:noProof/>
              </w:rPr>
            </w:rPrChange>
          </w:rPr>
          <w:delText>Indice delle Figure</w:delText>
        </w:r>
        <w:r w:rsidDel="000A7749">
          <w:rPr>
            <w:noProof/>
            <w:webHidden/>
          </w:rPr>
          <w:tab/>
          <w:delText>3</w:delText>
        </w:r>
      </w:del>
    </w:p>
    <w:p w14:paraId="68B07EC8" w14:textId="77777777" w:rsidR="00D943A7" w:rsidDel="000A7749" w:rsidRDefault="00D943A7">
      <w:pPr>
        <w:pStyle w:val="Sommario1"/>
        <w:rPr>
          <w:del w:id="272" w:author="Giuseppe Cattaneo" w:date="2012-09-27T19:15:00Z"/>
          <w:rFonts w:asciiTheme="minorHAnsi" w:eastAsiaTheme="minorEastAsia" w:hAnsiTheme="minorHAnsi" w:cstheme="minorBidi"/>
          <w:b w:val="0"/>
          <w:bCs w:val="0"/>
          <w:noProof/>
          <w:sz w:val="22"/>
          <w:szCs w:val="22"/>
        </w:rPr>
      </w:pPr>
      <w:del w:id="273" w:author="Giuseppe Cattaneo" w:date="2012-09-27T19:15:00Z">
        <w:r w:rsidRPr="006A096C" w:rsidDel="000A7749">
          <w:rPr>
            <w:noProof/>
            <w:rPrChange w:id="274" w:author="Pippo Cattaneo" w:date="2012-09-26T16:57:00Z">
              <w:rPr>
                <w:rStyle w:val="Collegamentoipertestuale"/>
                <w:noProof/>
              </w:rPr>
            </w:rPrChange>
          </w:rPr>
          <w:delText>Indice delle Tabelle</w:delText>
        </w:r>
        <w:r w:rsidDel="000A7749">
          <w:rPr>
            <w:noProof/>
            <w:webHidden/>
          </w:rPr>
          <w:tab/>
          <w:delText>3</w:delText>
        </w:r>
      </w:del>
    </w:p>
    <w:p w14:paraId="55FCBEC8" w14:textId="77777777" w:rsidR="00D943A7" w:rsidDel="000A7749" w:rsidRDefault="00D943A7">
      <w:pPr>
        <w:pStyle w:val="Sommario1"/>
        <w:rPr>
          <w:del w:id="275" w:author="Giuseppe Cattaneo" w:date="2012-09-27T19:15:00Z"/>
          <w:rFonts w:asciiTheme="minorHAnsi" w:eastAsiaTheme="minorEastAsia" w:hAnsiTheme="minorHAnsi" w:cstheme="minorBidi"/>
          <w:b w:val="0"/>
          <w:bCs w:val="0"/>
          <w:noProof/>
          <w:sz w:val="22"/>
          <w:szCs w:val="22"/>
        </w:rPr>
      </w:pPr>
      <w:del w:id="276" w:author="Giuseppe Cattaneo" w:date="2012-09-27T19:15:00Z">
        <w:r w:rsidRPr="006A096C" w:rsidDel="000A7749">
          <w:rPr>
            <w:noProof/>
            <w:rPrChange w:id="277" w:author="Pippo Cattaneo" w:date="2012-09-26T16:57:00Z">
              <w:rPr>
                <w:rStyle w:val="Collegamentoipertestuale"/>
                <w:noProof/>
              </w:rPr>
            </w:rPrChange>
          </w:rPr>
          <w:delText>1</w:delText>
        </w:r>
        <w:r w:rsidDel="000A7749">
          <w:rPr>
            <w:rFonts w:asciiTheme="minorHAnsi" w:eastAsiaTheme="minorEastAsia" w:hAnsiTheme="minorHAnsi" w:cstheme="minorBidi"/>
            <w:b w:val="0"/>
            <w:bCs w:val="0"/>
            <w:noProof/>
            <w:sz w:val="22"/>
            <w:szCs w:val="22"/>
          </w:rPr>
          <w:tab/>
        </w:r>
        <w:r w:rsidRPr="006A096C" w:rsidDel="000A7749">
          <w:rPr>
            <w:noProof/>
            <w:rPrChange w:id="278" w:author="Pippo Cattaneo" w:date="2012-09-26T16:57:00Z">
              <w:rPr>
                <w:rStyle w:val="Collegamentoipertestuale"/>
                <w:noProof/>
              </w:rPr>
            </w:rPrChange>
          </w:rPr>
          <w:delText>Premessa</w:delText>
        </w:r>
        <w:r w:rsidDel="000A7749">
          <w:rPr>
            <w:noProof/>
            <w:webHidden/>
          </w:rPr>
          <w:tab/>
          <w:delText>4</w:delText>
        </w:r>
      </w:del>
    </w:p>
    <w:p w14:paraId="5C2FEFB9" w14:textId="77777777" w:rsidR="00D943A7" w:rsidDel="000A7749" w:rsidRDefault="00D943A7">
      <w:pPr>
        <w:pStyle w:val="Sommario2"/>
        <w:tabs>
          <w:tab w:val="left" w:pos="720"/>
          <w:tab w:val="right" w:leader="dot" w:pos="9628"/>
        </w:tabs>
        <w:rPr>
          <w:del w:id="279" w:author="Giuseppe Cattaneo" w:date="2012-09-27T19:15:00Z"/>
          <w:rFonts w:asciiTheme="minorHAnsi" w:eastAsiaTheme="minorEastAsia" w:hAnsiTheme="minorHAnsi" w:cstheme="minorBidi"/>
          <w:i w:val="0"/>
          <w:iCs w:val="0"/>
          <w:noProof/>
          <w:sz w:val="22"/>
          <w:szCs w:val="22"/>
        </w:rPr>
      </w:pPr>
      <w:del w:id="280" w:author="Giuseppe Cattaneo" w:date="2012-09-27T19:15:00Z">
        <w:r w:rsidRPr="006A096C" w:rsidDel="000A7749">
          <w:rPr>
            <w:noProof/>
            <w:rPrChange w:id="281" w:author="Pippo Cattaneo" w:date="2012-09-26T16:57:00Z">
              <w:rPr>
                <w:rStyle w:val="Collegamentoipertestuale"/>
                <w:noProof/>
              </w:rPr>
            </w:rPrChange>
          </w:rPr>
          <w:delText>1.1</w:delText>
        </w:r>
        <w:r w:rsidDel="000A7749">
          <w:rPr>
            <w:rFonts w:asciiTheme="minorHAnsi" w:eastAsiaTheme="minorEastAsia" w:hAnsiTheme="minorHAnsi" w:cstheme="minorBidi"/>
            <w:i w:val="0"/>
            <w:iCs w:val="0"/>
            <w:noProof/>
            <w:sz w:val="22"/>
            <w:szCs w:val="22"/>
          </w:rPr>
          <w:tab/>
        </w:r>
        <w:r w:rsidRPr="006A096C" w:rsidDel="000A7749">
          <w:rPr>
            <w:noProof/>
            <w:rPrChange w:id="282" w:author="Pippo Cattaneo" w:date="2012-09-26T16:57:00Z">
              <w:rPr>
                <w:rStyle w:val="Collegamentoipertestuale"/>
                <w:noProof/>
              </w:rPr>
            </w:rPrChange>
          </w:rPr>
          <w:delText>Contenuti del documento (executive summary)</w:delText>
        </w:r>
        <w:r w:rsidDel="000A7749">
          <w:rPr>
            <w:noProof/>
            <w:webHidden/>
          </w:rPr>
          <w:tab/>
          <w:delText>4</w:delText>
        </w:r>
      </w:del>
    </w:p>
    <w:p w14:paraId="360C69B8" w14:textId="77777777" w:rsidR="00D943A7" w:rsidDel="000A7749" w:rsidRDefault="00D943A7">
      <w:pPr>
        <w:pStyle w:val="Sommario2"/>
        <w:tabs>
          <w:tab w:val="left" w:pos="720"/>
          <w:tab w:val="right" w:leader="dot" w:pos="9628"/>
        </w:tabs>
        <w:rPr>
          <w:del w:id="283" w:author="Giuseppe Cattaneo" w:date="2012-09-27T19:15:00Z"/>
          <w:rFonts w:asciiTheme="minorHAnsi" w:eastAsiaTheme="minorEastAsia" w:hAnsiTheme="minorHAnsi" w:cstheme="minorBidi"/>
          <w:i w:val="0"/>
          <w:iCs w:val="0"/>
          <w:noProof/>
          <w:sz w:val="22"/>
          <w:szCs w:val="22"/>
        </w:rPr>
      </w:pPr>
      <w:del w:id="284" w:author="Giuseppe Cattaneo" w:date="2012-09-27T19:15:00Z">
        <w:r w:rsidRPr="006A096C" w:rsidDel="000A7749">
          <w:rPr>
            <w:noProof/>
            <w:rPrChange w:id="285" w:author="Pippo Cattaneo" w:date="2012-09-26T16:57:00Z">
              <w:rPr>
                <w:rStyle w:val="Collegamentoipertestuale"/>
                <w:noProof/>
              </w:rPr>
            </w:rPrChange>
          </w:rPr>
          <w:delText>1.2</w:delText>
        </w:r>
        <w:r w:rsidDel="000A7749">
          <w:rPr>
            <w:rFonts w:asciiTheme="minorHAnsi" w:eastAsiaTheme="minorEastAsia" w:hAnsiTheme="minorHAnsi" w:cstheme="minorBidi"/>
            <w:i w:val="0"/>
            <w:iCs w:val="0"/>
            <w:noProof/>
            <w:sz w:val="22"/>
            <w:szCs w:val="22"/>
          </w:rPr>
          <w:tab/>
        </w:r>
        <w:r w:rsidRPr="006A096C" w:rsidDel="000A7749">
          <w:rPr>
            <w:noProof/>
            <w:rPrChange w:id="286" w:author="Pippo Cattaneo" w:date="2012-09-26T16:57:00Z">
              <w:rPr>
                <w:rStyle w:val="Collegamentoipertestuale"/>
                <w:noProof/>
              </w:rPr>
            </w:rPrChange>
          </w:rPr>
          <w:delText>Macro risultati emersi</w:delText>
        </w:r>
        <w:r w:rsidDel="000A7749">
          <w:rPr>
            <w:noProof/>
            <w:webHidden/>
          </w:rPr>
          <w:tab/>
          <w:delText>5</w:delText>
        </w:r>
      </w:del>
    </w:p>
    <w:p w14:paraId="154085B2" w14:textId="77777777" w:rsidR="00D943A7" w:rsidDel="000A7749" w:rsidRDefault="00D943A7">
      <w:pPr>
        <w:pStyle w:val="Sommario1"/>
        <w:rPr>
          <w:del w:id="287" w:author="Giuseppe Cattaneo" w:date="2012-09-27T19:15:00Z"/>
          <w:rFonts w:asciiTheme="minorHAnsi" w:eastAsiaTheme="minorEastAsia" w:hAnsiTheme="minorHAnsi" w:cstheme="minorBidi"/>
          <w:b w:val="0"/>
          <w:bCs w:val="0"/>
          <w:noProof/>
          <w:sz w:val="22"/>
          <w:szCs w:val="22"/>
        </w:rPr>
      </w:pPr>
      <w:del w:id="288" w:author="Giuseppe Cattaneo" w:date="2012-09-27T19:15:00Z">
        <w:r w:rsidRPr="006A096C" w:rsidDel="000A7749">
          <w:rPr>
            <w:noProof/>
            <w:rPrChange w:id="289" w:author="Pippo Cattaneo" w:date="2012-09-26T16:57:00Z">
              <w:rPr>
                <w:rStyle w:val="Collegamentoipertestuale"/>
                <w:noProof/>
              </w:rPr>
            </w:rPrChange>
          </w:rPr>
          <w:delText>2</w:delText>
        </w:r>
        <w:r w:rsidDel="000A7749">
          <w:rPr>
            <w:rFonts w:asciiTheme="minorHAnsi" w:eastAsiaTheme="minorEastAsia" w:hAnsiTheme="minorHAnsi" w:cstheme="minorBidi"/>
            <w:b w:val="0"/>
            <w:bCs w:val="0"/>
            <w:noProof/>
            <w:sz w:val="22"/>
            <w:szCs w:val="22"/>
          </w:rPr>
          <w:tab/>
        </w:r>
        <w:r w:rsidRPr="006A096C" w:rsidDel="000A7749">
          <w:rPr>
            <w:noProof/>
            <w:rPrChange w:id="290" w:author="Pippo Cattaneo" w:date="2012-09-26T16:57:00Z">
              <w:rPr>
                <w:rStyle w:val="Collegamentoipertestuale"/>
                <w:noProof/>
              </w:rPr>
            </w:rPrChange>
          </w:rPr>
          <w:delText>Finalità della rilevazione</w:delText>
        </w:r>
        <w:r w:rsidDel="000A7749">
          <w:rPr>
            <w:noProof/>
            <w:webHidden/>
          </w:rPr>
          <w:tab/>
          <w:delText>5</w:delText>
        </w:r>
      </w:del>
    </w:p>
    <w:p w14:paraId="6755CCF0" w14:textId="77777777" w:rsidR="00D943A7" w:rsidDel="000A7749" w:rsidRDefault="00D943A7">
      <w:pPr>
        <w:pStyle w:val="Sommario2"/>
        <w:tabs>
          <w:tab w:val="left" w:pos="720"/>
          <w:tab w:val="right" w:leader="dot" w:pos="9628"/>
        </w:tabs>
        <w:rPr>
          <w:del w:id="291" w:author="Giuseppe Cattaneo" w:date="2012-09-27T19:15:00Z"/>
          <w:rFonts w:asciiTheme="minorHAnsi" w:eastAsiaTheme="minorEastAsia" w:hAnsiTheme="minorHAnsi" w:cstheme="minorBidi"/>
          <w:i w:val="0"/>
          <w:iCs w:val="0"/>
          <w:noProof/>
          <w:sz w:val="22"/>
          <w:szCs w:val="22"/>
        </w:rPr>
      </w:pPr>
      <w:del w:id="292" w:author="Giuseppe Cattaneo" w:date="2012-09-27T19:15:00Z">
        <w:r w:rsidRPr="006A096C" w:rsidDel="000A7749">
          <w:rPr>
            <w:noProof/>
            <w:rPrChange w:id="293" w:author="Pippo Cattaneo" w:date="2012-09-26T16:57:00Z">
              <w:rPr>
                <w:rStyle w:val="Collegamentoipertestuale"/>
                <w:noProof/>
              </w:rPr>
            </w:rPrChange>
          </w:rPr>
          <w:delText>2.1</w:delText>
        </w:r>
        <w:r w:rsidDel="000A7749">
          <w:rPr>
            <w:rFonts w:asciiTheme="minorHAnsi" w:eastAsiaTheme="minorEastAsia" w:hAnsiTheme="minorHAnsi" w:cstheme="minorBidi"/>
            <w:i w:val="0"/>
            <w:iCs w:val="0"/>
            <w:noProof/>
            <w:sz w:val="22"/>
            <w:szCs w:val="22"/>
          </w:rPr>
          <w:tab/>
        </w:r>
        <w:r w:rsidRPr="006A096C" w:rsidDel="000A7749">
          <w:rPr>
            <w:noProof/>
            <w:rPrChange w:id="294" w:author="Pippo Cattaneo" w:date="2012-09-26T16:57:00Z">
              <w:rPr>
                <w:rStyle w:val="Collegamentoipertestuale"/>
                <w:noProof/>
              </w:rPr>
            </w:rPrChange>
          </w:rPr>
          <w:delText>Obiettivi</w:delText>
        </w:r>
        <w:r w:rsidDel="000A7749">
          <w:rPr>
            <w:noProof/>
            <w:webHidden/>
          </w:rPr>
          <w:tab/>
          <w:delText>5</w:delText>
        </w:r>
      </w:del>
    </w:p>
    <w:p w14:paraId="61A3F3C5" w14:textId="77777777" w:rsidR="00D943A7" w:rsidDel="000A7749" w:rsidRDefault="00D943A7">
      <w:pPr>
        <w:pStyle w:val="Sommario2"/>
        <w:tabs>
          <w:tab w:val="left" w:pos="720"/>
          <w:tab w:val="right" w:leader="dot" w:pos="9628"/>
        </w:tabs>
        <w:rPr>
          <w:del w:id="295" w:author="Giuseppe Cattaneo" w:date="2012-09-27T19:15:00Z"/>
          <w:rFonts w:asciiTheme="minorHAnsi" w:eastAsiaTheme="minorEastAsia" w:hAnsiTheme="minorHAnsi" w:cstheme="minorBidi"/>
          <w:i w:val="0"/>
          <w:iCs w:val="0"/>
          <w:noProof/>
          <w:sz w:val="22"/>
          <w:szCs w:val="22"/>
        </w:rPr>
      </w:pPr>
      <w:del w:id="296" w:author="Giuseppe Cattaneo" w:date="2012-09-27T19:15:00Z">
        <w:r w:rsidRPr="006A096C" w:rsidDel="000A7749">
          <w:rPr>
            <w:noProof/>
            <w:rPrChange w:id="297" w:author="Pippo Cattaneo" w:date="2012-09-26T16:57:00Z">
              <w:rPr>
                <w:rStyle w:val="Collegamentoipertestuale"/>
                <w:noProof/>
              </w:rPr>
            </w:rPrChange>
          </w:rPr>
          <w:delText>2.2</w:delText>
        </w:r>
        <w:r w:rsidDel="000A7749">
          <w:rPr>
            <w:rFonts w:asciiTheme="minorHAnsi" w:eastAsiaTheme="minorEastAsia" w:hAnsiTheme="minorHAnsi" w:cstheme="minorBidi"/>
            <w:i w:val="0"/>
            <w:iCs w:val="0"/>
            <w:noProof/>
            <w:sz w:val="22"/>
            <w:szCs w:val="22"/>
          </w:rPr>
          <w:tab/>
        </w:r>
        <w:r w:rsidRPr="006A096C" w:rsidDel="000A7749">
          <w:rPr>
            <w:noProof/>
            <w:rPrChange w:id="298" w:author="Pippo Cattaneo" w:date="2012-09-26T16:57:00Z">
              <w:rPr>
                <w:rStyle w:val="Collegamentoipertestuale"/>
                <w:noProof/>
              </w:rPr>
            </w:rPrChange>
          </w:rPr>
          <w:delText>Struttura del questionario</w:delText>
        </w:r>
        <w:r w:rsidDel="000A7749">
          <w:rPr>
            <w:noProof/>
            <w:webHidden/>
          </w:rPr>
          <w:tab/>
          <w:delText>6</w:delText>
        </w:r>
      </w:del>
    </w:p>
    <w:p w14:paraId="69CBAB93" w14:textId="77777777" w:rsidR="00D943A7" w:rsidDel="000A7749" w:rsidRDefault="00D943A7">
      <w:pPr>
        <w:pStyle w:val="Sommario2"/>
        <w:tabs>
          <w:tab w:val="left" w:pos="720"/>
          <w:tab w:val="right" w:leader="dot" w:pos="9628"/>
        </w:tabs>
        <w:rPr>
          <w:del w:id="299" w:author="Giuseppe Cattaneo" w:date="2012-09-27T19:15:00Z"/>
          <w:rFonts w:asciiTheme="minorHAnsi" w:eastAsiaTheme="minorEastAsia" w:hAnsiTheme="minorHAnsi" w:cstheme="minorBidi"/>
          <w:i w:val="0"/>
          <w:iCs w:val="0"/>
          <w:noProof/>
          <w:sz w:val="22"/>
          <w:szCs w:val="22"/>
        </w:rPr>
      </w:pPr>
      <w:del w:id="300" w:author="Giuseppe Cattaneo" w:date="2012-09-27T19:15:00Z">
        <w:r w:rsidRPr="006A096C" w:rsidDel="000A7749">
          <w:rPr>
            <w:noProof/>
            <w:rPrChange w:id="301" w:author="Pippo Cattaneo" w:date="2012-09-26T16:57:00Z">
              <w:rPr>
                <w:rStyle w:val="Collegamentoipertestuale"/>
                <w:noProof/>
              </w:rPr>
            </w:rPrChange>
          </w:rPr>
          <w:delText>2.3</w:delText>
        </w:r>
        <w:r w:rsidDel="000A7749">
          <w:rPr>
            <w:rFonts w:asciiTheme="minorHAnsi" w:eastAsiaTheme="minorEastAsia" w:hAnsiTheme="minorHAnsi" w:cstheme="minorBidi"/>
            <w:i w:val="0"/>
            <w:iCs w:val="0"/>
            <w:noProof/>
            <w:sz w:val="22"/>
            <w:szCs w:val="22"/>
          </w:rPr>
          <w:tab/>
        </w:r>
        <w:r w:rsidRPr="006A096C" w:rsidDel="000A7749">
          <w:rPr>
            <w:noProof/>
            <w:rPrChange w:id="302" w:author="Pippo Cattaneo" w:date="2012-09-26T16:57:00Z">
              <w:rPr>
                <w:rStyle w:val="Collegamentoipertestuale"/>
                <w:noProof/>
              </w:rPr>
            </w:rPrChange>
          </w:rPr>
          <w:delText>Elementi di novità dell’edizione 2009</w:delText>
        </w:r>
        <w:r w:rsidDel="000A7749">
          <w:rPr>
            <w:noProof/>
            <w:webHidden/>
          </w:rPr>
          <w:tab/>
          <w:delText>6</w:delText>
        </w:r>
      </w:del>
    </w:p>
    <w:p w14:paraId="45820C88" w14:textId="77777777" w:rsidR="00D943A7" w:rsidDel="000A7749" w:rsidRDefault="00D943A7">
      <w:pPr>
        <w:pStyle w:val="Sommario1"/>
        <w:rPr>
          <w:del w:id="303" w:author="Giuseppe Cattaneo" w:date="2012-09-27T19:15:00Z"/>
          <w:rFonts w:asciiTheme="minorHAnsi" w:eastAsiaTheme="minorEastAsia" w:hAnsiTheme="minorHAnsi" w:cstheme="minorBidi"/>
          <w:b w:val="0"/>
          <w:bCs w:val="0"/>
          <w:noProof/>
          <w:sz w:val="22"/>
          <w:szCs w:val="22"/>
        </w:rPr>
      </w:pPr>
      <w:del w:id="304" w:author="Giuseppe Cattaneo" w:date="2012-09-27T19:15:00Z">
        <w:r w:rsidRPr="006A096C" w:rsidDel="000A7749">
          <w:rPr>
            <w:noProof/>
            <w:rPrChange w:id="305" w:author="Pippo Cattaneo" w:date="2012-09-26T16:57:00Z">
              <w:rPr>
                <w:rStyle w:val="Collegamentoipertestuale"/>
                <w:noProof/>
              </w:rPr>
            </w:rPrChange>
          </w:rPr>
          <w:delText>3</w:delText>
        </w:r>
        <w:r w:rsidDel="000A7749">
          <w:rPr>
            <w:rFonts w:asciiTheme="minorHAnsi" w:eastAsiaTheme="minorEastAsia" w:hAnsiTheme="minorHAnsi" w:cstheme="minorBidi"/>
            <w:b w:val="0"/>
            <w:bCs w:val="0"/>
            <w:noProof/>
            <w:sz w:val="22"/>
            <w:szCs w:val="22"/>
          </w:rPr>
          <w:tab/>
        </w:r>
        <w:r w:rsidRPr="006A096C" w:rsidDel="000A7749">
          <w:rPr>
            <w:noProof/>
            <w:rPrChange w:id="306" w:author="Pippo Cattaneo" w:date="2012-09-26T16:57:00Z">
              <w:rPr>
                <w:rStyle w:val="Collegamentoipertestuale"/>
                <w:noProof/>
              </w:rPr>
            </w:rPrChange>
          </w:rPr>
          <w:delText>Presentazione della metodologia applicata</w:delText>
        </w:r>
        <w:r w:rsidDel="000A7749">
          <w:rPr>
            <w:noProof/>
            <w:webHidden/>
          </w:rPr>
          <w:tab/>
          <w:delText>7</w:delText>
        </w:r>
      </w:del>
    </w:p>
    <w:p w14:paraId="292786FD" w14:textId="77777777" w:rsidR="00D943A7" w:rsidDel="000A7749" w:rsidRDefault="00D943A7">
      <w:pPr>
        <w:pStyle w:val="Sommario2"/>
        <w:tabs>
          <w:tab w:val="left" w:pos="720"/>
          <w:tab w:val="right" w:leader="dot" w:pos="9628"/>
        </w:tabs>
        <w:rPr>
          <w:del w:id="307" w:author="Giuseppe Cattaneo" w:date="2012-09-27T19:15:00Z"/>
          <w:rFonts w:asciiTheme="minorHAnsi" w:eastAsiaTheme="minorEastAsia" w:hAnsiTheme="minorHAnsi" w:cstheme="minorBidi"/>
          <w:i w:val="0"/>
          <w:iCs w:val="0"/>
          <w:noProof/>
          <w:sz w:val="22"/>
          <w:szCs w:val="22"/>
        </w:rPr>
      </w:pPr>
      <w:del w:id="308" w:author="Giuseppe Cattaneo" w:date="2012-09-27T19:15:00Z">
        <w:r w:rsidRPr="006A096C" w:rsidDel="000A7749">
          <w:rPr>
            <w:noProof/>
            <w:rPrChange w:id="309" w:author="Pippo Cattaneo" w:date="2012-09-26T16:57:00Z">
              <w:rPr>
                <w:rStyle w:val="Collegamentoipertestuale"/>
                <w:noProof/>
              </w:rPr>
            </w:rPrChange>
          </w:rPr>
          <w:delText>3.1</w:delText>
        </w:r>
        <w:r w:rsidDel="000A7749">
          <w:rPr>
            <w:rFonts w:asciiTheme="minorHAnsi" w:eastAsiaTheme="minorEastAsia" w:hAnsiTheme="minorHAnsi" w:cstheme="minorBidi"/>
            <w:i w:val="0"/>
            <w:iCs w:val="0"/>
            <w:noProof/>
            <w:sz w:val="22"/>
            <w:szCs w:val="22"/>
          </w:rPr>
          <w:tab/>
        </w:r>
        <w:r w:rsidRPr="006A096C" w:rsidDel="000A7749">
          <w:rPr>
            <w:noProof/>
            <w:rPrChange w:id="310" w:author="Pippo Cattaneo" w:date="2012-09-26T16:57:00Z">
              <w:rPr>
                <w:rStyle w:val="Collegamentoipertestuale"/>
                <w:noProof/>
              </w:rPr>
            </w:rPrChange>
          </w:rPr>
          <w:delText>Raccolta e Valutazione dei dati</w:delText>
        </w:r>
        <w:r w:rsidDel="000A7749">
          <w:rPr>
            <w:noProof/>
            <w:webHidden/>
          </w:rPr>
          <w:tab/>
          <w:delText>7</w:delText>
        </w:r>
      </w:del>
    </w:p>
    <w:p w14:paraId="6C72599F" w14:textId="77777777" w:rsidR="00D943A7" w:rsidDel="000A7749" w:rsidRDefault="00D943A7">
      <w:pPr>
        <w:pStyle w:val="Sommario2"/>
        <w:tabs>
          <w:tab w:val="left" w:pos="720"/>
          <w:tab w:val="right" w:leader="dot" w:pos="9628"/>
        </w:tabs>
        <w:rPr>
          <w:del w:id="311" w:author="Giuseppe Cattaneo" w:date="2012-09-27T19:15:00Z"/>
          <w:rFonts w:asciiTheme="minorHAnsi" w:eastAsiaTheme="minorEastAsia" w:hAnsiTheme="minorHAnsi" w:cstheme="minorBidi"/>
          <w:i w:val="0"/>
          <w:iCs w:val="0"/>
          <w:noProof/>
          <w:sz w:val="22"/>
          <w:szCs w:val="22"/>
        </w:rPr>
      </w:pPr>
      <w:del w:id="312" w:author="Giuseppe Cattaneo" w:date="2012-09-27T19:15:00Z">
        <w:r w:rsidRPr="006A096C" w:rsidDel="000A7749">
          <w:rPr>
            <w:noProof/>
            <w:rPrChange w:id="313" w:author="Pippo Cattaneo" w:date="2012-09-26T16:57:00Z">
              <w:rPr>
                <w:rStyle w:val="Collegamentoipertestuale"/>
                <w:noProof/>
              </w:rPr>
            </w:rPrChange>
          </w:rPr>
          <w:delText>3.2</w:delText>
        </w:r>
        <w:r w:rsidDel="000A7749">
          <w:rPr>
            <w:rFonts w:asciiTheme="minorHAnsi" w:eastAsiaTheme="minorEastAsia" w:hAnsiTheme="minorHAnsi" w:cstheme="minorBidi"/>
            <w:i w:val="0"/>
            <w:iCs w:val="0"/>
            <w:noProof/>
            <w:sz w:val="22"/>
            <w:szCs w:val="22"/>
          </w:rPr>
          <w:tab/>
        </w:r>
        <w:r w:rsidRPr="006A096C" w:rsidDel="000A7749">
          <w:rPr>
            <w:noProof/>
            <w:rPrChange w:id="314" w:author="Pippo Cattaneo" w:date="2012-09-26T16:57:00Z">
              <w:rPr>
                <w:rStyle w:val="Collegamentoipertestuale"/>
                <w:noProof/>
              </w:rPr>
            </w:rPrChange>
          </w:rPr>
          <w:delText>Gli indicatori rilevati</w:delText>
        </w:r>
        <w:r w:rsidDel="000A7749">
          <w:rPr>
            <w:noProof/>
            <w:webHidden/>
          </w:rPr>
          <w:tab/>
          <w:delText>9</w:delText>
        </w:r>
      </w:del>
    </w:p>
    <w:p w14:paraId="79E50E10" w14:textId="77777777" w:rsidR="00D943A7" w:rsidDel="000A7749" w:rsidRDefault="00D943A7">
      <w:pPr>
        <w:pStyle w:val="Sommario3"/>
        <w:tabs>
          <w:tab w:val="left" w:pos="1440"/>
          <w:tab w:val="right" w:leader="dot" w:pos="9628"/>
        </w:tabs>
        <w:rPr>
          <w:del w:id="315" w:author="Giuseppe Cattaneo" w:date="2012-09-27T19:15:00Z"/>
          <w:rFonts w:asciiTheme="minorHAnsi" w:eastAsiaTheme="minorEastAsia" w:hAnsiTheme="minorHAnsi" w:cstheme="minorBidi"/>
          <w:noProof/>
          <w:sz w:val="22"/>
          <w:szCs w:val="22"/>
        </w:rPr>
      </w:pPr>
      <w:del w:id="316" w:author="Giuseppe Cattaneo" w:date="2012-09-27T19:15:00Z">
        <w:r w:rsidRPr="006A096C" w:rsidDel="000A7749">
          <w:rPr>
            <w:noProof/>
            <w:rPrChange w:id="317" w:author="Pippo Cattaneo" w:date="2012-09-26T16:57:00Z">
              <w:rPr>
                <w:rStyle w:val="Collegamentoipertestuale"/>
                <w:noProof/>
              </w:rPr>
            </w:rPrChange>
          </w:rPr>
          <w:delText>3.2.1</w:delText>
        </w:r>
        <w:r w:rsidDel="000A7749">
          <w:rPr>
            <w:rFonts w:asciiTheme="minorHAnsi" w:eastAsiaTheme="minorEastAsia" w:hAnsiTheme="minorHAnsi" w:cstheme="minorBidi"/>
            <w:noProof/>
            <w:sz w:val="22"/>
            <w:szCs w:val="22"/>
          </w:rPr>
          <w:tab/>
        </w:r>
        <w:r w:rsidRPr="006A096C" w:rsidDel="000A7749">
          <w:rPr>
            <w:noProof/>
            <w:rPrChange w:id="318" w:author="Pippo Cattaneo" w:date="2012-09-26T16:57:00Z">
              <w:rPr>
                <w:rStyle w:val="Collegamentoipertestuale"/>
                <w:noProof/>
              </w:rPr>
            </w:rPrChange>
          </w:rPr>
          <w:delText>KPI1: Sicurezza logica</w:delText>
        </w:r>
        <w:r w:rsidDel="000A7749">
          <w:rPr>
            <w:noProof/>
            <w:webHidden/>
          </w:rPr>
          <w:tab/>
          <w:delText>10</w:delText>
        </w:r>
      </w:del>
    </w:p>
    <w:p w14:paraId="63596BD4" w14:textId="77777777" w:rsidR="00D943A7" w:rsidDel="000A7749" w:rsidRDefault="00D943A7">
      <w:pPr>
        <w:pStyle w:val="Sommario3"/>
        <w:tabs>
          <w:tab w:val="left" w:pos="1440"/>
          <w:tab w:val="right" w:leader="dot" w:pos="9628"/>
        </w:tabs>
        <w:rPr>
          <w:del w:id="319" w:author="Giuseppe Cattaneo" w:date="2012-09-27T19:15:00Z"/>
          <w:rFonts w:asciiTheme="minorHAnsi" w:eastAsiaTheme="minorEastAsia" w:hAnsiTheme="minorHAnsi" w:cstheme="minorBidi"/>
          <w:noProof/>
          <w:sz w:val="22"/>
          <w:szCs w:val="22"/>
        </w:rPr>
      </w:pPr>
      <w:del w:id="320" w:author="Giuseppe Cattaneo" w:date="2012-09-27T19:15:00Z">
        <w:r w:rsidRPr="006A096C" w:rsidDel="000A7749">
          <w:rPr>
            <w:noProof/>
            <w:rPrChange w:id="321" w:author="Pippo Cattaneo" w:date="2012-09-26T16:57:00Z">
              <w:rPr>
                <w:rStyle w:val="Collegamentoipertestuale"/>
                <w:noProof/>
              </w:rPr>
            </w:rPrChange>
          </w:rPr>
          <w:delText>3.2.2</w:delText>
        </w:r>
        <w:r w:rsidDel="000A7749">
          <w:rPr>
            <w:rFonts w:asciiTheme="minorHAnsi" w:eastAsiaTheme="minorEastAsia" w:hAnsiTheme="minorHAnsi" w:cstheme="minorBidi"/>
            <w:noProof/>
            <w:sz w:val="22"/>
            <w:szCs w:val="22"/>
          </w:rPr>
          <w:tab/>
        </w:r>
        <w:r w:rsidRPr="006A096C" w:rsidDel="000A7749">
          <w:rPr>
            <w:noProof/>
            <w:rPrChange w:id="322" w:author="Pippo Cattaneo" w:date="2012-09-26T16:57:00Z">
              <w:rPr>
                <w:rStyle w:val="Collegamentoipertestuale"/>
                <w:noProof/>
              </w:rPr>
            </w:rPrChange>
          </w:rPr>
          <w:delText>KPI2: Sicurezza dell'infrastruttura</w:delText>
        </w:r>
        <w:r w:rsidDel="000A7749">
          <w:rPr>
            <w:noProof/>
            <w:webHidden/>
          </w:rPr>
          <w:tab/>
          <w:delText>11</w:delText>
        </w:r>
      </w:del>
    </w:p>
    <w:p w14:paraId="788A9322" w14:textId="77777777" w:rsidR="00D943A7" w:rsidDel="000A7749" w:rsidRDefault="00D943A7">
      <w:pPr>
        <w:pStyle w:val="Sommario3"/>
        <w:tabs>
          <w:tab w:val="left" w:pos="1440"/>
          <w:tab w:val="right" w:leader="dot" w:pos="9628"/>
        </w:tabs>
        <w:rPr>
          <w:del w:id="323" w:author="Giuseppe Cattaneo" w:date="2012-09-27T19:15:00Z"/>
          <w:rFonts w:asciiTheme="minorHAnsi" w:eastAsiaTheme="minorEastAsia" w:hAnsiTheme="minorHAnsi" w:cstheme="minorBidi"/>
          <w:noProof/>
          <w:sz w:val="22"/>
          <w:szCs w:val="22"/>
        </w:rPr>
      </w:pPr>
      <w:del w:id="324" w:author="Giuseppe Cattaneo" w:date="2012-09-27T19:15:00Z">
        <w:r w:rsidRPr="006A096C" w:rsidDel="000A7749">
          <w:rPr>
            <w:noProof/>
            <w:rPrChange w:id="325" w:author="Pippo Cattaneo" w:date="2012-09-26T16:57:00Z">
              <w:rPr>
                <w:rStyle w:val="Collegamentoipertestuale"/>
                <w:noProof/>
              </w:rPr>
            </w:rPrChange>
          </w:rPr>
          <w:delText>3.2.3</w:delText>
        </w:r>
        <w:r w:rsidDel="000A7749">
          <w:rPr>
            <w:rFonts w:asciiTheme="minorHAnsi" w:eastAsiaTheme="minorEastAsia" w:hAnsiTheme="minorHAnsi" w:cstheme="minorBidi"/>
            <w:noProof/>
            <w:sz w:val="22"/>
            <w:szCs w:val="22"/>
          </w:rPr>
          <w:tab/>
        </w:r>
        <w:r w:rsidRPr="006A096C" w:rsidDel="000A7749">
          <w:rPr>
            <w:noProof/>
            <w:rPrChange w:id="326" w:author="Pippo Cattaneo" w:date="2012-09-26T16:57:00Z">
              <w:rPr>
                <w:rStyle w:val="Collegamentoipertestuale"/>
                <w:noProof/>
              </w:rPr>
            </w:rPrChange>
          </w:rPr>
          <w:delText>KPI3: Sicurezza dei servizi</w:delText>
        </w:r>
        <w:r w:rsidDel="000A7749">
          <w:rPr>
            <w:noProof/>
            <w:webHidden/>
          </w:rPr>
          <w:tab/>
          <w:delText>11</w:delText>
        </w:r>
      </w:del>
    </w:p>
    <w:p w14:paraId="773B6780" w14:textId="77777777" w:rsidR="00D943A7" w:rsidDel="000A7749" w:rsidRDefault="00D943A7">
      <w:pPr>
        <w:pStyle w:val="Sommario3"/>
        <w:tabs>
          <w:tab w:val="left" w:pos="1440"/>
          <w:tab w:val="right" w:leader="dot" w:pos="9628"/>
        </w:tabs>
        <w:rPr>
          <w:del w:id="327" w:author="Giuseppe Cattaneo" w:date="2012-09-27T19:15:00Z"/>
          <w:rFonts w:asciiTheme="minorHAnsi" w:eastAsiaTheme="minorEastAsia" w:hAnsiTheme="minorHAnsi" w:cstheme="minorBidi"/>
          <w:noProof/>
          <w:sz w:val="22"/>
          <w:szCs w:val="22"/>
        </w:rPr>
      </w:pPr>
      <w:del w:id="328" w:author="Giuseppe Cattaneo" w:date="2012-09-27T19:15:00Z">
        <w:r w:rsidRPr="006A096C" w:rsidDel="000A7749">
          <w:rPr>
            <w:noProof/>
            <w:rPrChange w:id="329" w:author="Pippo Cattaneo" w:date="2012-09-26T16:57:00Z">
              <w:rPr>
                <w:rStyle w:val="Collegamentoipertestuale"/>
                <w:noProof/>
              </w:rPr>
            </w:rPrChange>
          </w:rPr>
          <w:delText>3.2.4</w:delText>
        </w:r>
        <w:r w:rsidDel="000A7749">
          <w:rPr>
            <w:rFonts w:asciiTheme="minorHAnsi" w:eastAsiaTheme="minorEastAsia" w:hAnsiTheme="minorHAnsi" w:cstheme="minorBidi"/>
            <w:noProof/>
            <w:sz w:val="22"/>
            <w:szCs w:val="22"/>
          </w:rPr>
          <w:tab/>
        </w:r>
        <w:r w:rsidRPr="006A096C" w:rsidDel="000A7749">
          <w:rPr>
            <w:noProof/>
            <w:rPrChange w:id="330" w:author="Pippo Cattaneo" w:date="2012-09-26T16:57:00Z">
              <w:rPr>
                <w:rStyle w:val="Collegamentoipertestuale"/>
                <w:noProof/>
              </w:rPr>
            </w:rPrChange>
          </w:rPr>
          <w:delText>KPI4: Sicurezza dell’organizzazione</w:delText>
        </w:r>
        <w:r w:rsidDel="000A7749">
          <w:rPr>
            <w:noProof/>
            <w:webHidden/>
          </w:rPr>
          <w:tab/>
          <w:delText>12</w:delText>
        </w:r>
      </w:del>
    </w:p>
    <w:p w14:paraId="3CFE85EC" w14:textId="77777777" w:rsidR="00D943A7" w:rsidDel="000A7749" w:rsidRDefault="00D943A7">
      <w:pPr>
        <w:pStyle w:val="Sommario1"/>
        <w:rPr>
          <w:del w:id="331" w:author="Giuseppe Cattaneo" w:date="2012-09-27T19:15:00Z"/>
          <w:rFonts w:asciiTheme="minorHAnsi" w:eastAsiaTheme="minorEastAsia" w:hAnsiTheme="minorHAnsi" w:cstheme="minorBidi"/>
          <w:b w:val="0"/>
          <w:bCs w:val="0"/>
          <w:noProof/>
          <w:sz w:val="22"/>
          <w:szCs w:val="22"/>
        </w:rPr>
      </w:pPr>
      <w:del w:id="332" w:author="Giuseppe Cattaneo" w:date="2012-09-27T19:15:00Z">
        <w:r w:rsidRPr="006A096C" w:rsidDel="000A7749">
          <w:rPr>
            <w:noProof/>
            <w:rPrChange w:id="333" w:author="Pippo Cattaneo" w:date="2012-09-26T16:57:00Z">
              <w:rPr>
                <w:rStyle w:val="Collegamentoipertestuale"/>
                <w:noProof/>
              </w:rPr>
            </w:rPrChange>
          </w:rPr>
          <w:delText>4</w:delText>
        </w:r>
        <w:r w:rsidDel="000A7749">
          <w:rPr>
            <w:rFonts w:asciiTheme="minorHAnsi" w:eastAsiaTheme="minorEastAsia" w:hAnsiTheme="minorHAnsi" w:cstheme="minorBidi"/>
            <w:b w:val="0"/>
            <w:bCs w:val="0"/>
            <w:noProof/>
            <w:sz w:val="22"/>
            <w:szCs w:val="22"/>
          </w:rPr>
          <w:tab/>
        </w:r>
        <w:r w:rsidRPr="006A096C" w:rsidDel="000A7749">
          <w:rPr>
            <w:noProof/>
            <w:rPrChange w:id="334" w:author="Pippo Cattaneo" w:date="2012-09-26T16:57:00Z">
              <w:rPr>
                <w:rStyle w:val="Collegamentoipertestuale"/>
                <w:noProof/>
              </w:rPr>
            </w:rPrChange>
          </w:rPr>
          <w:delText>Presentazione dei risultati</w:delText>
        </w:r>
        <w:r w:rsidDel="000A7749">
          <w:rPr>
            <w:noProof/>
            <w:webHidden/>
          </w:rPr>
          <w:tab/>
          <w:delText>12</w:delText>
        </w:r>
      </w:del>
    </w:p>
    <w:p w14:paraId="0B648248" w14:textId="77777777" w:rsidR="00D943A7" w:rsidDel="000A7749" w:rsidRDefault="00D943A7">
      <w:pPr>
        <w:pStyle w:val="Sommario2"/>
        <w:tabs>
          <w:tab w:val="left" w:pos="720"/>
          <w:tab w:val="right" w:leader="dot" w:pos="9628"/>
        </w:tabs>
        <w:rPr>
          <w:del w:id="335" w:author="Giuseppe Cattaneo" w:date="2012-09-27T19:15:00Z"/>
          <w:rFonts w:asciiTheme="minorHAnsi" w:eastAsiaTheme="minorEastAsia" w:hAnsiTheme="minorHAnsi" w:cstheme="minorBidi"/>
          <w:i w:val="0"/>
          <w:iCs w:val="0"/>
          <w:noProof/>
          <w:sz w:val="22"/>
          <w:szCs w:val="22"/>
        </w:rPr>
      </w:pPr>
      <w:del w:id="336" w:author="Giuseppe Cattaneo" w:date="2012-09-27T19:15:00Z">
        <w:r w:rsidRPr="006A096C" w:rsidDel="000A7749">
          <w:rPr>
            <w:noProof/>
            <w:rPrChange w:id="337" w:author="Pippo Cattaneo" w:date="2012-09-26T16:57:00Z">
              <w:rPr>
                <w:rStyle w:val="Collegamentoipertestuale"/>
                <w:noProof/>
              </w:rPr>
            </w:rPrChange>
          </w:rPr>
          <w:delText>4.1</w:delText>
        </w:r>
        <w:r w:rsidDel="000A7749">
          <w:rPr>
            <w:rFonts w:asciiTheme="minorHAnsi" w:eastAsiaTheme="minorEastAsia" w:hAnsiTheme="minorHAnsi" w:cstheme="minorBidi"/>
            <w:i w:val="0"/>
            <w:iCs w:val="0"/>
            <w:noProof/>
            <w:sz w:val="22"/>
            <w:szCs w:val="22"/>
          </w:rPr>
          <w:tab/>
        </w:r>
        <w:r w:rsidRPr="006A096C" w:rsidDel="000A7749">
          <w:rPr>
            <w:noProof/>
            <w:rPrChange w:id="338" w:author="Pippo Cattaneo" w:date="2012-09-26T16:57:00Z">
              <w:rPr>
                <w:rStyle w:val="Collegamentoipertestuale"/>
                <w:noProof/>
              </w:rPr>
            </w:rPrChange>
          </w:rPr>
          <w:delText>Risultati di sintesi e linee di tendenza</w:delText>
        </w:r>
        <w:r w:rsidDel="000A7749">
          <w:rPr>
            <w:noProof/>
            <w:webHidden/>
          </w:rPr>
          <w:tab/>
          <w:delText>12</w:delText>
        </w:r>
      </w:del>
    </w:p>
    <w:p w14:paraId="29E6CBF0" w14:textId="77777777" w:rsidR="00D943A7" w:rsidDel="000A7749" w:rsidRDefault="00D943A7">
      <w:pPr>
        <w:pStyle w:val="Sommario2"/>
        <w:tabs>
          <w:tab w:val="left" w:pos="720"/>
          <w:tab w:val="right" w:leader="dot" w:pos="9628"/>
        </w:tabs>
        <w:rPr>
          <w:del w:id="339" w:author="Giuseppe Cattaneo" w:date="2012-09-27T19:15:00Z"/>
          <w:rFonts w:asciiTheme="minorHAnsi" w:eastAsiaTheme="minorEastAsia" w:hAnsiTheme="minorHAnsi" w:cstheme="minorBidi"/>
          <w:i w:val="0"/>
          <w:iCs w:val="0"/>
          <w:noProof/>
          <w:sz w:val="22"/>
          <w:szCs w:val="22"/>
        </w:rPr>
      </w:pPr>
      <w:del w:id="340" w:author="Giuseppe Cattaneo" w:date="2012-09-27T19:15:00Z">
        <w:r w:rsidRPr="006A096C" w:rsidDel="000A7749">
          <w:rPr>
            <w:noProof/>
            <w:rPrChange w:id="341" w:author="Pippo Cattaneo" w:date="2012-09-26T16:57:00Z">
              <w:rPr>
                <w:rStyle w:val="Collegamentoipertestuale"/>
                <w:noProof/>
              </w:rPr>
            </w:rPrChange>
          </w:rPr>
          <w:delText>4.2</w:delText>
        </w:r>
        <w:r w:rsidDel="000A7749">
          <w:rPr>
            <w:rFonts w:asciiTheme="minorHAnsi" w:eastAsiaTheme="minorEastAsia" w:hAnsiTheme="minorHAnsi" w:cstheme="minorBidi"/>
            <w:i w:val="0"/>
            <w:iCs w:val="0"/>
            <w:noProof/>
            <w:sz w:val="22"/>
            <w:szCs w:val="22"/>
          </w:rPr>
          <w:tab/>
        </w:r>
        <w:r w:rsidRPr="006A096C" w:rsidDel="000A7749">
          <w:rPr>
            <w:noProof/>
            <w:rPrChange w:id="342" w:author="Pippo Cattaneo" w:date="2012-09-26T16:57:00Z">
              <w:rPr>
                <w:rStyle w:val="Collegamentoipertestuale"/>
                <w:noProof/>
              </w:rPr>
            </w:rPrChange>
          </w:rPr>
          <w:delText>KPI1: Sicurezza logica</w:delText>
        </w:r>
        <w:r w:rsidDel="000A7749">
          <w:rPr>
            <w:noProof/>
            <w:webHidden/>
          </w:rPr>
          <w:tab/>
          <w:delText>16</w:delText>
        </w:r>
      </w:del>
    </w:p>
    <w:p w14:paraId="162A907B" w14:textId="77777777" w:rsidR="00D943A7" w:rsidDel="000A7749" w:rsidRDefault="00D943A7">
      <w:pPr>
        <w:pStyle w:val="Sommario2"/>
        <w:tabs>
          <w:tab w:val="left" w:pos="720"/>
          <w:tab w:val="right" w:leader="dot" w:pos="9628"/>
        </w:tabs>
        <w:rPr>
          <w:del w:id="343" w:author="Giuseppe Cattaneo" w:date="2012-09-27T19:15:00Z"/>
          <w:rFonts w:asciiTheme="minorHAnsi" w:eastAsiaTheme="minorEastAsia" w:hAnsiTheme="minorHAnsi" w:cstheme="minorBidi"/>
          <w:i w:val="0"/>
          <w:iCs w:val="0"/>
          <w:noProof/>
          <w:sz w:val="22"/>
          <w:szCs w:val="22"/>
        </w:rPr>
      </w:pPr>
      <w:del w:id="344" w:author="Giuseppe Cattaneo" w:date="2012-09-27T19:15:00Z">
        <w:r w:rsidRPr="006A096C" w:rsidDel="000A7749">
          <w:rPr>
            <w:noProof/>
            <w:rPrChange w:id="345" w:author="Pippo Cattaneo" w:date="2012-09-26T16:57:00Z">
              <w:rPr>
                <w:rStyle w:val="Collegamentoipertestuale"/>
                <w:noProof/>
              </w:rPr>
            </w:rPrChange>
          </w:rPr>
          <w:delText>4.3</w:delText>
        </w:r>
        <w:r w:rsidDel="000A7749">
          <w:rPr>
            <w:rFonts w:asciiTheme="minorHAnsi" w:eastAsiaTheme="minorEastAsia" w:hAnsiTheme="minorHAnsi" w:cstheme="minorBidi"/>
            <w:i w:val="0"/>
            <w:iCs w:val="0"/>
            <w:noProof/>
            <w:sz w:val="22"/>
            <w:szCs w:val="22"/>
          </w:rPr>
          <w:tab/>
        </w:r>
        <w:r w:rsidRPr="006A096C" w:rsidDel="000A7749">
          <w:rPr>
            <w:noProof/>
            <w:rPrChange w:id="346" w:author="Pippo Cattaneo" w:date="2012-09-26T16:57:00Z">
              <w:rPr>
                <w:rStyle w:val="Collegamentoipertestuale"/>
                <w:noProof/>
              </w:rPr>
            </w:rPrChange>
          </w:rPr>
          <w:delText>KPI2: Sicurezza dell'infrastruttura</w:delText>
        </w:r>
        <w:r w:rsidDel="000A7749">
          <w:rPr>
            <w:noProof/>
            <w:webHidden/>
          </w:rPr>
          <w:tab/>
          <w:delText>20</w:delText>
        </w:r>
      </w:del>
    </w:p>
    <w:p w14:paraId="79F56D70" w14:textId="77777777" w:rsidR="00D943A7" w:rsidDel="000A7749" w:rsidRDefault="00D943A7">
      <w:pPr>
        <w:pStyle w:val="Sommario2"/>
        <w:tabs>
          <w:tab w:val="left" w:pos="720"/>
          <w:tab w:val="right" w:leader="dot" w:pos="9628"/>
        </w:tabs>
        <w:rPr>
          <w:del w:id="347" w:author="Giuseppe Cattaneo" w:date="2012-09-27T19:15:00Z"/>
          <w:rFonts w:asciiTheme="minorHAnsi" w:eastAsiaTheme="minorEastAsia" w:hAnsiTheme="minorHAnsi" w:cstheme="minorBidi"/>
          <w:i w:val="0"/>
          <w:iCs w:val="0"/>
          <w:noProof/>
          <w:sz w:val="22"/>
          <w:szCs w:val="22"/>
        </w:rPr>
      </w:pPr>
      <w:del w:id="348" w:author="Giuseppe Cattaneo" w:date="2012-09-27T19:15:00Z">
        <w:r w:rsidRPr="006A096C" w:rsidDel="000A7749">
          <w:rPr>
            <w:noProof/>
            <w:rPrChange w:id="349" w:author="Pippo Cattaneo" w:date="2012-09-26T16:57:00Z">
              <w:rPr>
                <w:rStyle w:val="Collegamentoipertestuale"/>
                <w:noProof/>
              </w:rPr>
            </w:rPrChange>
          </w:rPr>
          <w:delText>4.4</w:delText>
        </w:r>
        <w:r w:rsidDel="000A7749">
          <w:rPr>
            <w:rFonts w:asciiTheme="minorHAnsi" w:eastAsiaTheme="minorEastAsia" w:hAnsiTheme="minorHAnsi" w:cstheme="minorBidi"/>
            <w:i w:val="0"/>
            <w:iCs w:val="0"/>
            <w:noProof/>
            <w:sz w:val="22"/>
            <w:szCs w:val="22"/>
          </w:rPr>
          <w:tab/>
        </w:r>
        <w:r w:rsidRPr="006A096C" w:rsidDel="000A7749">
          <w:rPr>
            <w:noProof/>
            <w:rPrChange w:id="350" w:author="Pippo Cattaneo" w:date="2012-09-26T16:57:00Z">
              <w:rPr>
                <w:rStyle w:val="Collegamentoipertestuale"/>
                <w:noProof/>
              </w:rPr>
            </w:rPrChange>
          </w:rPr>
          <w:delText>KPI3: Sicurezza dei servizi</w:delText>
        </w:r>
        <w:r w:rsidDel="000A7749">
          <w:rPr>
            <w:noProof/>
            <w:webHidden/>
          </w:rPr>
          <w:tab/>
          <w:delText>24</w:delText>
        </w:r>
      </w:del>
    </w:p>
    <w:p w14:paraId="577448B6" w14:textId="77777777" w:rsidR="00D943A7" w:rsidDel="000A7749" w:rsidRDefault="00D943A7">
      <w:pPr>
        <w:pStyle w:val="Sommario2"/>
        <w:tabs>
          <w:tab w:val="left" w:pos="720"/>
          <w:tab w:val="right" w:leader="dot" w:pos="9628"/>
        </w:tabs>
        <w:rPr>
          <w:del w:id="351" w:author="Giuseppe Cattaneo" w:date="2012-09-27T19:15:00Z"/>
          <w:rFonts w:asciiTheme="minorHAnsi" w:eastAsiaTheme="minorEastAsia" w:hAnsiTheme="minorHAnsi" w:cstheme="minorBidi"/>
          <w:i w:val="0"/>
          <w:iCs w:val="0"/>
          <w:noProof/>
          <w:sz w:val="22"/>
          <w:szCs w:val="22"/>
        </w:rPr>
      </w:pPr>
      <w:del w:id="352" w:author="Giuseppe Cattaneo" w:date="2012-09-27T19:15:00Z">
        <w:r w:rsidRPr="006A096C" w:rsidDel="000A7749">
          <w:rPr>
            <w:noProof/>
            <w:rPrChange w:id="353" w:author="Pippo Cattaneo" w:date="2012-09-26T16:57:00Z">
              <w:rPr>
                <w:rStyle w:val="Collegamentoipertestuale"/>
                <w:noProof/>
              </w:rPr>
            </w:rPrChange>
          </w:rPr>
          <w:delText>4.5</w:delText>
        </w:r>
        <w:r w:rsidDel="000A7749">
          <w:rPr>
            <w:rFonts w:asciiTheme="minorHAnsi" w:eastAsiaTheme="minorEastAsia" w:hAnsiTheme="minorHAnsi" w:cstheme="minorBidi"/>
            <w:i w:val="0"/>
            <w:iCs w:val="0"/>
            <w:noProof/>
            <w:sz w:val="22"/>
            <w:szCs w:val="22"/>
          </w:rPr>
          <w:tab/>
        </w:r>
        <w:r w:rsidRPr="006A096C" w:rsidDel="000A7749">
          <w:rPr>
            <w:noProof/>
            <w:rPrChange w:id="354" w:author="Pippo Cattaneo" w:date="2012-09-26T16:57:00Z">
              <w:rPr>
                <w:rStyle w:val="Collegamentoipertestuale"/>
                <w:noProof/>
              </w:rPr>
            </w:rPrChange>
          </w:rPr>
          <w:delText>KPI4: Sicurezza dell’organizzazione</w:delText>
        </w:r>
        <w:r w:rsidDel="000A7749">
          <w:rPr>
            <w:noProof/>
            <w:webHidden/>
          </w:rPr>
          <w:tab/>
          <w:delText>27</w:delText>
        </w:r>
      </w:del>
    </w:p>
    <w:p w14:paraId="23166508" w14:textId="77777777" w:rsidR="00D943A7" w:rsidDel="000A7749" w:rsidRDefault="00D943A7">
      <w:pPr>
        <w:pStyle w:val="Sommario1"/>
        <w:rPr>
          <w:del w:id="355" w:author="Giuseppe Cattaneo" w:date="2012-09-27T19:15:00Z"/>
          <w:rFonts w:asciiTheme="minorHAnsi" w:eastAsiaTheme="minorEastAsia" w:hAnsiTheme="minorHAnsi" w:cstheme="minorBidi"/>
          <w:b w:val="0"/>
          <w:bCs w:val="0"/>
          <w:noProof/>
          <w:sz w:val="22"/>
          <w:szCs w:val="22"/>
        </w:rPr>
      </w:pPr>
      <w:del w:id="356" w:author="Giuseppe Cattaneo" w:date="2012-09-27T19:15:00Z">
        <w:r w:rsidRPr="006A096C" w:rsidDel="000A7749">
          <w:rPr>
            <w:noProof/>
            <w:rPrChange w:id="357" w:author="Pippo Cattaneo" w:date="2012-09-26T16:57:00Z">
              <w:rPr>
                <w:rStyle w:val="Collegamentoipertestuale"/>
                <w:noProof/>
              </w:rPr>
            </w:rPrChange>
          </w:rPr>
          <w:delText>5</w:delText>
        </w:r>
        <w:r w:rsidDel="000A7749">
          <w:rPr>
            <w:rFonts w:asciiTheme="minorHAnsi" w:eastAsiaTheme="minorEastAsia" w:hAnsiTheme="minorHAnsi" w:cstheme="minorBidi"/>
            <w:b w:val="0"/>
            <w:bCs w:val="0"/>
            <w:noProof/>
            <w:sz w:val="22"/>
            <w:szCs w:val="22"/>
          </w:rPr>
          <w:tab/>
        </w:r>
        <w:r w:rsidRPr="006A096C" w:rsidDel="000A7749">
          <w:rPr>
            <w:noProof/>
            <w:rPrChange w:id="358" w:author="Pippo Cattaneo" w:date="2012-09-26T16:57:00Z">
              <w:rPr>
                <w:rStyle w:val="Collegamentoipertestuale"/>
                <w:noProof/>
              </w:rPr>
            </w:rPrChange>
          </w:rPr>
          <w:delText>Considerazioni conclusive</w:delText>
        </w:r>
        <w:r w:rsidDel="000A7749">
          <w:rPr>
            <w:noProof/>
            <w:webHidden/>
          </w:rPr>
          <w:tab/>
          <w:delText>33</w:delText>
        </w:r>
      </w:del>
    </w:p>
    <w:p w14:paraId="2D2EA180" w14:textId="77777777" w:rsidR="00F827FF" w:rsidRDefault="00B856F2" w:rsidP="003C27A9">
      <w:r>
        <w:fldChar w:fldCharType="end"/>
      </w:r>
    </w:p>
    <w:p w14:paraId="70F66AD0" w14:textId="77777777" w:rsidR="00F827FF" w:rsidRDefault="00F827FF" w:rsidP="00D63AAE">
      <w:pPr>
        <w:pStyle w:val="Titolo1"/>
        <w:numPr>
          <w:ilvl w:val="0"/>
          <w:numId w:val="0"/>
        </w:numPr>
      </w:pPr>
      <w:r>
        <w:br w:type="page"/>
      </w:r>
      <w:bookmarkStart w:id="359" w:name="_Toc210395100"/>
      <w:r>
        <w:lastRenderedPageBreak/>
        <w:t>Indice delle Figure</w:t>
      </w:r>
      <w:bookmarkEnd w:id="359"/>
    </w:p>
    <w:p w14:paraId="1866E21E" w14:textId="77777777" w:rsidR="001117C9" w:rsidRDefault="00B856F2">
      <w:pPr>
        <w:pStyle w:val="Indicedellefigure"/>
        <w:tabs>
          <w:tab w:val="right" w:leader="dot" w:pos="9628"/>
        </w:tabs>
        <w:rPr>
          <w:ins w:id="360" w:author="Giuseppe Cattaneo" w:date="2012-09-27T19:58:00Z"/>
          <w:rFonts w:asciiTheme="minorHAnsi" w:eastAsiaTheme="minorEastAsia" w:hAnsiTheme="minorHAnsi" w:cstheme="minorBidi"/>
          <w:noProof/>
          <w:lang w:eastAsia="ja-JP"/>
        </w:rPr>
      </w:pPr>
      <w:r>
        <w:fldChar w:fldCharType="begin"/>
      </w:r>
      <w:r w:rsidR="009B0D54">
        <w:instrText xml:space="preserve"> TOC \h \z \c "Figura" </w:instrText>
      </w:r>
      <w:r>
        <w:fldChar w:fldCharType="separate"/>
      </w:r>
      <w:ins w:id="361" w:author="Giuseppe Cattaneo" w:date="2012-09-27T19:58:00Z">
        <w:r w:rsidR="001117C9">
          <w:rPr>
            <w:noProof/>
          </w:rPr>
          <w:t>Figura 1: Distribuzione delle Amministrazioni rispetto al numero di dipendenti</w:t>
        </w:r>
        <w:r w:rsidR="001117C9">
          <w:rPr>
            <w:noProof/>
          </w:rPr>
          <w:tab/>
        </w:r>
        <w:r w:rsidR="001117C9">
          <w:rPr>
            <w:noProof/>
          </w:rPr>
          <w:fldChar w:fldCharType="begin"/>
        </w:r>
        <w:r w:rsidR="001117C9">
          <w:rPr>
            <w:noProof/>
          </w:rPr>
          <w:instrText xml:space="preserve"> PAGEREF _Toc210395216 \h </w:instrText>
        </w:r>
        <w:r w:rsidR="001117C9">
          <w:rPr>
            <w:noProof/>
          </w:rPr>
        </w:r>
      </w:ins>
      <w:r w:rsidR="001117C9">
        <w:rPr>
          <w:noProof/>
        </w:rPr>
        <w:fldChar w:fldCharType="separate"/>
      </w:r>
      <w:ins w:id="362" w:author="Giuseppe Cattaneo" w:date="2012-09-27T20:07:00Z">
        <w:r w:rsidR="00654C12">
          <w:rPr>
            <w:noProof/>
          </w:rPr>
          <w:t>9</w:t>
        </w:r>
      </w:ins>
      <w:ins w:id="363" w:author="Giuseppe Cattaneo" w:date="2012-09-27T19:58:00Z">
        <w:r w:rsidR="001117C9">
          <w:rPr>
            <w:noProof/>
          </w:rPr>
          <w:fldChar w:fldCharType="end"/>
        </w:r>
      </w:ins>
    </w:p>
    <w:p w14:paraId="3DFD59B6" w14:textId="77777777" w:rsidR="001117C9" w:rsidRDefault="001117C9">
      <w:pPr>
        <w:pStyle w:val="Indicedellefigure"/>
        <w:tabs>
          <w:tab w:val="right" w:leader="dot" w:pos="9628"/>
        </w:tabs>
        <w:rPr>
          <w:ins w:id="364" w:author="Giuseppe Cattaneo" w:date="2012-09-27T19:58:00Z"/>
          <w:rFonts w:asciiTheme="minorHAnsi" w:eastAsiaTheme="minorEastAsia" w:hAnsiTheme="minorHAnsi" w:cstheme="minorBidi"/>
          <w:noProof/>
          <w:lang w:eastAsia="ja-JP"/>
        </w:rPr>
      </w:pPr>
      <w:ins w:id="365" w:author="Giuseppe Cattaneo" w:date="2012-09-27T19:58:00Z">
        <w:r>
          <w:rPr>
            <w:noProof/>
          </w:rPr>
          <w:t>Figura 2: Distribuzione dei 4 KPI medi rispetto alle 3 soglie</w:t>
        </w:r>
        <w:r>
          <w:rPr>
            <w:noProof/>
          </w:rPr>
          <w:tab/>
        </w:r>
        <w:r>
          <w:rPr>
            <w:noProof/>
          </w:rPr>
          <w:fldChar w:fldCharType="begin"/>
        </w:r>
        <w:r>
          <w:rPr>
            <w:noProof/>
          </w:rPr>
          <w:instrText xml:space="preserve"> PAGEREF _Toc210395217 \h </w:instrText>
        </w:r>
        <w:r>
          <w:rPr>
            <w:noProof/>
          </w:rPr>
        </w:r>
      </w:ins>
      <w:r>
        <w:rPr>
          <w:noProof/>
        </w:rPr>
        <w:fldChar w:fldCharType="separate"/>
      </w:r>
      <w:ins w:id="366" w:author="Giuseppe Cattaneo" w:date="2012-09-27T20:07:00Z">
        <w:r w:rsidR="00654C12">
          <w:rPr>
            <w:noProof/>
          </w:rPr>
          <w:t>13</w:t>
        </w:r>
      </w:ins>
      <w:ins w:id="367" w:author="Giuseppe Cattaneo" w:date="2012-09-27T19:58:00Z">
        <w:r>
          <w:rPr>
            <w:noProof/>
          </w:rPr>
          <w:fldChar w:fldCharType="end"/>
        </w:r>
      </w:ins>
    </w:p>
    <w:p w14:paraId="3B677987" w14:textId="77777777" w:rsidR="001117C9" w:rsidRDefault="001117C9">
      <w:pPr>
        <w:pStyle w:val="Indicedellefigure"/>
        <w:tabs>
          <w:tab w:val="right" w:leader="dot" w:pos="9628"/>
        </w:tabs>
        <w:rPr>
          <w:ins w:id="368" w:author="Giuseppe Cattaneo" w:date="2012-09-27T19:58:00Z"/>
          <w:rFonts w:asciiTheme="minorHAnsi" w:eastAsiaTheme="minorEastAsia" w:hAnsiTheme="minorHAnsi" w:cstheme="minorBidi"/>
          <w:noProof/>
          <w:lang w:eastAsia="ja-JP"/>
        </w:rPr>
      </w:pPr>
      <w:ins w:id="369" w:author="Giuseppe Cattaneo" w:date="2012-09-27T19:58:00Z">
        <w:r>
          <w:rPr>
            <w:noProof/>
          </w:rPr>
          <w:t>Figura 3: Andamento dei 4 KPI nelle ultime 4 rilevazioni per le grandi amministrazioni</w:t>
        </w:r>
        <w:r>
          <w:rPr>
            <w:noProof/>
          </w:rPr>
          <w:tab/>
        </w:r>
        <w:r>
          <w:rPr>
            <w:noProof/>
          </w:rPr>
          <w:fldChar w:fldCharType="begin"/>
        </w:r>
        <w:r>
          <w:rPr>
            <w:noProof/>
          </w:rPr>
          <w:instrText xml:space="preserve"> PAGEREF _Toc210395218 \h </w:instrText>
        </w:r>
        <w:r>
          <w:rPr>
            <w:noProof/>
          </w:rPr>
        </w:r>
      </w:ins>
      <w:r>
        <w:rPr>
          <w:noProof/>
        </w:rPr>
        <w:fldChar w:fldCharType="separate"/>
      </w:r>
      <w:ins w:id="370" w:author="Giuseppe Cattaneo" w:date="2012-09-27T20:07:00Z">
        <w:r w:rsidR="00654C12">
          <w:rPr>
            <w:noProof/>
          </w:rPr>
          <w:t>14</w:t>
        </w:r>
      </w:ins>
      <w:ins w:id="371" w:author="Giuseppe Cattaneo" w:date="2012-09-27T19:58:00Z">
        <w:r>
          <w:rPr>
            <w:noProof/>
          </w:rPr>
          <w:fldChar w:fldCharType="end"/>
        </w:r>
      </w:ins>
    </w:p>
    <w:p w14:paraId="0BAE04CA" w14:textId="77777777" w:rsidR="001117C9" w:rsidRDefault="001117C9">
      <w:pPr>
        <w:pStyle w:val="Indicedellefigure"/>
        <w:tabs>
          <w:tab w:val="right" w:leader="dot" w:pos="9628"/>
        </w:tabs>
        <w:rPr>
          <w:ins w:id="372" w:author="Giuseppe Cattaneo" w:date="2012-09-27T19:58:00Z"/>
          <w:rFonts w:asciiTheme="minorHAnsi" w:eastAsiaTheme="minorEastAsia" w:hAnsiTheme="minorHAnsi" w:cstheme="minorBidi"/>
          <w:noProof/>
          <w:lang w:eastAsia="ja-JP"/>
        </w:rPr>
      </w:pPr>
      <w:ins w:id="373" w:author="Giuseppe Cattaneo" w:date="2012-09-27T19:58:00Z">
        <w:r>
          <w:rPr>
            <w:noProof/>
          </w:rPr>
          <w:t>Figura 4: Andamento dei 4 KPI nelle ultime 4 rilevazioni per le medie amministrazioni</w:t>
        </w:r>
        <w:r>
          <w:rPr>
            <w:noProof/>
          </w:rPr>
          <w:tab/>
        </w:r>
        <w:r>
          <w:rPr>
            <w:noProof/>
          </w:rPr>
          <w:fldChar w:fldCharType="begin"/>
        </w:r>
        <w:r>
          <w:rPr>
            <w:noProof/>
          </w:rPr>
          <w:instrText xml:space="preserve"> PAGEREF _Toc210395219 \h </w:instrText>
        </w:r>
        <w:r>
          <w:rPr>
            <w:noProof/>
          </w:rPr>
        </w:r>
      </w:ins>
      <w:r>
        <w:rPr>
          <w:noProof/>
        </w:rPr>
        <w:fldChar w:fldCharType="separate"/>
      </w:r>
      <w:ins w:id="374" w:author="Giuseppe Cattaneo" w:date="2012-09-27T20:07:00Z">
        <w:r w:rsidR="00654C12">
          <w:rPr>
            <w:noProof/>
          </w:rPr>
          <w:t>14</w:t>
        </w:r>
      </w:ins>
      <w:ins w:id="375" w:author="Giuseppe Cattaneo" w:date="2012-09-27T19:58:00Z">
        <w:r>
          <w:rPr>
            <w:noProof/>
          </w:rPr>
          <w:fldChar w:fldCharType="end"/>
        </w:r>
      </w:ins>
    </w:p>
    <w:p w14:paraId="2DFA7D92" w14:textId="77777777" w:rsidR="001117C9" w:rsidRDefault="001117C9">
      <w:pPr>
        <w:pStyle w:val="Indicedellefigure"/>
        <w:tabs>
          <w:tab w:val="right" w:leader="dot" w:pos="9628"/>
        </w:tabs>
        <w:rPr>
          <w:ins w:id="376" w:author="Giuseppe Cattaneo" w:date="2012-09-27T19:58:00Z"/>
          <w:rFonts w:asciiTheme="minorHAnsi" w:eastAsiaTheme="minorEastAsia" w:hAnsiTheme="minorHAnsi" w:cstheme="minorBidi"/>
          <w:noProof/>
          <w:lang w:eastAsia="ja-JP"/>
        </w:rPr>
      </w:pPr>
      <w:ins w:id="377" w:author="Giuseppe Cattaneo" w:date="2012-09-27T19:58:00Z">
        <w:r>
          <w:rPr>
            <w:noProof/>
          </w:rPr>
          <w:t>Figura 5: Andamento dei 4 KPI nelle ultime 4 rilevazioni per le piccole amministrazioni</w:t>
        </w:r>
        <w:r>
          <w:rPr>
            <w:noProof/>
          </w:rPr>
          <w:tab/>
        </w:r>
        <w:r>
          <w:rPr>
            <w:noProof/>
          </w:rPr>
          <w:fldChar w:fldCharType="begin"/>
        </w:r>
        <w:r>
          <w:rPr>
            <w:noProof/>
          </w:rPr>
          <w:instrText xml:space="preserve"> PAGEREF _Toc210395220 \h </w:instrText>
        </w:r>
        <w:r>
          <w:rPr>
            <w:noProof/>
          </w:rPr>
        </w:r>
      </w:ins>
      <w:r>
        <w:rPr>
          <w:noProof/>
        </w:rPr>
        <w:fldChar w:fldCharType="separate"/>
      </w:r>
      <w:ins w:id="378" w:author="Giuseppe Cattaneo" w:date="2012-09-27T20:07:00Z">
        <w:r w:rsidR="00654C12">
          <w:rPr>
            <w:noProof/>
          </w:rPr>
          <w:t>14</w:t>
        </w:r>
      </w:ins>
      <w:ins w:id="379" w:author="Giuseppe Cattaneo" w:date="2012-09-27T19:58:00Z">
        <w:r>
          <w:rPr>
            <w:noProof/>
          </w:rPr>
          <w:fldChar w:fldCharType="end"/>
        </w:r>
      </w:ins>
    </w:p>
    <w:p w14:paraId="7DB008C0" w14:textId="77777777" w:rsidR="001117C9" w:rsidRDefault="001117C9">
      <w:pPr>
        <w:pStyle w:val="Indicedellefigure"/>
        <w:tabs>
          <w:tab w:val="right" w:leader="dot" w:pos="9628"/>
        </w:tabs>
        <w:rPr>
          <w:ins w:id="380" w:author="Giuseppe Cattaneo" w:date="2012-09-27T19:58:00Z"/>
          <w:rFonts w:asciiTheme="minorHAnsi" w:eastAsiaTheme="minorEastAsia" w:hAnsiTheme="minorHAnsi" w:cstheme="minorBidi"/>
          <w:noProof/>
          <w:lang w:eastAsia="ja-JP"/>
        </w:rPr>
      </w:pPr>
      <w:ins w:id="381" w:author="Giuseppe Cattaneo" w:date="2012-09-27T19:58:00Z">
        <w:r>
          <w:rPr>
            <w:noProof/>
          </w:rPr>
          <w:t>Figura 3: Andamento dei 4 KPI nelle ultime 4 rilevazioni per le grandi amministrazioni</w:t>
        </w:r>
        <w:r>
          <w:rPr>
            <w:noProof/>
          </w:rPr>
          <w:tab/>
          <w:t>14</w:t>
        </w:r>
      </w:ins>
    </w:p>
    <w:p w14:paraId="654CAF39" w14:textId="77777777" w:rsidR="001117C9" w:rsidRDefault="001117C9">
      <w:pPr>
        <w:pStyle w:val="Indicedellefigure"/>
        <w:tabs>
          <w:tab w:val="right" w:leader="dot" w:pos="9628"/>
        </w:tabs>
        <w:rPr>
          <w:ins w:id="382" w:author="Giuseppe Cattaneo" w:date="2012-09-27T19:58:00Z"/>
          <w:rFonts w:asciiTheme="minorHAnsi" w:eastAsiaTheme="minorEastAsia" w:hAnsiTheme="minorHAnsi" w:cstheme="minorBidi"/>
          <w:noProof/>
          <w:lang w:eastAsia="ja-JP"/>
        </w:rPr>
      </w:pPr>
      <w:ins w:id="383" w:author="Giuseppe Cattaneo" w:date="2012-09-27T19:58:00Z">
        <w:r>
          <w:rPr>
            <w:noProof/>
          </w:rPr>
          <w:t>Figura 4: Andamento dei 4 KPI nelle ultime 4 rilevazioni per le piccole amministrazioni</w:t>
        </w:r>
        <w:r>
          <w:rPr>
            <w:noProof/>
          </w:rPr>
          <w:tab/>
          <w:t>14</w:t>
        </w:r>
      </w:ins>
    </w:p>
    <w:p w14:paraId="49EB191D" w14:textId="77777777" w:rsidR="001117C9" w:rsidRDefault="001117C9">
      <w:pPr>
        <w:pStyle w:val="Indicedellefigure"/>
        <w:tabs>
          <w:tab w:val="right" w:leader="dot" w:pos="9628"/>
        </w:tabs>
        <w:rPr>
          <w:ins w:id="384" w:author="Giuseppe Cattaneo" w:date="2012-09-27T19:58:00Z"/>
          <w:rFonts w:asciiTheme="minorHAnsi" w:eastAsiaTheme="minorEastAsia" w:hAnsiTheme="minorHAnsi" w:cstheme="minorBidi"/>
          <w:noProof/>
          <w:lang w:eastAsia="ja-JP"/>
        </w:rPr>
      </w:pPr>
      <w:ins w:id="385" w:author="Giuseppe Cattaneo" w:date="2012-09-27T19:58:00Z">
        <w:r>
          <w:rPr>
            <w:noProof/>
          </w:rPr>
          <w:t>Figura 5: Andamento dei 4 KPI nelle ultime 4 rilevazioni per le medie amministrazioni</w:t>
        </w:r>
        <w:r>
          <w:rPr>
            <w:noProof/>
          </w:rPr>
          <w:tab/>
          <w:t>14</w:t>
        </w:r>
      </w:ins>
    </w:p>
    <w:p w14:paraId="5B2F4D98" w14:textId="77777777" w:rsidR="001117C9" w:rsidRDefault="001117C9">
      <w:pPr>
        <w:pStyle w:val="Indicedellefigure"/>
        <w:tabs>
          <w:tab w:val="right" w:leader="dot" w:pos="9628"/>
        </w:tabs>
        <w:rPr>
          <w:ins w:id="386" w:author="Giuseppe Cattaneo" w:date="2012-09-27T19:58:00Z"/>
          <w:rFonts w:asciiTheme="minorHAnsi" w:eastAsiaTheme="minorEastAsia" w:hAnsiTheme="minorHAnsi" w:cstheme="minorBidi"/>
          <w:noProof/>
          <w:lang w:eastAsia="ja-JP"/>
        </w:rPr>
      </w:pPr>
      <w:ins w:id="387" w:author="Giuseppe Cattaneo" w:date="2012-09-27T19:58:00Z">
        <w:r>
          <w:rPr>
            <w:noProof/>
          </w:rPr>
          <w:t>Figura 10: Distribuzione dei risultati relativi al KPI1 rispetto alle 3 soglie</w:t>
        </w:r>
        <w:r>
          <w:rPr>
            <w:noProof/>
          </w:rPr>
          <w:tab/>
        </w:r>
        <w:r>
          <w:rPr>
            <w:noProof/>
          </w:rPr>
          <w:fldChar w:fldCharType="begin"/>
        </w:r>
        <w:r>
          <w:rPr>
            <w:noProof/>
          </w:rPr>
          <w:instrText xml:space="preserve"> PAGEREF _Toc210395221 \h </w:instrText>
        </w:r>
        <w:r>
          <w:rPr>
            <w:noProof/>
          </w:rPr>
        </w:r>
      </w:ins>
      <w:r>
        <w:rPr>
          <w:noProof/>
        </w:rPr>
        <w:fldChar w:fldCharType="separate"/>
      </w:r>
      <w:ins w:id="388" w:author="Giuseppe Cattaneo" w:date="2012-09-27T20:07:00Z">
        <w:r w:rsidR="00654C12">
          <w:rPr>
            <w:noProof/>
          </w:rPr>
          <w:t>17</w:t>
        </w:r>
      </w:ins>
      <w:ins w:id="389" w:author="Giuseppe Cattaneo" w:date="2012-09-27T19:58:00Z">
        <w:r>
          <w:rPr>
            <w:noProof/>
          </w:rPr>
          <w:fldChar w:fldCharType="end"/>
        </w:r>
      </w:ins>
    </w:p>
    <w:p w14:paraId="40C094D0" w14:textId="77777777" w:rsidR="001117C9" w:rsidRDefault="001117C9">
      <w:pPr>
        <w:pStyle w:val="Indicedellefigure"/>
        <w:tabs>
          <w:tab w:val="right" w:leader="dot" w:pos="9628"/>
        </w:tabs>
        <w:rPr>
          <w:ins w:id="390" w:author="Giuseppe Cattaneo" w:date="2012-09-27T19:58:00Z"/>
          <w:rFonts w:asciiTheme="minorHAnsi" w:eastAsiaTheme="minorEastAsia" w:hAnsiTheme="minorHAnsi" w:cstheme="minorBidi"/>
          <w:noProof/>
          <w:lang w:eastAsia="ja-JP"/>
        </w:rPr>
      </w:pPr>
      <w:ins w:id="391" w:author="Giuseppe Cattaneo" w:date="2012-09-27T19:58:00Z">
        <w:r>
          <w:rPr>
            <w:noProof/>
          </w:rPr>
          <w:t>Figura 11: Valori medi delle risposte ai quesiti relativi al KPI1</w:t>
        </w:r>
        <w:r>
          <w:rPr>
            <w:noProof/>
          </w:rPr>
          <w:tab/>
        </w:r>
        <w:r>
          <w:rPr>
            <w:noProof/>
          </w:rPr>
          <w:fldChar w:fldCharType="begin"/>
        </w:r>
        <w:r>
          <w:rPr>
            <w:noProof/>
          </w:rPr>
          <w:instrText xml:space="preserve"> PAGEREF _Toc210395222 \h </w:instrText>
        </w:r>
        <w:r>
          <w:rPr>
            <w:noProof/>
          </w:rPr>
        </w:r>
      </w:ins>
      <w:r>
        <w:rPr>
          <w:noProof/>
        </w:rPr>
        <w:fldChar w:fldCharType="separate"/>
      </w:r>
      <w:ins w:id="392" w:author="Giuseppe Cattaneo" w:date="2012-09-27T20:07:00Z">
        <w:r w:rsidR="00654C12">
          <w:rPr>
            <w:noProof/>
          </w:rPr>
          <w:t>17</w:t>
        </w:r>
      </w:ins>
      <w:ins w:id="393" w:author="Giuseppe Cattaneo" w:date="2012-09-27T19:58:00Z">
        <w:r>
          <w:rPr>
            <w:noProof/>
          </w:rPr>
          <w:fldChar w:fldCharType="end"/>
        </w:r>
      </w:ins>
    </w:p>
    <w:p w14:paraId="3719CC2D" w14:textId="77777777" w:rsidR="001117C9" w:rsidRDefault="001117C9">
      <w:pPr>
        <w:pStyle w:val="Indicedellefigure"/>
        <w:tabs>
          <w:tab w:val="right" w:leader="dot" w:pos="9628"/>
        </w:tabs>
        <w:rPr>
          <w:ins w:id="394" w:author="Giuseppe Cattaneo" w:date="2012-09-27T19:58:00Z"/>
          <w:rFonts w:asciiTheme="minorHAnsi" w:eastAsiaTheme="minorEastAsia" w:hAnsiTheme="minorHAnsi" w:cstheme="minorBidi"/>
          <w:noProof/>
          <w:lang w:eastAsia="ja-JP"/>
        </w:rPr>
      </w:pPr>
      <w:ins w:id="395" w:author="Giuseppe Cattaneo" w:date="2012-09-27T19:58:00Z">
        <w:r>
          <w:rPr>
            <w:noProof/>
          </w:rPr>
          <w:t>Figura 12: Distribuzione dei risultati relativi al KPI2 rispetto alle 3 soglie</w:t>
        </w:r>
        <w:r>
          <w:rPr>
            <w:noProof/>
          </w:rPr>
          <w:tab/>
        </w:r>
        <w:r>
          <w:rPr>
            <w:noProof/>
          </w:rPr>
          <w:fldChar w:fldCharType="begin"/>
        </w:r>
        <w:r>
          <w:rPr>
            <w:noProof/>
          </w:rPr>
          <w:instrText xml:space="preserve"> PAGEREF _Toc210395223 \h </w:instrText>
        </w:r>
        <w:r>
          <w:rPr>
            <w:noProof/>
          </w:rPr>
        </w:r>
      </w:ins>
      <w:r>
        <w:rPr>
          <w:noProof/>
        </w:rPr>
        <w:fldChar w:fldCharType="separate"/>
      </w:r>
      <w:ins w:id="396" w:author="Giuseppe Cattaneo" w:date="2012-09-27T20:07:00Z">
        <w:r w:rsidR="00654C12">
          <w:rPr>
            <w:noProof/>
          </w:rPr>
          <w:t>21</w:t>
        </w:r>
      </w:ins>
      <w:ins w:id="397" w:author="Giuseppe Cattaneo" w:date="2012-09-27T19:58:00Z">
        <w:r>
          <w:rPr>
            <w:noProof/>
          </w:rPr>
          <w:fldChar w:fldCharType="end"/>
        </w:r>
      </w:ins>
    </w:p>
    <w:p w14:paraId="73BAA14D" w14:textId="77777777" w:rsidR="001117C9" w:rsidRDefault="001117C9">
      <w:pPr>
        <w:pStyle w:val="Indicedellefigure"/>
        <w:tabs>
          <w:tab w:val="right" w:leader="dot" w:pos="9628"/>
        </w:tabs>
        <w:rPr>
          <w:ins w:id="398" w:author="Giuseppe Cattaneo" w:date="2012-09-27T19:58:00Z"/>
          <w:rFonts w:asciiTheme="minorHAnsi" w:eastAsiaTheme="minorEastAsia" w:hAnsiTheme="minorHAnsi" w:cstheme="minorBidi"/>
          <w:noProof/>
          <w:lang w:eastAsia="ja-JP"/>
        </w:rPr>
      </w:pPr>
      <w:ins w:id="399" w:author="Giuseppe Cattaneo" w:date="2012-09-27T19:58:00Z">
        <w:r>
          <w:rPr>
            <w:noProof/>
          </w:rPr>
          <w:t>Figura 13: Valori medi delle risposte ai quesiti relativi al KPI2</w:t>
        </w:r>
        <w:r>
          <w:rPr>
            <w:noProof/>
          </w:rPr>
          <w:tab/>
        </w:r>
        <w:r>
          <w:rPr>
            <w:noProof/>
          </w:rPr>
          <w:fldChar w:fldCharType="begin"/>
        </w:r>
        <w:r>
          <w:rPr>
            <w:noProof/>
          </w:rPr>
          <w:instrText xml:space="preserve"> PAGEREF _Toc210395224 \h </w:instrText>
        </w:r>
        <w:r>
          <w:rPr>
            <w:noProof/>
          </w:rPr>
        </w:r>
      </w:ins>
      <w:r>
        <w:rPr>
          <w:noProof/>
        </w:rPr>
        <w:fldChar w:fldCharType="separate"/>
      </w:r>
      <w:ins w:id="400" w:author="Giuseppe Cattaneo" w:date="2012-09-27T20:07:00Z">
        <w:r w:rsidR="00654C12">
          <w:rPr>
            <w:noProof/>
          </w:rPr>
          <w:t>21</w:t>
        </w:r>
      </w:ins>
      <w:ins w:id="401" w:author="Giuseppe Cattaneo" w:date="2012-09-27T19:58:00Z">
        <w:r>
          <w:rPr>
            <w:noProof/>
          </w:rPr>
          <w:fldChar w:fldCharType="end"/>
        </w:r>
      </w:ins>
    </w:p>
    <w:p w14:paraId="59CB07B3" w14:textId="77777777" w:rsidR="001117C9" w:rsidRDefault="001117C9">
      <w:pPr>
        <w:pStyle w:val="Indicedellefigure"/>
        <w:tabs>
          <w:tab w:val="right" w:leader="dot" w:pos="9628"/>
        </w:tabs>
        <w:rPr>
          <w:ins w:id="402" w:author="Giuseppe Cattaneo" w:date="2012-09-27T19:58:00Z"/>
          <w:rFonts w:asciiTheme="minorHAnsi" w:eastAsiaTheme="minorEastAsia" w:hAnsiTheme="minorHAnsi" w:cstheme="minorBidi"/>
          <w:noProof/>
          <w:lang w:eastAsia="ja-JP"/>
        </w:rPr>
      </w:pPr>
      <w:ins w:id="403" w:author="Giuseppe Cattaneo" w:date="2012-09-27T19:58:00Z">
        <w:r>
          <w:rPr>
            <w:noProof/>
          </w:rPr>
          <w:t>Figura 14: Distribuzione dei risultati relativi al KPI3 rispetto alle 3 soglie</w:t>
        </w:r>
        <w:r>
          <w:rPr>
            <w:noProof/>
          </w:rPr>
          <w:tab/>
        </w:r>
        <w:r>
          <w:rPr>
            <w:noProof/>
          </w:rPr>
          <w:fldChar w:fldCharType="begin"/>
        </w:r>
        <w:r>
          <w:rPr>
            <w:noProof/>
          </w:rPr>
          <w:instrText xml:space="preserve"> PAGEREF _Toc210395225 \h </w:instrText>
        </w:r>
        <w:r>
          <w:rPr>
            <w:noProof/>
          </w:rPr>
        </w:r>
      </w:ins>
      <w:r>
        <w:rPr>
          <w:noProof/>
        </w:rPr>
        <w:fldChar w:fldCharType="separate"/>
      </w:r>
      <w:ins w:id="404" w:author="Giuseppe Cattaneo" w:date="2012-09-27T20:07:00Z">
        <w:r w:rsidR="00654C12">
          <w:rPr>
            <w:noProof/>
          </w:rPr>
          <w:t>25</w:t>
        </w:r>
      </w:ins>
      <w:ins w:id="405" w:author="Giuseppe Cattaneo" w:date="2012-09-27T19:58:00Z">
        <w:r>
          <w:rPr>
            <w:noProof/>
          </w:rPr>
          <w:fldChar w:fldCharType="end"/>
        </w:r>
      </w:ins>
    </w:p>
    <w:p w14:paraId="5CF33A43" w14:textId="77777777" w:rsidR="001117C9" w:rsidRDefault="001117C9">
      <w:pPr>
        <w:pStyle w:val="Indicedellefigure"/>
        <w:tabs>
          <w:tab w:val="right" w:leader="dot" w:pos="9628"/>
        </w:tabs>
        <w:rPr>
          <w:ins w:id="406" w:author="Giuseppe Cattaneo" w:date="2012-09-27T19:58:00Z"/>
          <w:rFonts w:asciiTheme="minorHAnsi" w:eastAsiaTheme="minorEastAsia" w:hAnsiTheme="minorHAnsi" w:cstheme="minorBidi"/>
          <w:noProof/>
          <w:lang w:eastAsia="ja-JP"/>
        </w:rPr>
      </w:pPr>
      <w:ins w:id="407" w:author="Giuseppe Cattaneo" w:date="2012-09-27T19:58:00Z">
        <w:r>
          <w:rPr>
            <w:noProof/>
          </w:rPr>
          <w:t>Figura 15: Valori medi delle risposte ai quesiti relativi al KPI3</w:t>
        </w:r>
        <w:r>
          <w:rPr>
            <w:noProof/>
          </w:rPr>
          <w:tab/>
        </w:r>
        <w:r>
          <w:rPr>
            <w:noProof/>
          </w:rPr>
          <w:fldChar w:fldCharType="begin"/>
        </w:r>
        <w:r>
          <w:rPr>
            <w:noProof/>
          </w:rPr>
          <w:instrText xml:space="preserve"> PAGEREF _Toc210395226 \h </w:instrText>
        </w:r>
        <w:r>
          <w:rPr>
            <w:noProof/>
          </w:rPr>
        </w:r>
      </w:ins>
      <w:r>
        <w:rPr>
          <w:noProof/>
        </w:rPr>
        <w:fldChar w:fldCharType="separate"/>
      </w:r>
      <w:ins w:id="408" w:author="Giuseppe Cattaneo" w:date="2012-09-27T20:07:00Z">
        <w:r w:rsidR="00654C12">
          <w:rPr>
            <w:noProof/>
          </w:rPr>
          <w:t>25</w:t>
        </w:r>
      </w:ins>
      <w:ins w:id="409" w:author="Giuseppe Cattaneo" w:date="2012-09-27T19:58:00Z">
        <w:r>
          <w:rPr>
            <w:noProof/>
          </w:rPr>
          <w:fldChar w:fldCharType="end"/>
        </w:r>
      </w:ins>
    </w:p>
    <w:p w14:paraId="7A0F0D2E" w14:textId="77777777" w:rsidR="001117C9" w:rsidRDefault="001117C9">
      <w:pPr>
        <w:pStyle w:val="Indicedellefigure"/>
        <w:tabs>
          <w:tab w:val="right" w:leader="dot" w:pos="9628"/>
        </w:tabs>
        <w:rPr>
          <w:ins w:id="410" w:author="Giuseppe Cattaneo" w:date="2012-09-27T19:58:00Z"/>
          <w:rFonts w:asciiTheme="minorHAnsi" w:eastAsiaTheme="minorEastAsia" w:hAnsiTheme="minorHAnsi" w:cstheme="minorBidi"/>
          <w:noProof/>
          <w:lang w:eastAsia="ja-JP"/>
        </w:rPr>
      </w:pPr>
      <w:ins w:id="411" w:author="Giuseppe Cattaneo" w:date="2012-09-27T19:58:00Z">
        <w:r>
          <w:rPr>
            <w:noProof/>
          </w:rPr>
          <w:t>Figura 16: Distribuzione dei risultati relativi al KPI4 rispetto alle 3 soglie</w:t>
        </w:r>
        <w:r>
          <w:rPr>
            <w:noProof/>
          </w:rPr>
          <w:tab/>
        </w:r>
        <w:r>
          <w:rPr>
            <w:noProof/>
          </w:rPr>
          <w:fldChar w:fldCharType="begin"/>
        </w:r>
        <w:r>
          <w:rPr>
            <w:noProof/>
          </w:rPr>
          <w:instrText xml:space="preserve"> PAGEREF _Toc210395227 \h </w:instrText>
        </w:r>
        <w:r>
          <w:rPr>
            <w:noProof/>
          </w:rPr>
        </w:r>
      </w:ins>
      <w:r>
        <w:rPr>
          <w:noProof/>
        </w:rPr>
        <w:fldChar w:fldCharType="separate"/>
      </w:r>
      <w:ins w:id="412" w:author="Giuseppe Cattaneo" w:date="2012-09-27T20:07:00Z">
        <w:r w:rsidR="00654C12">
          <w:rPr>
            <w:noProof/>
          </w:rPr>
          <w:t>29</w:t>
        </w:r>
      </w:ins>
      <w:ins w:id="413" w:author="Giuseppe Cattaneo" w:date="2012-09-27T19:58:00Z">
        <w:r>
          <w:rPr>
            <w:noProof/>
          </w:rPr>
          <w:fldChar w:fldCharType="end"/>
        </w:r>
      </w:ins>
    </w:p>
    <w:p w14:paraId="2E798CAE" w14:textId="77777777" w:rsidR="001117C9" w:rsidRDefault="001117C9">
      <w:pPr>
        <w:pStyle w:val="Indicedellefigure"/>
        <w:tabs>
          <w:tab w:val="right" w:leader="dot" w:pos="9628"/>
        </w:tabs>
        <w:rPr>
          <w:ins w:id="414" w:author="Giuseppe Cattaneo" w:date="2012-09-27T19:58:00Z"/>
          <w:rFonts w:asciiTheme="minorHAnsi" w:eastAsiaTheme="minorEastAsia" w:hAnsiTheme="minorHAnsi" w:cstheme="minorBidi"/>
          <w:noProof/>
          <w:lang w:eastAsia="ja-JP"/>
        </w:rPr>
      </w:pPr>
      <w:ins w:id="415" w:author="Giuseppe Cattaneo" w:date="2012-09-27T19:58:00Z">
        <w:r>
          <w:rPr>
            <w:noProof/>
          </w:rPr>
          <w:t>Figura 17: Valori medi delle risposte ai quesiti relativi al KPI4</w:t>
        </w:r>
        <w:r>
          <w:rPr>
            <w:noProof/>
          </w:rPr>
          <w:tab/>
        </w:r>
        <w:r>
          <w:rPr>
            <w:noProof/>
          </w:rPr>
          <w:fldChar w:fldCharType="begin"/>
        </w:r>
        <w:r>
          <w:rPr>
            <w:noProof/>
          </w:rPr>
          <w:instrText xml:space="preserve"> PAGEREF _Toc210395228 \h </w:instrText>
        </w:r>
        <w:r>
          <w:rPr>
            <w:noProof/>
          </w:rPr>
        </w:r>
      </w:ins>
      <w:r>
        <w:rPr>
          <w:noProof/>
        </w:rPr>
        <w:fldChar w:fldCharType="separate"/>
      </w:r>
      <w:ins w:id="416" w:author="Giuseppe Cattaneo" w:date="2012-09-27T20:07:00Z">
        <w:r w:rsidR="00654C12">
          <w:rPr>
            <w:noProof/>
          </w:rPr>
          <w:t>29</w:t>
        </w:r>
      </w:ins>
      <w:ins w:id="417" w:author="Giuseppe Cattaneo" w:date="2012-09-27T19:58:00Z">
        <w:r>
          <w:rPr>
            <w:noProof/>
          </w:rPr>
          <w:fldChar w:fldCharType="end"/>
        </w:r>
      </w:ins>
    </w:p>
    <w:p w14:paraId="6367B093" w14:textId="77777777" w:rsidR="00172F79" w:rsidDel="000A7749" w:rsidRDefault="00172F79">
      <w:pPr>
        <w:pStyle w:val="Indicedellefigure"/>
        <w:tabs>
          <w:tab w:val="right" w:leader="dot" w:pos="9628"/>
        </w:tabs>
        <w:rPr>
          <w:ins w:id="418" w:author="Pippo Cattaneo" w:date="2012-09-27T17:27:00Z"/>
          <w:del w:id="419" w:author="Giuseppe Cattaneo" w:date="2012-09-27T19:13:00Z"/>
          <w:rFonts w:asciiTheme="minorHAnsi" w:eastAsiaTheme="minorEastAsia" w:hAnsiTheme="minorHAnsi" w:cstheme="minorBidi"/>
          <w:noProof/>
          <w:sz w:val="22"/>
          <w:szCs w:val="22"/>
        </w:rPr>
      </w:pPr>
      <w:ins w:id="420" w:author="Pippo Cattaneo" w:date="2012-09-27T17:27:00Z">
        <w:del w:id="421" w:author="Giuseppe Cattaneo" w:date="2012-09-27T19:13:00Z">
          <w:r w:rsidRPr="000A7749" w:rsidDel="000A7749">
            <w:rPr>
              <w:rStyle w:val="Collegamentoipertestuale"/>
              <w:noProof/>
              <w:rPrChange w:id="422" w:author="Giuseppe Cattaneo" w:date="2012-09-27T19:13:00Z">
                <w:rPr>
                  <w:rStyle w:val="Collegamentoipertestuale"/>
                  <w:noProof/>
                </w:rPr>
              </w:rPrChange>
            </w:rPr>
            <w:delText>Figura 1: Distribuzione delle Amministrazioni rispetto al numero di dipendenti</w:delText>
          </w:r>
          <w:r w:rsidDel="000A7749">
            <w:rPr>
              <w:noProof/>
              <w:webHidden/>
            </w:rPr>
            <w:tab/>
          </w:r>
        </w:del>
      </w:ins>
    </w:p>
    <w:p w14:paraId="1BEDD9F0" w14:textId="77777777" w:rsidR="00172F79" w:rsidDel="000A7749" w:rsidRDefault="00172F79">
      <w:pPr>
        <w:pStyle w:val="Indicedellefigure"/>
        <w:tabs>
          <w:tab w:val="right" w:leader="dot" w:pos="9628"/>
        </w:tabs>
        <w:rPr>
          <w:ins w:id="423" w:author="Pippo Cattaneo" w:date="2012-09-27T17:27:00Z"/>
          <w:del w:id="424" w:author="Giuseppe Cattaneo" w:date="2012-09-27T19:13:00Z"/>
          <w:rFonts w:asciiTheme="minorHAnsi" w:eastAsiaTheme="minorEastAsia" w:hAnsiTheme="minorHAnsi" w:cstheme="minorBidi"/>
          <w:noProof/>
          <w:sz w:val="22"/>
          <w:szCs w:val="22"/>
        </w:rPr>
      </w:pPr>
      <w:ins w:id="425" w:author="Pippo Cattaneo" w:date="2012-09-27T17:27:00Z">
        <w:del w:id="426" w:author="Giuseppe Cattaneo" w:date="2012-09-27T19:13:00Z">
          <w:r w:rsidRPr="000A7749" w:rsidDel="000A7749">
            <w:rPr>
              <w:rStyle w:val="Collegamentoipertestuale"/>
              <w:noProof/>
              <w:rPrChange w:id="427" w:author="Giuseppe Cattaneo" w:date="2012-09-27T19:13:00Z">
                <w:rPr>
                  <w:rStyle w:val="Collegamentoipertestuale"/>
                  <w:noProof/>
                </w:rPr>
              </w:rPrChange>
            </w:rPr>
            <w:delText>Figura 3: Andamento dei 4 KPI nelle ultime 4 rilevazioni per le grandi amministrazioni</w:delText>
          </w:r>
          <w:r w:rsidDel="000A7749">
            <w:rPr>
              <w:noProof/>
              <w:webHidden/>
            </w:rPr>
            <w:tab/>
          </w:r>
        </w:del>
      </w:ins>
    </w:p>
    <w:p w14:paraId="0ECE7A32" w14:textId="77777777" w:rsidR="00172F79" w:rsidDel="000A7749" w:rsidRDefault="00172F79">
      <w:pPr>
        <w:pStyle w:val="Indicedellefigure"/>
        <w:tabs>
          <w:tab w:val="right" w:leader="dot" w:pos="9628"/>
        </w:tabs>
        <w:rPr>
          <w:ins w:id="428" w:author="Pippo Cattaneo" w:date="2012-09-27T17:27:00Z"/>
          <w:del w:id="429" w:author="Giuseppe Cattaneo" w:date="2012-09-27T19:13:00Z"/>
          <w:rFonts w:asciiTheme="minorHAnsi" w:eastAsiaTheme="minorEastAsia" w:hAnsiTheme="minorHAnsi" w:cstheme="minorBidi"/>
          <w:noProof/>
          <w:sz w:val="22"/>
          <w:szCs w:val="22"/>
        </w:rPr>
      </w:pPr>
      <w:ins w:id="430" w:author="Pippo Cattaneo" w:date="2012-09-27T17:27:00Z">
        <w:del w:id="431" w:author="Giuseppe Cattaneo" w:date="2012-09-27T19:13:00Z">
          <w:r w:rsidRPr="000A7749" w:rsidDel="000A7749">
            <w:rPr>
              <w:rStyle w:val="Collegamentoipertestuale"/>
              <w:noProof/>
              <w:rPrChange w:id="432" w:author="Giuseppe Cattaneo" w:date="2012-09-27T19:13:00Z">
                <w:rPr>
                  <w:rStyle w:val="Collegamentoipertestuale"/>
                  <w:noProof/>
                </w:rPr>
              </w:rPrChange>
            </w:rPr>
            <w:delText>Figura 4: Andamento dei 4 KPI nelle ultime 4 rilevazioni per le piccole amministrazioni</w:delText>
          </w:r>
          <w:r w:rsidDel="000A7749">
            <w:rPr>
              <w:noProof/>
              <w:webHidden/>
            </w:rPr>
            <w:tab/>
          </w:r>
        </w:del>
      </w:ins>
    </w:p>
    <w:p w14:paraId="223297DF" w14:textId="77777777" w:rsidR="00172F79" w:rsidDel="000A7749" w:rsidRDefault="00172F79">
      <w:pPr>
        <w:pStyle w:val="Indicedellefigure"/>
        <w:tabs>
          <w:tab w:val="right" w:leader="dot" w:pos="9628"/>
        </w:tabs>
        <w:rPr>
          <w:ins w:id="433" w:author="Pippo Cattaneo" w:date="2012-09-27T17:27:00Z"/>
          <w:del w:id="434" w:author="Giuseppe Cattaneo" w:date="2012-09-27T19:13:00Z"/>
          <w:rFonts w:asciiTheme="minorHAnsi" w:eastAsiaTheme="minorEastAsia" w:hAnsiTheme="minorHAnsi" w:cstheme="minorBidi"/>
          <w:noProof/>
          <w:sz w:val="22"/>
          <w:szCs w:val="22"/>
        </w:rPr>
      </w:pPr>
      <w:ins w:id="435" w:author="Pippo Cattaneo" w:date="2012-09-27T17:27:00Z">
        <w:del w:id="436" w:author="Giuseppe Cattaneo" w:date="2012-09-27T19:13:00Z">
          <w:r w:rsidRPr="000A7749" w:rsidDel="000A7749">
            <w:rPr>
              <w:rStyle w:val="Collegamentoipertestuale"/>
              <w:noProof/>
              <w:rPrChange w:id="437" w:author="Giuseppe Cattaneo" w:date="2012-09-27T19:13:00Z">
                <w:rPr>
                  <w:rStyle w:val="Collegamentoipertestuale"/>
                  <w:noProof/>
                </w:rPr>
              </w:rPrChange>
            </w:rPr>
            <w:delText>Figura 5: Andamento dei 4 KPI nelle ultime 4 rilevazioni per le medie amministrazioni</w:delText>
          </w:r>
          <w:r w:rsidDel="000A7749">
            <w:rPr>
              <w:noProof/>
              <w:webHidden/>
            </w:rPr>
            <w:tab/>
          </w:r>
        </w:del>
      </w:ins>
    </w:p>
    <w:p w14:paraId="09F91956" w14:textId="77777777" w:rsidR="00172F79" w:rsidDel="000A7749" w:rsidRDefault="00172F79">
      <w:pPr>
        <w:pStyle w:val="Indicedellefigure"/>
        <w:tabs>
          <w:tab w:val="right" w:leader="dot" w:pos="9628"/>
        </w:tabs>
        <w:rPr>
          <w:ins w:id="438" w:author="Pippo Cattaneo" w:date="2012-09-27T17:27:00Z"/>
          <w:del w:id="439" w:author="Giuseppe Cattaneo" w:date="2012-09-27T19:13:00Z"/>
          <w:rFonts w:asciiTheme="minorHAnsi" w:eastAsiaTheme="minorEastAsia" w:hAnsiTheme="minorHAnsi" w:cstheme="minorBidi"/>
          <w:noProof/>
          <w:sz w:val="22"/>
          <w:szCs w:val="22"/>
        </w:rPr>
      </w:pPr>
      <w:ins w:id="440" w:author="Pippo Cattaneo" w:date="2012-09-27T17:27:00Z">
        <w:del w:id="441" w:author="Giuseppe Cattaneo" w:date="2012-09-27T19:13:00Z">
          <w:r w:rsidRPr="000A7749" w:rsidDel="000A7749">
            <w:rPr>
              <w:rStyle w:val="Collegamentoipertestuale"/>
              <w:noProof/>
              <w:rPrChange w:id="442" w:author="Giuseppe Cattaneo" w:date="2012-09-27T19:13:00Z">
                <w:rPr>
                  <w:rStyle w:val="Collegamentoipertestuale"/>
                  <w:noProof/>
                </w:rPr>
              </w:rPrChange>
            </w:rPr>
            <w:delText>Figura 7: Distribuzione dei risultati relativi al KPI1 rispetto alle 3 soglie</w:delText>
          </w:r>
          <w:r w:rsidDel="000A7749">
            <w:rPr>
              <w:noProof/>
              <w:webHidden/>
            </w:rPr>
            <w:tab/>
          </w:r>
        </w:del>
      </w:ins>
    </w:p>
    <w:p w14:paraId="344DAB1F" w14:textId="77777777" w:rsidR="00172F79" w:rsidDel="000A7749" w:rsidRDefault="00172F79">
      <w:pPr>
        <w:pStyle w:val="Indicedellefigure"/>
        <w:tabs>
          <w:tab w:val="right" w:leader="dot" w:pos="9628"/>
        </w:tabs>
        <w:rPr>
          <w:ins w:id="443" w:author="Pippo Cattaneo" w:date="2012-09-27T17:27:00Z"/>
          <w:del w:id="444" w:author="Giuseppe Cattaneo" w:date="2012-09-27T19:13:00Z"/>
          <w:rFonts w:asciiTheme="minorHAnsi" w:eastAsiaTheme="minorEastAsia" w:hAnsiTheme="minorHAnsi" w:cstheme="minorBidi"/>
          <w:noProof/>
          <w:sz w:val="22"/>
          <w:szCs w:val="22"/>
        </w:rPr>
      </w:pPr>
      <w:ins w:id="445" w:author="Pippo Cattaneo" w:date="2012-09-27T17:27:00Z">
        <w:del w:id="446" w:author="Giuseppe Cattaneo" w:date="2012-09-27T19:13:00Z">
          <w:r w:rsidRPr="000A7749" w:rsidDel="000A7749">
            <w:rPr>
              <w:rStyle w:val="Collegamentoipertestuale"/>
              <w:noProof/>
              <w:rPrChange w:id="447" w:author="Giuseppe Cattaneo" w:date="2012-09-27T19:13:00Z">
                <w:rPr>
                  <w:rStyle w:val="Collegamentoipertestuale"/>
                  <w:noProof/>
                </w:rPr>
              </w:rPrChange>
            </w:rPr>
            <w:delText>Figura 8: Valori medi delle risposte ai quesiti relativi al KPI1</w:delText>
          </w:r>
          <w:r w:rsidDel="000A7749">
            <w:rPr>
              <w:noProof/>
              <w:webHidden/>
            </w:rPr>
            <w:tab/>
          </w:r>
        </w:del>
      </w:ins>
    </w:p>
    <w:p w14:paraId="22AA848D" w14:textId="77777777" w:rsidR="00172F79" w:rsidDel="000A7749" w:rsidRDefault="00172F79">
      <w:pPr>
        <w:pStyle w:val="Indicedellefigure"/>
        <w:tabs>
          <w:tab w:val="right" w:leader="dot" w:pos="9628"/>
        </w:tabs>
        <w:rPr>
          <w:ins w:id="448" w:author="Pippo Cattaneo" w:date="2012-09-27T17:27:00Z"/>
          <w:del w:id="449" w:author="Giuseppe Cattaneo" w:date="2012-09-27T19:13:00Z"/>
          <w:rFonts w:asciiTheme="minorHAnsi" w:eastAsiaTheme="minorEastAsia" w:hAnsiTheme="minorHAnsi" w:cstheme="minorBidi"/>
          <w:noProof/>
          <w:sz w:val="22"/>
          <w:szCs w:val="22"/>
        </w:rPr>
      </w:pPr>
      <w:ins w:id="450" w:author="Pippo Cattaneo" w:date="2012-09-27T17:27:00Z">
        <w:del w:id="451" w:author="Giuseppe Cattaneo" w:date="2012-09-27T19:13:00Z">
          <w:r w:rsidRPr="000A7749" w:rsidDel="000A7749">
            <w:rPr>
              <w:rStyle w:val="Collegamentoipertestuale"/>
              <w:noProof/>
              <w:rPrChange w:id="452" w:author="Giuseppe Cattaneo" w:date="2012-09-27T19:13:00Z">
                <w:rPr>
                  <w:rStyle w:val="Collegamentoipertestuale"/>
                  <w:noProof/>
                </w:rPr>
              </w:rPrChange>
            </w:rPr>
            <w:delText>Figura 10: Valori medi delle risposte ai quesiti relativi al KPI2</w:delText>
          </w:r>
          <w:r w:rsidDel="000A7749">
            <w:rPr>
              <w:noProof/>
              <w:webHidden/>
            </w:rPr>
            <w:tab/>
          </w:r>
        </w:del>
      </w:ins>
    </w:p>
    <w:p w14:paraId="02ABE939" w14:textId="77777777" w:rsidR="00172F79" w:rsidDel="000A7749" w:rsidRDefault="00172F79">
      <w:pPr>
        <w:pStyle w:val="Indicedellefigure"/>
        <w:tabs>
          <w:tab w:val="right" w:leader="dot" w:pos="9628"/>
        </w:tabs>
        <w:rPr>
          <w:ins w:id="453" w:author="Pippo Cattaneo" w:date="2012-09-27T17:27:00Z"/>
          <w:del w:id="454" w:author="Giuseppe Cattaneo" w:date="2012-09-27T19:13:00Z"/>
          <w:rFonts w:asciiTheme="minorHAnsi" w:eastAsiaTheme="minorEastAsia" w:hAnsiTheme="minorHAnsi" w:cstheme="minorBidi"/>
          <w:noProof/>
          <w:sz w:val="22"/>
          <w:szCs w:val="22"/>
        </w:rPr>
      </w:pPr>
      <w:ins w:id="455" w:author="Pippo Cattaneo" w:date="2012-09-27T17:27:00Z">
        <w:del w:id="456" w:author="Giuseppe Cattaneo" w:date="2012-09-27T19:13:00Z">
          <w:r w:rsidRPr="000A7749" w:rsidDel="000A7749">
            <w:rPr>
              <w:rStyle w:val="Collegamentoipertestuale"/>
              <w:noProof/>
              <w:rPrChange w:id="457" w:author="Giuseppe Cattaneo" w:date="2012-09-27T19:13:00Z">
                <w:rPr>
                  <w:rStyle w:val="Collegamentoipertestuale"/>
                  <w:noProof/>
                </w:rPr>
              </w:rPrChange>
            </w:rPr>
            <w:delText>Figura 12: Valori medi delle risposte ai quesiti relativi al KPI3</w:delText>
          </w:r>
          <w:r w:rsidDel="000A7749">
            <w:rPr>
              <w:noProof/>
              <w:webHidden/>
            </w:rPr>
            <w:tab/>
          </w:r>
        </w:del>
      </w:ins>
    </w:p>
    <w:p w14:paraId="181ED493" w14:textId="77777777" w:rsidR="00172F79" w:rsidDel="000A7749" w:rsidRDefault="00172F79">
      <w:pPr>
        <w:pStyle w:val="Indicedellefigure"/>
        <w:tabs>
          <w:tab w:val="right" w:leader="dot" w:pos="9628"/>
        </w:tabs>
        <w:rPr>
          <w:ins w:id="458" w:author="Pippo Cattaneo" w:date="2012-09-27T17:27:00Z"/>
          <w:del w:id="459" w:author="Giuseppe Cattaneo" w:date="2012-09-27T19:13:00Z"/>
          <w:rFonts w:asciiTheme="minorHAnsi" w:eastAsiaTheme="minorEastAsia" w:hAnsiTheme="minorHAnsi" w:cstheme="minorBidi"/>
          <w:noProof/>
          <w:sz w:val="22"/>
          <w:szCs w:val="22"/>
        </w:rPr>
      </w:pPr>
      <w:ins w:id="460" w:author="Pippo Cattaneo" w:date="2012-09-27T17:27:00Z">
        <w:del w:id="461" w:author="Giuseppe Cattaneo" w:date="2012-09-27T19:13:00Z">
          <w:r w:rsidRPr="000A7749" w:rsidDel="000A7749">
            <w:rPr>
              <w:rStyle w:val="Collegamentoipertestuale"/>
              <w:noProof/>
              <w:rPrChange w:id="462" w:author="Giuseppe Cattaneo" w:date="2012-09-27T19:13:00Z">
                <w:rPr>
                  <w:rStyle w:val="Collegamentoipertestuale"/>
                  <w:noProof/>
                </w:rPr>
              </w:rPrChange>
            </w:rPr>
            <w:delText>Figura 14: Valori medi delle risposte ai quesiti relativi al KPI4</w:delText>
          </w:r>
          <w:r w:rsidDel="000A7749">
            <w:rPr>
              <w:noProof/>
              <w:webHidden/>
            </w:rPr>
            <w:tab/>
          </w:r>
        </w:del>
      </w:ins>
    </w:p>
    <w:p w14:paraId="386C9A0F" w14:textId="77777777" w:rsidR="00D943A7" w:rsidDel="000A7749" w:rsidRDefault="00D943A7">
      <w:pPr>
        <w:pStyle w:val="Indicedellefigure"/>
        <w:tabs>
          <w:tab w:val="right" w:leader="dot" w:pos="9628"/>
        </w:tabs>
        <w:rPr>
          <w:del w:id="463" w:author="Giuseppe Cattaneo" w:date="2012-09-27T19:13:00Z"/>
          <w:rFonts w:asciiTheme="minorHAnsi" w:eastAsiaTheme="minorEastAsia" w:hAnsiTheme="minorHAnsi" w:cstheme="minorBidi"/>
          <w:noProof/>
          <w:sz w:val="22"/>
          <w:szCs w:val="22"/>
        </w:rPr>
      </w:pPr>
      <w:del w:id="464" w:author="Giuseppe Cattaneo" w:date="2012-09-27T19:13:00Z">
        <w:r w:rsidRPr="006A096C" w:rsidDel="000A7749">
          <w:rPr>
            <w:noProof/>
            <w:rPrChange w:id="465" w:author="Pippo Cattaneo" w:date="2012-09-26T16:58:00Z">
              <w:rPr>
                <w:rStyle w:val="Collegamentoipertestuale"/>
                <w:noProof/>
              </w:rPr>
            </w:rPrChange>
          </w:rPr>
          <w:delText>Figura 1: Distribuzione delle Amministrazioni rispetto al numero di dipendenti</w:delText>
        </w:r>
        <w:r w:rsidDel="000A7749">
          <w:rPr>
            <w:noProof/>
            <w:webHidden/>
          </w:rPr>
          <w:tab/>
          <w:delText>9</w:delText>
        </w:r>
      </w:del>
    </w:p>
    <w:p w14:paraId="395F0BE3" w14:textId="77777777" w:rsidR="00D943A7" w:rsidDel="000A7749" w:rsidRDefault="00D943A7">
      <w:pPr>
        <w:pStyle w:val="Indicedellefigure"/>
        <w:tabs>
          <w:tab w:val="right" w:leader="dot" w:pos="9628"/>
        </w:tabs>
        <w:rPr>
          <w:del w:id="466" w:author="Giuseppe Cattaneo" w:date="2012-09-27T19:13:00Z"/>
          <w:rFonts w:asciiTheme="minorHAnsi" w:eastAsiaTheme="minorEastAsia" w:hAnsiTheme="minorHAnsi" w:cstheme="minorBidi"/>
          <w:noProof/>
          <w:sz w:val="22"/>
          <w:szCs w:val="22"/>
        </w:rPr>
      </w:pPr>
      <w:del w:id="467" w:author="Giuseppe Cattaneo" w:date="2012-09-27T19:13:00Z">
        <w:r w:rsidRPr="006A096C" w:rsidDel="000A7749">
          <w:rPr>
            <w:noProof/>
            <w:rPrChange w:id="468" w:author="Pippo Cattaneo" w:date="2012-09-26T16:58:00Z">
              <w:rPr>
                <w:rStyle w:val="Collegamentoipertestuale"/>
                <w:noProof/>
              </w:rPr>
            </w:rPrChange>
          </w:rPr>
          <w:delText>Figura 2: Distribuzione dei 4 KPI medi rispetto alle 3 soglie</w:delText>
        </w:r>
        <w:r w:rsidDel="000A7749">
          <w:rPr>
            <w:noProof/>
            <w:webHidden/>
          </w:rPr>
          <w:tab/>
          <w:delText>14</w:delText>
        </w:r>
      </w:del>
    </w:p>
    <w:p w14:paraId="0E57E686" w14:textId="77777777" w:rsidR="00D943A7" w:rsidDel="000A7749" w:rsidRDefault="00D943A7">
      <w:pPr>
        <w:pStyle w:val="Indicedellefigure"/>
        <w:tabs>
          <w:tab w:val="right" w:leader="dot" w:pos="9628"/>
        </w:tabs>
        <w:rPr>
          <w:del w:id="469" w:author="Giuseppe Cattaneo" w:date="2012-09-27T19:13:00Z"/>
          <w:rFonts w:asciiTheme="minorHAnsi" w:eastAsiaTheme="minorEastAsia" w:hAnsiTheme="minorHAnsi" w:cstheme="minorBidi"/>
          <w:noProof/>
          <w:sz w:val="22"/>
          <w:szCs w:val="22"/>
        </w:rPr>
      </w:pPr>
      <w:del w:id="470" w:author="Giuseppe Cattaneo" w:date="2012-09-27T19:13:00Z">
        <w:r w:rsidRPr="006A096C" w:rsidDel="000A7749">
          <w:rPr>
            <w:noProof/>
            <w:rPrChange w:id="471" w:author="Pippo Cattaneo" w:date="2012-09-26T16:58:00Z">
              <w:rPr>
                <w:rStyle w:val="Collegamentoipertestuale"/>
                <w:noProof/>
              </w:rPr>
            </w:rPrChange>
          </w:rPr>
          <w:delText>Figura 3: Risultati dei 4 KPI suddivisi tra le 3 classi di Amministrazioni</w:delText>
        </w:r>
        <w:r w:rsidDel="000A7749">
          <w:rPr>
            <w:noProof/>
            <w:webHidden/>
          </w:rPr>
          <w:tab/>
          <w:delText>15</w:delText>
        </w:r>
      </w:del>
    </w:p>
    <w:p w14:paraId="5D335B19" w14:textId="77777777" w:rsidR="00D943A7" w:rsidDel="000A7749" w:rsidRDefault="00D943A7">
      <w:pPr>
        <w:pStyle w:val="Indicedellefigure"/>
        <w:tabs>
          <w:tab w:val="right" w:leader="dot" w:pos="9628"/>
        </w:tabs>
        <w:rPr>
          <w:del w:id="472" w:author="Giuseppe Cattaneo" w:date="2012-09-27T19:13:00Z"/>
          <w:rFonts w:asciiTheme="minorHAnsi" w:eastAsiaTheme="minorEastAsia" w:hAnsiTheme="minorHAnsi" w:cstheme="minorBidi"/>
          <w:noProof/>
          <w:sz w:val="22"/>
          <w:szCs w:val="22"/>
        </w:rPr>
      </w:pPr>
      <w:del w:id="473" w:author="Giuseppe Cattaneo" w:date="2012-09-27T19:13:00Z">
        <w:r w:rsidRPr="006A096C" w:rsidDel="000A7749">
          <w:rPr>
            <w:noProof/>
            <w:rPrChange w:id="474" w:author="Pippo Cattaneo" w:date="2012-09-26T16:58:00Z">
              <w:rPr>
                <w:rStyle w:val="Collegamentoipertestuale"/>
                <w:noProof/>
              </w:rPr>
            </w:rPrChange>
          </w:rPr>
          <w:delText>Figura 4: Distribuzione dei risultati relativi al KPI1 rispetto alle 3 soglie</w:delText>
        </w:r>
        <w:r w:rsidDel="000A7749">
          <w:rPr>
            <w:noProof/>
            <w:webHidden/>
          </w:rPr>
          <w:tab/>
          <w:delText>17</w:delText>
        </w:r>
      </w:del>
    </w:p>
    <w:p w14:paraId="163AC5AC" w14:textId="77777777" w:rsidR="00D943A7" w:rsidDel="000A7749" w:rsidRDefault="00D943A7">
      <w:pPr>
        <w:pStyle w:val="Indicedellefigure"/>
        <w:tabs>
          <w:tab w:val="right" w:leader="dot" w:pos="9628"/>
        </w:tabs>
        <w:rPr>
          <w:del w:id="475" w:author="Giuseppe Cattaneo" w:date="2012-09-27T19:13:00Z"/>
          <w:rFonts w:asciiTheme="minorHAnsi" w:eastAsiaTheme="minorEastAsia" w:hAnsiTheme="minorHAnsi" w:cstheme="minorBidi"/>
          <w:noProof/>
          <w:sz w:val="22"/>
          <w:szCs w:val="22"/>
        </w:rPr>
      </w:pPr>
      <w:del w:id="476" w:author="Giuseppe Cattaneo" w:date="2012-09-27T19:13:00Z">
        <w:r w:rsidRPr="006A096C" w:rsidDel="000A7749">
          <w:rPr>
            <w:noProof/>
            <w:rPrChange w:id="477" w:author="Pippo Cattaneo" w:date="2012-09-26T16:58:00Z">
              <w:rPr>
                <w:rStyle w:val="Collegamentoipertestuale"/>
                <w:noProof/>
              </w:rPr>
            </w:rPrChange>
          </w:rPr>
          <w:delText>Figura 5: Valori medi delle risposte ai quesiti relativi al KPI1</w:delText>
        </w:r>
        <w:r w:rsidDel="000A7749">
          <w:rPr>
            <w:noProof/>
            <w:webHidden/>
          </w:rPr>
          <w:tab/>
          <w:delText>17</w:delText>
        </w:r>
      </w:del>
    </w:p>
    <w:p w14:paraId="67BE0710" w14:textId="77777777" w:rsidR="00D943A7" w:rsidDel="000A7749" w:rsidRDefault="00D943A7">
      <w:pPr>
        <w:pStyle w:val="Indicedellefigure"/>
        <w:tabs>
          <w:tab w:val="right" w:leader="dot" w:pos="9628"/>
        </w:tabs>
        <w:rPr>
          <w:del w:id="478" w:author="Giuseppe Cattaneo" w:date="2012-09-27T19:13:00Z"/>
          <w:rFonts w:asciiTheme="minorHAnsi" w:eastAsiaTheme="minorEastAsia" w:hAnsiTheme="minorHAnsi" w:cstheme="minorBidi"/>
          <w:noProof/>
          <w:sz w:val="22"/>
          <w:szCs w:val="22"/>
        </w:rPr>
      </w:pPr>
      <w:del w:id="479" w:author="Giuseppe Cattaneo" w:date="2012-09-27T19:13:00Z">
        <w:r w:rsidRPr="006A096C" w:rsidDel="000A7749">
          <w:rPr>
            <w:noProof/>
            <w:rPrChange w:id="480" w:author="Pippo Cattaneo" w:date="2012-09-26T16:58:00Z">
              <w:rPr>
                <w:rStyle w:val="Collegamentoipertestuale"/>
                <w:noProof/>
              </w:rPr>
            </w:rPrChange>
          </w:rPr>
          <w:delText>Figura 6: Distribuzione dei risultati relativi al KPI2 rispetto alle 3 soglie</w:delText>
        </w:r>
        <w:r w:rsidDel="000A7749">
          <w:rPr>
            <w:noProof/>
            <w:webHidden/>
          </w:rPr>
          <w:tab/>
          <w:delText>21</w:delText>
        </w:r>
      </w:del>
    </w:p>
    <w:p w14:paraId="0021D7C5" w14:textId="77777777" w:rsidR="00D943A7" w:rsidDel="000A7749" w:rsidRDefault="00D943A7">
      <w:pPr>
        <w:pStyle w:val="Indicedellefigure"/>
        <w:tabs>
          <w:tab w:val="right" w:leader="dot" w:pos="9628"/>
        </w:tabs>
        <w:rPr>
          <w:del w:id="481" w:author="Giuseppe Cattaneo" w:date="2012-09-27T19:13:00Z"/>
          <w:rFonts w:asciiTheme="minorHAnsi" w:eastAsiaTheme="minorEastAsia" w:hAnsiTheme="minorHAnsi" w:cstheme="minorBidi"/>
          <w:noProof/>
          <w:sz w:val="22"/>
          <w:szCs w:val="22"/>
        </w:rPr>
      </w:pPr>
      <w:del w:id="482" w:author="Giuseppe Cattaneo" w:date="2012-09-27T19:13:00Z">
        <w:r w:rsidRPr="006A096C" w:rsidDel="000A7749">
          <w:rPr>
            <w:noProof/>
            <w:rPrChange w:id="483" w:author="Pippo Cattaneo" w:date="2012-09-26T16:58:00Z">
              <w:rPr>
                <w:rStyle w:val="Collegamentoipertestuale"/>
                <w:noProof/>
              </w:rPr>
            </w:rPrChange>
          </w:rPr>
          <w:delText>Figura 7: Valori medi delle risposte ai quesiti relativi al KPI2</w:delText>
        </w:r>
        <w:r w:rsidDel="000A7749">
          <w:rPr>
            <w:noProof/>
            <w:webHidden/>
          </w:rPr>
          <w:tab/>
          <w:delText>21</w:delText>
        </w:r>
      </w:del>
    </w:p>
    <w:p w14:paraId="2D5F43B6" w14:textId="77777777" w:rsidR="00D943A7" w:rsidDel="000A7749" w:rsidRDefault="00D943A7">
      <w:pPr>
        <w:pStyle w:val="Indicedellefigure"/>
        <w:tabs>
          <w:tab w:val="right" w:leader="dot" w:pos="9628"/>
        </w:tabs>
        <w:rPr>
          <w:del w:id="484" w:author="Giuseppe Cattaneo" w:date="2012-09-27T19:13:00Z"/>
          <w:rFonts w:asciiTheme="minorHAnsi" w:eastAsiaTheme="minorEastAsia" w:hAnsiTheme="minorHAnsi" w:cstheme="minorBidi"/>
          <w:noProof/>
          <w:sz w:val="22"/>
          <w:szCs w:val="22"/>
        </w:rPr>
      </w:pPr>
      <w:del w:id="485" w:author="Giuseppe Cattaneo" w:date="2012-09-27T19:13:00Z">
        <w:r w:rsidRPr="006A096C" w:rsidDel="000A7749">
          <w:rPr>
            <w:noProof/>
            <w:rPrChange w:id="486" w:author="Pippo Cattaneo" w:date="2012-09-26T16:58:00Z">
              <w:rPr>
                <w:rStyle w:val="Collegamentoipertestuale"/>
                <w:noProof/>
              </w:rPr>
            </w:rPrChange>
          </w:rPr>
          <w:delText>Figura 8: Distribuzione dei risultati relativi al KPI3 rispetto alle 3 soglie</w:delText>
        </w:r>
        <w:r w:rsidDel="000A7749">
          <w:rPr>
            <w:noProof/>
            <w:webHidden/>
          </w:rPr>
          <w:tab/>
          <w:delText>25</w:delText>
        </w:r>
      </w:del>
    </w:p>
    <w:p w14:paraId="3AB557DD" w14:textId="77777777" w:rsidR="00D943A7" w:rsidDel="000A7749" w:rsidRDefault="00D943A7">
      <w:pPr>
        <w:pStyle w:val="Indicedellefigure"/>
        <w:tabs>
          <w:tab w:val="right" w:leader="dot" w:pos="9628"/>
        </w:tabs>
        <w:rPr>
          <w:del w:id="487" w:author="Giuseppe Cattaneo" w:date="2012-09-27T19:13:00Z"/>
          <w:rFonts w:asciiTheme="minorHAnsi" w:eastAsiaTheme="minorEastAsia" w:hAnsiTheme="minorHAnsi" w:cstheme="minorBidi"/>
          <w:noProof/>
          <w:sz w:val="22"/>
          <w:szCs w:val="22"/>
        </w:rPr>
      </w:pPr>
      <w:del w:id="488" w:author="Giuseppe Cattaneo" w:date="2012-09-27T19:13:00Z">
        <w:r w:rsidRPr="006A096C" w:rsidDel="000A7749">
          <w:rPr>
            <w:noProof/>
            <w:rPrChange w:id="489" w:author="Pippo Cattaneo" w:date="2012-09-26T16:58:00Z">
              <w:rPr>
                <w:rStyle w:val="Collegamentoipertestuale"/>
                <w:noProof/>
              </w:rPr>
            </w:rPrChange>
          </w:rPr>
          <w:delText>Figura 9: Valori medi delle risposte ai quesiti relativi al KPI3</w:delText>
        </w:r>
        <w:r w:rsidDel="000A7749">
          <w:rPr>
            <w:noProof/>
            <w:webHidden/>
          </w:rPr>
          <w:tab/>
          <w:delText>25</w:delText>
        </w:r>
      </w:del>
    </w:p>
    <w:p w14:paraId="59F88ABB" w14:textId="77777777" w:rsidR="00D943A7" w:rsidDel="000A7749" w:rsidRDefault="00D943A7">
      <w:pPr>
        <w:pStyle w:val="Indicedellefigure"/>
        <w:tabs>
          <w:tab w:val="right" w:leader="dot" w:pos="9628"/>
        </w:tabs>
        <w:rPr>
          <w:del w:id="490" w:author="Giuseppe Cattaneo" w:date="2012-09-27T19:13:00Z"/>
          <w:rFonts w:asciiTheme="minorHAnsi" w:eastAsiaTheme="minorEastAsia" w:hAnsiTheme="minorHAnsi" w:cstheme="minorBidi"/>
          <w:noProof/>
          <w:sz w:val="22"/>
          <w:szCs w:val="22"/>
        </w:rPr>
      </w:pPr>
      <w:del w:id="491" w:author="Giuseppe Cattaneo" w:date="2012-09-27T19:13:00Z">
        <w:r w:rsidRPr="006A096C" w:rsidDel="000A7749">
          <w:rPr>
            <w:noProof/>
            <w:rPrChange w:id="492" w:author="Pippo Cattaneo" w:date="2012-09-26T16:58:00Z">
              <w:rPr>
                <w:rStyle w:val="Collegamentoipertestuale"/>
                <w:noProof/>
              </w:rPr>
            </w:rPrChange>
          </w:rPr>
          <w:delText>Figura 10: Distribuzione dei risultati relativi al KPI4 rispetto alle 3 soglie</w:delText>
        </w:r>
        <w:r w:rsidDel="000A7749">
          <w:rPr>
            <w:noProof/>
            <w:webHidden/>
          </w:rPr>
          <w:tab/>
          <w:delText>30</w:delText>
        </w:r>
      </w:del>
    </w:p>
    <w:p w14:paraId="2EEF12C8" w14:textId="77777777" w:rsidR="00D943A7" w:rsidDel="000A7749" w:rsidRDefault="00D943A7">
      <w:pPr>
        <w:pStyle w:val="Indicedellefigure"/>
        <w:tabs>
          <w:tab w:val="right" w:leader="dot" w:pos="9628"/>
        </w:tabs>
        <w:rPr>
          <w:del w:id="493" w:author="Giuseppe Cattaneo" w:date="2012-09-27T19:13:00Z"/>
          <w:rFonts w:asciiTheme="minorHAnsi" w:eastAsiaTheme="minorEastAsia" w:hAnsiTheme="minorHAnsi" w:cstheme="minorBidi"/>
          <w:noProof/>
          <w:sz w:val="22"/>
          <w:szCs w:val="22"/>
        </w:rPr>
      </w:pPr>
      <w:del w:id="494" w:author="Giuseppe Cattaneo" w:date="2012-09-27T19:13:00Z">
        <w:r w:rsidRPr="006A096C" w:rsidDel="000A7749">
          <w:rPr>
            <w:noProof/>
            <w:rPrChange w:id="495" w:author="Pippo Cattaneo" w:date="2012-09-26T16:58:00Z">
              <w:rPr>
                <w:rStyle w:val="Collegamentoipertestuale"/>
                <w:noProof/>
              </w:rPr>
            </w:rPrChange>
          </w:rPr>
          <w:delText>Figura 11: Valori medi delle risposte ai quesiti relativi al KPI4</w:delText>
        </w:r>
        <w:r w:rsidDel="000A7749">
          <w:rPr>
            <w:noProof/>
            <w:webHidden/>
          </w:rPr>
          <w:tab/>
          <w:delText>30</w:delText>
        </w:r>
      </w:del>
    </w:p>
    <w:p w14:paraId="24B05D3F" w14:textId="77777777" w:rsidR="00F827FF" w:rsidRPr="00F827FF" w:rsidRDefault="00B856F2" w:rsidP="00F827FF">
      <w:r>
        <w:fldChar w:fldCharType="end"/>
      </w:r>
    </w:p>
    <w:p w14:paraId="1CF60485" w14:textId="77777777" w:rsidR="00E90ED8" w:rsidRDefault="00F827FF" w:rsidP="00D63AAE">
      <w:pPr>
        <w:pStyle w:val="Titolo1"/>
        <w:numPr>
          <w:ilvl w:val="0"/>
          <w:numId w:val="0"/>
        </w:numPr>
      </w:pPr>
      <w:bookmarkStart w:id="496" w:name="_Toc210395101"/>
      <w:r>
        <w:t>Indice delle Tabelle</w:t>
      </w:r>
      <w:bookmarkEnd w:id="496"/>
    </w:p>
    <w:p w14:paraId="4D940894" w14:textId="77777777" w:rsidR="001E225C" w:rsidRDefault="00B856F2">
      <w:pPr>
        <w:pStyle w:val="Indicedellefigure"/>
        <w:tabs>
          <w:tab w:val="right" w:leader="dot" w:pos="9628"/>
        </w:tabs>
        <w:rPr>
          <w:ins w:id="497" w:author="Giuseppe Cattaneo" w:date="2012-09-27T19:56:00Z"/>
          <w:rFonts w:asciiTheme="minorHAnsi" w:eastAsiaTheme="minorEastAsia" w:hAnsiTheme="minorHAnsi" w:cstheme="minorBidi"/>
          <w:noProof/>
          <w:lang w:eastAsia="ja-JP"/>
        </w:rPr>
      </w:pPr>
      <w:r>
        <w:fldChar w:fldCharType="begin"/>
      </w:r>
      <w:r w:rsidR="00F02595">
        <w:instrText xml:space="preserve"> TOC \h \z \c "Tabella" </w:instrText>
      </w:r>
      <w:r>
        <w:fldChar w:fldCharType="separate"/>
      </w:r>
      <w:ins w:id="498" w:author="Giuseppe Cattaneo" w:date="2012-09-27T19:56:00Z">
        <w:r w:rsidR="001E225C">
          <w:rPr>
            <w:noProof/>
          </w:rPr>
          <w:t>Tabella 1: Soglie numeriche per la interpretazione dei risultati complessivi</w:t>
        </w:r>
        <w:r w:rsidR="001E225C">
          <w:rPr>
            <w:noProof/>
          </w:rPr>
          <w:tab/>
        </w:r>
        <w:r w:rsidR="001E225C">
          <w:rPr>
            <w:noProof/>
          </w:rPr>
          <w:fldChar w:fldCharType="begin"/>
        </w:r>
        <w:r w:rsidR="001E225C">
          <w:rPr>
            <w:noProof/>
          </w:rPr>
          <w:instrText xml:space="preserve"> PAGEREF _Toc210395135 \h </w:instrText>
        </w:r>
        <w:r w:rsidR="001E225C">
          <w:rPr>
            <w:noProof/>
          </w:rPr>
        </w:r>
      </w:ins>
      <w:r w:rsidR="001E225C">
        <w:rPr>
          <w:noProof/>
        </w:rPr>
        <w:fldChar w:fldCharType="separate"/>
      </w:r>
      <w:ins w:id="499" w:author="Giuseppe Cattaneo" w:date="2012-09-27T20:07:00Z">
        <w:r w:rsidR="00654C12">
          <w:rPr>
            <w:noProof/>
          </w:rPr>
          <w:t>12</w:t>
        </w:r>
      </w:ins>
      <w:ins w:id="500" w:author="Giuseppe Cattaneo" w:date="2012-09-27T19:56:00Z">
        <w:r w:rsidR="001E225C">
          <w:rPr>
            <w:noProof/>
          </w:rPr>
          <w:fldChar w:fldCharType="end"/>
        </w:r>
      </w:ins>
    </w:p>
    <w:p w14:paraId="4319ED0F" w14:textId="77777777" w:rsidR="001E225C" w:rsidRDefault="001E225C">
      <w:pPr>
        <w:pStyle w:val="Indicedellefigure"/>
        <w:tabs>
          <w:tab w:val="right" w:leader="dot" w:pos="9628"/>
        </w:tabs>
        <w:rPr>
          <w:ins w:id="501" w:author="Giuseppe Cattaneo" w:date="2012-09-27T19:56:00Z"/>
          <w:rFonts w:asciiTheme="minorHAnsi" w:eastAsiaTheme="minorEastAsia" w:hAnsiTheme="minorHAnsi" w:cstheme="minorBidi"/>
          <w:noProof/>
          <w:lang w:eastAsia="ja-JP"/>
        </w:rPr>
      </w:pPr>
      <w:ins w:id="502" w:author="Giuseppe Cattaneo" w:date="2012-09-27T19:56:00Z">
        <w:r>
          <w:rPr>
            <w:noProof/>
          </w:rPr>
          <w:t>Tabella 2: Analisi della distribuzione dei 4 KPI nel campione rispetto alle dimensioni delle Amministrazioni</w:t>
        </w:r>
        <w:r>
          <w:rPr>
            <w:noProof/>
          </w:rPr>
          <w:tab/>
        </w:r>
        <w:r>
          <w:rPr>
            <w:noProof/>
          </w:rPr>
          <w:fldChar w:fldCharType="begin"/>
        </w:r>
        <w:r>
          <w:rPr>
            <w:noProof/>
          </w:rPr>
          <w:instrText xml:space="preserve"> PAGEREF _Toc210395136 \h </w:instrText>
        </w:r>
        <w:r>
          <w:rPr>
            <w:noProof/>
          </w:rPr>
        </w:r>
      </w:ins>
      <w:r>
        <w:rPr>
          <w:noProof/>
        </w:rPr>
        <w:fldChar w:fldCharType="separate"/>
      </w:r>
      <w:ins w:id="503" w:author="Giuseppe Cattaneo" w:date="2012-09-27T20:07:00Z">
        <w:r w:rsidR="00654C12">
          <w:rPr>
            <w:noProof/>
          </w:rPr>
          <w:t>14</w:t>
        </w:r>
      </w:ins>
      <w:ins w:id="504" w:author="Giuseppe Cattaneo" w:date="2012-09-27T19:56:00Z">
        <w:r>
          <w:rPr>
            <w:noProof/>
          </w:rPr>
          <w:fldChar w:fldCharType="end"/>
        </w:r>
      </w:ins>
    </w:p>
    <w:p w14:paraId="54A82360" w14:textId="77777777" w:rsidR="001E225C" w:rsidRDefault="001E225C">
      <w:pPr>
        <w:pStyle w:val="Indicedellefigure"/>
        <w:tabs>
          <w:tab w:val="right" w:leader="dot" w:pos="9628"/>
        </w:tabs>
        <w:rPr>
          <w:ins w:id="505" w:author="Giuseppe Cattaneo" w:date="2012-09-27T19:56:00Z"/>
          <w:rFonts w:asciiTheme="minorHAnsi" w:eastAsiaTheme="minorEastAsia" w:hAnsiTheme="minorHAnsi" w:cstheme="minorBidi"/>
          <w:noProof/>
          <w:lang w:eastAsia="ja-JP"/>
        </w:rPr>
      </w:pPr>
      <w:ins w:id="506" w:author="Giuseppe Cattaneo" w:date="2012-09-27T19:56:00Z">
        <w:r>
          <w:rPr>
            <w:noProof/>
          </w:rPr>
          <w:t>Tabella 4: Quesiti e risultati relativi al KPI1</w:t>
        </w:r>
        <w:r>
          <w:rPr>
            <w:noProof/>
          </w:rPr>
          <w:tab/>
        </w:r>
        <w:r>
          <w:rPr>
            <w:noProof/>
          </w:rPr>
          <w:fldChar w:fldCharType="begin"/>
        </w:r>
        <w:r>
          <w:rPr>
            <w:noProof/>
          </w:rPr>
          <w:instrText xml:space="preserve"> PAGEREF _Toc210395137 \h </w:instrText>
        </w:r>
        <w:r>
          <w:rPr>
            <w:noProof/>
          </w:rPr>
        </w:r>
      </w:ins>
      <w:r>
        <w:rPr>
          <w:noProof/>
        </w:rPr>
        <w:fldChar w:fldCharType="separate"/>
      </w:r>
      <w:ins w:id="507" w:author="Giuseppe Cattaneo" w:date="2012-09-27T20:07:00Z">
        <w:r w:rsidR="00654C12">
          <w:rPr>
            <w:noProof/>
          </w:rPr>
          <w:t>20</w:t>
        </w:r>
      </w:ins>
      <w:ins w:id="508" w:author="Giuseppe Cattaneo" w:date="2012-09-27T19:56:00Z">
        <w:r>
          <w:rPr>
            <w:noProof/>
          </w:rPr>
          <w:fldChar w:fldCharType="end"/>
        </w:r>
      </w:ins>
    </w:p>
    <w:p w14:paraId="51620C4A" w14:textId="77777777" w:rsidR="001E225C" w:rsidRDefault="001E225C">
      <w:pPr>
        <w:pStyle w:val="Indicedellefigure"/>
        <w:tabs>
          <w:tab w:val="right" w:leader="dot" w:pos="9628"/>
        </w:tabs>
        <w:rPr>
          <w:ins w:id="509" w:author="Giuseppe Cattaneo" w:date="2012-09-27T19:56:00Z"/>
          <w:rFonts w:asciiTheme="minorHAnsi" w:eastAsiaTheme="minorEastAsia" w:hAnsiTheme="minorHAnsi" w:cstheme="minorBidi"/>
          <w:noProof/>
          <w:lang w:eastAsia="ja-JP"/>
        </w:rPr>
      </w:pPr>
      <w:ins w:id="510" w:author="Giuseppe Cattaneo" w:date="2012-09-27T19:56:00Z">
        <w:r>
          <w:rPr>
            <w:noProof/>
          </w:rPr>
          <w:t>Tabella 5: Quesiti e risultati relativi al KPI2</w:t>
        </w:r>
        <w:r>
          <w:rPr>
            <w:noProof/>
          </w:rPr>
          <w:tab/>
        </w:r>
        <w:r>
          <w:rPr>
            <w:noProof/>
          </w:rPr>
          <w:fldChar w:fldCharType="begin"/>
        </w:r>
        <w:r>
          <w:rPr>
            <w:noProof/>
          </w:rPr>
          <w:instrText xml:space="preserve"> PAGEREF _Toc210395138 \h </w:instrText>
        </w:r>
        <w:r>
          <w:rPr>
            <w:noProof/>
          </w:rPr>
        </w:r>
      </w:ins>
      <w:r>
        <w:rPr>
          <w:noProof/>
        </w:rPr>
        <w:fldChar w:fldCharType="separate"/>
      </w:r>
      <w:ins w:id="511" w:author="Giuseppe Cattaneo" w:date="2012-09-27T20:07:00Z">
        <w:r w:rsidR="00654C12">
          <w:rPr>
            <w:noProof/>
          </w:rPr>
          <w:t>23</w:t>
        </w:r>
      </w:ins>
      <w:ins w:id="512" w:author="Giuseppe Cattaneo" w:date="2012-09-27T19:56:00Z">
        <w:r>
          <w:rPr>
            <w:noProof/>
          </w:rPr>
          <w:fldChar w:fldCharType="end"/>
        </w:r>
      </w:ins>
    </w:p>
    <w:p w14:paraId="397E5ABC" w14:textId="77777777" w:rsidR="001E225C" w:rsidRDefault="001E225C">
      <w:pPr>
        <w:pStyle w:val="Indicedellefigure"/>
        <w:tabs>
          <w:tab w:val="right" w:leader="dot" w:pos="9628"/>
        </w:tabs>
        <w:rPr>
          <w:ins w:id="513" w:author="Giuseppe Cattaneo" w:date="2012-09-27T19:56:00Z"/>
          <w:rFonts w:asciiTheme="minorHAnsi" w:eastAsiaTheme="minorEastAsia" w:hAnsiTheme="minorHAnsi" w:cstheme="minorBidi"/>
          <w:noProof/>
          <w:lang w:eastAsia="ja-JP"/>
        </w:rPr>
      </w:pPr>
      <w:ins w:id="514" w:author="Giuseppe Cattaneo" w:date="2012-09-27T19:56:00Z">
        <w:r>
          <w:rPr>
            <w:noProof/>
          </w:rPr>
          <w:t>Tabella 6: Quesiti e risultati relativi al KPI3</w:t>
        </w:r>
        <w:r>
          <w:rPr>
            <w:noProof/>
          </w:rPr>
          <w:tab/>
        </w:r>
        <w:r>
          <w:rPr>
            <w:noProof/>
          </w:rPr>
          <w:fldChar w:fldCharType="begin"/>
        </w:r>
        <w:r>
          <w:rPr>
            <w:noProof/>
          </w:rPr>
          <w:instrText xml:space="preserve"> PAGEREF _Toc210395139 \h </w:instrText>
        </w:r>
        <w:r>
          <w:rPr>
            <w:noProof/>
          </w:rPr>
        </w:r>
      </w:ins>
      <w:r>
        <w:rPr>
          <w:noProof/>
        </w:rPr>
        <w:fldChar w:fldCharType="separate"/>
      </w:r>
      <w:ins w:id="515" w:author="Giuseppe Cattaneo" w:date="2012-09-27T20:07:00Z">
        <w:r w:rsidR="00654C12">
          <w:rPr>
            <w:noProof/>
          </w:rPr>
          <w:t>26</w:t>
        </w:r>
      </w:ins>
      <w:ins w:id="516" w:author="Giuseppe Cattaneo" w:date="2012-09-27T19:56:00Z">
        <w:r>
          <w:rPr>
            <w:noProof/>
          </w:rPr>
          <w:fldChar w:fldCharType="end"/>
        </w:r>
      </w:ins>
    </w:p>
    <w:p w14:paraId="3F6BAEB2" w14:textId="77777777" w:rsidR="001E225C" w:rsidRDefault="001E225C">
      <w:pPr>
        <w:pStyle w:val="Indicedellefigure"/>
        <w:tabs>
          <w:tab w:val="right" w:leader="dot" w:pos="9628"/>
        </w:tabs>
        <w:rPr>
          <w:ins w:id="517" w:author="Giuseppe Cattaneo" w:date="2012-09-27T19:56:00Z"/>
          <w:rFonts w:asciiTheme="minorHAnsi" w:eastAsiaTheme="minorEastAsia" w:hAnsiTheme="minorHAnsi" w:cstheme="minorBidi"/>
          <w:noProof/>
          <w:lang w:eastAsia="ja-JP"/>
        </w:rPr>
      </w:pPr>
      <w:ins w:id="518" w:author="Giuseppe Cattaneo" w:date="2012-09-27T19:56:00Z">
        <w:r>
          <w:rPr>
            <w:noProof/>
          </w:rPr>
          <w:t>Tabella 7: Quesiti e risultati relativi al KPI4</w:t>
        </w:r>
        <w:r>
          <w:rPr>
            <w:noProof/>
          </w:rPr>
          <w:tab/>
        </w:r>
        <w:r>
          <w:rPr>
            <w:noProof/>
          </w:rPr>
          <w:fldChar w:fldCharType="begin"/>
        </w:r>
        <w:r>
          <w:rPr>
            <w:noProof/>
          </w:rPr>
          <w:instrText xml:space="preserve"> PAGEREF _Toc210395140 \h </w:instrText>
        </w:r>
        <w:r>
          <w:rPr>
            <w:noProof/>
          </w:rPr>
        </w:r>
      </w:ins>
      <w:r>
        <w:rPr>
          <w:noProof/>
        </w:rPr>
        <w:fldChar w:fldCharType="separate"/>
      </w:r>
      <w:ins w:id="519" w:author="Giuseppe Cattaneo" w:date="2012-09-27T20:07:00Z">
        <w:r w:rsidR="00654C12">
          <w:rPr>
            <w:noProof/>
          </w:rPr>
          <w:t>32</w:t>
        </w:r>
      </w:ins>
      <w:ins w:id="520" w:author="Giuseppe Cattaneo" w:date="2012-09-27T19:56:00Z">
        <w:r>
          <w:rPr>
            <w:noProof/>
          </w:rPr>
          <w:fldChar w:fldCharType="end"/>
        </w:r>
      </w:ins>
    </w:p>
    <w:p w14:paraId="34979B22" w14:textId="77777777" w:rsidR="00172F79" w:rsidDel="000A7749" w:rsidRDefault="00172F79">
      <w:pPr>
        <w:pStyle w:val="Indicedellefigure"/>
        <w:tabs>
          <w:tab w:val="right" w:leader="dot" w:pos="9628"/>
        </w:tabs>
        <w:rPr>
          <w:ins w:id="521" w:author="Pippo Cattaneo" w:date="2012-09-27T17:27:00Z"/>
          <w:del w:id="522" w:author="Giuseppe Cattaneo" w:date="2012-09-27T19:14:00Z"/>
          <w:rFonts w:asciiTheme="minorHAnsi" w:eastAsiaTheme="minorEastAsia" w:hAnsiTheme="minorHAnsi" w:cstheme="minorBidi"/>
          <w:noProof/>
          <w:sz w:val="22"/>
          <w:szCs w:val="22"/>
        </w:rPr>
      </w:pPr>
      <w:ins w:id="523" w:author="Pippo Cattaneo" w:date="2012-09-27T17:27:00Z">
        <w:del w:id="524" w:author="Giuseppe Cattaneo" w:date="2012-09-27T19:14:00Z">
          <w:r w:rsidRPr="000A7749" w:rsidDel="000A7749">
            <w:rPr>
              <w:rStyle w:val="Collegamentoipertestuale"/>
              <w:noProof/>
              <w:rPrChange w:id="525" w:author="Giuseppe Cattaneo" w:date="2012-09-27T19:14:00Z">
                <w:rPr>
                  <w:rStyle w:val="Collegamentoipertestuale"/>
                  <w:noProof/>
                </w:rPr>
              </w:rPrChange>
            </w:rPr>
            <w:delText>Tabella 1: Soglie numeriche per la interpretazione dei risultati complessivi</w:delText>
          </w:r>
          <w:r w:rsidDel="000A7749">
            <w:rPr>
              <w:noProof/>
              <w:webHidden/>
            </w:rPr>
            <w:tab/>
          </w:r>
        </w:del>
      </w:ins>
    </w:p>
    <w:p w14:paraId="37272551" w14:textId="77777777" w:rsidR="00172F79" w:rsidDel="000A7749" w:rsidRDefault="00172F79">
      <w:pPr>
        <w:pStyle w:val="Indicedellefigure"/>
        <w:tabs>
          <w:tab w:val="right" w:leader="dot" w:pos="9628"/>
        </w:tabs>
        <w:rPr>
          <w:ins w:id="526" w:author="Pippo Cattaneo" w:date="2012-09-27T17:27:00Z"/>
          <w:del w:id="527" w:author="Giuseppe Cattaneo" w:date="2012-09-27T19:14:00Z"/>
          <w:rFonts w:asciiTheme="minorHAnsi" w:eastAsiaTheme="minorEastAsia" w:hAnsiTheme="minorHAnsi" w:cstheme="minorBidi"/>
          <w:noProof/>
          <w:sz w:val="22"/>
          <w:szCs w:val="22"/>
        </w:rPr>
      </w:pPr>
      <w:ins w:id="528" w:author="Pippo Cattaneo" w:date="2012-09-27T17:27:00Z">
        <w:del w:id="529" w:author="Giuseppe Cattaneo" w:date="2012-09-27T19:14:00Z">
          <w:r w:rsidRPr="000A7749" w:rsidDel="000A7749">
            <w:rPr>
              <w:rStyle w:val="Collegamentoipertestuale"/>
              <w:noProof/>
              <w:rPrChange w:id="530" w:author="Giuseppe Cattaneo" w:date="2012-09-27T19:14:00Z">
                <w:rPr>
                  <w:rStyle w:val="Collegamentoipertestuale"/>
                  <w:noProof/>
                </w:rPr>
              </w:rPrChange>
            </w:rPr>
            <w:delText>Tabella 4: Quesiti e risultati relativi al KPI1</w:delText>
          </w:r>
          <w:r w:rsidDel="000A7749">
            <w:rPr>
              <w:noProof/>
              <w:webHidden/>
            </w:rPr>
            <w:tab/>
          </w:r>
        </w:del>
      </w:ins>
    </w:p>
    <w:p w14:paraId="73CF7694" w14:textId="77777777" w:rsidR="00172F79" w:rsidDel="000A7749" w:rsidRDefault="00172F79">
      <w:pPr>
        <w:pStyle w:val="Indicedellefigure"/>
        <w:tabs>
          <w:tab w:val="right" w:leader="dot" w:pos="9628"/>
        </w:tabs>
        <w:rPr>
          <w:ins w:id="531" w:author="Pippo Cattaneo" w:date="2012-09-27T17:27:00Z"/>
          <w:del w:id="532" w:author="Giuseppe Cattaneo" w:date="2012-09-27T19:14:00Z"/>
          <w:rFonts w:asciiTheme="minorHAnsi" w:eastAsiaTheme="minorEastAsia" w:hAnsiTheme="minorHAnsi" w:cstheme="minorBidi"/>
          <w:noProof/>
          <w:sz w:val="22"/>
          <w:szCs w:val="22"/>
        </w:rPr>
      </w:pPr>
      <w:ins w:id="533" w:author="Pippo Cattaneo" w:date="2012-09-27T17:27:00Z">
        <w:del w:id="534" w:author="Giuseppe Cattaneo" w:date="2012-09-27T19:14:00Z">
          <w:r w:rsidRPr="000A7749" w:rsidDel="000A7749">
            <w:rPr>
              <w:rStyle w:val="Collegamentoipertestuale"/>
              <w:noProof/>
              <w:rPrChange w:id="535" w:author="Giuseppe Cattaneo" w:date="2012-09-27T19:14:00Z">
                <w:rPr>
                  <w:rStyle w:val="Collegamentoipertestuale"/>
                  <w:noProof/>
                </w:rPr>
              </w:rPrChange>
            </w:rPr>
            <w:delText>Tabella 5: Quesiti e risultati relativi al KPI2</w:delText>
          </w:r>
          <w:r w:rsidDel="000A7749">
            <w:rPr>
              <w:noProof/>
              <w:webHidden/>
            </w:rPr>
            <w:tab/>
          </w:r>
        </w:del>
      </w:ins>
    </w:p>
    <w:p w14:paraId="79050A04" w14:textId="77777777" w:rsidR="00172F79" w:rsidDel="000A7749" w:rsidRDefault="00172F79">
      <w:pPr>
        <w:pStyle w:val="Indicedellefigure"/>
        <w:tabs>
          <w:tab w:val="right" w:leader="dot" w:pos="9628"/>
        </w:tabs>
        <w:rPr>
          <w:ins w:id="536" w:author="Pippo Cattaneo" w:date="2012-09-27T17:27:00Z"/>
          <w:del w:id="537" w:author="Giuseppe Cattaneo" w:date="2012-09-27T19:14:00Z"/>
          <w:rFonts w:asciiTheme="minorHAnsi" w:eastAsiaTheme="minorEastAsia" w:hAnsiTheme="minorHAnsi" w:cstheme="minorBidi"/>
          <w:noProof/>
          <w:sz w:val="22"/>
          <w:szCs w:val="22"/>
        </w:rPr>
      </w:pPr>
      <w:ins w:id="538" w:author="Pippo Cattaneo" w:date="2012-09-27T17:27:00Z">
        <w:del w:id="539" w:author="Giuseppe Cattaneo" w:date="2012-09-27T19:14:00Z">
          <w:r w:rsidRPr="000A7749" w:rsidDel="000A7749">
            <w:rPr>
              <w:rStyle w:val="Collegamentoipertestuale"/>
              <w:noProof/>
              <w:rPrChange w:id="540" w:author="Giuseppe Cattaneo" w:date="2012-09-27T19:14:00Z">
                <w:rPr>
                  <w:rStyle w:val="Collegamentoipertestuale"/>
                  <w:noProof/>
                </w:rPr>
              </w:rPrChange>
            </w:rPr>
            <w:delText>Tabella 6: Quesiti e risultati relativi al KPI3</w:delText>
          </w:r>
          <w:r w:rsidDel="000A7749">
            <w:rPr>
              <w:noProof/>
              <w:webHidden/>
            </w:rPr>
            <w:tab/>
          </w:r>
        </w:del>
      </w:ins>
    </w:p>
    <w:p w14:paraId="515E3E34" w14:textId="77777777" w:rsidR="00172F79" w:rsidDel="000A7749" w:rsidRDefault="00172F79">
      <w:pPr>
        <w:pStyle w:val="Indicedellefigure"/>
        <w:tabs>
          <w:tab w:val="right" w:leader="dot" w:pos="9628"/>
        </w:tabs>
        <w:rPr>
          <w:ins w:id="541" w:author="Pippo Cattaneo" w:date="2012-09-27T17:27:00Z"/>
          <w:del w:id="542" w:author="Giuseppe Cattaneo" w:date="2012-09-27T19:14:00Z"/>
          <w:rFonts w:asciiTheme="minorHAnsi" w:eastAsiaTheme="minorEastAsia" w:hAnsiTheme="minorHAnsi" w:cstheme="minorBidi"/>
          <w:noProof/>
          <w:sz w:val="22"/>
          <w:szCs w:val="22"/>
        </w:rPr>
      </w:pPr>
      <w:ins w:id="543" w:author="Pippo Cattaneo" w:date="2012-09-27T17:27:00Z">
        <w:del w:id="544" w:author="Giuseppe Cattaneo" w:date="2012-09-27T19:14:00Z">
          <w:r w:rsidRPr="000A7749" w:rsidDel="000A7749">
            <w:rPr>
              <w:rStyle w:val="Collegamentoipertestuale"/>
              <w:noProof/>
              <w:rPrChange w:id="545" w:author="Giuseppe Cattaneo" w:date="2012-09-27T19:14:00Z">
                <w:rPr>
                  <w:rStyle w:val="Collegamentoipertestuale"/>
                  <w:noProof/>
                </w:rPr>
              </w:rPrChange>
            </w:rPr>
            <w:delText>Tabella 7: Quesiti e risultati relativi al KPI4</w:delText>
          </w:r>
          <w:r w:rsidDel="000A7749">
            <w:rPr>
              <w:noProof/>
              <w:webHidden/>
            </w:rPr>
            <w:tab/>
          </w:r>
        </w:del>
      </w:ins>
    </w:p>
    <w:p w14:paraId="2518127F" w14:textId="77777777" w:rsidR="00D943A7" w:rsidDel="000A7749" w:rsidRDefault="00D943A7">
      <w:pPr>
        <w:pStyle w:val="Indicedellefigure"/>
        <w:tabs>
          <w:tab w:val="right" w:leader="dot" w:pos="9628"/>
        </w:tabs>
        <w:rPr>
          <w:del w:id="546" w:author="Giuseppe Cattaneo" w:date="2012-09-27T19:14:00Z"/>
          <w:rFonts w:asciiTheme="minorHAnsi" w:eastAsiaTheme="minorEastAsia" w:hAnsiTheme="minorHAnsi" w:cstheme="minorBidi"/>
          <w:noProof/>
          <w:sz w:val="22"/>
          <w:szCs w:val="22"/>
        </w:rPr>
      </w:pPr>
      <w:del w:id="547" w:author="Giuseppe Cattaneo" w:date="2012-09-27T19:14:00Z">
        <w:r w:rsidRPr="006A096C" w:rsidDel="000A7749">
          <w:rPr>
            <w:noProof/>
            <w:rPrChange w:id="548" w:author="Pippo Cattaneo" w:date="2012-09-26T16:58:00Z">
              <w:rPr>
                <w:rStyle w:val="Collegamentoipertestuale"/>
                <w:noProof/>
              </w:rPr>
            </w:rPrChange>
          </w:rPr>
          <w:delText>Tabella 1: Soglie numeriche per la interpretazione dei risultati complessivi</w:delText>
        </w:r>
        <w:r w:rsidDel="000A7749">
          <w:rPr>
            <w:noProof/>
            <w:webHidden/>
          </w:rPr>
          <w:tab/>
          <w:delText>13</w:delText>
        </w:r>
      </w:del>
    </w:p>
    <w:p w14:paraId="278A641C" w14:textId="77777777" w:rsidR="00D943A7" w:rsidDel="000A7749" w:rsidRDefault="00D943A7">
      <w:pPr>
        <w:pStyle w:val="Indicedellefigure"/>
        <w:tabs>
          <w:tab w:val="right" w:leader="dot" w:pos="9628"/>
        </w:tabs>
        <w:rPr>
          <w:del w:id="549" w:author="Giuseppe Cattaneo" w:date="2012-09-27T19:14:00Z"/>
          <w:rFonts w:asciiTheme="minorHAnsi" w:eastAsiaTheme="minorEastAsia" w:hAnsiTheme="minorHAnsi" w:cstheme="minorBidi"/>
          <w:noProof/>
          <w:sz w:val="22"/>
          <w:szCs w:val="22"/>
        </w:rPr>
      </w:pPr>
      <w:del w:id="550" w:author="Giuseppe Cattaneo" w:date="2012-09-27T19:14:00Z">
        <w:r w:rsidRPr="006A096C" w:rsidDel="000A7749">
          <w:rPr>
            <w:noProof/>
            <w:rPrChange w:id="551" w:author="Pippo Cattaneo" w:date="2012-09-26T16:58:00Z">
              <w:rPr>
                <w:rStyle w:val="Collegamentoipertestuale"/>
                <w:noProof/>
              </w:rPr>
            </w:rPrChange>
          </w:rPr>
          <w:delText>Tabella 2: Analisi della distribuzione dei 4 KPI nel campione rispetto alle dimensioni delle Amministrazioni</w:delText>
        </w:r>
        <w:r w:rsidDel="000A7749">
          <w:rPr>
            <w:noProof/>
            <w:webHidden/>
          </w:rPr>
          <w:tab/>
          <w:delText>15</w:delText>
        </w:r>
      </w:del>
    </w:p>
    <w:p w14:paraId="032F5513" w14:textId="77777777" w:rsidR="00D943A7" w:rsidDel="000A7749" w:rsidRDefault="00D943A7">
      <w:pPr>
        <w:pStyle w:val="Indicedellefigure"/>
        <w:tabs>
          <w:tab w:val="right" w:leader="dot" w:pos="9628"/>
        </w:tabs>
        <w:rPr>
          <w:del w:id="552" w:author="Giuseppe Cattaneo" w:date="2012-09-27T19:14:00Z"/>
          <w:rFonts w:asciiTheme="minorHAnsi" w:eastAsiaTheme="minorEastAsia" w:hAnsiTheme="minorHAnsi" w:cstheme="minorBidi"/>
          <w:noProof/>
          <w:sz w:val="22"/>
          <w:szCs w:val="22"/>
        </w:rPr>
      </w:pPr>
      <w:del w:id="553" w:author="Giuseppe Cattaneo" w:date="2012-09-27T19:14:00Z">
        <w:r w:rsidRPr="006A096C" w:rsidDel="000A7749">
          <w:rPr>
            <w:noProof/>
            <w:rPrChange w:id="554" w:author="Pippo Cattaneo" w:date="2012-09-26T16:58:00Z">
              <w:rPr>
                <w:rStyle w:val="Collegamentoipertestuale"/>
                <w:noProof/>
              </w:rPr>
            </w:rPrChange>
          </w:rPr>
          <w:delText>Tabella 3: Quesiti e risultati relativi al KPI1</w:delText>
        </w:r>
        <w:r w:rsidDel="000A7749">
          <w:rPr>
            <w:noProof/>
            <w:webHidden/>
          </w:rPr>
          <w:tab/>
          <w:delText>20</w:delText>
        </w:r>
      </w:del>
    </w:p>
    <w:p w14:paraId="49DF77A5" w14:textId="77777777" w:rsidR="00D943A7" w:rsidDel="000A7749" w:rsidRDefault="00D943A7">
      <w:pPr>
        <w:pStyle w:val="Indicedellefigure"/>
        <w:tabs>
          <w:tab w:val="right" w:leader="dot" w:pos="9628"/>
        </w:tabs>
        <w:rPr>
          <w:del w:id="555" w:author="Giuseppe Cattaneo" w:date="2012-09-27T19:14:00Z"/>
          <w:rFonts w:asciiTheme="minorHAnsi" w:eastAsiaTheme="minorEastAsia" w:hAnsiTheme="minorHAnsi" w:cstheme="minorBidi"/>
          <w:noProof/>
          <w:sz w:val="22"/>
          <w:szCs w:val="22"/>
        </w:rPr>
      </w:pPr>
      <w:del w:id="556" w:author="Giuseppe Cattaneo" w:date="2012-09-27T19:14:00Z">
        <w:r w:rsidRPr="006A096C" w:rsidDel="000A7749">
          <w:rPr>
            <w:noProof/>
            <w:rPrChange w:id="557" w:author="Pippo Cattaneo" w:date="2012-09-26T16:58:00Z">
              <w:rPr>
                <w:rStyle w:val="Collegamentoipertestuale"/>
                <w:noProof/>
              </w:rPr>
            </w:rPrChange>
          </w:rPr>
          <w:delText>Tabella 4: Quesiti e risultati relativi al KPI2</w:delText>
        </w:r>
        <w:r w:rsidDel="000A7749">
          <w:rPr>
            <w:noProof/>
            <w:webHidden/>
          </w:rPr>
          <w:tab/>
          <w:delText>24</w:delText>
        </w:r>
      </w:del>
    </w:p>
    <w:p w14:paraId="1CFDC233" w14:textId="77777777" w:rsidR="00D943A7" w:rsidDel="000A7749" w:rsidRDefault="00D943A7">
      <w:pPr>
        <w:pStyle w:val="Indicedellefigure"/>
        <w:tabs>
          <w:tab w:val="right" w:leader="dot" w:pos="9628"/>
        </w:tabs>
        <w:rPr>
          <w:del w:id="558" w:author="Giuseppe Cattaneo" w:date="2012-09-27T19:14:00Z"/>
          <w:rFonts w:asciiTheme="minorHAnsi" w:eastAsiaTheme="minorEastAsia" w:hAnsiTheme="minorHAnsi" w:cstheme="minorBidi"/>
          <w:noProof/>
          <w:sz w:val="22"/>
          <w:szCs w:val="22"/>
        </w:rPr>
      </w:pPr>
      <w:del w:id="559" w:author="Giuseppe Cattaneo" w:date="2012-09-27T19:14:00Z">
        <w:r w:rsidRPr="006A096C" w:rsidDel="000A7749">
          <w:rPr>
            <w:noProof/>
            <w:rPrChange w:id="560" w:author="Pippo Cattaneo" w:date="2012-09-26T16:58:00Z">
              <w:rPr>
                <w:rStyle w:val="Collegamentoipertestuale"/>
                <w:noProof/>
              </w:rPr>
            </w:rPrChange>
          </w:rPr>
          <w:delText>Tabella 5: Quesiti e risultati relativi al KPI3</w:delText>
        </w:r>
        <w:r w:rsidDel="000A7749">
          <w:rPr>
            <w:noProof/>
            <w:webHidden/>
          </w:rPr>
          <w:tab/>
          <w:delText>27</w:delText>
        </w:r>
      </w:del>
    </w:p>
    <w:p w14:paraId="4E0FCD0F" w14:textId="77777777" w:rsidR="00D943A7" w:rsidDel="000A7749" w:rsidRDefault="00D943A7">
      <w:pPr>
        <w:pStyle w:val="Indicedellefigure"/>
        <w:tabs>
          <w:tab w:val="right" w:leader="dot" w:pos="9628"/>
        </w:tabs>
        <w:rPr>
          <w:del w:id="561" w:author="Giuseppe Cattaneo" w:date="2012-09-27T19:14:00Z"/>
          <w:rFonts w:asciiTheme="minorHAnsi" w:eastAsiaTheme="minorEastAsia" w:hAnsiTheme="minorHAnsi" w:cstheme="minorBidi"/>
          <w:noProof/>
          <w:sz w:val="22"/>
          <w:szCs w:val="22"/>
        </w:rPr>
      </w:pPr>
      <w:del w:id="562" w:author="Giuseppe Cattaneo" w:date="2012-09-27T19:14:00Z">
        <w:r w:rsidRPr="006A096C" w:rsidDel="000A7749">
          <w:rPr>
            <w:noProof/>
            <w:rPrChange w:id="563" w:author="Pippo Cattaneo" w:date="2012-09-26T16:58:00Z">
              <w:rPr>
                <w:rStyle w:val="Collegamentoipertestuale"/>
                <w:noProof/>
              </w:rPr>
            </w:rPrChange>
          </w:rPr>
          <w:delText>Tabella 6: Andamento di KPI4 negli ultimi 3 anni in  funzione delle 3 classi di amministrazione</w:delText>
        </w:r>
        <w:r w:rsidDel="000A7749">
          <w:rPr>
            <w:noProof/>
            <w:webHidden/>
          </w:rPr>
          <w:tab/>
          <w:delText>28</w:delText>
        </w:r>
      </w:del>
    </w:p>
    <w:p w14:paraId="4F3A8A92" w14:textId="77777777" w:rsidR="00D943A7" w:rsidDel="000A7749" w:rsidRDefault="00D943A7">
      <w:pPr>
        <w:pStyle w:val="Indicedellefigure"/>
        <w:tabs>
          <w:tab w:val="right" w:leader="dot" w:pos="9628"/>
        </w:tabs>
        <w:rPr>
          <w:del w:id="564" w:author="Giuseppe Cattaneo" w:date="2012-09-27T19:14:00Z"/>
          <w:rFonts w:asciiTheme="minorHAnsi" w:eastAsiaTheme="minorEastAsia" w:hAnsiTheme="minorHAnsi" w:cstheme="minorBidi"/>
          <w:noProof/>
          <w:sz w:val="22"/>
          <w:szCs w:val="22"/>
        </w:rPr>
      </w:pPr>
      <w:del w:id="565" w:author="Giuseppe Cattaneo" w:date="2012-09-27T19:14:00Z">
        <w:r w:rsidRPr="006A096C" w:rsidDel="000A7749">
          <w:rPr>
            <w:noProof/>
            <w:rPrChange w:id="566" w:author="Pippo Cattaneo" w:date="2012-09-26T16:58:00Z">
              <w:rPr>
                <w:rStyle w:val="Collegamentoipertestuale"/>
                <w:noProof/>
              </w:rPr>
            </w:rPrChange>
          </w:rPr>
          <w:delText>Tabella 7: Quesiti e risultati relativi al KPI4</w:delText>
        </w:r>
        <w:r w:rsidDel="000A7749">
          <w:rPr>
            <w:noProof/>
            <w:webHidden/>
          </w:rPr>
          <w:tab/>
          <w:delText>33</w:delText>
        </w:r>
      </w:del>
    </w:p>
    <w:p w14:paraId="13E2DFE1" w14:textId="77777777" w:rsidR="00F827FF" w:rsidRDefault="00B856F2" w:rsidP="00F827FF">
      <w:r>
        <w:fldChar w:fldCharType="end"/>
      </w:r>
    </w:p>
    <w:p w14:paraId="01B3703E" w14:textId="3F90F0B9" w:rsidR="00C253E2" w:rsidRDefault="00E90ED8" w:rsidP="00C253E2">
      <w:pPr>
        <w:pStyle w:val="Titolo1"/>
      </w:pPr>
      <w:r>
        <w:br w:type="page"/>
      </w:r>
      <w:bookmarkStart w:id="567" w:name="_Toc213220304"/>
      <w:bookmarkStart w:id="568" w:name="_Toc167620859"/>
      <w:bookmarkStart w:id="569" w:name="_Ref202412477"/>
      <w:bookmarkStart w:id="570" w:name="_Ref202412486"/>
      <w:bookmarkStart w:id="571" w:name="_Toc210395102"/>
      <w:r w:rsidR="00C253E2" w:rsidRPr="008B32F4">
        <w:lastRenderedPageBreak/>
        <w:t>Premess</w:t>
      </w:r>
      <w:ins w:id="572" w:author="Pippo Cattaneo" w:date="2012-09-27T16:38:00Z">
        <w:r w:rsidR="00717605">
          <w:t>e</w:t>
        </w:r>
      </w:ins>
      <w:bookmarkEnd w:id="571"/>
      <w:del w:id="573" w:author="Pippo Cattaneo" w:date="2012-09-27T16:37:00Z">
        <w:r w:rsidR="00C253E2" w:rsidRPr="008B32F4" w:rsidDel="00717605">
          <w:delText>a</w:delText>
        </w:r>
      </w:del>
      <w:bookmarkEnd w:id="567"/>
    </w:p>
    <w:p w14:paraId="5BE5A229" w14:textId="53214CED" w:rsidR="00D27B67" w:rsidDel="00717605" w:rsidRDefault="00E42D36" w:rsidP="00A14EEF">
      <w:pPr>
        <w:pStyle w:val="Corpodeltesto"/>
        <w:rPr>
          <w:del w:id="574" w:author="Pippo Cattaneo" w:date="2012-09-27T16:37:00Z"/>
        </w:rPr>
      </w:pPr>
      <w:del w:id="575" w:author="Pippo Cattaneo" w:date="2012-09-27T16:37:00Z">
        <w:r w:rsidDel="00717605">
          <w:delText>Rellini</w:delText>
        </w:r>
        <w:bookmarkStart w:id="576" w:name="_Toc336529525"/>
        <w:bookmarkStart w:id="577" w:name="_Toc336529634"/>
        <w:bookmarkStart w:id="578" w:name="_Toc336530161"/>
        <w:bookmarkEnd w:id="576"/>
        <w:bookmarkEnd w:id="577"/>
        <w:bookmarkEnd w:id="578"/>
      </w:del>
    </w:p>
    <w:p w14:paraId="138ADC1C" w14:textId="77777777" w:rsidR="00C253E2" w:rsidRDefault="00C253E2">
      <w:pPr>
        <w:pStyle w:val="Titolo2"/>
        <w:pPrChange w:id="579" w:author="Pippo Cattaneo" w:date="2012-09-26T17:07:00Z">
          <w:pPr>
            <w:pStyle w:val="Corpodeltesto"/>
          </w:pPr>
        </w:pPrChange>
      </w:pPr>
      <w:bookmarkStart w:id="580" w:name="_Toc241315968"/>
      <w:bookmarkStart w:id="581" w:name="_Toc241316032"/>
      <w:bookmarkStart w:id="582" w:name="_Toc241316087"/>
      <w:bookmarkStart w:id="583" w:name="_Toc241316328"/>
      <w:bookmarkStart w:id="584" w:name="_Toc241315969"/>
      <w:bookmarkStart w:id="585" w:name="_Toc241316033"/>
      <w:bookmarkStart w:id="586" w:name="_Toc241316088"/>
      <w:bookmarkStart w:id="587" w:name="_Toc241316329"/>
      <w:bookmarkStart w:id="588" w:name="_Toc241315970"/>
      <w:bookmarkStart w:id="589" w:name="_Toc241316034"/>
      <w:bookmarkStart w:id="590" w:name="_Toc241316089"/>
      <w:bookmarkStart w:id="591" w:name="_Toc241316330"/>
      <w:bookmarkStart w:id="592" w:name="_Toc241315971"/>
      <w:bookmarkStart w:id="593" w:name="_Toc241316035"/>
      <w:bookmarkStart w:id="594" w:name="_Toc241316090"/>
      <w:bookmarkStart w:id="595" w:name="_Toc241316331"/>
      <w:bookmarkStart w:id="596" w:name="_Toc241315972"/>
      <w:bookmarkStart w:id="597" w:name="_Toc241316036"/>
      <w:bookmarkStart w:id="598" w:name="_Toc241316091"/>
      <w:bookmarkStart w:id="599" w:name="_Toc241316332"/>
      <w:bookmarkStart w:id="600" w:name="_Toc241315973"/>
      <w:bookmarkStart w:id="601" w:name="_Toc241316037"/>
      <w:bookmarkStart w:id="602" w:name="_Toc241316092"/>
      <w:bookmarkStart w:id="603" w:name="_Toc241316333"/>
      <w:bookmarkStart w:id="604" w:name="_Toc241315974"/>
      <w:bookmarkStart w:id="605" w:name="_Toc241316038"/>
      <w:bookmarkStart w:id="606" w:name="_Toc241316093"/>
      <w:bookmarkStart w:id="607" w:name="_Toc241316334"/>
      <w:bookmarkStart w:id="608" w:name="_Toc213220305"/>
      <w:bookmarkStart w:id="609" w:name="_Toc210395103"/>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r>
        <w:t>Contenuti del documento</w:t>
      </w:r>
      <w:bookmarkEnd w:id="609"/>
      <w:del w:id="610" w:author="Pippo Cattaneo" w:date="2012-09-26T09:11:00Z">
        <w:r w:rsidDel="00DA77A8">
          <w:delText xml:space="preserve"> (</w:delText>
        </w:r>
        <w:r w:rsidRPr="0052615B" w:rsidDel="00DA77A8">
          <w:rPr>
            <w:i/>
          </w:rPr>
          <w:delText>executive summary</w:delText>
        </w:r>
        <w:r w:rsidDel="00DA77A8">
          <w:delText>)</w:delText>
        </w:r>
      </w:del>
      <w:bookmarkEnd w:id="608"/>
    </w:p>
    <w:p w14:paraId="512AE727" w14:textId="77777777" w:rsidR="00224456" w:rsidRPr="00C912F7" w:rsidRDefault="00C253E2" w:rsidP="00A14EEF">
      <w:pPr>
        <w:pStyle w:val="Rivedere"/>
        <w:rPr>
          <w:color w:val="auto"/>
          <w:rPrChange w:id="611" w:author="Giuseppe Cattaneo" w:date="2012-09-27T19:46:00Z">
            <w:rPr/>
          </w:rPrChange>
        </w:rPr>
      </w:pPr>
      <w:r w:rsidRPr="00C912F7">
        <w:rPr>
          <w:color w:val="auto"/>
          <w:rPrChange w:id="612" w:author="Giuseppe Cattaneo" w:date="2012-09-27T19:46:00Z">
            <w:rPr/>
          </w:rPrChange>
        </w:rPr>
        <w:t xml:space="preserve">Il documento fa riferimento ai dati </w:t>
      </w:r>
      <w:r w:rsidR="00E80EE7" w:rsidRPr="00C912F7">
        <w:rPr>
          <w:color w:val="auto"/>
          <w:rPrChange w:id="613" w:author="Giuseppe Cattaneo" w:date="2012-09-27T19:46:00Z">
            <w:rPr/>
          </w:rPrChange>
        </w:rPr>
        <w:t>raccolti attraverso i</w:t>
      </w:r>
      <w:r w:rsidRPr="00C912F7">
        <w:rPr>
          <w:color w:val="auto"/>
          <w:rPrChange w:id="614" w:author="Giuseppe Cattaneo" w:date="2012-09-27T19:46:00Z">
            <w:rPr/>
          </w:rPrChange>
        </w:rPr>
        <w:t>l questionario per la rilevazione dello stato dell’</w:t>
      </w:r>
      <w:proofErr w:type="spellStart"/>
      <w:r w:rsidRPr="00C912F7">
        <w:rPr>
          <w:color w:val="auto"/>
          <w:rPrChange w:id="615" w:author="Giuseppe Cattaneo" w:date="2012-09-27T19:46:00Z">
            <w:rPr/>
          </w:rPrChange>
        </w:rPr>
        <w:t>ICT</w:t>
      </w:r>
      <w:proofErr w:type="spellEnd"/>
      <w:r w:rsidRPr="00C912F7">
        <w:rPr>
          <w:color w:val="auto"/>
          <w:rPrChange w:id="616" w:author="Giuseppe Cattaneo" w:date="2012-09-27T19:46:00Z">
            <w:rPr/>
          </w:rPrChange>
        </w:rPr>
        <w:t xml:space="preserve"> delle </w:t>
      </w:r>
      <w:proofErr w:type="spellStart"/>
      <w:r w:rsidRPr="00C912F7">
        <w:rPr>
          <w:color w:val="auto"/>
          <w:rPrChange w:id="617" w:author="Giuseppe Cattaneo" w:date="2012-09-27T19:46:00Z">
            <w:rPr/>
          </w:rPrChange>
        </w:rPr>
        <w:t>PAC</w:t>
      </w:r>
      <w:proofErr w:type="spellEnd"/>
      <w:r w:rsidRPr="00C912F7">
        <w:rPr>
          <w:color w:val="auto"/>
          <w:rPrChange w:id="618" w:author="Giuseppe Cattaneo" w:date="2012-09-27T19:46:00Z">
            <w:rPr/>
          </w:rPrChange>
        </w:rPr>
        <w:t xml:space="preserve"> </w:t>
      </w:r>
      <w:r w:rsidR="00E80EE7" w:rsidRPr="00C912F7">
        <w:rPr>
          <w:color w:val="auto"/>
          <w:rPrChange w:id="619" w:author="Giuseppe Cattaneo" w:date="2012-09-27T19:46:00Z">
            <w:rPr/>
          </w:rPrChange>
        </w:rPr>
        <w:t>nei primi mesi dell</w:t>
      </w:r>
      <w:r w:rsidRPr="00C912F7">
        <w:rPr>
          <w:color w:val="auto"/>
          <w:rPrChange w:id="620" w:author="Giuseppe Cattaneo" w:date="2012-09-27T19:46:00Z">
            <w:rPr/>
          </w:rPrChange>
        </w:rPr>
        <w:t xml:space="preserve">’anno </w:t>
      </w:r>
      <w:r w:rsidR="007B1165" w:rsidRPr="00C912F7">
        <w:rPr>
          <w:color w:val="auto"/>
          <w:rPrChange w:id="621" w:author="Giuseppe Cattaneo" w:date="2012-09-27T19:46:00Z">
            <w:rPr/>
          </w:rPrChange>
        </w:rPr>
        <w:t xml:space="preserve">2011 </w:t>
      </w:r>
      <w:r w:rsidRPr="00C912F7">
        <w:rPr>
          <w:color w:val="auto"/>
          <w:rPrChange w:id="622" w:author="Giuseppe Cattaneo" w:date="2012-09-27T19:46:00Z">
            <w:rPr/>
          </w:rPrChange>
        </w:rPr>
        <w:t>ed è composto da quattro paragrafi, oltre alla premessa:</w:t>
      </w:r>
    </w:p>
    <w:p w14:paraId="75F299DB" w14:textId="77777777" w:rsidR="00224456" w:rsidRPr="00C912F7" w:rsidRDefault="00C253E2" w:rsidP="00A14EEF">
      <w:pPr>
        <w:pStyle w:val="Rivedere"/>
        <w:numPr>
          <w:ilvl w:val="0"/>
          <w:numId w:val="21"/>
        </w:numPr>
        <w:rPr>
          <w:color w:val="auto"/>
          <w:rPrChange w:id="623" w:author="Giuseppe Cattaneo" w:date="2012-09-27T19:46:00Z">
            <w:rPr/>
          </w:rPrChange>
        </w:rPr>
      </w:pPr>
      <w:r w:rsidRPr="00C912F7">
        <w:rPr>
          <w:color w:val="auto"/>
          <w:rPrChange w:id="624" w:author="Giuseppe Cattaneo" w:date="2012-09-27T19:46:00Z">
            <w:rPr/>
          </w:rPrChange>
        </w:rPr>
        <w:t>Struttura e obiettivi del questionario;</w:t>
      </w:r>
    </w:p>
    <w:p w14:paraId="77056CD4" w14:textId="77777777" w:rsidR="00224456" w:rsidRPr="00C912F7" w:rsidRDefault="00C253E2" w:rsidP="00A14EEF">
      <w:pPr>
        <w:pStyle w:val="Rivedere"/>
        <w:numPr>
          <w:ilvl w:val="0"/>
          <w:numId w:val="21"/>
        </w:numPr>
        <w:rPr>
          <w:color w:val="auto"/>
          <w:rPrChange w:id="625" w:author="Giuseppe Cattaneo" w:date="2012-09-27T19:46:00Z">
            <w:rPr/>
          </w:rPrChange>
        </w:rPr>
      </w:pPr>
      <w:r w:rsidRPr="00C912F7">
        <w:rPr>
          <w:color w:val="auto"/>
          <w:rPrChange w:id="626" w:author="Giuseppe Cattaneo" w:date="2012-09-27T19:46:00Z">
            <w:rPr/>
          </w:rPrChange>
        </w:rPr>
        <w:t>Presentazione della metodologia applicata;</w:t>
      </w:r>
    </w:p>
    <w:p w14:paraId="262CEE0A" w14:textId="77777777" w:rsidR="00224456" w:rsidRPr="00C912F7" w:rsidRDefault="00C253E2" w:rsidP="00A14EEF">
      <w:pPr>
        <w:pStyle w:val="Rivedere"/>
        <w:numPr>
          <w:ilvl w:val="0"/>
          <w:numId w:val="21"/>
        </w:numPr>
        <w:rPr>
          <w:color w:val="auto"/>
          <w:rPrChange w:id="627" w:author="Giuseppe Cattaneo" w:date="2012-09-27T19:46:00Z">
            <w:rPr/>
          </w:rPrChange>
        </w:rPr>
      </w:pPr>
      <w:r w:rsidRPr="00C912F7">
        <w:rPr>
          <w:color w:val="auto"/>
          <w:rPrChange w:id="628" w:author="Giuseppe Cattaneo" w:date="2012-09-27T19:46:00Z">
            <w:rPr/>
          </w:rPrChange>
        </w:rPr>
        <w:t>Presentazione dei risultati;</w:t>
      </w:r>
    </w:p>
    <w:p w14:paraId="24B4B433" w14:textId="77777777" w:rsidR="00224456" w:rsidRPr="00C912F7" w:rsidRDefault="00C253E2" w:rsidP="00A14EEF">
      <w:pPr>
        <w:pStyle w:val="Rivedere"/>
        <w:numPr>
          <w:ilvl w:val="0"/>
          <w:numId w:val="21"/>
        </w:numPr>
        <w:rPr>
          <w:color w:val="auto"/>
          <w:rPrChange w:id="629" w:author="Giuseppe Cattaneo" w:date="2012-09-27T19:46:00Z">
            <w:rPr/>
          </w:rPrChange>
        </w:rPr>
      </w:pPr>
      <w:r w:rsidRPr="00C912F7">
        <w:rPr>
          <w:color w:val="auto"/>
          <w:rPrChange w:id="630" w:author="Giuseppe Cattaneo" w:date="2012-09-27T19:46:00Z">
            <w:rPr/>
          </w:rPrChange>
        </w:rPr>
        <w:t>Valutazioni complessive.</w:t>
      </w:r>
    </w:p>
    <w:p w14:paraId="4371D5B4" w14:textId="7FF7A909" w:rsidR="00224456" w:rsidRPr="00C912F7" w:rsidRDefault="00C253E2" w:rsidP="00A14EEF">
      <w:pPr>
        <w:pStyle w:val="Rivedere"/>
        <w:rPr>
          <w:color w:val="auto"/>
          <w:rPrChange w:id="631" w:author="Giuseppe Cattaneo" w:date="2012-09-27T19:46:00Z">
            <w:rPr/>
          </w:rPrChange>
        </w:rPr>
      </w:pPr>
      <w:r w:rsidRPr="00C912F7">
        <w:rPr>
          <w:color w:val="auto"/>
          <w:rPrChange w:id="632" w:author="Giuseppe Cattaneo" w:date="2012-09-27T19:46:00Z">
            <w:rPr/>
          </w:rPrChange>
        </w:rPr>
        <w:t xml:space="preserve">Il </w:t>
      </w:r>
      <w:del w:id="633" w:author="Pippo Cattaneo" w:date="2012-09-27T16:39:00Z">
        <w:r w:rsidRPr="00C912F7" w:rsidDel="00717605">
          <w:rPr>
            <w:color w:val="auto"/>
            <w:rPrChange w:id="634" w:author="Giuseppe Cattaneo" w:date="2012-09-27T19:46:00Z">
              <w:rPr/>
            </w:rPrChange>
          </w:rPr>
          <w:delText xml:space="preserve">primo </w:delText>
        </w:r>
      </w:del>
      <w:r w:rsidRPr="00C912F7">
        <w:rPr>
          <w:color w:val="auto"/>
          <w:rPrChange w:id="635" w:author="Giuseppe Cattaneo" w:date="2012-09-27T19:46:00Z">
            <w:rPr/>
          </w:rPrChange>
        </w:rPr>
        <w:t xml:space="preserve">paragrafo </w:t>
      </w:r>
      <w:del w:id="636" w:author="Pippo Cattaneo" w:date="2012-09-27T16:39:00Z">
        <w:r w:rsidRPr="00C912F7" w:rsidDel="00717605">
          <w:rPr>
            <w:color w:val="auto"/>
            <w:rPrChange w:id="637" w:author="Giuseppe Cattaneo" w:date="2012-09-27T19:46:00Z">
              <w:rPr/>
            </w:rPrChange>
          </w:rPr>
          <w:delText>“</w:delText>
        </w:r>
      </w:del>
      <w:ins w:id="638" w:author="Pippo Cattaneo" w:date="2012-09-27T16:39:00Z">
        <w:r w:rsidR="00717605" w:rsidRPr="00C912F7">
          <w:rPr>
            <w:color w:val="auto"/>
            <w:rPrChange w:id="639" w:author="Giuseppe Cattaneo" w:date="2012-09-27T19:46:00Z">
              <w:rPr/>
            </w:rPrChange>
          </w:rPr>
          <w:fldChar w:fldCharType="begin"/>
        </w:r>
        <w:r w:rsidR="00717605" w:rsidRPr="00C912F7">
          <w:rPr>
            <w:color w:val="auto"/>
            <w:rPrChange w:id="640" w:author="Giuseppe Cattaneo" w:date="2012-09-27T19:46:00Z">
              <w:rPr/>
            </w:rPrChange>
          </w:rPr>
          <w:instrText xml:space="preserve"> REF _Ref336527276 \r \h </w:instrText>
        </w:r>
      </w:ins>
      <w:r w:rsidR="00717605" w:rsidRPr="00C912F7">
        <w:rPr>
          <w:color w:val="auto"/>
          <w:rPrChange w:id="641" w:author="Giuseppe Cattaneo" w:date="2012-09-27T19:46:00Z">
            <w:rPr/>
          </w:rPrChange>
        </w:rPr>
      </w:r>
      <w:r w:rsidR="00717605" w:rsidRPr="00C912F7">
        <w:rPr>
          <w:color w:val="auto"/>
          <w:rPrChange w:id="642" w:author="Giuseppe Cattaneo" w:date="2012-09-27T19:46:00Z">
            <w:rPr/>
          </w:rPrChange>
        </w:rPr>
        <w:fldChar w:fldCharType="separate"/>
      </w:r>
      <w:ins w:id="643" w:author="Giuseppe Cattaneo" w:date="2012-09-27T20:07:00Z">
        <w:r w:rsidR="00654C12">
          <w:rPr>
            <w:color w:val="auto"/>
          </w:rPr>
          <w:t>2</w:t>
        </w:r>
      </w:ins>
      <w:ins w:id="644" w:author="Pippo Cattaneo" w:date="2012-09-27T16:39:00Z">
        <w:r w:rsidR="00717605" w:rsidRPr="00C912F7">
          <w:rPr>
            <w:color w:val="auto"/>
            <w:rPrChange w:id="645" w:author="Giuseppe Cattaneo" w:date="2012-09-27T19:46:00Z">
              <w:rPr/>
            </w:rPrChange>
          </w:rPr>
          <w:fldChar w:fldCharType="end"/>
        </w:r>
        <w:r w:rsidR="00717605" w:rsidRPr="00C912F7">
          <w:rPr>
            <w:color w:val="auto"/>
            <w:rPrChange w:id="646" w:author="Giuseppe Cattaneo" w:date="2012-09-27T19:46:00Z">
              <w:rPr/>
            </w:rPrChange>
          </w:rPr>
          <w:t xml:space="preserve"> “</w:t>
        </w:r>
        <w:r w:rsidR="00717605" w:rsidRPr="00C912F7">
          <w:rPr>
            <w:color w:val="auto"/>
            <w:rPrChange w:id="647" w:author="Giuseppe Cattaneo" w:date="2012-09-27T19:46:00Z">
              <w:rPr/>
            </w:rPrChange>
          </w:rPr>
          <w:fldChar w:fldCharType="begin"/>
        </w:r>
        <w:r w:rsidR="00717605" w:rsidRPr="00C912F7">
          <w:rPr>
            <w:color w:val="auto"/>
            <w:rPrChange w:id="648" w:author="Giuseppe Cattaneo" w:date="2012-09-27T19:46:00Z">
              <w:rPr/>
            </w:rPrChange>
          </w:rPr>
          <w:instrText xml:space="preserve"> REF _Ref336527282 \h </w:instrText>
        </w:r>
      </w:ins>
      <w:r w:rsidR="00717605" w:rsidRPr="00C912F7">
        <w:rPr>
          <w:color w:val="auto"/>
          <w:rPrChange w:id="649" w:author="Giuseppe Cattaneo" w:date="2012-09-27T19:46:00Z">
            <w:rPr/>
          </w:rPrChange>
        </w:rPr>
      </w:r>
      <w:r w:rsidR="00717605" w:rsidRPr="00C912F7">
        <w:rPr>
          <w:color w:val="auto"/>
          <w:rPrChange w:id="650" w:author="Giuseppe Cattaneo" w:date="2012-09-27T19:46:00Z">
            <w:rPr/>
          </w:rPrChange>
        </w:rPr>
        <w:fldChar w:fldCharType="separate"/>
      </w:r>
      <w:ins w:id="651" w:author="Giuseppe Cattaneo" w:date="2012-09-27T20:07:00Z">
        <w:r w:rsidR="00654C12">
          <w:t>Finalità della rilevazione</w:t>
        </w:r>
      </w:ins>
      <w:ins w:id="652" w:author="Pippo Cattaneo" w:date="2012-09-27T16:39:00Z">
        <w:r w:rsidR="00717605" w:rsidRPr="00C912F7">
          <w:rPr>
            <w:color w:val="auto"/>
            <w:rPrChange w:id="653" w:author="Giuseppe Cattaneo" w:date="2012-09-27T19:46:00Z">
              <w:rPr/>
            </w:rPrChange>
          </w:rPr>
          <w:fldChar w:fldCharType="end"/>
        </w:r>
      </w:ins>
      <w:r w:rsidRPr="00C912F7">
        <w:rPr>
          <w:color w:val="auto"/>
          <w:rPrChange w:id="654" w:author="Giuseppe Cattaneo" w:date="2012-09-27T19:46:00Z">
            <w:rPr/>
          </w:rPrChange>
        </w:rPr>
        <w:t>” introduce brevemente gli obiettivi prefissati e la struttura del questionario. Nel paragrafo successivo viene presentata la metodologia utilizzata per analizzare i dati raccolti e tradurli in coefficienti con un significato oggettivo (</w:t>
      </w:r>
      <w:proofErr w:type="spellStart"/>
      <w:r w:rsidRPr="00C912F7">
        <w:rPr>
          <w:i/>
          <w:color w:val="auto"/>
          <w:rPrChange w:id="655" w:author="Giuseppe Cattaneo" w:date="2012-09-27T19:46:00Z">
            <w:rPr>
              <w:i/>
            </w:rPr>
          </w:rPrChange>
        </w:rPr>
        <w:t>Key</w:t>
      </w:r>
      <w:proofErr w:type="spellEnd"/>
      <w:r w:rsidRPr="00C912F7">
        <w:rPr>
          <w:i/>
          <w:color w:val="auto"/>
          <w:rPrChange w:id="656" w:author="Giuseppe Cattaneo" w:date="2012-09-27T19:46:00Z">
            <w:rPr>
              <w:i/>
            </w:rPr>
          </w:rPrChange>
        </w:rPr>
        <w:t xml:space="preserve"> Performance </w:t>
      </w:r>
      <w:proofErr w:type="spellStart"/>
      <w:r w:rsidRPr="00C912F7">
        <w:rPr>
          <w:i/>
          <w:color w:val="auto"/>
          <w:rPrChange w:id="657" w:author="Giuseppe Cattaneo" w:date="2012-09-27T19:46:00Z">
            <w:rPr>
              <w:i/>
            </w:rPr>
          </w:rPrChange>
        </w:rPr>
        <w:t>Indicator</w:t>
      </w:r>
      <w:proofErr w:type="spellEnd"/>
      <w:r w:rsidRPr="00C912F7">
        <w:rPr>
          <w:color w:val="auto"/>
          <w:rPrChange w:id="658" w:author="Giuseppe Cattaneo" w:date="2012-09-27T19:46:00Z">
            <w:rPr/>
          </w:rPrChange>
        </w:rPr>
        <w:t xml:space="preserve">). Il paragrafo </w:t>
      </w:r>
      <w:del w:id="659" w:author="Giuseppe Cattaneo" w:date="2012-09-26T15:13:00Z">
        <w:r w:rsidR="00B856F2" w:rsidRPr="00C912F7" w:rsidDel="007F71E5">
          <w:rPr>
            <w:color w:val="auto"/>
            <w:rPrChange w:id="660" w:author="Giuseppe Cattaneo" w:date="2012-09-27T19:46:00Z">
              <w:rPr/>
            </w:rPrChange>
          </w:rPr>
          <w:fldChar w:fldCharType="begin"/>
        </w:r>
        <w:r w:rsidRPr="00C912F7" w:rsidDel="007F71E5">
          <w:rPr>
            <w:color w:val="auto"/>
            <w:rPrChange w:id="661" w:author="Giuseppe Cattaneo" w:date="2012-09-27T19:46:00Z">
              <w:rPr/>
            </w:rPrChange>
          </w:rPr>
          <w:delInstrText xml:space="preserve"> REF _Ref164589933 \r \h  \* MERGEFORMAT </w:delInstrText>
        </w:r>
        <w:r w:rsidR="00B856F2" w:rsidRPr="00C912F7" w:rsidDel="007F71E5">
          <w:rPr>
            <w:color w:val="auto"/>
            <w:rPrChange w:id="662" w:author="Giuseppe Cattaneo" w:date="2012-09-27T19:46:00Z">
              <w:rPr/>
            </w:rPrChange>
          </w:rPr>
        </w:r>
        <w:r w:rsidR="00B856F2" w:rsidRPr="00C912F7" w:rsidDel="007F71E5">
          <w:rPr>
            <w:color w:val="auto"/>
            <w:rPrChange w:id="663" w:author="Giuseppe Cattaneo" w:date="2012-09-27T19:46:00Z">
              <w:rPr/>
            </w:rPrChange>
          </w:rPr>
          <w:fldChar w:fldCharType="separate"/>
        </w:r>
        <w:r w:rsidR="00DA77A8" w:rsidRPr="00C912F7" w:rsidDel="007F71E5">
          <w:rPr>
            <w:b/>
            <w:bCs/>
            <w:color w:val="auto"/>
            <w:rPrChange w:id="664" w:author="Giuseppe Cattaneo" w:date="2012-09-27T19:46:00Z">
              <w:rPr>
                <w:b/>
                <w:bCs/>
              </w:rPr>
            </w:rPrChange>
          </w:rPr>
          <w:delText>Errore. L'origine riferimento non è stata trovata.</w:delText>
        </w:r>
        <w:r w:rsidR="00B856F2" w:rsidRPr="00C912F7" w:rsidDel="007F71E5">
          <w:rPr>
            <w:color w:val="auto"/>
            <w:rPrChange w:id="665" w:author="Giuseppe Cattaneo" w:date="2012-09-27T19:46:00Z">
              <w:rPr/>
            </w:rPrChange>
          </w:rPr>
          <w:fldChar w:fldCharType="end"/>
        </w:r>
        <w:r w:rsidRPr="00C912F7" w:rsidDel="007F71E5">
          <w:rPr>
            <w:color w:val="auto"/>
            <w:rPrChange w:id="666" w:author="Giuseppe Cattaneo" w:date="2012-09-27T19:46:00Z">
              <w:rPr/>
            </w:rPrChange>
          </w:rPr>
          <w:delText xml:space="preserve"> </w:delText>
        </w:r>
      </w:del>
      <w:ins w:id="667" w:author="Giuseppe Cattaneo" w:date="2012-09-26T15:13:00Z">
        <w:r w:rsidR="007F71E5" w:rsidRPr="00C912F7">
          <w:rPr>
            <w:color w:val="auto"/>
            <w:rPrChange w:id="668" w:author="Giuseppe Cattaneo" w:date="2012-09-27T19:46:00Z">
              <w:rPr/>
            </w:rPrChange>
          </w:rPr>
          <w:fldChar w:fldCharType="begin"/>
        </w:r>
        <w:r w:rsidR="007F71E5" w:rsidRPr="00C912F7">
          <w:rPr>
            <w:color w:val="auto"/>
            <w:rPrChange w:id="669" w:author="Giuseppe Cattaneo" w:date="2012-09-27T19:46:00Z">
              <w:rPr/>
            </w:rPrChange>
          </w:rPr>
          <w:instrText xml:space="preserve"> REF _Ref210291719 \r \h </w:instrText>
        </w:r>
      </w:ins>
      <w:r w:rsidR="007F71E5" w:rsidRPr="00C912F7">
        <w:rPr>
          <w:color w:val="auto"/>
          <w:rPrChange w:id="670" w:author="Giuseppe Cattaneo" w:date="2012-09-27T19:46:00Z">
            <w:rPr/>
          </w:rPrChange>
        </w:rPr>
      </w:r>
      <w:ins w:id="671" w:author="Giuseppe Cattaneo" w:date="2012-09-26T15:13:00Z">
        <w:r w:rsidR="007F71E5" w:rsidRPr="00C912F7">
          <w:rPr>
            <w:color w:val="auto"/>
            <w:rPrChange w:id="672" w:author="Giuseppe Cattaneo" w:date="2012-09-27T19:46:00Z">
              <w:rPr/>
            </w:rPrChange>
          </w:rPr>
          <w:fldChar w:fldCharType="separate"/>
        </w:r>
      </w:ins>
      <w:ins w:id="673" w:author="Giuseppe Cattaneo" w:date="2012-09-27T20:07:00Z">
        <w:r w:rsidR="00654C12">
          <w:rPr>
            <w:color w:val="auto"/>
          </w:rPr>
          <w:t>4</w:t>
        </w:r>
      </w:ins>
      <w:del w:id="674" w:author="Giuseppe Cattaneo" w:date="2012-09-27T19:51:00Z">
        <w:r w:rsidR="005B2C55" w:rsidRPr="00C912F7" w:rsidDel="00C912F7">
          <w:rPr>
            <w:color w:val="auto"/>
            <w:rPrChange w:id="675" w:author="Giuseppe Cattaneo" w:date="2012-09-27T19:46:00Z">
              <w:rPr/>
            </w:rPrChange>
          </w:rPr>
          <w:delText>4</w:delText>
        </w:r>
      </w:del>
      <w:ins w:id="676" w:author="Giuseppe Cattaneo" w:date="2012-09-26T15:13:00Z">
        <w:r w:rsidR="007F71E5" w:rsidRPr="00C912F7">
          <w:rPr>
            <w:color w:val="auto"/>
            <w:rPrChange w:id="677" w:author="Giuseppe Cattaneo" w:date="2012-09-27T19:46:00Z">
              <w:rPr/>
            </w:rPrChange>
          </w:rPr>
          <w:fldChar w:fldCharType="end"/>
        </w:r>
        <w:r w:rsidR="007F71E5" w:rsidRPr="00C912F7">
          <w:rPr>
            <w:color w:val="auto"/>
            <w:rPrChange w:id="678" w:author="Giuseppe Cattaneo" w:date="2012-09-27T19:46:00Z">
              <w:rPr/>
            </w:rPrChange>
          </w:rPr>
          <w:t xml:space="preserve"> </w:t>
        </w:r>
      </w:ins>
      <w:ins w:id="679" w:author="Giuseppe Cattaneo" w:date="2012-09-26T15:12:00Z">
        <w:r w:rsidR="007F71E5" w:rsidRPr="00C912F7">
          <w:rPr>
            <w:color w:val="auto"/>
            <w:rPrChange w:id="680" w:author="Giuseppe Cattaneo" w:date="2012-09-27T19:46:00Z">
              <w:rPr/>
            </w:rPrChange>
          </w:rPr>
          <w:fldChar w:fldCharType="begin"/>
        </w:r>
        <w:r w:rsidR="007F71E5" w:rsidRPr="00C912F7">
          <w:rPr>
            <w:color w:val="auto"/>
            <w:rPrChange w:id="681" w:author="Giuseppe Cattaneo" w:date="2012-09-27T19:46:00Z">
              <w:rPr/>
            </w:rPrChange>
          </w:rPr>
          <w:instrText xml:space="preserve"> REF _Ref210291704 \h </w:instrText>
        </w:r>
      </w:ins>
      <w:r w:rsidR="007F71E5" w:rsidRPr="00C912F7">
        <w:rPr>
          <w:color w:val="auto"/>
          <w:rPrChange w:id="682" w:author="Giuseppe Cattaneo" w:date="2012-09-27T19:46:00Z">
            <w:rPr/>
          </w:rPrChange>
        </w:rPr>
      </w:r>
      <w:r w:rsidR="007F71E5" w:rsidRPr="00C912F7">
        <w:rPr>
          <w:color w:val="auto"/>
          <w:rPrChange w:id="683" w:author="Giuseppe Cattaneo" w:date="2012-09-27T19:46:00Z">
            <w:rPr/>
          </w:rPrChange>
        </w:rPr>
        <w:fldChar w:fldCharType="separate"/>
      </w:r>
      <w:ins w:id="684" w:author="Giuseppe Cattaneo" w:date="2012-09-27T20:07:00Z">
        <w:r w:rsidR="00654C12">
          <w:t>Presentazione dei risultati</w:t>
        </w:r>
      </w:ins>
      <w:ins w:id="685" w:author="Giuseppe Cattaneo" w:date="2012-09-26T15:12:00Z">
        <w:r w:rsidR="007F71E5" w:rsidRPr="00C912F7">
          <w:rPr>
            <w:color w:val="auto"/>
            <w:rPrChange w:id="686" w:author="Giuseppe Cattaneo" w:date="2012-09-27T19:46:00Z">
              <w:rPr/>
            </w:rPrChange>
          </w:rPr>
          <w:fldChar w:fldCharType="end"/>
        </w:r>
      </w:ins>
      <w:ins w:id="687" w:author="Giuseppe Cattaneo" w:date="2012-09-26T15:13:00Z">
        <w:r w:rsidR="007F71E5" w:rsidRPr="00C912F7">
          <w:rPr>
            <w:color w:val="auto"/>
            <w:rPrChange w:id="688" w:author="Giuseppe Cattaneo" w:date="2012-09-27T19:46:00Z">
              <w:rPr/>
            </w:rPrChange>
          </w:rPr>
          <w:t xml:space="preserve"> </w:t>
        </w:r>
      </w:ins>
      <w:r w:rsidRPr="00C912F7">
        <w:rPr>
          <w:color w:val="auto"/>
          <w:rPrChange w:id="689" w:author="Giuseppe Cattaneo" w:date="2012-09-27T19:46:00Z">
            <w:rPr/>
          </w:rPrChange>
        </w:rPr>
        <w:t>analizza i risultati per ogni singolo quesito mettendo in evidenza eventuali criticità mentre l’ultimo paragrafo raccoglie sotto forma di considerazioni finali le indicazioni scaturite dall’analisi dell’intero campione, proponendo misure correttive ed azioni da intraprendere nel futuro come contromisure.</w:t>
      </w:r>
    </w:p>
    <w:p w14:paraId="012037AE" w14:textId="77777777" w:rsidR="00224456" w:rsidRPr="00C912F7" w:rsidRDefault="00C253E2" w:rsidP="00A14EEF">
      <w:pPr>
        <w:pStyle w:val="Rivedere"/>
        <w:rPr>
          <w:color w:val="auto"/>
          <w:rPrChange w:id="690" w:author="Giuseppe Cattaneo" w:date="2012-09-27T19:46:00Z">
            <w:rPr/>
          </w:rPrChange>
        </w:rPr>
      </w:pPr>
      <w:r w:rsidRPr="00C912F7">
        <w:rPr>
          <w:color w:val="auto"/>
          <w:rPrChange w:id="691" w:author="Giuseppe Cattaneo" w:date="2012-09-27T19:46:00Z">
            <w:rPr/>
          </w:rPrChange>
        </w:rPr>
        <w:t>In estrema sintesi, come risulterà poi dalla presentazione dei dati raccolti, il questionario 20</w:t>
      </w:r>
      <w:r w:rsidR="007B1165" w:rsidRPr="00C912F7">
        <w:rPr>
          <w:color w:val="auto"/>
          <w:rPrChange w:id="692" w:author="Giuseppe Cattaneo" w:date="2012-09-27T19:46:00Z">
            <w:rPr/>
          </w:rPrChange>
        </w:rPr>
        <w:t>1</w:t>
      </w:r>
      <w:r w:rsidRPr="00C912F7">
        <w:rPr>
          <w:color w:val="auto"/>
          <w:rPrChange w:id="693" w:author="Giuseppe Cattaneo" w:date="2012-09-27T19:46:00Z">
            <w:rPr/>
          </w:rPrChange>
        </w:rPr>
        <w:t xml:space="preserve">0 ha fornito un quadro dello stato della Sicurezza </w:t>
      </w:r>
      <w:proofErr w:type="spellStart"/>
      <w:r w:rsidRPr="00C912F7">
        <w:rPr>
          <w:color w:val="auto"/>
          <w:rPrChange w:id="694" w:author="Giuseppe Cattaneo" w:date="2012-09-27T19:46:00Z">
            <w:rPr/>
          </w:rPrChange>
        </w:rPr>
        <w:t>ICT</w:t>
      </w:r>
      <w:proofErr w:type="spellEnd"/>
      <w:r w:rsidRPr="00C912F7">
        <w:rPr>
          <w:color w:val="auto"/>
          <w:rPrChange w:id="695" w:author="Giuseppe Cattaneo" w:date="2012-09-27T19:46:00Z">
            <w:rPr/>
          </w:rPrChange>
        </w:rPr>
        <w:t xml:space="preserve"> nella Pubblica Amministrazione Centrale  abbastanza confortante e sicuramente sufficientemente maturo per recepire ogni indicazione per migliorare gli standard attuali scaturita da iniziative condivise d</w:t>
      </w:r>
      <w:ins w:id="696" w:author="REGI" w:date="2012-07-05T17:59:00Z">
        <w:r w:rsidR="009D51B3" w:rsidRPr="00C912F7">
          <w:rPr>
            <w:color w:val="auto"/>
            <w:rPrChange w:id="697" w:author="Giuseppe Cattaneo" w:date="2012-09-27T19:46:00Z">
              <w:rPr/>
            </w:rPrChange>
          </w:rPr>
          <w:t xml:space="preserve">i </w:t>
        </w:r>
        <w:proofErr w:type="spellStart"/>
        <w:r w:rsidR="009D51B3" w:rsidRPr="00C912F7">
          <w:rPr>
            <w:color w:val="auto"/>
            <w:rPrChange w:id="698" w:author="Giuseppe Cattaneo" w:date="2012-09-27T19:46:00Z">
              <w:rPr/>
            </w:rPrChange>
          </w:rPr>
          <w:t>DigitPA</w:t>
        </w:r>
      </w:ins>
      <w:proofErr w:type="spellEnd"/>
      <w:del w:id="699" w:author="REGI" w:date="2012-07-05T17:59:00Z">
        <w:r w:rsidRPr="00C912F7" w:rsidDel="009D51B3">
          <w:rPr>
            <w:color w:val="auto"/>
            <w:rPrChange w:id="700" w:author="Giuseppe Cattaneo" w:date="2012-09-27T19:46:00Z">
              <w:rPr/>
            </w:rPrChange>
          </w:rPr>
          <w:delText>el CNIPA</w:delText>
        </w:r>
      </w:del>
      <w:r w:rsidRPr="00C912F7">
        <w:rPr>
          <w:color w:val="auto"/>
          <w:rPrChange w:id="701" w:author="Giuseppe Cattaneo" w:date="2012-09-27T19:46:00Z">
            <w:rPr/>
          </w:rPrChange>
        </w:rPr>
        <w:t>.</w:t>
      </w:r>
    </w:p>
    <w:p w14:paraId="4C04C728" w14:textId="77777777" w:rsidR="00224456" w:rsidRPr="00C912F7" w:rsidRDefault="00C253E2" w:rsidP="00A14EEF">
      <w:pPr>
        <w:pStyle w:val="Rivedere"/>
        <w:rPr>
          <w:color w:val="auto"/>
          <w:rPrChange w:id="702" w:author="Giuseppe Cattaneo" w:date="2012-09-27T19:46:00Z">
            <w:rPr/>
          </w:rPrChange>
        </w:rPr>
      </w:pPr>
      <w:r w:rsidRPr="00C912F7">
        <w:rPr>
          <w:color w:val="auto"/>
          <w:rPrChange w:id="703" w:author="Giuseppe Cattaneo" w:date="2012-09-27T19:46:00Z">
            <w:rPr/>
          </w:rPrChange>
        </w:rPr>
        <w:t xml:space="preserve">Rispetto alle rilevazioni precedenti il miglioramento è stato netto, anche in virtù di iniziative promosse centralmente come il progetto </w:t>
      </w:r>
      <w:proofErr w:type="spellStart"/>
      <w:r w:rsidRPr="00C912F7">
        <w:rPr>
          <w:color w:val="auto"/>
          <w:rPrChange w:id="704" w:author="Giuseppe Cattaneo" w:date="2012-09-27T19:46:00Z">
            <w:rPr/>
          </w:rPrChange>
        </w:rPr>
        <w:t>SPC</w:t>
      </w:r>
      <w:proofErr w:type="spellEnd"/>
      <w:r w:rsidRPr="00C912F7">
        <w:rPr>
          <w:color w:val="auto"/>
          <w:rPrChange w:id="705" w:author="Giuseppe Cattaneo" w:date="2012-09-27T19:46:00Z">
            <w:rPr/>
          </w:rPrChange>
        </w:rPr>
        <w:t xml:space="preserve"> (Sistema Pubblico di Connettività) che è entrato ormai nella fase piena di esercizio.</w:t>
      </w:r>
    </w:p>
    <w:p w14:paraId="6E59252B" w14:textId="77777777" w:rsidR="00224456" w:rsidRPr="00C912F7" w:rsidRDefault="00C253E2" w:rsidP="00A14EEF">
      <w:pPr>
        <w:pStyle w:val="Rivedere"/>
        <w:rPr>
          <w:color w:val="auto"/>
          <w:rPrChange w:id="706" w:author="Giuseppe Cattaneo" w:date="2012-09-27T19:46:00Z">
            <w:rPr/>
          </w:rPrChange>
        </w:rPr>
      </w:pPr>
      <w:r w:rsidRPr="00C912F7">
        <w:rPr>
          <w:color w:val="auto"/>
          <w:rPrChange w:id="707" w:author="Giuseppe Cattaneo" w:date="2012-09-27T19:46:00Z">
            <w:rPr/>
          </w:rPrChange>
        </w:rPr>
        <w:t>Come ulteriore difficoltà nella interpretazione dei dati, occorre dire che il campione analizzato risulta fortemente disomogeneo e caratterizzato da un’estrema diversità di funzioni e di obiettivi. Per meglio affrontare questo problema, quest’anno il campione è stato suddiviso in 3 sottoinsiemi molto più omogenei. Indicazioni più puntuali potranno emergere solo da un’indagine di secondo livello condotta con le singole Amministrazioni.</w:t>
      </w:r>
    </w:p>
    <w:p w14:paraId="6CF3CD8B" w14:textId="77777777" w:rsidR="00224456" w:rsidRPr="00C912F7" w:rsidRDefault="00C253E2" w:rsidP="00A14EEF">
      <w:pPr>
        <w:pStyle w:val="Rivedere"/>
        <w:rPr>
          <w:color w:val="auto"/>
          <w:rPrChange w:id="708" w:author="Giuseppe Cattaneo" w:date="2012-09-27T19:46:00Z">
            <w:rPr/>
          </w:rPrChange>
        </w:rPr>
      </w:pPr>
      <w:r w:rsidRPr="00C912F7">
        <w:rPr>
          <w:color w:val="auto"/>
          <w:rPrChange w:id="709" w:author="Giuseppe Cattaneo" w:date="2012-09-27T19:46:00Z">
            <w:rPr/>
          </w:rPrChange>
        </w:rPr>
        <w:t xml:space="preserve">Altra grossa criticità, dalla quale discendono molti dei comportamenti errati rilevati, è la mancanza di piani di formazione per la sensibilizzazione dei dipendenti della </w:t>
      </w:r>
      <w:proofErr w:type="spellStart"/>
      <w:r w:rsidRPr="00C912F7">
        <w:rPr>
          <w:color w:val="auto"/>
          <w:rPrChange w:id="710" w:author="Giuseppe Cattaneo" w:date="2012-09-27T19:46:00Z">
            <w:rPr/>
          </w:rPrChange>
        </w:rPr>
        <w:t>PAC</w:t>
      </w:r>
      <w:proofErr w:type="spellEnd"/>
      <w:r w:rsidRPr="00C912F7">
        <w:rPr>
          <w:color w:val="auto"/>
          <w:rPrChange w:id="711" w:author="Giuseppe Cattaneo" w:date="2012-09-27T19:46:00Z">
            <w:rPr/>
          </w:rPrChange>
        </w:rPr>
        <w:t>. Benché fortemente correlati, emerge con chiarezza una dicotomia tra il tema trattamento dei dati sensibili e quello della Sicurezza più in generale. Infatti, mentre la normativa relativa al primo punto (</w:t>
      </w:r>
      <w:proofErr w:type="spellStart"/>
      <w:r w:rsidRPr="00C912F7">
        <w:rPr>
          <w:color w:val="auto"/>
          <w:rPrChange w:id="712" w:author="Giuseppe Cattaneo" w:date="2012-09-27T19:46:00Z">
            <w:rPr/>
          </w:rPrChange>
        </w:rPr>
        <w:t>D.L.vo</w:t>
      </w:r>
      <w:proofErr w:type="spellEnd"/>
      <w:r w:rsidRPr="00C912F7">
        <w:rPr>
          <w:color w:val="auto"/>
          <w:rPrChange w:id="713" w:author="Giuseppe Cattaneo" w:date="2012-09-27T19:46:00Z">
            <w:rPr/>
          </w:rPrChange>
        </w:rPr>
        <w:t xml:space="preserve"> n. 196 del 27 Giugno 2003) è stata largamente recepita anche con risultati oltre le aspettative, il tema Sicurezza </w:t>
      </w:r>
      <w:proofErr w:type="spellStart"/>
      <w:r w:rsidRPr="00C912F7">
        <w:rPr>
          <w:color w:val="auto"/>
          <w:rPrChange w:id="714" w:author="Giuseppe Cattaneo" w:date="2012-09-27T19:46:00Z">
            <w:rPr/>
          </w:rPrChange>
        </w:rPr>
        <w:t>ICT</w:t>
      </w:r>
      <w:proofErr w:type="spellEnd"/>
      <w:r w:rsidRPr="00C912F7">
        <w:rPr>
          <w:color w:val="auto"/>
          <w:rPrChange w:id="715" w:author="Giuseppe Cattaneo" w:date="2012-09-27T19:46:00Z">
            <w:rPr/>
          </w:rPrChange>
        </w:rPr>
        <w:t xml:space="preserve"> ancora stenta a trovare stabili radici nei responsabili della </w:t>
      </w:r>
      <w:proofErr w:type="spellStart"/>
      <w:r w:rsidRPr="00C912F7">
        <w:rPr>
          <w:color w:val="auto"/>
          <w:rPrChange w:id="716" w:author="Giuseppe Cattaneo" w:date="2012-09-27T19:46:00Z">
            <w:rPr/>
          </w:rPrChange>
        </w:rPr>
        <w:t>PAC</w:t>
      </w:r>
      <w:proofErr w:type="spellEnd"/>
      <w:r w:rsidRPr="00C912F7">
        <w:rPr>
          <w:color w:val="auto"/>
          <w:rPrChange w:id="717" w:author="Giuseppe Cattaneo" w:date="2012-09-27T19:46:00Z">
            <w:rPr/>
          </w:rPrChange>
        </w:rPr>
        <w:t xml:space="preserve">. D’altra parte è facile intuire come una intrusione in un sistema informativo della </w:t>
      </w:r>
      <w:proofErr w:type="spellStart"/>
      <w:r w:rsidRPr="00C912F7">
        <w:rPr>
          <w:color w:val="auto"/>
          <w:rPrChange w:id="718" w:author="Giuseppe Cattaneo" w:date="2012-09-27T19:46:00Z">
            <w:rPr/>
          </w:rPrChange>
        </w:rPr>
        <w:t>PAC</w:t>
      </w:r>
      <w:proofErr w:type="spellEnd"/>
      <w:r w:rsidRPr="00C912F7">
        <w:rPr>
          <w:color w:val="auto"/>
          <w:rPrChange w:id="719" w:author="Giuseppe Cattaneo" w:date="2012-09-27T19:46:00Z">
            <w:rPr/>
          </w:rPrChange>
        </w:rPr>
        <w:t xml:space="preserve"> possa mettere a repentaglio una immensa quantità di dati sensibili. A tal proposito </w:t>
      </w:r>
      <w:del w:id="720" w:author="REGI" w:date="2012-07-05T17:58:00Z">
        <w:r w:rsidRPr="00C912F7" w:rsidDel="009D51B3">
          <w:rPr>
            <w:color w:val="auto"/>
            <w:rPrChange w:id="721" w:author="Giuseppe Cattaneo" w:date="2012-09-27T19:46:00Z">
              <w:rPr/>
            </w:rPrChange>
          </w:rPr>
          <w:delText>il CNIPA</w:delText>
        </w:r>
      </w:del>
      <w:proofErr w:type="spellStart"/>
      <w:ins w:id="722" w:author="REGI" w:date="2012-07-05T17:58:00Z">
        <w:r w:rsidR="009D51B3" w:rsidRPr="00C912F7">
          <w:rPr>
            <w:color w:val="auto"/>
            <w:rPrChange w:id="723" w:author="Giuseppe Cattaneo" w:date="2012-09-27T19:46:00Z">
              <w:rPr/>
            </w:rPrChange>
          </w:rPr>
          <w:t>DigitPA</w:t>
        </w:r>
      </w:ins>
      <w:proofErr w:type="spellEnd"/>
      <w:r w:rsidRPr="00C912F7">
        <w:rPr>
          <w:color w:val="auto"/>
          <w:rPrChange w:id="724" w:author="Giuseppe Cattaneo" w:date="2012-09-27T19:46:00Z">
            <w:rPr/>
          </w:rPrChange>
        </w:rPr>
        <w:t xml:space="preserve"> ritiene che sia giusto forzare l’adozione di policy, anche attraverso un opportuno quadro normativo, in grado di stimolare maggiore attenzione nei confronti della sicurezza legando in maniera indissolubile il trattamento dei dati sensibili e la sicurezza dell’intero sistema informativo.</w:t>
      </w:r>
    </w:p>
    <w:p w14:paraId="60212F20" w14:textId="77777777" w:rsidR="00C253E2" w:rsidRDefault="003111FA" w:rsidP="00C253E2">
      <w:pPr>
        <w:pStyle w:val="Titolo1"/>
      </w:pPr>
      <w:bookmarkStart w:id="725" w:name="_Toc241315977"/>
      <w:bookmarkStart w:id="726" w:name="_Toc241316041"/>
      <w:bookmarkStart w:id="727" w:name="_Toc241316096"/>
      <w:bookmarkStart w:id="728" w:name="_Toc241316337"/>
      <w:bookmarkStart w:id="729" w:name="_Toc241315978"/>
      <w:bookmarkStart w:id="730" w:name="_Toc241316042"/>
      <w:bookmarkStart w:id="731" w:name="_Toc241316097"/>
      <w:bookmarkStart w:id="732" w:name="_Toc241316338"/>
      <w:bookmarkStart w:id="733" w:name="_Toc241315979"/>
      <w:bookmarkStart w:id="734" w:name="_Toc241316043"/>
      <w:bookmarkStart w:id="735" w:name="_Toc241316098"/>
      <w:bookmarkStart w:id="736" w:name="_Toc241316339"/>
      <w:bookmarkStart w:id="737" w:name="_Toc241315980"/>
      <w:bookmarkStart w:id="738" w:name="_Toc241316044"/>
      <w:bookmarkStart w:id="739" w:name="_Toc241316099"/>
      <w:bookmarkStart w:id="740" w:name="_Toc241316340"/>
      <w:bookmarkStart w:id="741" w:name="_Toc241315981"/>
      <w:bookmarkStart w:id="742" w:name="_Toc241316045"/>
      <w:bookmarkStart w:id="743" w:name="_Toc241316100"/>
      <w:bookmarkStart w:id="744" w:name="_Toc241316341"/>
      <w:bookmarkStart w:id="745" w:name="_Toc241315982"/>
      <w:bookmarkStart w:id="746" w:name="_Toc241316046"/>
      <w:bookmarkStart w:id="747" w:name="_Toc241316101"/>
      <w:bookmarkStart w:id="748" w:name="_Toc241316342"/>
      <w:bookmarkStart w:id="749" w:name="_Toc241315983"/>
      <w:bookmarkStart w:id="750" w:name="_Toc241316047"/>
      <w:bookmarkStart w:id="751" w:name="_Toc241316102"/>
      <w:bookmarkStart w:id="752" w:name="_Toc241316343"/>
      <w:bookmarkStart w:id="753" w:name="_Toc241315984"/>
      <w:bookmarkStart w:id="754" w:name="_Toc241316048"/>
      <w:bookmarkStart w:id="755" w:name="_Toc241316103"/>
      <w:bookmarkStart w:id="756" w:name="_Toc241316344"/>
      <w:bookmarkStart w:id="757" w:name="_Toc213220309"/>
      <w:bookmarkStart w:id="758" w:name="_Ref336527276"/>
      <w:bookmarkStart w:id="759" w:name="_Ref336527282"/>
      <w:bookmarkStart w:id="760" w:name="_Toc21039510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r>
        <w:lastRenderedPageBreak/>
        <w:t>Finalità</w:t>
      </w:r>
      <w:r w:rsidR="004F4DED">
        <w:t xml:space="preserve"> della rilevazione</w:t>
      </w:r>
      <w:bookmarkEnd w:id="757"/>
      <w:bookmarkEnd w:id="758"/>
      <w:bookmarkEnd w:id="759"/>
      <w:bookmarkEnd w:id="760"/>
    </w:p>
    <w:p w14:paraId="7419D289" w14:textId="77777777" w:rsidR="00224456" w:rsidRDefault="00502D94">
      <w:pPr>
        <w:pStyle w:val="Titolo2"/>
        <w:pPrChange w:id="761" w:author="Pippo Cattaneo" w:date="2012-09-26T17:07:00Z">
          <w:pPr>
            <w:pStyle w:val="Corpodeltesto"/>
          </w:pPr>
        </w:pPrChange>
      </w:pPr>
      <w:bookmarkStart w:id="762" w:name="_Toc210395105"/>
      <w:r>
        <w:t>Obiettivi</w:t>
      </w:r>
      <w:bookmarkEnd w:id="762"/>
    </w:p>
    <w:p w14:paraId="1DAED1E6" w14:textId="79289540" w:rsidR="00224456" w:rsidRDefault="001215F9" w:rsidP="00A14EEF">
      <w:pPr>
        <w:pStyle w:val="Corpodeltesto"/>
      </w:pPr>
      <w:r w:rsidRPr="001215F9">
        <w:t xml:space="preserve">Obiettivo primario </w:t>
      </w:r>
      <w:r w:rsidR="00AB2083">
        <w:t>della rilevazione annuale è quello di disporre di dati oggettivi ed aggiornati che possano consentire a</w:t>
      </w:r>
      <w:r w:rsidR="00F91EE0">
        <w:t xml:space="preserve"> </w:t>
      </w:r>
      <w:proofErr w:type="spellStart"/>
      <w:r w:rsidR="00F91EE0">
        <w:t>DigitPA</w:t>
      </w:r>
      <w:proofErr w:type="spellEnd"/>
      <w:r w:rsidR="00F91EE0">
        <w:t xml:space="preserve"> </w:t>
      </w:r>
      <w:r w:rsidR="00AB2083">
        <w:t xml:space="preserve">di tracciare un quadro organico sullo stato della Sicurezza </w:t>
      </w:r>
      <w:proofErr w:type="spellStart"/>
      <w:r w:rsidR="00AB2083">
        <w:t>ICT</w:t>
      </w:r>
      <w:proofErr w:type="spellEnd"/>
      <w:r w:rsidR="00AB2083">
        <w:t xml:space="preserve"> all’interno della </w:t>
      </w:r>
      <w:proofErr w:type="spellStart"/>
      <w:r w:rsidR="00AB2083">
        <w:t>PAC</w:t>
      </w:r>
      <w:proofErr w:type="spellEnd"/>
      <w:r w:rsidR="00AB2083">
        <w:t xml:space="preserve">. </w:t>
      </w:r>
      <w:r w:rsidR="005E71CD" w:rsidRPr="00927652">
        <w:t>Tali dati</w:t>
      </w:r>
      <w:r w:rsidR="005E71CD">
        <w:t xml:space="preserve">, infatti, vengono raccolti ed elaborati </w:t>
      </w:r>
      <w:ins w:id="763" w:author="Pippo Cattaneo" w:date="2012-09-27T16:40:00Z">
        <w:r w:rsidR="00717605">
          <w:t xml:space="preserve">ogni anno </w:t>
        </w:r>
      </w:ins>
      <w:r w:rsidR="005E71CD">
        <w:t>per avere</w:t>
      </w:r>
      <w:r w:rsidR="005E71CD" w:rsidRPr="00927652">
        <w:t xml:space="preserve"> una misura della </w:t>
      </w:r>
      <w:r w:rsidR="005E71CD" w:rsidRPr="00927652">
        <w:rPr>
          <w:i/>
        </w:rPr>
        <w:t>sensibilità</w:t>
      </w:r>
      <w:r w:rsidR="005E71CD">
        <w:t xml:space="preserve"> che</w:t>
      </w:r>
      <w:r w:rsidR="005E71CD" w:rsidRPr="00927652">
        <w:t xml:space="preserve"> ogni singola Amministrazione,</w:t>
      </w:r>
      <w:r w:rsidR="005E71CD">
        <w:t xml:space="preserve"> e nel complesso </w:t>
      </w:r>
      <w:r w:rsidR="005E71CD" w:rsidRPr="00927652">
        <w:t xml:space="preserve">l’intera </w:t>
      </w:r>
      <w:proofErr w:type="spellStart"/>
      <w:r w:rsidR="005E71CD" w:rsidRPr="00927652">
        <w:t>PAC</w:t>
      </w:r>
      <w:proofErr w:type="spellEnd"/>
      <w:r w:rsidR="005E71CD" w:rsidRPr="00927652">
        <w:t xml:space="preserve">, </w:t>
      </w:r>
      <w:r w:rsidR="005E71CD">
        <w:t xml:space="preserve">ha sviluppato </w:t>
      </w:r>
      <w:r w:rsidR="005E71CD" w:rsidRPr="00927652">
        <w:t xml:space="preserve">rispetto al tema </w:t>
      </w:r>
      <w:ins w:id="764" w:author="Pippo Cattaneo" w:date="2012-09-27T16:40:00Z">
        <w:r w:rsidR="00717605">
          <w:t xml:space="preserve">della </w:t>
        </w:r>
      </w:ins>
      <w:r w:rsidR="005E71CD" w:rsidRPr="00927652">
        <w:t>Sicurezza Informatica.</w:t>
      </w:r>
    </w:p>
    <w:p w14:paraId="56B72F68" w14:textId="77777777" w:rsidR="00224456" w:rsidRDefault="005E71CD" w:rsidP="00A14EEF">
      <w:pPr>
        <w:pStyle w:val="Corpodeltesto"/>
      </w:pPr>
      <w:r>
        <w:t>Da questo obiettivo primario derivano 2 sotto obiettivi altrettanto importanti:</w:t>
      </w:r>
    </w:p>
    <w:p w14:paraId="4CA2943A" w14:textId="77777777" w:rsidR="00224456" w:rsidRDefault="005E71CD" w:rsidP="000436AF">
      <w:pPr>
        <w:pStyle w:val="ItemCorpodeltesto"/>
      </w:pPr>
      <w:r>
        <w:t xml:space="preserve">Sviluppare un modello unico e condiviso di Sicurezza </w:t>
      </w:r>
      <w:proofErr w:type="spellStart"/>
      <w:r>
        <w:t>ICT</w:t>
      </w:r>
      <w:proofErr w:type="spellEnd"/>
      <w:r>
        <w:t xml:space="preserve"> per tutta la </w:t>
      </w:r>
      <w:proofErr w:type="spellStart"/>
      <w:r>
        <w:t>PAC</w:t>
      </w:r>
      <w:proofErr w:type="spellEnd"/>
    </w:p>
    <w:p w14:paraId="141D610C" w14:textId="77777777" w:rsidR="00224456" w:rsidRDefault="005E71CD" w:rsidP="000436AF">
      <w:pPr>
        <w:pStyle w:val="ItemCorpodeltesto"/>
      </w:pPr>
      <w:r>
        <w:t>Fornire a tutte le Amministrazioni che annualmente collaborano per la raccolta dati un’indicazione precisa e puntuale sulle prestazioni raggiunte rispetto al modello atteso ed eventuali contromisure da mettere in atto in presenza di forti criticità.</w:t>
      </w:r>
    </w:p>
    <w:p w14:paraId="4620B305" w14:textId="24F2A8CB" w:rsidR="00224456" w:rsidRDefault="005E71CD" w:rsidP="00A14EEF">
      <w:pPr>
        <w:pStyle w:val="Corpodeltesto"/>
      </w:pPr>
      <w:r>
        <w:t xml:space="preserve">Rispetto al primo punto </w:t>
      </w:r>
      <w:proofErr w:type="spellStart"/>
      <w:ins w:id="765" w:author="REGI" w:date="2012-07-05T17:56:00Z">
        <w:r w:rsidR="009D51B3">
          <w:t>DigitPA</w:t>
        </w:r>
      </w:ins>
      <w:proofErr w:type="spellEnd"/>
      <w:del w:id="766" w:author="REGI" w:date="2012-07-05T17:56:00Z">
        <w:r w:rsidR="00BC2C81" w:rsidDel="009D51B3">
          <w:delText>il CNIPA</w:delText>
        </w:r>
      </w:del>
      <w:r w:rsidR="00BC2C81">
        <w:t xml:space="preserve"> da tempo ha iniziato a sviluppare un modello comune per sicurezza coniugando i più recenti risultati emanati dagli organismi internazionali deputati a definire standard e metriche per la Sicurezza </w:t>
      </w:r>
      <w:proofErr w:type="spellStart"/>
      <w:r w:rsidR="00BC2C81">
        <w:t>ICT</w:t>
      </w:r>
      <w:proofErr w:type="spellEnd"/>
      <w:r w:rsidR="00BC2C81">
        <w:t xml:space="preserve"> con una profonda conoscenza dei processi </w:t>
      </w:r>
      <w:del w:id="767" w:author="Pippo Cattaneo" w:date="2012-09-27T16:41:00Z">
        <w:r w:rsidR="00BC2C81" w:rsidDel="00717605">
          <w:delText xml:space="preserve"> </w:delText>
        </w:r>
      </w:del>
      <w:r w:rsidR="00BC2C81">
        <w:t xml:space="preserve">interni e delle problematiche tipiche del mondo della </w:t>
      </w:r>
      <w:proofErr w:type="spellStart"/>
      <w:r w:rsidR="00BC2C81">
        <w:t>PA</w:t>
      </w:r>
      <w:proofErr w:type="spellEnd"/>
      <w:r w:rsidR="00BC2C81">
        <w:t xml:space="preserve"> che </w:t>
      </w:r>
      <w:del w:id="768" w:author="REGI" w:date="2012-07-05T18:00:00Z">
        <w:r w:rsidR="00BC2C81" w:rsidDel="00CE2E4F">
          <w:delText xml:space="preserve">il </w:delText>
        </w:r>
      </w:del>
      <w:proofErr w:type="spellStart"/>
      <w:ins w:id="769" w:author="REGI" w:date="2012-07-05T17:56:00Z">
        <w:r w:rsidR="009D51B3">
          <w:t>DigitPA</w:t>
        </w:r>
      </w:ins>
      <w:proofErr w:type="spellEnd"/>
      <w:del w:id="770" w:author="REGI" w:date="2012-07-05T17:56:00Z">
        <w:r w:rsidR="00BC2C81" w:rsidDel="009D51B3">
          <w:delText>CNIPA</w:delText>
        </w:r>
      </w:del>
      <w:r w:rsidR="00BC2C81">
        <w:t xml:space="preserve"> ha acquisito nel corso degli anni. Tale modello, nel corso degli ultimi 5 anni è stato costantemente aggiornato utilizzando gli stessi risultati raccolti nelle precedenti rilevazioni per determinare l’esigenz</w:t>
      </w:r>
      <w:r w:rsidR="007A0B06">
        <w:t>a</w:t>
      </w:r>
      <w:r w:rsidR="00BC2C81">
        <w:t xml:space="preserve"> di svecchiare alcuni quesiti o di aggiungerne di nuovi.</w:t>
      </w:r>
    </w:p>
    <w:p w14:paraId="6F80A05A" w14:textId="0C4246FF" w:rsidR="00E35278" w:rsidRDefault="00C73688" w:rsidP="00A14EEF">
      <w:pPr>
        <w:pStyle w:val="Corpodeltesto"/>
      </w:pPr>
      <w:r>
        <w:t>I due sotto obiettivi sono fortemente correlati, i</w:t>
      </w:r>
      <w:r w:rsidR="00BC2C81">
        <w:t>nfatti, solo d</w:t>
      </w:r>
      <w:r w:rsidR="00BC2C81" w:rsidRPr="00AF3326">
        <w:t>ispo</w:t>
      </w:r>
      <w:r w:rsidR="00BC2C81">
        <w:t xml:space="preserve">nendo </w:t>
      </w:r>
      <w:r w:rsidR="00BC2C81" w:rsidRPr="00AF3326">
        <w:t>di un m</w:t>
      </w:r>
      <w:r w:rsidR="00BC2C81">
        <w:t>odello comune per la sicurezza</w:t>
      </w:r>
      <w:r w:rsidR="00E35278">
        <w:t xml:space="preserve">, </w:t>
      </w:r>
      <w:r>
        <w:t>sarà</w:t>
      </w:r>
      <w:r w:rsidR="00BC2C81">
        <w:t xml:space="preserve"> possibile effettuare il monitoraggio </w:t>
      </w:r>
      <w:del w:id="771" w:author="Pippo Cattaneo" w:date="2012-09-27T16:41:00Z">
        <w:r w:rsidR="00BC2C81" w:rsidDel="00717605">
          <w:delText xml:space="preserve"> </w:delText>
        </w:r>
      </w:del>
      <w:r w:rsidR="00BC2C81">
        <w:t xml:space="preserve">puntuale dell’utenza, ed eventualmente fornire agli utenti stessi indicazioni precise su quanto si sta realizzando </w:t>
      </w:r>
      <w:r w:rsidR="00E35278">
        <w:t>attraverso</w:t>
      </w:r>
      <w:r w:rsidR="00BC2C81">
        <w:t xml:space="preserve"> progetti interni e quanto rimane da fare per </w:t>
      </w:r>
      <w:r w:rsidR="00BC2C81" w:rsidRPr="00AF3326">
        <w:t xml:space="preserve">correggere eventuali </w:t>
      </w:r>
      <w:r w:rsidR="00E35278">
        <w:t>scostamenti dal modello atteso.</w:t>
      </w:r>
    </w:p>
    <w:p w14:paraId="34949F39" w14:textId="5F333266" w:rsidR="00BC2C81" w:rsidRDefault="00E35278" w:rsidP="00A14EEF">
      <w:pPr>
        <w:pStyle w:val="Corpodeltesto"/>
      </w:pPr>
      <w:r>
        <w:t>Il fine ultimo</w:t>
      </w:r>
      <w:ins w:id="772" w:author="Pippo Cattaneo" w:date="2012-09-27T16:42:00Z">
        <w:r w:rsidR="00717605">
          <w:t>,</w:t>
        </w:r>
      </w:ins>
      <w:r>
        <w:t xml:space="preserve"> quindi</w:t>
      </w:r>
      <w:ins w:id="773" w:author="Pippo Cattaneo" w:date="2012-09-27T16:42:00Z">
        <w:r w:rsidR="00717605">
          <w:t>,</w:t>
        </w:r>
      </w:ins>
      <w:r>
        <w:t xml:space="preserve"> </w:t>
      </w:r>
      <w:r w:rsidR="00C73688">
        <w:t xml:space="preserve">non è </w:t>
      </w:r>
      <w:del w:id="774" w:author="Pippo Cattaneo" w:date="2012-09-27T16:42:00Z">
        <w:r w:rsidDel="00717605">
          <w:delText xml:space="preserve">ovviamente </w:delText>
        </w:r>
      </w:del>
      <w:r>
        <w:t xml:space="preserve">quello di stilare graduatorie di merito bensì quello di </w:t>
      </w:r>
      <w:ins w:id="775" w:author="Pippo Cattaneo" w:date="2012-09-27T16:42:00Z">
        <w:r w:rsidR="00717605">
          <w:t xml:space="preserve">raccogliere dati oggettivi per </w:t>
        </w:r>
      </w:ins>
      <w:del w:id="776" w:author="Pippo Cattaneo" w:date="2012-09-27T16:42:00Z">
        <w:r w:rsidDel="00717605">
          <w:delText>tenere sotto controllo</w:delText>
        </w:r>
      </w:del>
      <w:ins w:id="777" w:author="Pippo Cattaneo" w:date="2012-09-27T16:42:00Z">
        <w:r w:rsidR="00717605">
          <w:t>governare</w:t>
        </w:r>
      </w:ins>
      <w:r>
        <w:t xml:space="preserve"> un tema così delicato, prevenendo ogni situazione di rischio e garantendo la crescita omogenea, anche per le piccole Amministrazioni</w:t>
      </w:r>
      <w:ins w:id="778" w:author="Pippo Cattaneo" w:date="2012-09-27T16:43:00Z">
        <w:r w:rsidR="00717605">
          <w:t>. Si auspica infatti che tutte le Amministrazioni devono tendere</w:t>
        </w:r>
      </w:ins>
      <w:del w:id="779" w:author="Pippo Cattaneo" w:date="2012-09-27T16:43:00Z">
        <w:r w:rsidDel="00717605">
          <w:delText>,</w:delText>
        </w:r>
      </w:del>
      <w:r>
        <w:t xml:space="preserve"> verso standard di Sicurezza sufficienti </w:t>
      </w:r>
      <w:ins w:id="780" w:author="Pippo Cattaneo" w:date="2012-09-27T16:44:00Z">
        <w:r w:rsidR="000513A6">
          <w:t>per affrontare</w:t>
        </w:r>
      </w:ins>
      <w:del w:id="781" w:author="Pippo Cattaneo" w:date="2012-09-27T16:44:00Z">
        <w:r w:rsidDel="000513A6">
          <w:delText>ad evitare</w:delText>
        </w:r>
      </w:del>
      <w:r>
        <w:t xml:space="preserve"> </w:t>
      </w:r>
      <w:ins w:id="782" w:author="Pippo Cattaneo" w:date="2012-09-27T16:44:00Z">
        <w:r w:rsidR="000513A6">
          <w:t xml:space="preserve">le inevitabili </w:t>
        </w:r>
      </w:ins>
      <w:r>
        <w:t xml:space="preserve">falle </w:t>
      </w:r>
      <w:ins w:id="783" w:author="Pippo Cattaneo" w:date="2012-09-27T16:44:00Z">
        <w:r w:rsidR="000513A6">
          <w:t xml:space="preserve">nei propri sistemi </w:t>
        </w:r>
      </w:ins>
      <w:r>
        <w:t xml:space="preserve">che potrebbero causare gravi danni all’intero sistema </w:t>
      </w:r>
      <w:del w:id="784" w:author="Pippo Cattaneo" w:date="2012-09-27T16:45:00Z">
        <w:r w:rsidDel="000513A6">
          <w:delText xml:space="preserve">e quindi </w:delText>
        </w:r>
      </w:del>
      <w:ins w:id="785" w:author="Pippo Cattaneo" w:date="2012-09-27T16:45:00Z">
        <w:r w:rsidR="000513A6">
          <w:t>incidendo negativamente su</w:t>
        </w:r>
      </w:ins>
      <w:del w:id="786" w:author="Pippo Cattaneo" w:date="2012-09-27T16:45:00Z">
        <w:r w:rsidDel="000513A6">
          <w:delText>su</w:delText>
        </w:r>
      </w:del>
      <w:r>
        <w:t xml:space="preserve">i servizi offerti ai cittadini. E’ pertanto indispensabile che tutte le strutture informatiche della </w:t>
      </w:r>
      <w:proofErr w:type="spellStart"/>
      <w:r>
        <w:t>PAC</w:t>
      </w:r>
      <w:proofErr w:type="spellEnd"/>
      <w:r>
        <w:t xml:space="preserve"> raggiungano la stessa “maturità e consapevolezza” su ogni possibile </w:t>
      </w:r>
      <w:r w:rsidR="0001332B">
        <w:t>elemento di criticità presente nei propri sistemi informativi.</w:t>
      </w:r>
    </w:p>
    <w:p w14:paraId="44AD115E" w14:textId="6FEADB66" w:rsidR="00A94114" w:rsidRDefault="00E35278" w:rsidP="00A14EEF">
      <w:pPr>
        <w:pStyle w:val="Corpodeltesto"/>
      </w:pPr>
      <w:r>
        <w:t xml:space="preserve">Ultima opportunità offerta dalla rilevazione è quella </w:t>
      </w:r>
      <w:ins w:id="787" w:author="Pippo Cattaneo" w:date="2012-09-27T16:46:00Z">
        <w:r w:rsidR="000513A6">
          <w:t xml:space="preserve">di poter identificare e successivamente </w:t>
        </w:r>
      </w:ins>
      <w:r w:rsidR="00502E1E">
        <w:t>avviare</w:t>
      </w:r>
      <w:ins w:id="788" w:author="Pippo Cattaneo" w:date="2012-09-27T16:46:00Z">
        <w:r w:rsidR="000513A6">
          <w:t>,</w:t>
        </w:r>
      </w:ins>
      <w:r w:rsidR="00502E1E">
        <w:t xml:space="preserve"> attraverso i dati raccolti</w:t>
      </w:r>
      <w:ins w:id="789" w:author="Pippo Cattaneo" w:date="2012-09-27T16:46:00Z">
        <w:r w:rsidR="000513A6">
          <w:t>,</w:t>
        </w:r>
      </w:ins>
      <w:r w:rsidR="00502E1E">
        <w:t xml:space="preserve"> azioni specifiche atte a ridurre il gap rispetto al modello atteso laddove si dovessero evidenziare criticità diffuse all’interno di un</w:t>
      </w:r>
      <w:del w:id="790" w:author="Pippo Cattaneo" w:date="2012-09-27T16:46:00Z">
        <w:r w:rsidR="00502E1E" w:rsidDel="000513A6">
          <w:delText>a</w:delText>
        </w:r>
      </w:del>
      <w:r w:rsidR="00502E1E">
        <w:t xml:space="preserve"> </w:t>
      </w:r>
      <w:del w:id="791" w:author="Pippo Cattaneo" w:date="2012-09-27T16:46:00Z">
        <w:r w:rsidR="00502E1E" w:rsidDel="000513A6">
          <w:delText xml:space="preserve">significativo </w:delText>
        </w:r>
      </w:del>
      <w:r w:rsidR="00502E1E">
        <w:t xml:space="preserve">sottoinsieme delle Amministrazioni </w:t>
      </w:r>
      <w:del w:id="792" w:author="Pippo Cattaneo" w:date="2012-09-27T16:47:00Z">
        <w:r w:rsidR="00502E1E" w:rsidDel="000513A6">
          <w:delText>partecipanti</w:delText>
        </w:r>
      </w:del>
      <w:ins w:id="793" w:author="Pippo Cattaneo" w:date="2012-09-27T16:47:00Z">
        <w:r w:rsidR="000513A6">
          <w:t>che hanno partecipato</w:t>
        </w:r>
      </w:ins>
      <w:r w:rsidR="00502E1E">
        <w:t>.</w:t>
      </w:r>
    </w:p>
    <w:p w14:paraId="3E801DD0" w14:textId="6C3FA44B" w:rsidR="00E35278" w:rsidRDefault="00A94114" w:rsidP="00A14EEF">
      <w:pPr>
        <w:pStyle w:val="Corpodeltesto"/>
      </w:pPr>
      <w:r>
        <w:t xml:space="preserve">In particolare per le amministrazioni </w:t>
      </w:r>
      <w:ins w:id="794" w:author="Pippo Cattaneo" w:date="2012-09-27T16:47:00Z">
        <w:r w:rsidR="00CC2CC5">
          <w:t xml:space="preserve">i cui risultati </w:t>
        </w:r>
      </w:ins>
      <w:del w:id="795" w:author="Pippo Cattaneo" w:date="2012-09-27T16:47:00Z">
        <w:r w:rsidDel="00CC2CC5">
          <w:delText xml:space="preserve">che </w:delText>
        </w:r>
      </w:del>
      <w:r>
        <w:t>ricadono al di sotto della soglia di criticità prefissata</w:t>
      </w:r>
      <w:del w:id="796" w:author="Pippo Cattaneo" w:date="2012-09-27T16:48:00Z">
        <w:r w:rsidDel="00CC2CC5">
          <w:delText xml:space="preserve"> (</w:delText>
        </w:r>
      </w:del>
      <w:ins w:id="797" w:author="Pippo Cattaneo" w:date="2012-09-27T16:48:00Z">
        <w:r w:rsidR="00CC2CC5">
          <w:t xml:space="preserve"> saranno fornite indicazioni puntuali sulle criticità riscontrate ed eventualmente le contromisure da mettere in atto per ribaltare il r</w:t>
        </w:r>
      </w:ins>
      <w:ins w:id="798" w:author="Pippo Cattaneo" w:date="2012-09-27T16:49:00Z">
        <w:r w:rsidR="00CC2CC5">
          <w:t>i</w:t>
        </w:r>
      </w:ins>
      <w:ins w:id="799" w:author="Pippo Cattaneo" w:date="2012-09-27T16:48:00Z">
        <w:r w:rsidR="00CC2CC5">
          <w:t>sultato negativo.</w:t>
        </w:r>
      </w:ins>
      <w:del w:id="800" w:author="Pippo Cattaneo" w:date="2012-09-27T16:49:00Z">
        <w:r w:rsidDel="00CC2CC5">
          <w:delText>cf.</w:delText>
        </w:r>
      </w:del>
      <w:r>
        <w:t xml:space="preserve"> </w:t>
      </w:r>
      <w:del w:id="801" w:author="Pippo Cattaneo" w:date="2012-09-27T16:47:00Z">
        <w:r w:rsidDel="00CC2CC5">
          <w:delText xml:space="preserve"> </w:delText>
        </w:r>
        <w:r w:rsidR="00502E1E" w:rsidDel="00CC2CC5">
          <w:delText xml:space="preserve"> </w:delText>
        </w:r>
      </w:del>
      <w:r w:rsidR="00502E1E">
        <w:t>A tal fine quest’anno saranno redatte schede sintetiche per ciascuna amministrazione e</w:t>
      </w:r>
      <w:ins w:id="802" w:author="Pippo Cattaneo" w:date="2012-09-27T16:49:00Z">
        <w:r w:rsidR="00CC2CC5">
          <w:t xml:space="preserve"> sono stati pianificati</w:t>
        </w:r>
      </w:ins>
      <w:del w:id="803" w:author="Pippo Cattaneo" w:date="2012-09-27T16:49:00Z">
        <w:r w:rsidR="00502E1E" w:rsidDel="00CC2CC5">
          <w:delText>d avviate</w:delText>
        </w:r>
      </w:del>
      <w:del w:id="804" w:author="Pippo Cattaneo" w:date="2012-09-27T16:47:00Z">
        <w:r w:rsidR="00502E1E" w:rsidDel="00CC2CC5">
          <w:delText xml:space="preserve"> </w:delText>
        </w:r>
      </w:del>
      <w:r w:rsidR="00502E1E">
        <w:t xml:space="preserve"> </w:t>
      </w:r>
      <w:ins w:id="805" w:author="Pippo Cattaneo" w:date="2012-09-27T16:49:00Z">
        <w:r w:rsidR="00CC2CC5">
          <w:t xml:space="preserve">cicli di </w:t>
        </w:r>
      </w:ins>
      <w:r w:rsidR="00502E1E">
        <w:t>incontri con le Amministrazioni per approfondimenti di secondo livello.</w:t>
      </w:r>
    </w:p>
    <w:p w14:paraId="54048629" w14:textId="77777777" w:rsidR="00C253E2" w:rsidRDefault="004F4DED">
      <w:pPr>
        <w:pStyle w:val="Titolo2"/>
        <w:pPrChange w:id="806" w:author="Pippo Cattaneo" w:date="2012-09-26T17:07:00Z">
          <w:pPr>
            <w:pStyle w:val="Corpodeltesto"/>
          </w:pPr>
        </w:pPrChange>
      </w:pPr>
      <w:bookmarkStart w:id="807" w:name="_Toc213220310"/>
      <w:bookmarkStart w:id="808" w:name="_Toc210395106"/>
      <w:r>
        <w:t>Struttura del questionario</w:t>
      </w:r>
      <w:bookmarkEnd w:id="807"/>
      <w:bookmarkEnd w:id="808"/>
    </w:p>
    <w:p w14:paraId="4C9BA551" w14:textId="170FF252" w:rsidR="00224456" w:rsidRDefault="00502D94" w:rsidP="00A14EEF">
      <w:pPr>
        <w:pStyle w:val="Corpodeltesto"/>
      </w:pPr>
      <w:r>
        <w:t>Per meglio raggiungere</w:t>
      </w:r>
      <w:r w:rsidR="00502E1E">
        <w:t xml:space="preserve"> gli obiettivi della rilevazione esposti nel precedente paragrafo è stato realizzato e aggiornato negli anni un questionario on-line </w:t>
      </w:r>
      <w:ins w:id="809" w:author="Pippo Cattaneo" w:date="2012-09-27T16:50:00Z">
        <w:r w:rsidR="005C1E68">
          <w:t xml:space="preserve">impiegato </w:t>
        </w:r>
      </w:ins>
      <w:del w:id="810" w:author="Pippo Cattaneo" w:date="2012-09-27T16:50:00Z">
        <w:r w:rsidR="00502E1E" w:rsidDel="005C1E68">
          <w:delText>che rappresenta lo strumento</w:delText>
        </w:r>
      </w:del>
      <w:ins w:id="811" w:author="Pippo Cattaneo" w:date="2012-09-27T16:50:00Z">
        <w:r w:rsidR="005C1E68">
          <w:t>come strumento</w:t>
        </w:r>
      </w:ins>
      <w:r w:rsidR="00502E1E">
        <w:t xml:space="preserve"> principale per la raccolta dei dati </w:t>
      </w:r>
      <w:ins w:id="812" w:author="Pippo Cattaneo" w:date="2012-09-27T16:51:00Z">
        <w:r w:rsidR="005C1E68">
          <w:t>oggetto della rilevazione annuale</w:t>
        </w:r>
      </w:ins>
      <w:del w:id="813" w:author="Pippo Cattaneo" w:date="2012-09-27T16:51:00Z">
        <w:r w:rsidR="00502E1E" w:rsidDel="005C1E68">
          <w:delText>necessari</w:delText>
        </w:r>
      </w:del>
      <w:r w:rsidR="00502E1E">
        <w:t xml:space="preserve">. Tale questionario discende direttamente dal modello comune per la Sicurezza </w:t>
      </w:r>
      <w:proofErr w:type="spellStart"/>
      <w:r w:rsidR="00502E1E">
        <w:t>ICT</w:t>
      </w:r>
      <w:proofErr w:type="spellEnd"/>
      <w:r w:rsidR="00502E1E">
        <w:t xml:space="preserve"> che </w:t>
      </w:r>
      <w:del w:id="814" w:author="REGI" w:date="2012-07-05T17:58:00Z">
        <w:r w:rsidR="00502E1E" w:rsidDel="009D51B3">
          <w:delText>il CNIPA</w:delText>
        </w:r>
      </w:del>
      <w:proofErr w:type="spellStart"/>
      <w:ins w:id="815" w:author="REGI" w:date="2012-07-05T17:58:00Z">
        <w:r w:rsidR="009D51B3">
          <w:t>DigitPA</w:t>
        </w:r>
      </w:ins>
      <w:proofErr w:type="spellEnd"/>
      <w:r w:rsidR="00502E1E">
        <w:t xml:space="preserve"> ha messo a punto.</w:t>
      </w:r>
      <w:r w:rsidR="00ED63DE">
        <w:t xml:space="preserve"> I</w:t>
      </w:r>
      <w:r w:rsidR="00533067">
        <w:t xml:space="preserve">l questionario è stato </w:t>
      </w:r>
      <w:r w:rsidR="00ED63DE">
        <w:t>strutturato in 4 sezioni ognuna dedicat</w:t>
      </w:r>
      <w:r w:rsidR="00533067">
        <w:t>a</w:t>
      </w:r>
      <w:r w:rsidR="00ED63DE">
        <w:t xml:space="preserve"> </w:t>
      </w:r>
      <w:r w:rsidR="00ED63DE">
        <w:lastRenderedPageBreak/>
        <w:t>ad una particolare prospettiva sul t</w:t>
      </w:r>
      <w:r w:rsidR="00AE4C22">
        <w:t>ema complessivo della Sicurezza. Le 4 sezioni hanno ereditato il titolo</w:t>
      </w:r>
      <w:r w:rsidR="00ED63DE">
        <w:t xml:space="preserve"> </w:t>
      </w:r>
      <w:r w:rsidR="00AE4C22">
        <w:t xml:space="preserve">dal </w:t>
      </w:r>
      <w:proofErr w:type="spellStart"/>
      <w:r w:rsidR="00AE4C22">
        <w:t>KPI</w:t>
      </w:r>
      <w:proofErr w:type="spellEnd"/>
      <w:r w:rsidR="00AE4C22">
        <w:t xml:space="preserve"> corrisponde</w:t>
      </w:r>
      <w:ins w:id="816" w:author="Pippo Cattaneo" w:date="2012-09-27T16:51:00Z">
        <w:r w:rsidR="005C1E68">
          <w:t>n</w:t>
        </w:r>
      </w:ins>
      <w:r w:rsidR="00AE4C22">
        <w:t xml:space="preserve">te </w:t>
      </w:r>
      <w:r w:rsidR="00ED63DE">
        <w:t>ed ognuna di q</w:t>
      </w:r>
      <w:r w:rsidR="00AE4C22">
        <w:t xml:space="preserve">ueste </w:t>
      </w:r>
      <w:ins w:id="817" w:author="Pippo Cattaneo" w:date="2012-09-27T16:51:00Z">
        <w:r w:rsidR="005C1E68">
          <w:t>presenta il set di quesiti individuato per i</w:t>
        </w:r>
      </w:ins>
      <w:del w:id="818" w:author="Pippo Cattaneo" w:date="2012-09-27T16:52:00Z">
        <w:r w:rsidR="00AE4C22" w:rsidDel="005C1E68">
          <w:delText>concorre a</w:delText>
        </w:r>
      </w:del>
      <w:r w:rsidR="00AE4C22">
        <w:t xml:space="preserve">l calcolo del </w:t>
      </w:r>
      <w:proofErr w:type="spellStart"/>
      <w:r w:rsidR="00ED63DE">
        <w:t>Key</w:t>
      </w:r>
      <w:proofErr w:type="spellEnd"/>
      <w:r w:rsidR="00ED63DE">
        <w:t xml:space="preserve"> Performance </w:t>
      </w:r>
      <w:proofErr w:type="spellStart"/>
      <w:r w:rsidR="00ED63DE">
        <w:t>Indicator</w:t>
      </w:r>
      <w:proofErr w:type="spellEnd"/>
      <w:r w:rsidR="00AE4C22">
        <w:t>.</w:t>
      </w:r>
      <w:r w:rsidR="008774A8">
        <w:t xml:space="preserve"> Ogni </w:t>
      </w:r>
      <w:proofErr w:type="spellStart"/>
      <w:r w:rsidR="00AE4C22">
        <w:t>KPI</w:t>
      </w:r>
      <w:proofErr w:type="spellEnd"/>
      <w:r w:rsidR="00AE4C22">
        <w:t xml:space="preserve"> esprime</w:t>
      </w:r>
      <w:r w:rsidR="00ED63DE">
        <w:t xml:space="preserve"> </w:t>
      </w:r>
      <w:r w:rsidR="00AE4C22">
        <w:t xml:space="preserve">infatti </w:t>
      </w:r>
      <w:r w:rsidR="00ED63DE">
        <w:t>numericamente</w:t>
      </w:r>
      <w:r w:rsidR="00AE4C22">
        <w:t>,</w:t>
      </w:r>
      <w:r w:rsidR="00ED63DE">
        <w:t xml:space="preserve"> in maniera estremamente sintetica</w:t>
      </w:r>
      <w:r w:rsidR="00AE4C22">
        <w:t>,</w:t>
      </w:r>
      <w:r w:rsidR="00ED63DE">
        <w:t xml:space="preserve"> un indice prestazionale oggettivamente </w:t>
      </w:r>
      <w:r w:rsidR="00AE4C22">
        <w:t>rilevabile attraverso la metodologia descritta nel prossima paragrafo</w:t>
      </w:r>
      <w:r w:rsidR="00ED63DE">
        <w:t>.</w:t>
      </w:r>
      <w:r w:rsidR="00533067">
        <w:t xml:space="preserve"> L’insieme di tutti i quesiti presenti nel questionario di fatto ricopre a 360 gradi tutti gli aspetti connessi al tema Sicurezza </w:t>
      </w:r>
      <w:proofErr w:type="spellStart"/>
      <w:r w:rsidR="00533067">
        <w:t>ICT</w:t>
      </w:r>
      <w:proofErr w:type="spellEnd"/>
      <w:r w:rsidR="00533067">
        <w:t xml:space="preserve">, </w:t>
      </w:r>
      <w:r w:rsidR="008774A8">
        <w:t xml:space="preserve">spaziando dalle dotazioni hardware/software alla organizzazione dedicata alla sicurezza. Per evitare duplicazioni dei dati disponibili è stato stralciato dal questionario </w:t>
      </w:r>
      <w:r w:rsidR="00533067">
        <w:t xml:space="preserve">il tema connettività ed attrezzature di rete </w:t>
      </w:r>
      <w:r w:rsidR="008774A8">
        <w:t>poiché</w:t>
      </w:r>
      <w:r w:rsidR="00533067">
        <w:t xml:space="preserve"> da qualche anno </w:t>
      </w:r>
      <w:ins w:id="819" w:author="Pippo Cattaneo" w:date="2012-09-27T16:52:00Z">
        <w:r w:rsidR="005C1E68">
          <w:t xml:space="preserve">tutte </w:t>
        </w:r>
      </w:ins>
      <w:r w:rsidR="008774A8">
        <w:t>la P</w:t>
      </w:r>
      <w:ins w:id="820" w:author="Pippo Cattaneo" w:date="2012-09-27T16:52:00Z">
        <w:r w:rsidR="005C1E68">
          <w:t>ubblica Amministrazione</w:t>
        </w:r>
      </w:ins>
      <w:del w:id="821" w:author="Pippo Cattaneo" w:date="2012-09-27T16:52:00Z">
        <w:r w:rsidR="008774A8" w:rsidDel="005C1E68">
          <w:delText>AC</w:delText>
        </w:r>
      </w:del>
      <w:r w:rsidR="008774A8">
        <w:t xml:space="preserve"> </w:t>
      </w:r>
      <w:r w:rsidR="00533067">
        <w:t xml:space="preserve">dispone di soluzioni </w:t>
      </w:r>
      <w:r w:rsidR="00C403F1">
        <w:t xml:space="preserve">standard che offrono ottimi livelli di sicurezza </w:t>
      </w:r>
      <w:r w:rsidR="008774A8">
        <w:t>attraverso i</w:t>
      </w:r>
      <w:r w:rsidR="00533067">
        <w:t>l listino del Sistema Pubbl</w:t>
      </w:r>
      <w:r w:rsidR="008774A8">
        <w:t>ico di Connettività.</w:t>
      </w:r>
    </w:p>
    <w:p w14:paraId="0A21E6C7" w14:textId="77777777" w:rsidR="00C253E2" w:rsidRDefault="00C253E2">
      <w:pPr>
        <w:pStyle w:val="Titolo2"/>
        <w:pPrChange w:id="822" w:author="Pippo Cattaneo" w:date="2012-09-26T17:07:00Z">
          <w:pPr>
            <w:pStyle w:val="Corpodeltesto"/>
          </w:pPr>
        </w:pPrChange>
      </w:pPr>
      <w:bookmarkStart w:id="823" w:name="_Toc213220311"/>
      <w:bookmarkStart w:id="824" w:name="_Toc210395107"/>
      <w:r>
        <w:t>Elementi di novità</w:t>
      </w:r>
      <w:bookmarkEnd w:id="824"/>
      <w:del w:id="825" w:author="Pippo Cattaneo" w:date="2012-09-27T16:53:00Z">
        <w:r w:rsidDel="005C1E68">
          <w:delText xml:space="preserve"> dell’edizione</w:delText>
        </w:r>
      </w:del>
      <w:del w:id="826" w:author="REGI" w:date="2012-09-13T17:02:00Z">
        <w:r w:rsidDel="006A5D99">
          <w:delText xml:space="preserve"> </w:delText>
        </w:r>
        <w:bookmarkEnd w:id="823"/>
        <w:r w:rsidR="00FD453B" w:rsidDel="006A5D99">
          <w:delText>2009</w:delText>
        </w:r>
      </w:del>
    </w:p>
    <w:p w14:paraId="519F054F" w14:textId="1132F0CA" w:rsidR="00224456" w:rsidRDefault="00EE160B" w:rsidP="00A14EEF">
      <w:pPr>
        <w:pStyle w:val="Corpodeltesto"/>
      </w:pPr>
      <w:r>
        <w:t xml:space="preserve">Ad ulteriore testimonianza del livello di maturità raggiunto dal </w:t>
      </w:r>
      <w:r w:rsidR="00F91EE0">
        <w:t xml:space="preserve">modello adottato per la Sicurezza </w:t>
      </w:r>
      <w:proofErr w:type="spellStart"/>
      <w:r w:rsidR="00F91EE0">
        <w:t>ICT</w:t>
      </w:r>
      <w:proofErr w:type="spellEnd"/>
      <w:r>
        <w:t xml:space="preserve">, </w:t>
      </w:r>
      <w:r w:rsidR="00F92691">
        <w:t>come per l’anno precedente non è stato necessario a</w:t>
      </w:r>
      <w:r>
        <w:t>pporta</w:t>
      </w:r>
      <w:r w:rsidR="00F92691">
        <w:t>re</w:t>
      </w:r>
      <w:r>
        <w:t xml:space="preserve"> alcuna modifica al questionario, alle risposte previste ed ai pesi assegnati a queste rispetto all</w:t>
      </w:r>
      <w:r w:rsidR="00F92691">
        <w:t>e ultime due</w:t>
      </w:r>
      <w:r>
        <w:t xml:space="preserve"> rilevazion</w:t>
      </w:r>
      <w:r w:rsidR="00F92691">
        <w:t>i</w:t>
      </w:r>
      <w:r>
        <w:t xml:space="preserve">. </w:t>
      </w:r>
      <w:ins w:id="827" w:author="Pippo Cattaneo" w:date="2012-09-27T16:54:00Z">
        <w:r w:rsidR="00BE771D">
          <w:t>Da ciò deriva anche il vantaggio di poter</w:t>
        </w:r>
      </w:ins>
      <w:del w:id="828" w:author="Pippo Cattaneo" w:date="2012-09-27T16:54:00Z">
        <w:r w:rsidDel="00BE771D">
          <w:delText xml:space="preserve">In questo modo </w:delText>
        </w:r>
        <w:r w:rsidR="00F92691" w:rsidDel="00BE771D">
          <w:delText>sarà possibile</w:delText>
        </w:r>
      </w:del>
      <w:r w:rsidR="00F92691">
        <w:t xml:space="preserve"> analizzare insieme ai dati puntuali </w:t>
      </w:r>
      <w:ins w:id="829" w:author="Pippo Cattaneo" w:date="2012-09-27T16:54:00Z">
        <w:r w:rsidR="0078294F">
          <w:t xml:space="preserve">dell’anno corrente </w:t>
        </w:r>
      </w:ins>
      <w:r w:rsidR="00F92691">
        <w:t xml:space="preserve">anche le linee di tendenza che il campione ha assunto negli ultimi anni. Anche a livello di singola Amministrazione </w:t>
      </w:r>
      <w:r>
        <w:t>sarà possibile effettuare raffronti diretti</w:t>
      </w:r>
      <w:r w:rsidR="00F92691">
        <w:t xml:space="preserve"> nel tempo ottenendo preziose indicazioni in grado di correlare le prestazioni con il periodo in cui queste sono state conseguite.</w:t>
      </w:r>
    </w:p>
    <w:p w14:paraId="5C9B7732" w14:textId="0A9C39E2" w:rsidR="00F92691" w:rsidRDefault="00EE160B" w:rsidP="00A14EEF">
      <w:pPr>
        <w:pStyle w:val="Corpodeltesto"/>
      </w:pPr>
      <w:r>
        <w:t xml:space="preserve">A tal </w:t>
      </w:r>
      <w:r w:rsidR="00F91EE0">
        <w:t>fine</w:t>
      </w:r>
      <w:del w:id="830" w:author="Pippo Cattaneo" w:date="2012-09-27T16:57:00Z">
        <w:r w:rsidR="00F91EE0" w:rsidDel="0078294F">
          <w:delText xml:space="preserve"> </w:delText>
        </w:r>
      </w:del>
      <w:ins w:id="831" w:author="Pippo Cattaneo" w:date="2012-09-27T16:56:00Z">
        <w:r w:rsidR="0078294F">
          <w:t xml:space="preserve"> è stato</w:t>
        </w:r>
      </w:ins>
      <w:ins w:id="832" w:author="Pippo Cattaneo" w:date="2012-09-27T16:54:00Z">
        <w:r w:rsidR="0078294F">
          <w:t xml:space="preserve"> </w:t>
        </w:r>
      </w:ins>
      <w:del w:id="833" w:author="Pippo Cattaneo" w:date="2012-09-27T16:54:00Z">
        <w:r w:rsidDel="0078294F">
          <w:delText xml:space="preserve">è stato </w:delText>
        </w:r>
      </w:del>
      <w:r w:rsidR="007A0B06">
        <w:t>aggiunt</w:t>
      </w:r>
      <w:ins w:id="834" w:author="Pippo Cattaneo" w:date="2012-09-27T16:56:00Z">
        <w:r w:rsidR="0078294F">
          <w:t>o</w:t>
        </w:r>
      </w:ins>
      <w:del w:id="835" w:author="Pippo Cattaneo" w:date="2012-09-27T16:54:00Z">
        <w:r w:rsidR="007A0B06" w:rsidDel="0078294F">
          <w:delText>o</w:delText>
        </w:r>
      </w:del>
      <w:del w:id="836" w:author="Pippo Cattaneo" w:date="2012-09-27T16:56:00Z">
        <w:r w:rsidR="007A0B06" w:rsidDel="0078294F">
          <w:delText xml:space="preserve"> </w:delText>
        </w:r>
      </w:del>
      <w:ins w:id="837" w:author="Pippo Cattaneo" w:date="2012-09-27T16:56:00Z">
        <w:r w:rsidR="0078294F">
          <w:t xml:space="preserve"> un</w:t>
        </w:r>
      </w:ins>
      <w:ins w:id="838" w:author="Pippo Cattaneo" w:date="2012-09-27T16:54:00Z">
        <w:r w:rsidR="0078294F">
          <w:t xml:space="preserve"> </w:t>
        </w:r>
      </w:ins>
      <w:del w:id="839" w:author="Pippo Cattaneo" w:date="2012-09-27T16:54:00Z">
        <w:r w:rsidR="007A0B06" w:rsidDel="0078294F">
          <w:delText xml:space="preserve">un </w:delText>
        </w:r>
      </w:del>
      <w:r w:rsidR="007A0B06">
        <w:t>paragraf</w:t>
      </w:r>
      <w:ins w:id="840" w:author="Pippo Cattaneo" w:date="2012-09-27T16:56:00Z">
        <w:r w:rsidR="0078294F">
          <w:t>o</w:t>
        </w:r>
      </w:ins>
      <w:del w:id="841" w:author="Pippo Cattaneo" w:date="2012-09-27T16:55:00Z">
        <w:r w:rsidR="007A0B06" w:rsidDel="0078294F">
          <w:delText>o</w:delText>
        </w:r>
      </w:del>
      <w:del w:id="842" w:author="Pippo Cattaneo" w:date="2012-09-27T16:56:00Z">
        <w:r w:rsidR="007A0B06" w:rsidDel="0078294F">
          <w:delText xml:space="preserve"> c</w:delText>
        </w:r>
      </w:del>
      <w:ins w:id="843" w:author="Pippo Cattaneo" w:date="2012-09-27T16:56:00Z">
        <w:r w:rsidR="0078294F">
          <w:t xml:space="preserve"> c</w:t>
        </w:r>
      </w:ins>
      <w:r w:rsidR="007A0B06">
        <w:t>he illustra appunto le linee di tendenza per ciascuna classe d</w:t>
      </w:r>
      <w:del w:id="844" w:author="Pippo Cattaneo" w:date="2012-09-27T16:57:00Z">
        <w:r w:rsidR="007A0B06" w:rsidDel="0078294F">
          <w:delText>elle</w:delText>
        </w:r>
      </w:del>
      <w:ins w:id="845" w:author="Pippo Cattaneo" w:date="2012-09-27T16:57:00Z">
        <w:r w:rsidR="0078294F">
          <w:t>i</w:t>
        </w:r>
      </w:ins>
      <w:r w:rsidR="007A0B06">
        <w:t xml:space="preserve"> Amministrazion</w:t>
      </w:r>
      <w:del w:id="846" w:author="Pippo Cattaneo" w:date="2012-09-27T16:58:00Z">
        <w:r w:rsidR="007A0B06" w:rsidDel="0078294F">
          <w:delText>i</w:delText>
        </w:r>
      </w:del>
      <w:ins w:id="847" w:author="Pippo Cattaneo" w:date="2012-09-27T16:58:00Z">
        <w:r w:rsidR="0078294F">
          <w:t xml:space="preserve">i </w:t>
        </w:r>
      </w:ins>
      <w:del w:id="848" w:author="Pippo Cattaneo" w:date="2012-09-27T16:58:00Z">
        <w:r w:rsidR="007A0B06" w:rsidDel="0078294F">
          <w:delText xml:space="preserve"> </w:delText>
        </w:r>
      </w:del>
      <w:r w:rsidR="007A0B06">
        <w:t>che ha</w:t>
      </w:r>
      <w:ins w:id="849" w:author="Pippo Cattaneo" w:date="2012-09-27T16:57:00Z">
        <w:r w:rsidR="0078294F">
          <w:t>nno</w:t>
        </w:r>
      </w:ins>
      <w:del w:id="850" w:author="Pippo Cattaneo" w:date="2012-09-27T16:57:00Z">
        <w:r w:rsidR="007A0B06" w:rsidDel="0078294F">
          <w:delText>nno</w:delText>
        </w:r>
      </w:del>
      <w:r w:rsidR="007A0B06">
        <w:t xml:space="preserve"> partecipato</w:t>
      </w:r>
      <w:ins w:id="851" w:author="Pippo Cattaneo" w:date="2012-09-27T16:58:00Z">
        <w:r w:rsidR="0078294F">
          <w:t>.</w:t>
        </w:r>
      </w:ins>
      <w:del w:id="852" w:author="Pippo Cattaneo" w:date="2012-09-27T16:58:00Z">
        <w:r w:rsidR="007A0B06" w:rsidDel="0078294F">
          <w:delText xml:space="preserve"> ed è stato i</w:delText>
        </w:r>
      </w:del>
      <w:ins w:id="853" w:author="Pippo Cattaneo" w:date="2012-09-27T16:58:00Z">
        <w:r w:rsidR="0078294F">
          <w:t xml:space="preserve"> I</w:t>
        </w:r>
      </w:ins>
      <w:r w:rsidR="007A0B06">
        <w:t xml:space="preserve">noltre </w:t>
      </w:r>
      <w:ins w:id="854" w:author="Pippo Cattaneo" w:date="2012-09-27T16:58:00Z">
        <w:r w:rsidR="0078294F">
          <w:t xml:space="preserve">è stato </w:t>
        </w:r>
      </w:ins>
      <w:del w:id="855" w:author="Pippo Cattaneo" w:date="2012-09-27T16:58:00Z">
        <w:r w:rsidR="00F92691" w:rsidDel="0078294F">
          <w:delText xml:space="preserve">necessario </w:delText>
        </w:r>
      </w:del>
      <w:r>
        <w:t>aggiorna</w:t>
      </w:r>
      <w:del w:id="856" w:author="Pippo Cattaneo" w:date="2012-09-27T16:58:00Z">
        <w:r w:rsidR="00F92691" w:rsidDel="0078294F">
          <w:delText>re</w:delText>
        </w:r>
      </w:del>
      <w:ins w:id="857" w:author="Pippo Cattaneo" w:date="2012-09-27T16:58:00Z">
        <w:r w:rsidR="0078294F">
          <w:t>to</w:t>
        </w:r>
      </w:ins>
      <w:r w:rsidR="00F92691">
        <w:t xml:space="preserve"> il formato delle tabelle per aggiungere le serie storiche per ogni quesito inserendo i valori medi negli ultimi 3 anni e le differenze anno per anno</w:t>
      </w:r>
      <w:ins w:id="858" w:author="Pippo Cattaneo" w:date="2012-09-27T16:59:00Z">
        <w:r w:rsidR="0078294F">
          <w:t xml:space="preserve">. Quest’ultime sono state espresse in </w:t>
        </w:r>
      </w:ins>
      <w:del w:id="859" w:author="Pippo Cattaneo" w:date="2012-09-27T16:59:00Z">
        <w:r w:rsidR="00F92691" w:rsidDel="0078294F">
          <w:delText xml:space="preserve"> che in </w:delText>
        </w:r>
      </w:del>
      <w:r w:rsidR="00F92691">
        <w:t xml:space="preserve">percentuale </w:t>
      </w:r>
      <w:ins w:id="860" w:author="Pippo Cattaneo" w:date="2012-09-27T16:59:00Z">
        <w:r w:rsidR="0078294F">
          <w:t xml:space="preserve">per dare </w:t>
        </w:r>
      </w:ins>
      <w:del w:id="861" w:author="Pippo Cattaneo" w:date="2012-09-27T16:59:00Z">
        <w:r w:rsidR="00F92691" w:rsidDel="0078294F">
          <w:delText xml:space="preserve">danno </w:delText>
        </w:r>
      </w:del>
      <w:r w:rsidR="00F92691">
        <w:t xml:space="preserve">una migliore indicazione rispetto al numero di partecipanti che </w:t>
      </w:r>
      <w:ins w:id="862" w:author="Pippo Cattaneo" w:date="2012-09-27T16:59:00Z">
        <w:r w:rsidR="0078294F">
          <w:t xml:space="preserve">può </w:t>
        </w:r>
      </w:ins>
      <w:r w:rsidR="00F92691">
        <w:t>cambia</w:t>
      </w:r>
      <w:ins w:id="863" w:author="Pippo Cattaneo" w:date="2012-09-27T16:59:00Z">
        <w:r w:rsidR="0078294F">
          <w:t>re</w:t>
        </w:r>
      </w:ins>
      <w:r w:rsidR="00F92691">
        <w:t xml:space="preserve"> di anno in anno.</w:t>
      </w:r>
    </w:p>
    <w:p w14:paraId="5338AEA7" w14:textId="77777777" w:rsidR="00F92691" w:rsidRDefault="00F92691" w:rsidP="00A14EEF">
      <w:pPr>
        <w:pStyle w:val="Corpodeltesto"/>
      </w:pPr>
      <w:r>
        <w:t>Eventuali miglioramenti sono evidenziati colorando la cella in verde, mentre al contrario regressioni superiori al -3% colorano le cella di rosso, indicando situazioni anomale di potenziale rischio.</w:t>
      </w:r>
    </w:p>
    <w:p w14:paraId="40910F50" w14:textId="57706F80" w:rsidR="00224456" w:rsidRDefault="00EE160B" w:rsidP="00A14EEF">
      <w:pPr>
        <w:pStyle w:val="Corpodeltesto"/>
      </w:pPr>
      <w:r>
        <w:t>Anche l</w:t>
      </w:r>
      <w:r w:rsidR="00986630">
        <w:t xml:space="preserve">’analisi per dimensioni omogenee (piccole, medie e grandi amministrazioni) </w:t>
      </w:r>
      <w:r>
        <w:t xml:space="preserve">in funzione del numero complessivo di dipendenti </w:t>
      </w:r>
      <w:r w:rsidR="00986630">
        <w:t xml:space="preserve">introdotta per la prima volta con la rilevazione 2007, </w:t>
      </w:r>
      <w:r>
        <w:t xml:space="preserve">è stata </w:t>
      </w:r>
      <w:r w:rsidR="00986630">
        <w:t>mantenuta</w:t>
      </w:r>
      <w:r>
        <w:t xml:space="preserve">, </w:t>
      </w:r>
      <w:r w:rsidR="00986630">
        <w:t xml:space="preserve">confermando </w:t>
      </w:r>
      <w:r>
        <w:t>le stesse soglie utilizzate l’anno precedente.</w:t>
      </w:r>
      <w:ins w:id="864" w:author="Pippo Cattaneo" w:date="2012-09-27T17:01:00Z">
        <w:r w:rsidR="0078294F">
          <w:t xml:space="preserve"> Rispetto alle dinamiche interne al campione della </w:t>
        </w:r>
        <w:proofErr w:type="spellStart"/>
        <w:r w:rsidR="0078294F">
          <w:t>PAC</w:t>
        </w:r>
        <w:proofErr w:type="spellEnd"/>
        <w:r w:rsidR="0078294F">
          <w:t xml:space="preserve"> (soppressione o accorpamenti di enti, ridenominazione dell</w:t>
        </w:r>
      </w:ins>
      <w:ins w:id="865" w:author="Pippo Cattaneo" w:date="2012-09-27T17:02:00Z">
        <w:r w:rsidR="0078294F">
          <w:t xml:space="preserve">’Ente, ecc.) si precisa che, per quanto possibile, è stata mantenuto un unico identificativo per tutte le amministrazioni censite, indipendentemente da ogni cambio di nome. </w:t>
        </w:r>
      </w:ins>
      <w:ins w:id="866" w:author="Pippo Cattaneo" w:date="2012-09-27T17:03:00Z">
        <w:r w:rsidR="0078294F">
          <w:t>Le tabelle riportano solo i risultati delle amministrazioni che hann</w:t>
        </w:r>
      </w:ins>
      <w:ins w:id="867" w:author="Pippo Cattaneo" w:date="2012-09-27T17:04:00Z">
        <w:r w:rsidR="0078294F">
          <w:t>o</w:t>
        </w:r>
      </w:ins>
      <w:ins w:id="868" w:author="Pippo Cattaneo" w:date="2012-09-27T17:03:00Z">
        <w:r w:rsidR="0078294F">
          <w:t xml:space="preserve"> risposto al questionario</w:t>
        </w:r>
      </w:ins>
      <w:ins w:id="869" w:author="Pippo Cattaneo" w:date="2012-09-27T17:04:00Z">
        <w:r w:rsidR="0078294F">
          <w:t xml:space="preserve"> identificandole con i dati forniti nell’anagrafica dai responsabili</w:t>
        </w:r>
        <w:r w:rsidR="0083340F">
          <w:t xml:space="preserve"> della compilazione</w:t>
        </w:r>
        <w:r w:rsidR="0078294F">
          <w:t>.</w:t>
        </w:r>
      </w:ins>
    </w:p>
    <w:p w14:paraId="18055751" w14:textId="77777777" w:rsidR="00224456" w:rsidRDefault="00D27B67" w:rsidP="00A14EEF">
      <w:pPr>
        <w:pStyle w:val="Corpodeltesto"/>
      </w:pPr>
      <w:r>
        <w:t>P</w:t>
      </w:r>
      <w:r w:rsidR="00486C51">
        <w:t xml:space="preserve">er tutte le Amministrazioni </w:t>
      </w:r>
      <w:r w:rsidR="00F92691">
        <w:t xml:space="preserve">che ne faranno richiesta </w:t>
      </w:r>
      <w:r w:rsidR="00486C51">
        <w:t>saranno compilate schede di sintesi</w:t>
      </w:r>
      <w:r w:rsidR="00F92691">
        <w:t xml:space="preserve"> che riporteranno i dati puntuali quesito per quesito, raffrontati alla media del campione di dimensioni analoghe</w:t>
      </w:r>
      <w:r w:rsidR="00F05949">
        <w:t>. Pe</w:t>
      </w:r>
      <w:r w:rsidR="00486C51">
        <w:t>r quelle che sono ricadute sotto la soglia di criticità</w:t>
      </w:r>
      <w:r w:rsidR="00502D94">
        <w:t>, saranno</w:t>
      </w:r>
      <w:r w:rsidR="00486C51">
        <w:t xml:space="preserve"> fornite indicazioni specifiche </w:t>
      </w:r>
      <w:r w:rsidR="00502D94">
        <w:t xml:space="preserve">e raccomandazioni molto puntuali, </w:t>
      </w:r>
      <w:r w:rsidR="00F05949">
        <w:t xml:space="preserve">con </w:t>
      </w:r>
      <w:r w:rsidR="00502D94">
        <w:t>azion</w:t>
      </w:r>
      <w:r w:rsidR="00F05949">
        <w:t>i</w:t>
      </w:r>
      <w:r w:rsidR="00502D94">
        <w:t xml:space="preserve"> correttive definite </w:t>
      </w:r>
      <w:r w:rsidR="00486C51">
        <w:t xml:space="preserve">in funzione delle risposte </w:t>
      </w:r>
      <w:r w:rsidR="00F05949">
        <w:t>che fornite ai quesiti si sono discostate dal modello atteso</w:t>
      </w:r>
      <w:r w:rsidR="00486C51">
        <w:t>.</w:t>
      </w:r>
    </w:p>
    <w:p w14:paraId="1FF37D71" w14:textId="3267D2B0" w:rsidR="00DA77A8" w:rsidRPr="00DA77A8" w:rsidRDefault="00D27B67" w:rsidP="00A14EEF">
      <w:pPr>
        <w:pStyle w:val="Corpodeltesto"/>
        <w:rPr>
          <w:ins w:id="870" w:author="Pippo Cattaneo" w:date="2012-09-26T09:14:00Z"/>
          <w:rPrChange w:id="871" w:author="Pippo Cattaneo" w:date="2012-09-26T09:17:00Z">
            <w:rPr>
              <w:ins w:id="872" w:author="Pippo Cattaneo" w:date="2012-09-26T09:14:00Z"/>
              <w:highlight w:val="yellow"/>
            </w:rPr>
          </w:rPrChange>
        </w:rPr>
      </w:pPr>
      <w:r w:rsidRPr="00DA77A8">
        <w:rPr>
          <w:rPrChange w:id="873" w:author="Pippo Cattaneo" w:date="2012-09-26T09:17:00Z">
            <w:rPr>
              <w:highlight w:val="yellow"/>
            </w:rPr>
          </w:rPrChange>
        </w:rPr>
        <w:t>Infine</w:t>
      </w:r>
      <w:ins w:id="874" w:author="Pippo Cattaneo" w:date="2012-09-27T17:04:00Z">
        <w:r w:rsidR="003C5AC5">
          <w:t>, è noto</w:t>
        </w:r>
      </w:ins>
      <w:r w:rsidRPr="00DA77A8">
        <w:rPr>
          <w:rPrChange w:id="875" w:author="Pippo Cattaneo" w:date="2012-09-26T09:17:00Z">
            <w:rPr>
              <w:highlight w:val="yellow"/>
            </w:rPr>
          </w:rPrChange>
        </w:rPr>
        <w:t xml:space="preserve"> </w:t>
      </w:r>
      <w:ins w:id="876" w:author="Pippo Cattaneo" w:date="2012-09-27T17:04:00Z">
        <w:r w:rsidR="003C5AC5">
          <w:t xml:space="preserve">che </w:t>
        </w:r>
      </w:ins>
      <w:r w:rsidRPr="00DA77A8">
        <w:rPr>
          <w:rPrChange w:id="877" w:author="Pippo Cattaneo" w:date="2012-09-26T09:17:00Z">
            <w:rPr>
              <w:highlight w:val="yellow"/>
            </w:rPr>
          </w:rPrChange>
        </w:rPr>
        <w:t xml:space="preserve">nel periodo </w:t>
      </w:r>
      <w:del w:id="878" w:author="Pippo Cattaneo" w:date="2012-09-26T09:13:00Z">
        <w:r w:rsidR="00F03DE5" w:rsidRPr="00DA77A8" w:rsidDel="00DA77A8">
          <w:rPr>
            <w:rPrChange w:id="879" w:author="Pippo Cattaneo" w:date="2012-09-26T09:17:00Z">
              <w:rPr>
                <w:highlight w:val="yellow"/>
              </w:rPr>
            </w:rPrChange>
          </w:rPr>
          <w:delText>in cui è stata effettuata la</w:delText>
        </w:r>
        <w:r w:rsidRPr="00DA77A8" w:rsidDel="00DA77A8">
          <w:rPr>
            <w:rPrChange w:id="880" w:author="Pippo Cattaneo" w:date="2012-09-26T09:17:00Z">
              <w:rPr>
                <w:highlight w:val="yellow"/>
              </w:rPr>
            </w:rPrChange>
          </w:rPr>
          <w:delText xml:space="preserve"> rilevazione </w:delText>
        </w:r>
        <w:r w:rsidR="00F03DE5" w:rsidRPr="00DA77A8" w:rsidDel="00DA77A8">
          <w:rPr>
            <w:rPrChange w:id="881" w:author="Pippo Cattaneo" w:date="2012-09-26T09:17:00Z">
              <w:rPr>
                <w:highlight w:val="yellow"/>
              </w:rPr>
            </w:rPrChange>
          </w:rPr>
          <w:delText>oggetto del presente documento,</w:delText>
        </w:r>
      </w:del>
      <w:ins w:id="882" w:author="Pippo Cattaneo" w:date="2012-09-26T09:13:00Z">
        <w:r w:rsidR="00DA77A8" w:rsidRPr="00DA77A8">
          <w:rPr>
            <w:rPrChange w:id="883" w:author="Pippo Cattaneo" w:date="2012-09-26T09:17:00Z">
              <w:rPr>
                <w:highlight w:val="yellow"/>
              </w:rPr>
            </w:rPrChange>
          </w:rPr>
          <w:t>di riferimento</w:t>
        </w:r>
      </w:ins>
      <w:r w:rsidRPr="00DA77A8">
        <w:rPr>
          <w:rPrChange w:id="884" w:author="Pippo Cattaneo" w:date="2012-09-26T09:17:00Z">
            <w:rPr>
              <w:highlight w:val="yellow"/>
            </w:rPr>
          </w:rPrChange>
        </w:rPr>
        <w:t xml:space="preserve"> il progetto </w:t>
      </w:r>
      <w:proofErr w:type="spellStart"/>
      <w:r w:rsidR="00EE160B" w:rsidRPr="00DA77A8">
        <w:rPr>
          <w:rPrChange w:id="885" w:author="Pippo Cattaneo" w:date="2012-09-26T09:17:00Z">
            <w:rPr>
              <w:highlight w:val="yellow"/>
            </w:rPr>
          </w:rPrChange>
        </w:rPr>
        <w:t>SPC</w:t>
      </w:r>
      <w:proofErr w:type="spellEnd"/>
      <w:r w:rsidR="00EE160B" w:rsidRPr="00DA77A8">
        <w:rPr>
          <w:rPrChange w:id="886" w:author="Pippo Cattaneo" w:date="2012-09-26T09:17:00Z">
            <w:rPr>
              <w:highlight w:val="yellow"/>
            </w:rPr>
          </w:rPrChange>
        </w:rPr>
        <w:t xml:space="preserve"> </w:t>
      </w:r>
      <w:r w:rsidR="00F03DE5" w:rsidRPr="00DA77A8">
        <w:rPr>
          <w:rPrChange w:id="887" w:author="Pippo Cattaneo" w:date="2012-09-26T09:17:00Z">
            <w:rPr>
              <w:highlight w:val="yellow"/>
            </w:rPr>
          </w:rPrChange>
        </w:rPr>
        <w:t>è</w:t>
      </w:r>
      <w:r w:rsidR="00EE160B" w:rsidRPr="00DA77A8">
        <w:rPr>
          <w:rPrChange w:id="888" w:author="Pippo Cattaneo" w:date="2012-09-26T09:17:00Z">
            <w:rPr>
              <w:highlight w:val="yellow"/>
            </w:rPr>
          </w:rPrChange>
        </w:rPr>
        <w:t xml:space="preserve"> andato pienamente a regime </w:t>
      </w:r>
      <w:ins w:id="889" w:author="Pippo Cattaneo" w:date="2012-09-26T09:15:00Z">
        <w:r w:rsidR="00DA77A8" w:rsidRPr="00DA77A8">
          <w:rPr>
            <w:rPrChange w:id="890" w:author="Pippo Cattaneo" w:date="2012-09-26T09:17:00Z">
              <w:rPr>
                <w:highlight w:val="yellow"/>
              </w:rPr>
            </w:rPrChange>
          </w:rPr>
          <w:t xml:space="preserve">e la quasi totalità delle amministrazioni intervistate ormai dispone di una connessione e dei servizi previsti dal contratto </w:t>
        </w:r>
        <w:proofErr w:type="spellStart"/>
        <w:r w:rsidR="00DA77A8" w:rsidRPr="00DA77A8">
          <w:rPr>
            <w:rPrChange w:id="891" w:author="Pippo Cattaneo" w:date="2012-09-26T09:17:00Z">
              <w:rPr>
                <w:highlight w:val="yellow"/>
              </w:rPr>
            </w:rPrChange>
          </w:rPr>
          <w:t>SPC</w:t>
        </w:r>
        <w:proofErr w:type="spellEnd"/>
        <w:r w:rsidR="00DA77A8" w:rsidRPr="00DA77A8">
          <w:rPr>
            <w:rPrChange w:id="892" w:author="Pippo Cattaneo" w:date="2012-09-26T09:17:00Z">
              <w:rPr>
                <w:highlight w:val="yellow"/>
              </w:rPr>
            </w:rPrChange>
          </w:rPr>
          <w:t>. Ciò ha modifi</w:t>
        </w:r>
      </w:ins>
      <w:ins w:id="893" w:author="Pippo Cattaneo" w:date="2012-09-26T09:13:00Z">
        <w:r w:rsidR="00DA77A8" w:rsidRPr="00DA77A8">
          <w:rPr>
            <w:rPrChange w:id="894" w:author="Pippo Cattaneo" w:date="2012-09-26T09:17:00Z">
              <w:rPr>
                <w:highlight w:val="yellow"/>
              </w:rPr>
            </w:rPrChange>
          </w:rPr>
          <w:t>ca</w:t>
        </w:r>
      </w:ins>
      <w:ins w:id="895" w:author="Pippo Cattaneo" w:date="2012-09-26T09:15:00Z">
        <w:r w:rsidR="00DA77A8" w:rsidRPr="00DA77A8">
          <w:rPr>
            <w:rPrChange w:id="896" w:author="Pippo Cattaneo" w:date="2012-09-26T09:17:00Z">
              <w:rPr>
                <w:highlight w:val="yellow"/>
              </w:rPr>
            </w:rPrChange>
          </w:rPr>
          <w:t>t</w:t>
        </w:r>
      </w:ins>
      <w:ins w:id="897" w:author="Pippo Cattaneo" w:date="2012-09-26T09:13:00Z">
        <w:r w:rsidR="00DA77A8" w:rsidRPr="00DA77A8">
          <w:rPr>
            <w:rPrChange w:id="898" w:author="Pippo Cattaneo" w:date="2012-09-26T09:17:00Z">
              <w:rPr>
                <w:highlight w:val="yellow"/>
              </w:rPr>
            </w:rPrChange>
          </w:rPr>
          <w:t xml:space="preserve">o radicalmente la configurazione della rete della Pubblica Amministrazione, </w:t>
        </w:r>
      </w:ins>
      <w:ins w:id="899" w:author="Pippo Cattaneo" w:date="2012-09-26T09:16:00Z">
        <w:r w:rsidR="00DA77A8" w:rsidRPr="00DA77A8">
          <w:rPr>
            <w:rPrChange w:id="900" w:author="Pippo Cattaneo" w:date="2012-09-26T09:17:00Z">
              <w:rPr>
                <w:highlight w:val="yellow"/>
              </w:rPr>
            </w:rPrChange>
          </w:rPr>
          <w:t>e facendo in modo che la</w:t>
        </w:r>
      </w:ins>
      <w:ins w:id="901" w:author="Pippo Cattaneo" w:date="2012-09-26T09:14:00Z">
        <w:r w:rsidR="00DA77A8" w:rsidRPr="00DA77A8">
          <w:rPr>
            <w:rPrChange w:id="902" w:author="Pippo Cattaneo" w:date="2012-09-26T09:17:00Z">
              <w:rPr>
                <w:highlight w:val="yellow"/>
              </w:rPr>
            </w:rPrChange>
          </w:rPr>
          <w:t xml:space="preserve"> connettività </w:t>
        </w:r>
      </w:ins>
      <w:ins w:id="903" w:author="Pippo Cattaneo" w:date="2012-09-26T09:16:00Z">
        <w:r w:rsidR="00DA77A8" w:rsidRPr="00DA77A8">
          <w:rPr>
            <w:rPrChange w:id="904" w:author="Pippo Cattaneo" w:date="2012-09-26T09:17:00Z">
              <w:rPr>
                <w:highlight w:val="yellow"/>
              </w:rPr>
            </w:rPrChange>
          </w:rPr>
          <w:t xml:space="preserve">geografica venga considerata </w:t>
        </w:r>
      </w:ins>
      <w:ins w:id="905" w:author="Pippo Cattaneo" w:date="2012-09-26T09:14:00Z">
        <w:r w:rsidR="00DA77A8" w:rsidRPr="00DA77A8">
          <w:rPr>
            <w:rPrChange w:id="906" w:author="Pippo Cattaneo" w:date="2012-09-26T09:17:00Z">
              <w:rPr>
                <w:highlight w:val="yellow"/>
              </w:rPr>
            </w:rPrChange>
          </w:rPr>
          <w:t xml:space="preserve">sempre più </w:t>
        </w:r>
      </w:ins>
      <w:ins w:id="907" w:author="Pippo Cattaneo" w:date="2012-09-26T09:16:00Z">
        <w:r w:rsidR="00DA77A8" w:rsidRPr="00DA77A8">
          <w:rPr>
            <w:rPrChange w:id="908" w:author="Pippo Cattaneo" w:date="2012-09-26T09:17:00Z">
              <w:rPr>
                <w:highlight w:val="yellow"/>
              </w:rPr>
            </w:rPrChange>
          </w:rPr>
          <w:t>come</w:t>
        </w:r>
      </w:ins>
      <w:ins w:id="909" w:author="Pippo Cattaneo" w:date="2012-09-26T09:14:00Z">
        <w:r w:rsidR="00DA77A8" w:rsidRPr="00DA77A8">
          <w:rPr>
            <w:rPrChange w:id="910" w:author="Pippo Cattaneo" w:date="2012-09-26T09:17:00Z">
              <w:rPr>
                <w:highlight w:val="yellow"/>
              </w:rPr>
            </w:rPrChange>
          </w:rPr>
          <w:t xml:space="preserve"> una com</w:t>
        </w:r>
      </w:ins>
      <w:ins w:id="911" w:author="Giuseppe Cattaneo" w:date="2012-09-27T19:47:00Z">
        <w:r w:rsidR="00C912F7">
          <w:t>m</w:t>
        </w:r>
      </w:ins>
      <w:ins w:id="912" w:author="Pippo Cattaneo" w:date="2012-09-26T09:14:00Z">
        <w:r w:rsidR="00DA77A8" w:rsidRPr="00DA77A8">
          <w:rPr>
            <w:rPrChange w:id="913" w:author="Pippo Cattaneo" w:date="2012-09-26T09:17:00Z">
              <w:rPr>
                <w:highlight w:val="yellow"/>
              </w:rPr>
            </w:rPrChange>
          </w:rPr>
          <w:t>odity</w:t>
        </w:r>
      </w:ins>
      <w:ins w:id="914" w:author="Pippo Cattaneo" w:date="2012-09-26T09:16:00Z">
        <w:r w:rsidR="00DA77A8" w:rsidRPr="00DA77A8">
          <w:rPr>
            <w:rPrChange w:id="915" w:author="Pippo Cattaneo" w:date="2012-09-26T09:17:00Z">
              <w:rPr>
                <w:highlight w:val="yellow"/>
              </w:rPr>
            </w:rPrChange>
          </w:rPr>
          <w:t>,</w:t>
        </w:r>
      </w:ins>
      <w:ins w:id="916" w:author="Pippo Cattaneo" w:date="2012-09-26T09:14:00Z">
        <w:r w:rsidR="00DA77A8" w:rsidRPr="00DA77A8">
          <w:rPr>
            <w:rPrChange w:id="917" w:author="Pippo Cattaneo" w:date="2012-09-26T09:17:00Z">
              <w:rPr>
                <w:highlight w:val="yellow"/>
              </w:rPr>
            </w:rPrChange>
          </w:rPr>
          <w:t xml:space="preserve"> basata su pratiche ben consolidate</w:t>
        </w:r>
      </w:ins>
      <w:ins w:id="918" w:author="Pippo Cattaneo" w:date="2012-09-26T09:17:00Z">
        <w:r w:rsidR="00DA77A8" w:rsidRPr="00DA77A8">
          <w:rPr>
            <w:rPrChange w:id="919" w:author="Pippo Cattaneo" w:date="2012-09-26T09:17:00Z">
              <w:rPr>
                <w:highlight w:val="yellow"/>
              </w:rPr>
            </w:rPrChange>
          </w:rPr>
          <w:t xml:space="preserve"> e con pochi spazi di miglioramento dal punto di vista della sicurezza, pertanto il questionario continuerà a non trattare esplicitamente tali argomenti</w:t>
        </w:r>
      </w:ins>
      <w:ins w:id="920" w:author="Pippo Cattaneo" w:date="2012-09-26T09:14:00Z">
        <w:r w:rsidR="00DA77A8" w:rsidRPr="00DA77A8">
          <w:rPr>
            <w:rPrChange w:id="921" w:author="Pippo Cattaneo" w:date="2012-09-26T09:17:00Z">
              <w:rPr>
                <w:highlight w:val="yellow"/>
              </w:rPr>
            </w:rPrChange>
          </w:rPr>
          <w:t>.</w:t>
        </w:r>
      </w:ins>
    </w:p>
    <w:p w14:paraId="5B2028AC" w14:textId="77777777" w:rsidR="00224456" w:rsidDel="00DA77A8" w:rsidRDefault="00D27B67" w:rsidP="00A14EEF">
      <w:pPr>
        <w:pStyle w:val="Corpodeltesto"/>
        <w:rPr>
          <w:del w:id="922" w:author="Pippo Cattaneo" w:date="2012-09-26T09:17:00Z"/>
        </w:rPr>
      </w:pPr>
      <w:del w:id="923" w:author="Pippo Cattaneo" w:date="2012-09-26T09:17:00Z">
        <w:r w:rsidRPr="00304710" w:rsidDel="00DA77A8">
          <w:rPr>
            <w:highlight w:val="yellow"/>
          </w:rPr>
          <w:lastRenderedPageBreak/>
          <w:delText xml:space="preserve">fornendo un ulteriore contributo in termini di supporto alla sicurezza dei  </w:delText>
        </w:r>
        <w:r w:rsidR="00F03DE5" w:rsidRPr="00304710" w:rsidDel="00DA77A8">
          <w:rPr>
            <w:highlight w:val="yellow"/>
          </w:rPr>
          <w:delText>sistemi informativi della PAC</w:delText>
        </w:r>
        <w:r w:rsidR="00F03DE5" w:rsidDel="00DA77A8">
          <w:rPr>
            <w:highlight w:val="yellow"/>
          </w:rPr>
          <w:delText>.</w:delText>
        </w:r>
        <w:r w:rsidR="00F03DE5" w:rsidRPr="00304710" w:rsidDel="00DA77A8">
          <w:rPr>
            <w:highlight w:val="yellow"/>
          </w:rPr>
          <w:delText xml:space="preserve"> </w:delText>
        </w:r>
        <w:r w:rsidR="00F03DE5" w:rsidDel="00DA77A8">
          <w:rPr>
            <w:highlight w:val="yellow"/>
          </w:rPr>
          <w:delText>P</w:delText>
        </w:r>
        <w:r w:rsidRPr="00304710" w:rsidDel="00DA77A8">
          <w:rPr>
            <w:highlight w:val="yellow"/>
          </w:rPr>
          <w:delText xml:space="preserve">ertanto i </w:delText>
        </w:r>
        <w:r w:rsidR="00EE160B" w:rsidRPr="00304710" w:rsidDel="00DA77A8">
          <w:rPr>
            <w:highlight w:val="yellow"/>
          </w:rPr>
          <w:delText>dati</w:delText>
        </w:r>
        <w:r w:rsidRPr="00304710" w:rsidDel="00DA77A8">
          <w:rPr>
            <w:highlight w:val="yellow"/>
          </w:rPr>
          <w:delText xml:space="preserve"> rilevati sono stati integrati e confrontati con quelli </w:delText>
        </w:r>
        <w:r w:rsidR="00F03DE5" w:rsidDel="00DA77A8">
          <w:rPr>
            <w:highlight w:val="yellow"/>
          </w:rPr>
          <w:delText>provenienti d</w:delText>
        </w:r>
        <w:r w:rsidRPr="00304710" w:rsidDel="00DA77A8">
          <w:rPr>
            <w:highlight w:val="yellow"/>
          </w:rPr>
          <w:delText xml:space="preserve">ai contratti stipulati </w:delText>
        </w:r>
        <w:r w:rsidR="00F03DE5" w:rsidDel="00DA77A8">
          <w:rPr>
            <w:highlight w:val="yellow"/>
          </w:rPr>
          <w:delText xml:space="preserve">dalle Amministrazioni </w:delText>
        </w:r>
        <w:r w:rsidRPr="00304710" w:rsidDel="00DA77A8">
          <w:rPr>
            <w:highlight w:val="yellow"/>
          </w:rPr>
          <w:delText>nell’ambito del progetto SPC</w:delText>
        </w:r>
        <w:r w:rsidDel="00DA77A8">
          <w:rPr>
            <w:highlight w:val="yellow"/>
          </w:rPr>
          <w:delText xml:space="preserve">. </w:delText>
        </w:r>
        <w:r w:rsidR="00F03DE5" w:rsidDel="00DA77A8">
          <w:rPr>
            <w:highlight w:val="yellow"/>
          </w:rPr>
          <w:delText xml:space="preserve">Da questo confronto è emersa subito una </w:delText>
        </w:r>
        <w:r w:rsidR="009D408E" w:rsidDel="00DA77A8">
          <w:rPr>
            <w:highlight w:val="yellow"/>
          </w:rPr>
          <w:delText>ulteriore conferma della metodologia adottata, in quanto l’accesso ai prodotti presenti nel listino SPC rispecchia fedelmente le sensibilità riscontrante attraverso il questionario. I risultati di questi</w:delText>
        </w:r>
        <w:r w:rsidDel="00DA77A8">
          <w:rPr>
            <w:highlight w:val="yellow"/>
          </w:rPr>
          <w:delText xml:space="preserve"> </w:delText>
        </w:r>
        <w:r w:rsidR="009D408E" w:rsidDel="00DA77A8">
          <w:rPr>
            <w:highlight w:val="yellow"/>
          </w:rPr>
          <w:delText xml:space="preserve">confronti saranno </w:delText>
        </w:r>
        <w:r w:rsidDel="00DA77A8">
          <w:rPr>
            <w:highlight w:val="yellow"/>
          </w:rPr>
          <w:delText>integra</w:delText>
        </w:r>
        <w:r w:rsidR="009D408E" w:rsidDel="00DA77A8">
          <w:rPr>
            <w:highlight w:val="yellow"/>
          </w:rPr>
          <w:delText>ti</w:delText>
        </w:r>
        <w:r w:rsidDel="00DA77A8">
          <w:rPr>
            <w:highlight w:val="yellow"/>
          </w:rPr>
          <w:delText xml:space="preserve"> all’interno di ciascun KPI </w:delText>
        </w:r>
        <w:r w:rsidR="009D408E" w:rsidDel="00DA77A8">
          <w:rPr>
            <w:highlight w:val="yellow"/>
          </w:rPr>
          <w:delText>a conferma del</w:delText>
        </w:r>
        <w:r w:rsidDel="00DA77A8">
          <w:rPr>
            <w:highlight w:val="yellow"/>
          </w:rPr>
          <w:delText>le valutazioni presentate</w:delText>
        </w:r>
        <w:r w:rsidR="00EE160B" w:rsidRPr="00304710" w:rsidDel="00DA77A8">
          <w:rPr>
            <w:highlight w:val="yellow"/>
          </w:rPr>
          <w:delText>.</w:delText>
        </w:r>
        <w:bookmarkStart w:id="924" w:name="_Toc336442015"/>
        <w:bookmarkStart w:id="925" w:name="_Toc336527152"/>
        <w:bookmarkStart w:id="926" w:name="_Toc336529531"/>
        <w:bookmarkStart w:id="927" w:name="_Toc336529640"/>
        <w:bookmarkStart w:id="928" w:name="_Toc336530167"/>
        <w:bookmarkEnd w:id="924"/>
        <w:bookmarkEnd w:id="925"/>
        <w:bookmarkEnd w:id="926"/>
        <w:bookmarkEnd w:id="927"/>
        <w:bookmarkEnd w:id="928"/>
      </w:del>
    </w:p>
    <w:p w14:paraId="7BC53967" w14:textId="77777777" w:rsidR="00C253E2" w:rsidRDefault="00C253E2" w:rsidP="00C253E2">
      <w:pPr>
        <w:pStyle w:val="Titolo1"/>
      </w:pPr>
      <w:bookmarkStart w:id="929" w:name="_Toc213220312"/>
      <w:bookmarkStart w:id="930" w:name="_Toc210395108"/>
      <w:r>
        <w:t>Presentazione della metodologia applicata</w:t>
      </w:r>
      <w:bookmarkEnd w:id="929"/>
      <w:bookmarkEnd w:id="930"/>
    </w:p>
    <w:p w14:paraId="58382C56" w14:textId="77777777" w:rsidR="00C253E2" w:rsidRDefault="00C253E2">
      <w:pPr>
        <w:pStyle w:val="Titolo2"/>
        <w:pPrChange w:id="931" w:author="Pippo Cattaneo" w:date="2012-09-26T17:07:00Z">
          <w:pPr>
            <w:pStyle w:val="Corpodeltesto"/>
          </w:pPr>
        </w:pPrChange>
      </w:pPr>
      <w:bookmarkStart w:id="932" w:name="_Toc213220313"/>
      <w:bookmarkStart w:id="933" w:name="_Ref241237108"/>
      <w:bookmarkStart w:id="934" w:name="_Ref241237115"/>
      <w:bookmarkStart w:id="935" w:name="_Toc210395109"/>
      <w:r>
        <w:t>Raccolta e Valutazione dei dati</w:t>
      </w:r>
      <w:bookmarkEnd w:id="932"/>
      <w:bookmarkEnd w:id="933"/>
      <w:bookmarkEnd w:id="934"/>
      <w:bookmarkEnd w:id="935"/>
    </w:p>
    <w:p w14:paraId="7E09CC42" w14:textId="77777777" w:rsidR="00224456" w:rsidRDefault="00A92229" w:rsidP="00A14EEF">
      <w:pPr>
        <w:pStyle w:val="Corpodeltesto"/>
      </w:pPr>
      <w:r>
        <w:t xml:space="preserve">Come </w:t>
      </w:r>
      <w:r w:rsidR="00F91EE0">
        <w:t>ne</w:t>
      </w:r>
      <w:r>
        <w:t>gli anni precedenti il questionario è stato compilato dai responsabili delle Amministrazioni appartenenti al campione individuato attraverso strumenti on-line raccogliendo direttamente le risposte fornite in una base dati per poter essere successivamente elaborati.</w:t>
      </w:r>
      <w:r w:rsidR="00B44423">
        <w:t xml:space="preserve"> Per ridurre il più possibile errori di interpretazione tutti i quesiti sono stati proposti nella formula “scelta singola in un insieme chiuso di risposte”.</w:t>
      </w:r>
      <w:r>
        <w:t xml:space="preserve"> </w:t>
      </w:r>
    </w:p>
    <w:p w14:paraId="58EE0B31" w14:textId="21500B81" w:rsidR="00224456" w:rsidRDefault="00B44423" w:rsidP="00A14EEF">
      <w:pPr>
        <w:pStyle w:val="Corpodeltesto"/>
      </w:pPr>
      <w:r>
        <w:t xml:space="preserve">Il questionario </w:t>
      </w:r>
      <w:r w:rsidR="002777BC">
        <w:t>nella revisione attuale</w:t>
      </w:r>
      <w:r>
        <w:t xml:space="preserve"> è composto da 55 quesiti. 15 di questi sono definiti di secondo livello, cioè sono </w:t>
      </w:r>
      <w:del w:id="936" w:author="Pippo Cattaneo" w:date="2012-09-27T17:05:00Z">
        <w:r w:rsidR="00474C32" w:rsidDel="00095319">
          <w:delText xml:space="preserve">significativi </w:delText>
        </w:r>
      </w:del>
      <w:ins w:id="937" w:author="Pippo Cattaneo" w:date="2012-09-27T17:05:00Z">
        <w:r w:rsidR="00095319">
          <w:t xml:space="preserve">attivi </w:t>
        </w:r>
      </w:ins>
      <w:r>
        <w:t>solo in presenza di una determinata rispost</w:t>
      </w:r>
      <w:r w:rsidR="00474C32">
        <w:t>a</w:t>
      </w:r>
      <w:r>
        <w:t xml:space="preserve"> al quesito precedente</w:t>
      </w:r>
      <w:r w:rsidR="00474C32">
        <w:t xml:space="preserve"> che li </w:t>
      </w:r>
      <w:del w:id="938" w:author="Pippo Cattaneo" w:date="2012-09-27T17:05:00Z">
        <w:r w:rsidR="00474C32" w:rsidDel="00095319">
          <w:delText>abilita</w:delText>
        </w:r>
      </w:del>
      <w:ins w:id="939" w:author="Pippo Cattaneo" w:date="2012-09-27T17:05:00Z">
        <w:r w:rsidR="00095319">
          <w:t>include in un’unica valutazione</w:t>
        </w:r>
      </w:ins>
      <w:r>
        <w:t>.</w:t>
      </w:r>
    </w:p>
    <w:p w14:paraId="3F304386" w14:textId="77777777" w:rsidR="00224456" w:rsidRDefault="00B44423" w:rsidP="002C0917">
      <w:pPr>
        <w:pStyle w:val="Corpodeltesto"/>
      </w:pPr>
      <w:r>
        <w:t xml:space="preserve">Prima di avviare la raccolta dei dati sono stati tenuti seminari divulgativi per chiarire direttamente ai responsabili gli obiettivi e le modalità di compilazione. </w:t>
      </w:r>
      <w:r w:rsidR="00F91EE0">
        <w:t>E’</w:t>
      </w:r>
      <w:r>
        <w:t xml:space="preserve"> stato </w:t>
      </w:r>
      <w:r w:rsidR="00F91EE0">
        <w:t xml:space="preserve">anche </w:t>
      </w:r>
      <w:r>
        <w:t xml:space="preserve">attivato un help-desk per fornire ulteriori chiarimenti sui quesiti presentati. Infine ogni utente ha ricevuto le proprie credenziali per accedere al questionario on-line ed attraverso un sito web appositamente allestito ogni utente ha potuto inserire le risposte relative alla propria organizzazione. La stessa procedura consentiva fino alla chiusura definitiva di rivedere e modificare i dati inseriti per riflettere eventuali evoluzioni intervenute nel periodo di inserimento dati. </w:t>
      </w:r>
      <w:r w:rsidR="00D16BDC">
        <w:t>Per non condizionare le risposte, d</w:t>
      </w:r>
      <w:r w:rsidR="002777BC">
        <w:t>urante l’inserimento dei dati non è stata fornita nessuna indicazion</w:t>
      </w:r>
      <w:r w:rsidR="00D16BDC">
        <w:t>e</w:t>
      </w:r>
      <w:r w:rsidR="002777BC">
        <w:t xml:space="preserve"> agli utenti sulla interpretazione della risposta fornita né sul risultato complessivo per ogni indicatore.</w:t>
      </w:r>
    </w:p>
    <w:p w14:paraId="7E8BD677" w14:textId="77777777" w:rsidR="00EA4EF9" w:rsidRDefault="00284B23">
      <w:pPr>
        <w:pStyle w:val="Corpodeltesto"/>
        <w:rPr>
          <w:ins w:id="940" w:author="Giuseppe Cattaneo" w:date="2012-09-26T15:18:00Z"/>
        </w:rPr>
      </w:pPr>
      <w:r>
        <w:t xml:space="preserve">Nei paragrafi successivi per ogni indicatore sarà fornita una tabella complessiva che riporta l’insieme di quesiti che ne fanno parte e per  ognuno di questi le risposte ammesse con i relativi punteggi. Accanto ad ogni quesito si indicheranno i </w:t>
      </w:r>
      <w:del w:id="941" w:author="Giuseppe Cattaneo" w:date="2012-09-26T15:16:00Z">
        <w:r w:rsidDel="002A4659">
          <w:delText xml:space="preserve">due </w:delText>
        </w:r>
      </w:del>
      <w:ins w:id="942" w:author="Giuseppe Cattaneo" w:date="2012-09-26T15:16:00Z">
        <w:r w:rsidR="002A4659">
          <w:t xml:space="preserve">tre </w:t>
        </w:r>
      </w:ins>
      <w:r>
        <w:t>valori medi relativi al risultato dell’anno corrente e a</w:t>
      </w:r>
      <w:ins w:id="943" w:author="Giuseppe Cattaneo" w:date="2012-09-26T15:16:00Z">
        <w:r w:rsidR="002A4659">
          <w:t xml:space="preserve">i due anni </w:t>
        </w:r>
      </w:ins>
      <w:del w:id="944" w:author="Giuseppe Cattaneo" w:date="2012-09-26T15:16:00Z">
        <w:r w:rsidDel="002A4659">
          <w:delText xml:space="preserve"> quello dell’anno </w:delText>
        </w:r>
      </w:del>
      <w:r>
        <w:t>precedent</w:t>
      </w:r>
      <w:ins w:id="945" w:author="Giuseppe Cattaneo" w:date="2012-09-26T15:17:00Z">
        <w:r w:rsidR="002A4659">
          <w:t>i</w:t>
        </w:r>
      </w:ins>
      <w:del w:id="946" w:author="Giuseppe Cattaneo" w:date="2012-09-26T15:17:00Z">
        <w:r w:rsidDel="002A4659">
          <w:delText>e</w:delText>
        </w:r>
      </w:del>
      <w:r>
        <w:t xml:space="preserve"> per consentire una migliore analisi dei trend </w:t>
      </w:r>
      <w:del w:id="947" w:author="Giuseppe Cattaneo" w:date="2012-09-26T15:17:00Z">
        <w:r w:rsidDel="002A4659">
          <w:delText>tenuti d</w:delText>
        </w:r>
      </w:del>
      <w:ins w:id="948" w:author="Giuseppe Cattaneo" w:date="2012-09-26T15:17:00Z">
        <w:r w:rsidR="002A4659">
          <w:t>osservati d</w:t>
        </w:r>
      </w:ins>
      <w:r>
        <w:t>a</w:t>
      </w:r>
      <w:del w:id="949" w:author="Giuseppe Cattaneo" w:date="2012-09-26T15:17:00Z">
        <w:r w:rsidDel="002A4659">
          <w:delText>ll’intero</w:delText>
        </w:r>
      </w:del>
      <w:r>
        <w:t xml:space="preserve"> campione.</w:t>
      </w:r>
    </w:p>
    <w:p w14:paraId="399B34A9" w14:textId="1B8F1C5A" w:rsidR="00224456" w:rsidRDefault="00EA4EF9">
      <w:pPr>
        <w:pStyle w:val="Corpodeltesto"/>
      </w:pPr>
      <w:ins w:id="950" w:author="Giuseppe Cattaneo" w:date="2012-09-26T15:18:00Z">
        <w:r>
          <w:t>Sotto ad ogni quesito sono poi state riportate le risposte attese e per ognuna di queste le tabelle riportano il punteggio assegnato a ciascuna risposta, la % di amministrazioni che nell'anno corrente ha fornito la specifica risposta e sempre per analizzare i trend scostamento e % delle risposte nei due anni precedenti</w:t>
        </w:r>
      </w:ins>
      <w:ins w:id="951" w:author="Giuseppe Cattaneo" w:date="2012-09-26T15:20:00Z">
        <w:r>
          <w:t xml:space="preserve"> (2008-2009)</w:t>
        </w:r>
      </w:ins>
      <w:del w:id="952" w:author="Giuseppe Cattaneo" w:date="2012-09-26T15:18:00Z">
        <w:r w:rsidR="00284B23" w:rsidDel="00EA4EF9">
          <w:delText xml:space="preserve"> </w:delText>
        </w:r>
      </w:del>
      <w:del w:id="953" w:author="Giuseppe Cattaneo" w:date="2012-09-26T15:20:00Z">
        <w:r w:rsidR="00284B23" w:rsidDel="00EA4EF9">
          <w:delText>Infine nelle ultime due colonne si riportano le percentuali di amministrazioni che hanno fornito ciascuna risposta rispettivamente ne</w:delText>
        </w:r>
      </w:del>
      <w:del w:id="954" w:author="Giuseppe Cattaneo" w:date="2012-09-26T15:14:00Z">
        <w:r w:rsidR="00284B23" w:rsidDel="002A4659">
          <w:delText>ll’anno 2008 e</w:delText>
        </w:r>
      </w:del>
      <w:del w:id="955" w:author="Giuseppe Cattaneo" w:date="2012-09-26T15:15:00Z">
        <w:r w:rsidR="00284B23" w:rsidDel="002A4659">
          <w:delText xml:space="preserve"> 2007</w:delText>
        </w:r>
      </w:del>
      <w:r w:rsidR="00284B23">
        <w:t>. Il dato viene fornito in percentuale perché il numero di amministrazion</w:t>
      </w:r>
      <w:ins w:id="956" w:author="Giuseppe Cattaneo" w:date="2012-09-26T15:20:00Z">
        <w:r>
          <w:t>i</w:t>
        </w:r>
      </w:ins>
      <w:del w:id="957" w:author="Giuseppe Cattaneo" w:date="2012-09-26T15:20:00Z">
        <w:r w:rsidR="00284B23" w:rsidDel="00EA4EF9">
          <w:delText>e</w:delText>
        </w:r>
      </w:del>
      <w:r w:rsidR="00284B23">
        <w:t xml:space="preserve"> che hanno partecipato alla rilevazione è cambiato nel corso degli ultimi due anni.</w:t>
      </w:r>
    </w:p>
    <w:p w14:paraId="12400E17" w14:textId="77777777" w:rsidR="00224456" w:rsidRDefault="00284B23">
      <w:pPr>
        <w:pStyle w:val="Corpodeltesto"/>
      </w:pPr>
      <w:r>
        <w:t>Ovviamente per ogni quesito sono state contate anche i casi in cui la risposta non è stata fornita, nella riga indicata come “</w:t>
      </w:r>
      <w:proofErr w:type="spellStart"/>
      <w:r>
        <w:t>N.R</w:t>
      </w:r>
      <w:proofErr w:type="spellEnd"/>
      <w:r>
        <w:t>.” (non risponde). Ad ogni risposta non fornita il punteggio assegnato è stato 0 e ciò evidentemente si ripercuote sulla media complessiva per il calcolo dell’indicatore.</w:t>
      </w:r>
    </w:p>
    <w:p w14:paraId="3E6941E7" w14:textId="77777777" w:rsidR="00224456" w:rsidRDefault="00284B23">
      <w:pPr>
        <w:pStyle w:val="Corpodeltesto"/>
      </w:pPr>
      <w:r>
        <w:t>Per avere risultati più oggettivi e facili da interpretare</w:t>
      </w:r>
      <w:r w:rsidR="0018379A">
        <w:t xml:space="preserve"> in un report basato sui 4 indici individuati è stata adottata la stessa procedura degli anni precedenti descritta nel seguito per la normalizzazione dei risultati ed il calcolo dei valori numerici dei 4 indici:</w:t>
      </w:r>
    </w:p>
    <w:p w14:paraId="67120193" w14:textId="77777777" w:rsidR="00224456" w:rsidRDefault="00C253E2">
      <w:pPr>
        <w:pStyle w:val="Corpodeltesto"/>
        <w:numPr>
          <w:ilvl w:val="0"/>
          <w:numId w:val="26"/>
        </w:numPr>
      </w:pPr>
      <w:r w:rsidRPr="00EF6B88">
        <w:t xml:space="preserve">Ad </w:t>
      </w:r>
      <w:r>
        <w:t>ogni</w:t>
      </w:r>
      <w:r w:rsidRPr="00EF6B88">
        <w:t xml:space="preserve"> </w:t>
      </w:r>
      <w:r>
        <w:t xml:space="preserve">quesito (o gruppo di quesiti nel caso di quesiti dipendenti) </w:t>
      </w:r>
      <w:r w:rsidRPr="00EF6B88">
        <w:t xml:space="preserve">è stato assegnato un peso </w:t>
      </w:r>
      <w:r>
        <w:t xml:space="preserve">totale </w:t>
      </w:r>
      <w:r w:rsidRPr="00EF6B88">
        <w:t>pari a 10</w:t>
      </w:r>
      <w:r w:rsidR="00ED1E51">
        <w:t xml:space="preserve"> punti se la risposta è coerente rispetto al modello atteso o altrimenti un punteggio decrescente fino a </w:t>
      </w:r>
      <w:r w:rsidRPr="00EF6B88">
        <w:t xml:space="preserve">0 </w:t>
      </w:r>
      <w:r w:rsidR="00ED1E51">
        <w:t>nel caso si allontani dal modello scelto</w:t>
      </w:r>
      <w:r w:rsidRPr="00EF6B88">
        <w:t xml:space="preserve">. </w:t>
      </w:r>
    </w:p>
    <w:p w14:paraId="38D34942" w14:textId="77777777" w:rsidR="00224456" w:rsidRDefault="0018379A">
      <w:pPr>
        <w:pStyle w:val="Corpodeltesto"/>
        <w:numPr>
          <w:ilvl w:val="0"/>
          <w:numId w:val="26"/>
        </w:numPr>
      </w:pPr>
      <w:r>
        <w:t xml:space="preserve">Laddove previsto si </w:t>
      </w:r>
      <w:r w:rsidR="00C253E2" w:rsidRPr="00EF6B88">
        <w:t xml:space="preserve">è poi proceduto al </w:t>
      </w:r>
      <w:r w:rsidR="00C253E2" w:rsidRPr="00EF6B88">
        <w:rPr>
          <w:i/>
        </w:rPr>
        <w:t>concatenamento logico</w:t>
      </w:r>
      <w:r w:rsidR="00C253E2" w:rsidRPr="00EF6B88">
        <w:t xml:space="preserve"> d</w:t>
      </w:r>
      <w:r w:rsidR="00ED1E51">
        <w:t>e</w:t>
      </w:r>
      <w:r w:rsidR="00C253E2" w:rsidRPr="00EF6B88">
        <w:t>i quesiti</w:t>
      </w:r>
      <w:r w:rsidR="00ED1E51">
        <w:t xml:space="preserve"> scomposti in più quesiti</w:t>
      </w:r>
      <w:r w:rsidR="00C253E2" w:rsidRPr="00EF6B88">
        <w:t xml:space="preserve"> perché complessivamente possano rappresentare un unico risultato (con valore complessivo comunque compreso tra 0 e 10). Questo è </w:t>
      </w:r>
      <w:r w:rsidR="00C253E2">
        <w:t xml:space="preserve">necessario ad esempio per </w:t>
      </w:r>
      <w:r w:rsidR="00C253E2" w:rsidRPr="00EF6B88">
        <w:t xml:space="preserve">i </w:t>
      </w:r>
      <w:r w:rsidR="00C253E2">
        <w:t>quesiti dipendenti</w:t>
      </w:r>
      <w:r w:rsidR="00C253E2" w:rsidRPr="00EF6B88">
        <w:rPr>
          <w:rStyle w:val="Rimandonotaapidipagina"/>
        </w:rPr>
        <w:footnoteReference w:id="1"/>
      </w:r>
      <w:r>
        <w:t xml:space="preserve"> o per </w:t>
      </w:r>
      <w:r>
        <w:lastRenderedPageBreak/>
        <w:t xml:space="preserve">tutti quelli che ammettevano risposte multiple come ad esempio la lista delle certificazioni per la sicurezza riconosciute. </w:t>
      </w:r>
      <w:r w:rsidR="00C253E2">
        <w:t xml:space="preserve">Al termine di questa fase </w:t>
      </w:r>
      <w:r w:rsidR="00C253E2" w:rsidRPr="00EF6B88">
        <w:t xml:space="preserve">il numero totale di quesiti </w:t>
      </w:r>
      <w:r>
        <w:t xml:space="preserve">si </w:t>
      </w:r>
      <w:r w:rsidR="00C253E2">
        <w:t xml:space="preserve">è </w:t>
      </w:r>
      <w:r>
        <w:t>ridott</w:t>
      </w:r>
      <w:r w:rsidR="00C253E2">
        <w:t>o a 40</w:t>
      </w:r>
      <w:r w:rsidR="00C253E2" w:rsidRPr="00EF6B88">
        <w:t>.</w:t>
      </w:r>
    </w:p>
    <w:p w14:paraId="1CAE2F30" w14:textId="77777777" w:rsidR="00224456" w:rsidRDefault="00224456">
      <w:pPr>
        <w:pStyle w:val="Corpodeltesto"/>
        <w:numPr>
          <w:ilvl w:val="0"/>
          <w:numId w:val="26"/>
        </w:numPr>
      </w:pPr>
      <w:r>
        <w:t xml:space="preserve">L’insieme dei quesiti previsti per il questionario, </w:t>
      </w:r>
      <w:r w:rsidR="006E78E0">
        <w:t xml:space="preserve">opportunamente raccolti in 4 </w:t>
      </w:r>
      <w:r>
        <w:t xml:space="preserve">sotto insiemi distinti, sono stati </w:t>
      </w:r>
      <w:r w:rsidR="006E78E0">
        <w:t>associat</w:t>
      </w:r>
      <w:r>
        <w:t>i</w:t>
      </w:r>
      <w:r w:rsidR="00C253E2" w:rsidRPr="00EF6B88">
        <w:t xml:space="preserve"> a</w:t>
      </w:r>
      <w:r>
        <w:t xml:space="preserve"> 4 indici prestazionali, nel seguito indicati come </w:t>
      </w:r>
      <w:r w:rsidR="00C253E2" w:rsidRPr="00EF6B88">
        <w:t>“</w:t>
      </w:r>
      <w:proofErr w:type="spellStart"/>
      <w:r w:rsidR="001215F9" w:rsidRPr="001215F9">
        <w:rPr>
          <w:i/>
        </w:rPr>
        <w:t>Key</w:t>
      </w:r>
      <w:proofErr w:type="spellEnd"/>
      <w:r w:rsidR="001215F9" w:rsidRPr="001215F9">
        <w:rPr>
          <w:i/>
        </w:rPr>
        <w:t xml:space="preserve"> Performance </w:t>
      </w:r>
      <w:proofErr w:type="spellStart"/>
      <w:r w:rsidR="001215F9" w:rsidRPr="001215F9">
        <w:rPr>
          <w:i/>
        </w:rPr>
        <w:t>Indicator</w:t>
      </w:r>
      <w:proofErr w:type="spellEnd"/>
      <w:r w:rsidR="006E78E0">
        <w:t>”</w:t>
      </w:r>
      <w:r w:rsidR="00C253E2" w:rsidRPr="00EF6B88">
        <w:t xml:space="preserve"> </w:t>
      </w:r>
      <w:r>
        <w:t xml:space="preserve">o per brevità </w:t>
      </w:r>
      <w:proofErr w:type="spellStart"/>
      <w:r w:rsidR="00C253E2" w:rsidRPr="00EF6B88">
        <w:t>KPI</w:t>
      </w:r>
      <w:proofErr w:type="spellEnd"/>
      <w:r>
        <w:t xml:space="preserve">, </w:t>
      </w:r>
      <w:r w:rsidR="00C253E2" w:rsidRPr="00EF6B88">
        <w:t>descritti nei prossimi paragrafi.</w:t>
      </w:r>
    </w:p>
    <w:p w14:paraId="6154FF7B" w14:textId="77777777" w:rsidR="00224456" w:rsidRDefault="00C253E2">
      <w:pPr>
        <w:pStyle w:val="Corpodeltesto"/>
        <w:numPr>
          <w:ilvl w:val="0"/>
          <w:numId w:val="26"/>
        </w:numPr>
      </w:pPr>
      <w:r w:rsidRPr="00EF6B88">
        <w:t xml:space="preserve">Per ogni Amministrazione sono stati calcolati i 4 </w:t>
      </w:r>
      <w:proofErr w:type="spellStart"/>
      <w:r w:rsidRPr="00EF6B88">
        <w:t>KPI</w:t>
      </w:r>
      <w:proofErr w:type="spellEnd"/>
      <w:r w:rsidRPr="00EF6B88">
        <w:t xml:space="preserve"> </w:t>
      </w:r>
      <w:r>
        <w:t xml:space="preserve">corrispondenti al valore medio dei punteggi ottenuti </w:t>
      </w:r>
      <w:r w:rsidR="00ED1E51">
        <w:t>per ciascun quesito appartenente all’insieme individuato dal</w:t>
      </w:r>
      <w:r>
        <w:t xml:space="preserve"> </w:t>
      </w:r>
      <w:proofErr w:type="spellStart"/>
      <w:r>
        <w:t>KPI</w:t>
      </w:r>
      <w:proofErr w:type="spellEnd"/>
      <w:r w:rsidRPr="00EF6B88">
        <w:t>. Quesiti senza risposta sono stati considerati risposte negative.</w:t>
      </w:r>
      <w:r>
        <w:t xml:space="preserve"> Pertanto ogni valore medio sarà un numero compreso tra 0 e 10.</w:t>
      </w:r>
    </w:p>
    <w:p w14:paraId="14D9F09F" w14:textId="0EBA901B" w:rsidR="00224456" w:rsidRDefault="003A026C">
      <w:pPr>
        <w:pStyle w:val="Corpodeltesto"/>
        <w:numPr>
          <w:ilvl w:val="0"/>
          <w:numId w:val="26"/>
        </w:numPr>
      </w:pPr>
      <w:r>
        <w:t>Successivamente sono state</w:t>
      </w:r>
      <w:r w:rsidR="00C253E2" w:rsidRPr="00EF6B88">
        <w:t xml:space="preserve"> assegnate 3 soglie</w:t>
      </w:r>
      <w:r w:rsidR="00ED1E51">
        <w:t xml:space="preserve"> </w:t>
      </w:r>
      <w:r w:rsidR="00C253E2" w:rsidRPr="00EF6B88">
        <w:t xml:space="preserve">per </w:t>
      </w:r>
      <w:r w:rsidR="00ED1E51">
        <w:t>raccogliere i risultati</w:t>
      </w:r>
      <w:r>
        <w:t xml:space="preserve"> </w:t>
      </w:r>
      <w:r w:rsidR="00C253E2" w:rsidRPr="00EF6B88">
        <w:t>n</w:t>
      </w:r>
      <w:r>
        <w:t>elle</w:t>
      </w:r>
      <w:r w:rsidR="00C253E2" w:rsidRPr="00EF6B88">
        <w:t xml:space="preserve"> 4 </w:t>
      </w:r>
      <w:r>
        <w:t xml:space="preserve">fasce: </w:t>
      </w:r>
      <w:r w:rsidRPr="00AB212B">
        <w:rPr>
          <w:i/>
        </w:rPr>
        <w:t>ottima</w:t>
      </w:r>
      <w:r>
        <w:t xml:space="preserve">, </w:t>
      </w:r>
      <w:r w:rsidRPr="00AB212B">
        <w:rPr>
          <w:i/>
        </w:rPr>
        <w:t>buona</w:t>
      </w:r>
      <w:r>
        <w:t xml:space="preserve">, </w:t>
      </w:r>
      <w:r w:rsidRPr="00AB212B">
        <w:rPr>
          <w:i/>
        </w:rPr>
        <w:t>accettabile</w:t>
      </w:r>
      <w:r>
        <w:t xml:space="preserve">, </w:t>
      </w:r>
      <w:r w:rsidRPr="00AB212B">
        <w:rPr>
          <w:i/>
        </w:rPr>
        <w:t>scarsa</w:t>
      </w:r>
      <w:r w:rsidR="00C253E2" w:rsidRPr="00EF6B88">
        <w:t xml:space="preserve">. L’ultima soglia, rappresenta il valore </w:t>
      </w:r>
      <w:r>
        <w:t xml:space="preserve">minimo </w:t>
      </w:r>
      <w:r w:rsidR="00C253E2" w:rsidRPr="00EF6B88">
        <w:t xml:space="preserve">al di sotto del quale il risultato è da considerarsi </w:t>
      </w:r>
      <w:r>
        <w:t xml:space="preserve">assolutamente </w:t>
      </w:r>
      <w:r w:rsidR="00C253E2" w:rsidRPr="00EF6B88">
        <w:t xml:space="preserve">critico </w:t>
      </w:r>
      <w:r w:rsidR="00750ECC">
        <w:t>rispetto a</w:t>
      </w:r>
      <w:r w:rsidR="00C253E2" w:rsidRPr="00EF6B88">
        <w:t xml:space="preserve">l livello minimo di Sicurezza atteso. In altre parole le Amministrazioni che </w:t>
      </w:r>
      <w:r w:rsidR="00750ECC">
        <w:t xml:space="preserve">si posizioneranno al di sotto di </w:t>
      </w:r>
      <w:r w:rsidR="00C253E2" w:rsidRPr="00EF6B88">
        <w:t xml:space="preserve">tale soglia </w:t>
      </w:r>
      <w:del w:id="958" w:author="Pippo Cattaneo" w:date="2012-09-27T17:21:00Z">
        <w:r w:rsidR="00C253E2" w:rsidRPr="00EF6B88" w:rsidDel="00C01D36">
          <w:delText xml:space="preserve"> </w:delText>
        </w:r>
      </w:del>
      <w:r w:rsidR="00C253E2" w:rsidRPr="00EF6B88">
        <w:t xml:space="preserve">hanno un livello di </w:t>
      </w:r>
      <w:r w:rsidR="00750ECC">
        <w:t xml:space="preserve">criticità tale da richiedere l’avvio di </w:t>
      </w:r>
      <w:r w:rsidR="00C253E2" w:rsidRPr="00EF6B88">
        <w:t>azioni interne e/o coordinate da</w:t>
      </w:r>
      <w:r w:rsidR="001C6C01">
        <w:t xml:space="preserve"> </w:t>
      </w:r>
      <w:proofErr w:type="spellStart"/>
      <w:r w:rsidR="001C6C01">
        <w:t>DigitPA</w:t>
      </w:r>
      <w:proofErr w:type="spellEnd"/>
      <w:r w:rsidR="001C6C01">
        <w:t xml:space="preserve"> </w:t>
      </w:r>
      <w:r w:rsidR="00C253E2" w:rsidRPr="00EF6B88">
        <w:t>con alta priorità.</w:t>
      </w:r>
      <w:r w:rsidR="00750ECC">
        <w:t xml:space="preserve"> La</w:t>
      </w:r>
      <w:ins w:id="959" w:author="Pippo Cattaneo" w:date="2012-09-27T17:19:00Z">
        <w:del w:id="960" w:author="Giuseppe Cattaneo" w:date="2012-09-27T19:53:00Z">
          <w:r w:rsidR="00C01D36" w:rsidDel="00C912F7">
            <w:delText xml:space="preserve"> </w:delText>
          </w:r>
        </w:del>
        <w:del w:id="961" w:author="Giuseppe Cattaneo" w:date="2012-09-27T18:38:00Z">
          <w:r w:rsidR="00C01D36" w:rsidDel="00BE6225">
            <w:delText>”</w:delText>
          </w:r>
        </w:del>
      </w:ins>
      <w:del w:id="962" w:author="Giuseppe Cattaneo" w:date="2012-09-27T18:38:00Z">
        <w:r w:rsidR="00750ECC" w:rsidDel="00BE6225">
          <w:delText xml:space="preserve"> </w:delText>
        </w:r>
      </w:del>
      <w:ins w:id="963" w:author="Pippo Cattaneo" w:date="2012-09-27T17:19:00Z">
        <w:del w:id="964" w:author="Giuseppe Cattaneo" w:date="2012-09-27T18:38:00Z">
          <w:r w:rsidR="00C01D36" w:rsidDel="00BE6225">
            <w:delText>”</w:delText>
          </w:r>
        </w:del>
      </w:ins>
      <w:del w:id="965" w:author="Giuseppe Cattaneo" w:date="2012-09-26T15:05:00Z">
        <w:r w:rsidR="00B856F2" w:rsidDel="00914F54">
          <w:fldChar w:fldCharType="begin"/>
        </w:r>
        <w:r w:rsidR="00750ECC" w:rsidDel="00914F54">
          <w:delInstrText xml:space="preserve"> REF _Ref199501768 \h </w:delInstrText>
        </w:r>
        <w:r w:rsidR="00B856F2" w:rsidDel="00914F54">
          <w:fldChar w:fldCharType="separate"/>
        </w:r>
        <w:r w:rsidR="00D943A7" w:rsidDel="00914F54">
          <w:rPr>
            <w:b/>
            <w:bCs/>
          </w:rPr>
          <w:delText>Errore. L'origine riferimento non è stata trovata.</w:delText>
        </w:r>
        <w:r w:rsidR="00B856F2" w:rsidDel="00914F54">
          <w:fldChar w:fldCharType="end"/>
        </w:r>
      </w:del>
      <w:r w:rsidR="00750ECC">
        <w:t xml:space="preserve"> </w:t>
      </w:r>
      <w:ins w:id="966" w:author="Giuseppe Cattaneo" w:date="2012-09-27T19:53:00Z">
        <w:r w:rsidR="00C912F7" w:rsidRPr="001E225C">
          <w:rPr>
            <w:rPrChange w:id="967" w:author="Giuseppe Cattaneo" w:date="2012-09-27T19:57:00Z">
              <w:rPr/>
            </w:rPrChange>
          </w:rPr>
          <w:fldChar w:fldCharType="begin"/>
        </w:r>
        <w:r w:rsidR="00C912F7" w:rsidRPr="001E225C">
          <w:rPr>
            <w:rPrChange w:id="968" w:author="Giuseppe Cattaneo" w:date="2012-09-27T19:57:00Z">
              <w:rPr/>
            </w:rPrChange>
          </w:rPr>
          <w:instrText xml:space="preserve"> REF _Ref210394917 \h </w:instrText>
        </w:r>
        <w:r w:rsidR="00C912F7" w:rsidRPr="001E225C">
          <w:rPr>
            <w:rPrChange w:id="969" w:author="Giuseppe Cattaneo" w:date="2012-09-27T19:57:00Z">
              <w:rPr/>
            </w:rPrChange>
          </w:rPr>
        </w:r>
      </w:ins>
      <w:r w:rsidR="00C912F7" w:rsidRPr="001E225C">
        <w:rPr>
          <w:rPrChange w:id="970" w:author="Giuseppe Cattaneo" w:date="2012-09-27T19:57:00Z">
            <w:rPr/>
          </w:rPrChange>
        </w:rPr>
        <w:fldChar w:fldCharType="separate"/>
      </w:r>
      <w:ins w:id="971" w:author="Giuseppe Cattaneo" w:date="2012-09-27T20:07:00Z">
        <w:r w:rsidR="00654C12" w:rsidRPr="000A7749">
          <w:t xml:space="preserve">Figura </w:t>
        </w:r>
        <w:r w:rsidR="00654C12">
          <w:rPr>
            <w:noProof/>
          </w:rPr>
          <w:t>2</w:t>
        </w:r>
        <w:r w:rsidR="00654C12">
          <w:rPr>
            <w:rPrChange w:id="972" w:author="Giuseppe Cattaneo" w:date="2012-09-27T18:36:00Z">
              <w:rPr/>
            </w:rPrChange>
          </w:rPr>
          <w:t>: Distribuzione dei</w:t>
        </w:r>
        <w:r w:rsidR="00654C12" w:rsidRPr="00512E01">
          <w:rPr>
            <w:b/>
            <w:bCs/>
            <w:rPrChange w:id="973" w:author="Giuseppe Cattaneo" w:date="2012-09-27T18:36:00Z">
              <w:rPr>
                <w:b/>
                <w:bCs/>
              </w:rPr>
            </w:rPrChange>
          </w:rPr>
          <w:t xml:space="preserve"> 4 </w:t>
        </w:r>
        <w:proofErr w:type="spellStart"/>
        <w:r w:rsidR="00654C12" w:rsidRPr="00512E01">
          <w:rPr>
            <w:b/>
            <w:bCs/>
            <w:rPrChange w:id="974" w:author="Giuseppe Cattaneo" w:date="2012-09-27T18:36:00Z">
              <w:rPr>
                <w:b/>
                <w:bCs/>
              </w:rPr>
            </w:rPrChange>
          </w:rPr>
          <w:t>KPI</w:t>
        </w:r>
        <w:proofErr w:type="spellEnd"/>
        <w:r w:rsidR="00654C12" w:rsidRPr="00512E01">
          <w:rPr>
            <w:b/>
            <w:bCs/>
            <w:rPrChange w:id="975" w:author="Giuseppe Cattaneo" w:date="2012-09-27T18:36:00Z">
              <w:rPr>
                <w:b/>
                <w:bCs/>
              </w:rPr>
            </w:rPrChange>
          </w:rPr>
          <w:t xml:space="preserve"> medi rispetto alle 3 soglie</w:t>
        </w:r>
      </w:ins>
      <w:ins w:id="976" w:author="Giuseppe Cattaneo" w:date="2012-09-27T19:53:00Z">
        <w:r w:rsidR="00C912F7" w:rsidRPr="001E225C">
          <w:rPr>
            <w:rPrChange w:id="977" w:author="Giuseppe Cattaneo" w:date="2012-09-27T19:57:00Z">
              <w:rPr/>
            </w:rPrChange>
          </w:rPr>
          <w:fldChar w:fldCharType="end"/>
        </w:r>
        <w:r w:rsidR="00C912F7">
          <w:t xml:space="preserve"> </w:t>
        </w:r>
      </w:ins>
      <w:r w:rsidR="00750ECC">
        <w:t xml:space="preserve">riporta questo tipo di risultato di </w:t>
      </w:r>
      <w:ins w:id="978" w:author="Giuseppe Cattaneo" w:date="2012-09-27T18:38:00Z">
        <w:r w:rsidR="00BE6225">
          <w:t xml:space="preserve">massima </w:t>
        </w:r>
      </w:ins>
      <w:r w:rsidR="00750ECC">
        <w:t>sintesi.</w:t>
      </w:r>
    </w:p>
    <w:p w14:paraId="07F0BC90" w14:textId="0C04BFE2" w:rsidR="00224456" w:rsidRDefault="00ED1E51">
      <w:pPr>
        <w:pStyle w:val="Corpodeltesto"/>
        <w:numPr>
          <w:ilvl w:val="0"/>
          <w:numId w:val="26"/>
        </w:numPr>
      </w:pPr>
      <w:r>
        <w:t>Prima di procedere al calcolo dei  valori medi del campione analizzato, per</w:t>
      </w:r>
      <w:r w:rsidR="00E23592">
        <w:t xml:space="preserve"> aumentare il livello di significatività del dato</w:t>
      </w:r>
      <w:r>
        <w:t>, l’intero insieme delle</w:t>
      </w:r>
      <w:r w:rsidR="00C253E2">
        <w:t xml:space="preserve"> Amministrazioni </w:t>
      </w:r>
      <w:r w:rsidR="00E23592">
        <w:t>(</w:t>
      </w:r>
      <w:ins w:id="979" w:author="Giuseppe Cattaneo" w:date="2012-09-26T15:22:00Z">
        <w:r w:rsidR="00B935DE">
          <w:t>4</w:t>
        </w:r>
      </w:ins>
      <w:del w:id="980" w:author="Giuseppe Cattaneo" w:date="2012-09-26T15:22:00Z">
        <w:r w:rsidR="00E23592" w:rsidDel="00B935DE">
          <w:delText>5</w:delText>
        </w:r>
      </w:del>
      <w:r w:rsidR="00E23592">
        <w:t xml:space="preserve">6 in totale) </w:t>
      </w:r>
      <w:r>
        <w:t>è stato</w:t>
      </w:r>
      <w:r w:rsidR="00C253E2">
        <w:t xml:space="preserve"> </w:t>
      </w:r>
      <w:r>
        <w:t xml:space="preserve">suddiviso </w:t>
      </w:r>
      <w:r w:rsidR="005055AD">
        <w:t xml:space="preserve">in </w:t>
      </w:r>
      <w:r w:rsidR="00E23592">
        <w:t>4</w:t>
      </w:r>
      <w:r w:rsidR="005055AD">
        <w:t xml:space="preserve"> sottoinsiemi</w:t>
      </w:r>
      <w:r w:rsidR="00E23592">
        <w:t>. Dapprima</w:t>
      </w:r>
      <w:ins w:id="981" w:author="Giuseppe Cattaneo" w:date="2012-09-26T15:23:00Z">
        <w:r w:rsidR="00B935DE">
          <w:t xml:space="preserve">, per non influenzare negativamente i valori medi, </w:t>
        </w:r>
      </w:ins>
      <w:del w:id="982" w:author="Giuseppe Cattaneo" w:date="2012-09-26T15:23:00Z">
        <w:r w:rsidR="00E23592" w:rsidDel="00B935DE">
          <w:delText xml:space="preserve"> </w:delText>
        </w:r>
      </w:del>
      <w:r w:rsidR="00E23592">
        <w:t>sono state eliminate dal campione tutte le Amministrazioni che</w:t>
      </w:r>
      <w:r w:rsidR="00400DC5">
        <w:t xml:space="preserve">, per </w:t>
      </w:r>
      <w:ins w:id="983" w:author="Giuseppe Cattaneo" w:date="2012-09-26T15:24:00Z">
        <w:r w:rsidR="00B935DE">
          <w:t xml:space="preserve">diversi motivi o per </w:t>
        </w:r>
      </w:ins>
      <w:r w:rsidR="00400DC5">
        <w:t>ragioni di riservatezza,</w:t>
      </w:r>
      <w:r w:rsidR="00E23592">
        <w:t xml:space="preserve"> non hanno completato il questionario lasciando senza risposta </w:t>
      </w:r>
      <w:del w:id="984" w:author="Giuseppe Cattaneo" w:date="2012-09-26T15:23:00Z">
        <w:r w:rsidR="00E23592" w:rsidDel="00B935DE">
          <w:delText xml:space="preserve"> </w:delText>
        </w:r>
      </w:del>
      <w:r w:rsidR="00E23592">
        <w:t xml:space="preserve">più del 50% dei quesiti di almeno un </w:t>
      </w:r>
      <w:proofErr w:type="spellStart"/>
      <w:r w:rsidR="00E23592">
        <w:t>KPI</w:t>
      </w:r>
      <w:proofErr w:type="spellEnd"/>
      <w:ins w:id="985" w:author="Giuseppe Cattaneo" w:date="2012-09-26T15:25:00Z">
        <w:r w:rsidR="00B935DE">
          <w:rPr>
            <w:rStyle w:val="Rimandonotaapidipagina"/>
          </w:rPr>
          <w:footnoteReference w:id="2"/>
        </w:r>
      </w:ins>
      <w:r w:rsidR="00400DC5">
        <w:t xml:space="preserve">. </w:t>
      </w:r>
      <w:del w:id="989" w:author="Giuseppe Cattaneo" w:date="2012-09-26T15:24:00Z">
        <w:r w:rsidR="00400DC5" w:rsidDel="00B935DE">
          <w:delText>Ovviamente i risultati prodotti da queste avrebbero inciso negativamente sui valori medi</w:delText>
        </w:r>
        <w:r w:rsidR="00E23592" w:rsidDel="00B935DE">
          <w:delText xml:space="preserve">. </w:delText>
        </w:r>
      </w:del>
      <w:r w:rsidR="00400DC5">
        <w:t>Infine l</w:t>
      </w:r>
      <w:r w:rsidR="00E23592">
        <w:t>e restanti sono state ripartite</w:t>
      </w:r>
      <w:r w:rsidR="005055AD">
        <w:t xml:space="preserve"> </w:t>
      </w:r>
      <w:r w:rsidR="00C253E2">
        <w:t xml:space="preserve">in funzione del numero di dipendenti </w:t>
      </w:r>
      <w:r w:rsidR="00400DC5">
        <w:t xml:space="preserve">e precisamente </w:t>
      </w:r>
      <w:del w:id="990" w:author="Giuseppe Cattaneo" w:date="2012-09-26T15:26:00Z">
        <w:r w:rsidR="00E23592" w:rsidDel="00B935DE">
          <w:delText>13</w:delText>
        </w:r>
        <w:r w:rsidR="00C253E2" w:rsidDel="00B935DE">
          <w:delText xml:space="preserve"> </w:delText>
        </w:r>
      </w:del>
      <w:ins w:id="991" w:author="Giuseppe Cattaneo" w:date="2012-09-26T15:26:00Z">
        <w:r w:rsidR="00B935DE">
          <w:t xml:space="preserve">9 </w:t>
        </w:r>
      </w:ins>
      <w:r w:rsidR="00C253E2" w:rsidRPr="00537FEB">
        <w:rPr>
          <w:i/>
        </w:rPr>
        <w:t>piccole</w:t>
      </w:r>
      <w:r w:rsidR="00C253E2">
        <w:t xml:space="preserve"> con meno di 1.000 dipendenti, </w:t>
      </w:r>
      <w:del w:id="992" w:author="Giuseppe Cattaneo" w:date="2012-09-26T15:26:00Z">
        <w:r w:rsidR="00C253E2" w:rsidDel="00B935DE">
          <w:delText>2</w:delText>
        </w:r>
        <w:r w:rsidR="00400DC5" w:rsidDel="00B935DE">
          <w:delText>6</w:delText>
        </w:r>
        <w:r w:rsidR="00C253E2" w:rsidDel="00B935DE">
          <w:delText xml:space="preserve"> </w:delText>
        </w:r>
      </w:del>
      <w:ins w:id="993" w:author="Giuseppe Cattaneo" w:date="2012-09-26T15:26:00Z">
        <w:r w:rsidR="00B935DE">
          <w:t xml:space="preserve">30 </w:t>
        </w:r>
      </w:ins>
      <w:r w:rsidR="00C253E2" w:rsidRPr="00537FEB">
        <w:rPr>
          <w:i/>
        </w:rPr>
        <w:t>medie</w:t>
      </w:r>
      <w:r w:rsidR="00C253E2">
        <w:t xml:space="preserve"> con un numero compreso tra 1.000 e 10.000 dipendenti, </w:t>
      </w:r>
      <w:ins w:id="994" w:author="Giuseppe Cattaneo" w:date="2012-09-26T15:26:00Z">
        <w:r w:rsidR="00B935DE">
          <w:t>6</w:t>
        </w:r>
      </w:ins>
      <w:del w:id="995" w:author="Giuseppe Cattaneo" w:date="2012-09-26T15:26:00Z">
        <w:r w:rsidR="00400DC5" w:rsidDel="00B935DE">
          <w:delText>7</w:delText>
        </w:r>
      </w:del>
      <w:r w:rsidR="00C253E2">
        <w:t xml:space="preserve"> </w:t>
      </w:r>
      <w:r w:rsidR="00C253E2" w:rsidRPr="00537FEB">
        <w:rPr>
          <w:i/>
        </w:rPr>
        <w:t>grandi</w:t>
      </w:r>
      <w:r w:rsidR="00C253E2">
        <w:t xml:space="preserve"> con oltre 10.000 dipendenti</w:t>
      </w:r>
      <w:r w:rsidR="00750ECC">
        <w:t xml:space="preserve"> (</w:t>
      </w:r>
      <w:proofErr w:type="spellStart"/>
      <w:r w:rsidR="00750ECC">
        <w:t>cf</w:t>
      </w:r>
      <w:proofErr w:type="spellEnd"/>
      <w:r w:rsidR="00750ECC">
        <w:t xml:space="preserve">. </w:t>
      </w:r>
      <w:r w:rsidR="00B856F2">
        <w:fldChar w:fldCharType="begin"/>
      </w:r>
      <w:r w:rsidR="00750ECC">
        <w:instrText xml:space="preserve"> REF _Ref241151759 \h </w:instrText>
      </w:r>
      <w:r w:rsidR="00B856F2">
        <w:fldChar w:fldCharType="separate"/>
      </w:r>
      <w:r w:rsidR="00654C12">
        <w:t xml:space="preserve">Figura </w:t>
      </w:r>
      <w:r w:rsidR="00654C12">
        <w:rPr>
          <w:noProof/>
        </w:rPr>
        <w:t>1</w:t>
      </w:r>
      <w:r w:rsidR="00654C12">
        <w:t>: Distribuzione delle Amministrazioni rispetto al numero di dipendenti</w:t>
      </w:r>
      <w:r w:rsidR="00B856F2">
        <w:fldChar w:fldCharType="end"/>
      </w:r>
      <w:r w:rsidR="00750ECC">
        <w:t>)</w:t>
      </w:r>
      <w:r w:rsidR="00C253E2">
        <w:t>.</w:t>
      </w:r>
    </w:p>
    <w:p w14:paraId="397E87A7" w14:textId="7121766E" w:rsidR="00224456" w:rsidRDefault="00C253E2">
      <w:pPr>
        <w:pStyle w:val="Corpodeltesto"/>
        <w:numPr>
          <w:ilvl w:val="0"/>
          <w:numId w:val="26"/>
        </w:numPr>
      </w:pPr>
      <w:r>
        <w:t xml:space="preserve">Per ciascun gruppo di Amministrazioni sono stati calcolati i valori medi di ognuno dei 4 </w:t>
      </w:r>
      <w:proofErr w:type="spellStart"/>
      <w:r>
        <w:t>KPI</w:t>
      </w:r>
      <w:proofErr w:type="spellEnd"/>
      <w:r>
        <w:t xml:space="preserve"> conseguiti. Il risultato è riportato nella </w:t>
      </w:r>
      <w:del w:id="996" w:author="Giuseppe Cattaneo" w:date="2012-09-26T15:06:00Z">
        <w:r w:rsidR="00B856F2" w:rsidDel="007B3A1A">
          <w:fldChar w:fldCharType="begin"/>
        </w:r>
        <w:r w:rsidR="002F7738" w:rsidDel="007B3A1A">
          <w:delInstrText xml:space="preserve"> REF _Ref199501768 \h  \* MERGEFORMAT </w:delInstrText>
        </w:r>
        <w:r w:rsidR="00B856F2" w:rsidDel="007B3A1A">
          <w:fldChar w:fldCharType="separate"/>
        </w:r>
        <w:r w:rsidR="00D943A7" w:rsidDel="007B3A1A">
          <w:rPr>
            <w:b/>
            <w:bCs/>
          </w:rPr>
          <w:delText>Errore. L'origine riferimento non è stata trovata.</w:delText>
        </w:r>
        <w:r w:rsidR="00B856F2" w:rsidDel="007B3A1A">
          <w:fldChar w:fldCharType="end"/>
        </w:r>
      </w:del>
      <w:ins w:id="997" w:author="Giuseppe Cattaneo" w:date="2012-09-26T15:06:00Z">
        <w:r w:rsidR="007B3A1A">
          <w:fldChar w:fldCharType="begin"/>
        </w:r>
        <w:r w:rsidR="007B3A1A">
          <w:instrText xml:space="preserve"> REF _Ref210291315 \h </w:instrText>
        </w:r>
      </w:ins>
      <w:del w:id="998" w:author="Giuseppe Cattaneo" w:date="2012-09-27T19:15:00Z">
        <w:r w:rsidR="000A7749" w:rsidDel="000A7749">
          <w:fldChar w:fldCharType="separate"/>
        </w:r>
      </w:del>
      <w:del w:id="999" w:author="Giuseppe Cattaneo" w:date="2012-09-27T18:38:00Z">
        <w:r w:rsidR="007B3A1A">
          <w:fldChar w:fldCharType="end"/>
        </w:r>
      </w:del>
      <w:ins w:id="1000" w:author="Giuseppe Cattaneo" w:date="2012-09-26T15:06:00Z">
        <w:r w:rsidR="007B3A1A">
          <w:t>.</w:t>
        </w:r>
      </w:ins>
      <w:del w:id="1001" w:author="Giuseppe Cattaneo" w:date="2012-09-26T15:06:00Z">
        <w:r w:rsidDel="007B3A1A">
          <w:delText>.</w:delText>
        </w:r>
      </w:del>
    </w:p>
    <w:p w14:paraId="4626D301" w14:textId="77777777" w:rsidR="00224456" w:rsidRDefault="00183A6D">
      <w:pPr>
        <w:pStyle w:val="Corpodeltesto"/>
        <w:numPr>
          <w:ilvl w:val="0"/>
          <w:numId w:val="26"/>
        </w:numPr>
      </w:pPr>
      <w:r>
        <w:t>Oltre al dato di sintesi rappresentato dai valori medi per ciascun campione è stato calcolato il valore medio sull’intero campione dei punteggi ottenuti per ciascun quesito. Tale valore viene riportato nelle tabelle seguenti per avere una buona indicazioni delle specifiche criticità da affrontare.</w:t>
      </w:r>
    </w:p>
    <w:p w14:paraId="5A79B630" w14:textId="77777777" w:rsidR="00224456" w:rsidRDefault="00C253E2">
      <w:pPr>
        <w:pStyle w:val="Corpodeltesto"/>
        <w:numPr>
          <w:ilvl w:val="0"/>
          <w:numId w:val="26"/>
        </w:numPr>
      </w:pPr>
      <w:r w:rsidRPr="00EF6B88">
        <w:t>Al termine</w:t>
      </w:r>
      <w:r w:rsidR="00183A6D">
        <w:t xml:space="preserve"> di tale procedura sono stati raccolti i 4 </w:t>
      </w:r>
      <w:proofErr w:type="spellStart"/>
      <w:r w:rsidR="00183A6D">
        <w:t>KPI</w:t>
      </w:r>
      <w:proofErr w:type="spellEnd"/>
      <w:r w:rsidR="00183A6D">
        <w:t xml:space="preserve"> ottenuti da ciascuna amministrazione nelle ultime </w:t>
      </w:r>
      <w:r w:rsidR="007A0B06">
        <w:t xml:space="preserve">tre </w:t>
      </w:r>
      <w:r w:rsidR="00183A6D">
        <w:t>rilevazioni per poterne analizzare il trend e soprattutto per poter raccogliere maggiori indicazioni ed elaborare schede individuali.</w:t>
      </w:r>
    </w:p>
    <w:p w14:paraId="0A4F2DB3" w14:textId="77777777" w:rsidR="00224456" w:rsidRDefault="00183A6D">
      <w:pPr>
        <w:pStyle w:val="Corpodeltesto"/>
        <w:numPr>
          <w:ilvl w:val="0"/>
          <w:numId w:val="26"/>
        </w:numPr>
      </w:pPr>
      <w:r>
        <w:t xml:space="preserve">Con la stessa tecnica, confrontando la coerenza delle risposte fornite nella rilevazione </w:t>
      </w:r>
      <w:del w:id="1002" w:author="REGI" w:date="2012-09-13T17:07:00Z">
        <w:r w:rsidR="007A0B06" w:rsidDel="006A5D99">
          <w:delText xml:space="preserve">2009 </w:delText>
        </w:r>
      </w:del>
      <w:ins w:id="1003" w:author="REGI" w:date="2012-09-13T17:07:00Z">
        <w:r w:rsidR="006A5D99">
          <w:t xml:space="preserve">2010 </w:t>
        </w:r>
      </w:ins>
      <w:r>
        <w:t>con quelle raccolte ne</w:t>
      </w:r>
      <w:r w:rsidR="007A0B06">
        <w:t xml:space="preserve">gli ultimi due </w:t>
      </w:r>
      <w:r>
        <w:t>ann</w:t>
      </w:r>
      <w:r w:rsidR="007A0B06">
        <w:t>i</w:t>
      </w:r>
      <w:r>
        <w:t xml:space="preserve">, </w:t>
      </w:r>
      <w:r w:rsidR="00361AF3">
        <w:t>sono state rilevate tutte le situazioni anomale, probabilmente generate da una scarsa attenzione in fase di compilazione, sia per disporre solo di dati significativi in fase di analisi che per avviare procedure di richiamo ed evitare che si possa ripetere negli anni a venire.</w:t>
      </w:r>
    </w:p>
    <w:p w14:paraId="1A98F2D6" w14:textId="77777777" w:rsidR="006B58D9" w:rsidRDefault="007370B6" w:rsidP="00EE4AF4">
      <w:pPr>
        <w:pStyle w:val="Corpodeltesto"/>
        <w:jc w:val="center"/>
      </w:pPr>
      <w:r>
        <w:rPr>
          <w:noProof/>
        </w:rPr>
        <w:lastRenderedPageBreak/>
        <w:drawing>
          <wp:inline distT="0" distB="0" distL="0" distR="0" wp14:anchorId="5C219533" wp14:editId="1778A7E2">
            <wp:extent cx="5221480" cy="3161944"/>
            <wp:effectExtent l="101600" t="76200" r="87630" b="8953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A8C82A" w14:textId="77777777" w:rsidR="00C253E2" w:rsidRPr="00EF6B88" w:rsidRDefault="00C253E2" w:rsidP="007370B6">
      <w:pPr>
        <w:pStyle w:val="Didascalia"/>
        <w:ind w:left="709"/>
      </w:pPr>
      <w:bookmarkStart w:id="1004" w:name="_Ref241151767"/>
      <w:bookmarkStart w:id="1005" w:name="_Toc213220438"/>
      <w:bookmarkStart w:id="1006" w:name="_Ref241151759"/>
      <w:bookmarkStart w:id="1007" w:name="_Ref210291237"/>
      <w:bookmarkStart w:id="1008" w:name="_Toc210395216"/>
      <w:r>
        <w:t xml:space="preserve">Figura </w:t>
      </w:r>
      <w:r w:rsidR="00B856F2">
        <w:fldChar w:fldCharType="begin"/>
      </w:r>
      <w:r>
        <w:instrText xml:space="preserve"> SEQ Figura \* ARABIC </w:instrText>
      </w:r>
      <w:r w:rsidR="00B856F2">
        <w:fldChar w:fldCharType="separate"/>
      </w:r>
      <w:r w:rsidR="00654C12">
        <w:rPr>
          <w:noProof/>
        </w:rPr>
        <w:t>1</w:t>
      </w:r>
      <w:r w:rsidR="00B856F2">
        <w:fldChar w:fldCharType="end"/>
      </w:r>
      <w:bookmarkEnd w:id="1004"/>
      <w:r>
        <w:t>: Distribuzione delle Amministrazioni rispetto al numero di dipendenti</w:t>
      </w:r>
      <w:bookmarkEnd w:id="1005"/>
      <w:bookmarkEnd w:id="1006"/>
      <w:bookmarkEnd w:id="1007"/>
      <w:bookmarkEnd w:id="1008"/>
    </w:p>
    <w:p w14:paraId="7E13FDF2" w14:textId="77777777" w:rsidR="00C253E2" w:rsidRDefault="00C253E2">
      <w:pPr>
        <w:pStyle w:val="Titolo2"/>
        <w:pPrChange w:id="1009" w:author="Pippo Cattaneo" w:date="2012-09-26T17:07:00Z">
          <w:pPr>
            <w:pStyle w:val="Corpodeltesto"/>
          </w:pPr>
        </w:pPrChange>
      </w:pPr>
      <w:bookmarkStart w:id="1010" w:name="_Toc213220314"/>
      <w:bookmarkStart w:id="1011" w:name="_Toc210395110"/>
      <w:r>
        <w:t>Gli indicatori rilevati</w:t>
      </w:r>
      <w:bookmarkEnd w:id="1010"/>
      <w:bookmarkEnd w:id="1011"/>
    </w:p>
    <w:p w14:paraId="60023582" w14:textId="77777777" w:rsidR="00224456" w:rsidRDefault="00804169" w:rsidP="002C0917">
      <w:pPr>
        <w:pStyle w:val="Corpodeltesto"/>
      </w:pPr>
      <w:r>
        <w:t xml:space="preserve">I 4 indici </w:t>
      </w:r>
      <w:r w:rsidR="004E3248">
        <w:t xml:space="preserve">prestazionali </w:t>
      </w:r>
      <w:r>
        <w:t>(</w:t>
      </w:r>
      <w:proofErr w:type="spellStart"/>
      <w:r>
        <w:t>KPI</w:t>
      </w:r>
      <w:proofErr w:type="spellEnd"/>
      <w:r>
        <w:t>) individuati</w:t>
      </w:r>
      <w:r w:rsidR="00224456">
        <w:t>,</w:t>
      </w:r>
      <w:r>
        <w:t xml:space="preserve"> e di conseguenza i quesiti de</w:t>
      </w:r>
      <w:r w:rsidR="00C253E2" w:rsidRPr="00EF6B88">
        <w:t xml:space="preserve">l questionario </w:t>
      </w:r>
      <w:r>
        <w:t>utilizzato per la rilevazione dei dati</w:t>
      </w:r>
      <w:r w:rsidR="00224456">
        <w:t>,</w:t>
      </w:r>
      <w:r>
        <w:t xml:space="preserve"> riflettano direttamente i</w:t>
      </w:r>
      <w:r w:rsidR="00C253E2">
        <w:t xml:space="preserve">l </w:t>
      </w:r>
      <w:r w:rsidR="00C253E2" w:rsidRPr="00EF6B88">
        <w:t xml:space="preserve">modello di </w:t>
      </w:r>
      <w:r w:rsidR="00C253E2">
        <w:t>S</w:t>
      </w:r>
      <w:r w:rsidR="00C253E2" w:rsidRPr="00EF6B88">
        <w:t xml:space="preserve">icurezza </w:t>
      </w:r>
      <w:proofErr w:type="spellStart"/>
      <w:r w:rsidR="00C253E2">
        <w:t>ICT</w:t>
      </w:r>
      <w:proofErr w:type="spellEnd"/>
      <w:r w:rsidR="00C253E2">
        <w:t xml:space="preserve"> </w:t>
      </w:r>
      <w:r w:rsidR="00C253E2" w:rsidRPr="00EF6B88">
        <w:t>elaborato da</w:t>
      </w:r>
      <w:ins w:id="1012" w:author="REGI" w:date="2012-07-05T17:58:00Z">
        <w:r w:rsidR="009D51B3">
          <w:t xml:space="preserve"> </w:t>
        </w:r>
        <w:proofErr w:type="spellStart"/>
        <w:r w:rsidR="009D51B3">
          <w:t>DigitPA</w:t>
        </w:r>
      </w:ins>
      <w:proofErr w:type="spellEnd"/>
      <w:del w:id="1013" w:author="REGI" w:date="2012-07-05T17:58:00Z">
        <w:r w:rsidR="00C253E2" w:rsidRPr="00EF6B88" w:rsidDel="009D51B3">
          <w:delText>l CNIPA</w:delText>
        </w:r>
      </w:del>
      <w:r w:rsidR="00C253E2" w:rsidRPr="00EF6B88">
        <w:t xml:space="preserve"> negli ultimi anni</w:t>
      </w:r>
      <w:r>
        <w:t>. Tale modello è stato elaborato</w:t>
      </w:r>
      <w:r w:rsidR="00C253E2">
        <w:t xml:space="preserve"> </w:t>
      </w:r>
      <w:r>
        <w:t xml:space="preserve">a partire dagli </w:t>
      </w:r>
      <w:r w:rsidR="00C253E2">
        <w:t>standard internazionali</w:t>
      </w:r>
      <w:r w:rsidR="00C253E2">
        <w:rPr>
          <w:rStyle w:val="Rimandonotaapidipagina"/>
        </w:rPr>
        <w:footnoteReference w:id="3"/>
      </w:r>
      <w:r w:rsidR="00C253E2">
        <w:t xml:space="preserve"> </w:t>
      </w:r>
      <w:r>
        <w:t>più riconosciuti nel settore della S</w:t>
      </w:r>
      <w:r w:rsidR="00C253E2">
        <w:t xml:space="preserve">icurezza </w:t>
      </w:r>
      <w:proofErr w:type="spellStart"/>
      <w:r>
        <w:t>ICT</w:t>
      </w:r>
      <w:proofErr w:type="spellEnd"/>
      <w:r>
        <w:t>. Successivamente</w:t>
      </w:r>
      <w:r w:rsidR="00586951">
        <w:t>,</w:t>
      </w:r>
      <w:r>
        <w:t xml:space="preserve"> tali standard </w:t>
      </w:r>
      <w:r w:rsidR="00C253E2">
        <w:t>che per loro stessa natura devono avere un carattere generalista per potersi adattare ad ogni tipo di organizza</w:t>
      </w:r>
      <w:r>
        <w:t xml:space="preserve">zione, sono stati coniugati tenendo conto delle specifiche </w:t>
      </w:r>
      <w:r w:rsidR="00586951">
        <w:t>realtà presenti ne</w:t>
      </w:r>
      <w:r w:rsidR="00C253E2">
        <w:t>lla Pubblica Amministrazione</w:t>
      </w:r>
      <w:r>
        <w:t xml:space="preserve"> italiana</w:t>
      </w:r>
      <w:r w:rsidR="00C253E2">
        <w:t xml:space="preserve">. In alcuni casi sono state operate delle semplificazioni eliminando controlli inutili o già gestiti da altre normative (come quelli sulla sicurezza e la gestione del personale ad esempio), in altri sono stati semplicemente adattati in modo che i quesiti presentati </w:t>
      </w:r>
      <w:r w:rsidR="00586951">
        <w:t>coerenti possano essere facilmente ricondotti al</w:t>
      </w:r>
      <w:r w:rsidR="00C253E2">
        <w:t>le realtà presenti nelle Amministrazioni intervistate.</w:t>
      </w:r>
    </w:p>
    <w:p w14:paraId="4FCB9B29" w14:textId="77777777" w:rsidR="00224456" w:rsidRDefault="00804169" w:rsidP="002C0917">
      <w:pPr>
        <w:pStyle w:val="Corpodeltesto"/>
      </w:pPr>
      <w:r>
        <w:t>In sostanza i</w:t>
      </w:r>
      <w:r w:rsidR="00C253E2">
        <w:t xml:space="preserve"> 4 </w:t>
      </w:r>
      <w:proofErr w:type="spellStart"/>
      <w:r w:rsidR="00C253E2">
        <w:t>KPI</w:t>
      </w:r>
      <w:proofErr w:type="spellEnd"/>
      <w:r w:rsidR="00C253E2">
        <w:t xml:space="preserve"> raccolgono </w:t>
      </w:r>
      <w:r>
        <w:t xml:space="preserve">in maniera esaustiva, </w:t>
      </w:r>
      <w:r w:rsidR="00C253E2">
        <w:t>attraverso un insieme di quesiti</w:t>
      </w:r>
      <w:r>
        <w:t xml:space="preserve"> del questionario,</w:t>
      </w:r>
      <w:r w:rsidR="00C253E2">
        <w:t xml:space="preserve"> informazioni su aspetti cruciali per la sicurezza sotto 4 diverse</w:t>
      </w:r>
      <w:r>
        <w:t xml:space="preserve"> prospettive </w:t>
      </w:r>
      <w:r w:rsidR="00C253E2">
        <w:t>l</w:t>
      </w:r>
      <w:r>
        <w:t xml:space="preserve">a cui </w:t>
      </w:r>
      <w:r w:rsidR="00C253E2">
        <w:t xml:space="preserve">interpretazione </w:t>
      </w:r>
      <w:r w:rsidR="00AD33BF">
        <w:t xml:space="preserve">sarà descritta nei prossimi paragrafi. Disponendo di un indice numerico è stato possibile di esprimere in maniera estremamente sintetica i dati raccolti. Inoltre a partire dai dati numerici si è potuto effettuare confronti diretti tra i risultati raccolti anno per anno e tracciare linee di tendenza che hanno notevolmente semplificato l’interpretazione dei risultati. </w:t>
      </w:r>
      <w:r w:rsidR="00AE4C22">
        <w:t xml:space="preserve">Ad ognuno dei </w:t>
      </w:r>
      <w:r w:rsidR="00AD33BF">
        <w:t>4 indici seguenti</w:t>
      </w:r>
      <w:r w:rsidR="00AE4C22">
        <w:t xml:space="preserve"> sarà dedicato un paragrafo per descriverne i contenuti ed una dettagliata interpretazione semantica</w:t>
      </w:r>
      <w:r w:rsidR="00AD33BF">
        <w:t>:</w:t>
      </w:r>
    </w:p>
    <w:p w14:paraId="510C530E" w14:textId="77777777" w:rsidR="00224456" w:rsidRDefault="00C253E2" w:rsidP="000436AF">
      <w:pPr>
        <w:pStyle w:val="ItemCorpodeltesto"/>
      </w:pPr>
      <w:proofErr w:type="spellStart"/>
      <w:r w:rsidRPr="00AE71EE">
        <w:t>KPI1</w:t>
      </w:r>
      <w:proofErr w:type="spellEnd"/>
      <w:r w:rsidRPr="00AE71EE">
        <w:t>: Sicurezza logica</w:t>
      </w:r>
    </w:p>
    <w:p w14:paraId="60DB0DC9" w14:textId="77777777" w:rsidR="00224456" w:rsidRDefault="00C253E2" w:rsidP="000436AF">
      <w:pPr>
        <w:pStyle w:val="ItemCorpodeltesto"/>
      </w:pPr>
      <w:proofErr w:type="spellStart"/>
      <w:r w:rsidRPr="00AE71EE">
        <w:t>KPI2</w:t>
      </w:r>
      <w:proofErr w:type="spellEnd"/>
      <w:r w:rsidRPr="00AE71EE">
        <w:t>: Sicurezza dell'infrastruttura</w:t>
      </w:r>
    </w:p>
    <w:p w14:paraId="4EACBFB8" w14:textId="77777777" w:rsidR="00224456" w:rsidRDefault="00C253E2" w:rsidP="000436AF">
      <w:pPr>
        <w:pStyle w:val="ItemCorpodeltesto"/>
      </w:pPr>
      <w:proofErr w:type="spellStart"/>
      <w:r w:rsidRPr="00AE71EE">
        <w:t>KPI3</w:t>
      </w:r>
      <w:proofErr w:type="spellEnd"/>
      <w:r w:rsidRPr="00AE71EE">
        <w:t>: Sicurezza dei servizi</w:t>
      </w:r>
    </w:p>
    <w:p w14:paraId="5443DEAB" w14:textId="77777777" w:rsidR="00224456" w:rsidRDefault="00C253E2" w:rsidP="000436AF">
      <w:pPr>
        <w:pStyle w:val="ItemCorpodeltesto"/>
      </w:pPr>
      <w:proofErr w:type="spellStart"/>
      <w:r w:rsidRPr="00AE71EE">
        <w:t>KPI4</w:t>
      </w:r>
      <w:proofErr w:type="spellEnd"/>
      <w:r w:rsidRPr="00AE71EE">
        <w:t>: Sicurezza dell’organizzazione</w:t>
      </w:r>
    </w:p>
    <w:p w14:paraId="4AC22461" w14:textId="77777777" w:rsidR="00224456" w:rsidRDefault="003F44DA">
      <w:pPr>
        <w:pStyle w:val="Corpodeltesto"/>
      </w:pPr>
      <w:r>
        <w:t xml:space="preserve">Ovviamente in funzione della rapidità con cui si evolve il settore Sicurezza ed in generale il mondo </w:t>
      </w:r>
      <w:proofErr w:type="spellStart"/>
      <w:r>
        <w:t>ICT</w:t>
      </w:r>
      <w:proofErr w:type="spellEnd"/>
      <w:r>
        <w:t xml:space="preserve"> saranno necessari costanti aggiornamenti al modello per la Sicurezza ed al questionario per mantenere </w:t>
      </w:r>
      <w:r>
        <w:lastRenderedPageBreak/>
        <w:t xml:space="preserve">sempre aggiornato l’insieme degli oggetti di controllo ed evitare di raccogliere dati su questioni ormai obsolete o definitivamente superate. Nel riconoscere la validità dello strumento adottato, </w:t>
      </w:r>
      <w:del w:id="1018" w:author="REGI" w:date="2012-07-05T17:58:00Z">
        <w:r w:rsidDel="009D51B3">
          <w:delText>i</w:delText>
        </w:r>
        <w:r w:rsidR="00C253E2" w:rsidDel="009D51B3">
          <w:delText>l CNIPA</w:delText>
        </w:r>
      </w:del>
      <w:proofErr w:type="spellStart"/>
      <w:ins w:id="1019" w:author="REGI" w:date="2012-07-05T17:58:00Z">
        <w:r w:rsidR="009D51B3">
          <w:t>DigitPA</w:t>
        </w:r>
      </w:ins>
      <w:proofErr w:type="spellEnd"/>
      <w:r w:rsidR="00C253E2">
        <w:t xml:space="preserve"> </w:t>
      </w:r>
      <w:r>
        <w:t xml:space="preserve">si farà cura di tali aggiornamenti, garantendo nel contempo </w:t>
      </w:r>
      <w:r w:rsidR="00C253E2">
        <w:t>la coerenza e la confrontabilità nel tempo dei</w:t>
      </w:r>
      <w:r>
        <w:t xml:space="preserve"> 4</w:t>
      </w:r>
      <w:r w:rsidR="00C253E2">
        <w:t xml:space="preserve"> </w:t>
      </w:r>
      <w:proofErr w:type="spellStart"/>
      <w:r w:rsidR="00C253E2">
        <w:t>KPI</w:t>
      </w:r>
      <w:proofErr w:type="spellEnd"/>
      <w:r w:rsidR="00C253E2">
        <w:t>.</w:t>
      </w:r>
    </w:p>
    <w:p w14:paraId="14FA8A69" w14:textId="77777777" w:rsidR="00224456" w:rsidRDefault="00620D65">
      <w:pPr>
        <w:pStyle w:val="Corpodeltesto"/>
      </w:pPr>
      <w:r>
        <w:t xml:space="preserve">Attraverso il </w:t>
      </w:r>
      <w:proofErr w:type="spellStart"/>
      <w:r>
        <w:t>KPI</w:t>
      </w:r>
      <w:proofErr w:type="spellEnd"/>
      <w:r>
        <w:t xml:space="preserve"> medio si individuano gli ambiti (tema) o le amministrazioni su cui occorre concentrare l’attenzione. Successivamente attraverso l’analisi dei risultati dei singoli quesiti e quindi dei corrispondenti oggetti di controllo, si individuano in maniera puntuale</w:t>
      </w:r>
      <w:r w:rsidR="00C253E2">
        <w:t xml:space="preserve"> gli aspetti sui quali investigare o i punti di maggiore criticità su cui intervenire con urgenza.</w:t>
      </w:r>
    </w:p>
    <w:p w14:paraId="6A9CAA92" w14:textId="77777777" w:rsidR="00C253E2" w:rsidRPr="004D3E38" w:rsidRDefault="00C253E2">
      <w:pPr>
        <w:pStyle w:val="Titolo3"/>
        <w:pPrChange w:id="1020" w:author="Pippo Cattaneo" w:date="2012-09-26T17:08:00Z">
          <w:pPr>
            <w:pStyle w:val="Corpodeltesto"/>
          </w:pPr>
        </w:pPrChange>
      </w:pPr>
      <w:bookmarkStart w:id="1021" w:name="_Toc213220315"/>
      <w:bookmarkStart w:id="1022" w:name="_Toc210395111"/>
      <w:proofErr w:type="spellStart"/>
      <w:r w:rsidRPr="004D3E38">
        <w:t>KPI1</w:t>
      </w:r>
      <w:proofErr w:type="spellEnd"/>
      <w:r w:rsidRPr="004D3E38">
        <w:t xml:space="preserve">: </w:t>
      </w:r>
      <w:r>
        <w:t>Sicurezza</w:t>
      </w:r>
      <w:r w:rsidRPr="004D3E38">
        <w:t xml:space="preserve"> </w:t>
      </w:r>
      <w:r>
        <w:t>l</w:t>
      </w:r>
      <w:r w:rsidRPr="004D3E38">
        <w:t>ogica</w:t>
      </w:r>
      <w:bookmarkEnd w:id="1021"/>
      <w:bookmarkEnd w:id="1022"/>
    </w:p>
    <w:p w14:paraId="1748875F" w14:textId="77777777" w:rsidR="00224456" w:rsidRDefault="008774A8" w:rsidP="002C0917">
      <w:pPr>
        <w:pStyle w:val="Corpodeltesto"/>
      </w:pPr>
      <w:proofErr w:type="spellStart"/>
      <w:r>
        <w:t>KPI1</w:t>
      </w:r>
      <w:proofErr w:type="spellEnd"/>
      <w:r>
        <w:t xml:space="preserve"> è costituito da </w:t>
      </w:r>
      <w:r w:rsidRPr="008774A8">
        <w:t>14 quesiti di cui 5 dipendenti</w:t>
      </w:r>
      <w:r>
        <w:t xml:space="preserve"> da </w:t>
      </w:r>
      <w:proofErr w:type="spellStart"/>
      <w:r>
        <w:t>KPI1.1</w:t>
      </w:r>
      <w:proofErr w:type="spellEnd"/>
      <w:r>
        <w:t xml:space="preserve"> a </w:t>
      </w:r>
      <w:proofErr w:type="spellStart"/>
      <w:r>
        <w:t>KPI1.9</w:t>
      </w:r>
      <w:proofErr w:type="spellEnd"/>
      <w:r>
        <w:t xml:space="preserve"> che investigano gli aspetti connessi agli strumenti software ed alle procedure adottate a supporto della Sicurezza del Sistema Informativo. Tra queste si citano:</w:t>
      </w:r>
    </w:p>
    <w:p w14:paraId="547E034E" w14:textId="77777777" w:rsidR="00224456" w:rsidRPr="00CE0B61" w:rsidRDefault="008774A8" w:rsidP="000436AF">
      <w:pPr>
        <w:pStyle w:val="ItemCorpodeltesto"/>
      </w:pPr>
      <w:r w:rsidRPr="002C0917">
        <w:t>Capacità di strutturare i processi per l’amministrazione dei sistem</w:t>
      </w:r>
      <w:r w:rsidRPr="00CE0B61">
        <w:t xml:space="preserve">i informavi attraverso strumenti e procedure, ad esempio,  </w:t>
      </w:r>
      <w:r w:rsidR="00C253E2" w:rsidRPr="00CE0B61">
        <w:t xml:space="preserve">per </w:t>
      </w:r>
      <w:r w:rsidRPr="00CE0B61">
        <w:t>l’autenticazione degli utenti, la d</w:t>
      </w:r>
      <w:r w:rsidR="00C253E2" w:rsidRPr="00CE0B61">
        <w:t>efinizione di policy</w:t>
      </w:r>
      <w:r w:rsidRPr="00CE0B61">
        <w:t xml:space="preserve"> centralizzate per l’assegnazione dei privilegi assegnati a ciascun utente</w:t>
      </w:r>
      <w:r w:rsidR="00C253E2" w:rsidRPr="00CE0B61">
        <w:t>,</w:t>
      </w:r>
      <w:r w:rsidRPr="00CE0B61">
        <w:t xml:space="preserve"> l’</w:t>
      </w:r>
      <w:r w:rsidR="00852607" w:rsidRPr="00CE0B61">
        <w:t xml:space="preserve"> adozione di software o procedure certificate </w:t>
      </w:r>
      <w:r w:rsidR="00C253E2" w:rsidRPr="00CE0B61">
        <w:t xml:space="preserve">per la sicurezza. </w:t>
      </w:r>
    </w:p>
    <w:p w14:paraId="01519F3B" w14:textId="77777777" w:rsidR="00224456" w:rsidRDefault="00C253E2" w:rsidP="000436AF">
      <w:pPr>
        <w:pStyle w:val="ItemCorpodeltesto"/>
      </w:pPr>
      <w:r>
        <w:t>Sistemi per</w:t>
      </w:r>
      <w:r w:rsidR="00852607">
        <w:t xml:space="preserve"> il </w:t>
      </w:r>
      <w:r>
        <w:t>controllo accessi.</w:t>
      </w:r>
    </w:p>
    <w:p w14:paraId="33565062" w14:textId="77777777" w:rsidR="00224456" w:rsidRDefault="00852607" w:rsidP="000436AF">
      <w:pPr>
        <w:pStyle w:val="ItemCorpodeltesto"/>
      </w:pPr>
      <w:r>
        <w:t>Le procedure per l’</w:t>
      </w:r>
      <w:r w:rsidR="00C253E2">
        <w:t>aggiornamenti dei</w:t>
      </w:r>
      <w:r>
        <w:t xml:space="preserve"> sistemi operativi e sistemi di</w:t>
      </w:r>
      <w:r w:rsidR="00C253E2">
        <w:t xml:space="preserve"> S</w:t>
      </w:r>
      <w:r>
        <w:t xml:space="preserve">oftware Distribution per le PDL, favorendo quelle che garantiscono aggiornamenti automatici in maniera </w:t>
      </w:r>
      <w:r w:rsidR="00474C32">
        <w:rPr>
          <w:i/>
        </w:rPr>
        <w:t>non presidiata</w:t>
      </w:r>
      <w:r w:rsidR="00474C32">
        <w:t xml:space="preserve"> </w:t>
      </w:r>
      <w:r>
        <w:t xml:space="preserve">ed almeno </w:t>
      </w:r>
      <w:r w:rsidR="00F91EE0">
        <w:t>con frequenza giornaliera</w:t>
      </w:r>
      <w:r>
        <w:t>.</w:t>
      </w:r>
    </w:p>
    <w:p w14:paraId="1156910E" w14:textId="77777777" w:rsidR="00224456" w:rsidRDefault="00C253E2" w:rsidP="000436AF">
      <w:pPr>
        <w:pStyle w:val="ItemCorpodeltesto"/>
      </w:pPr>
      <w:r>
        <w:t xml:space="preserve">Strumenti </w:t>
      </w:r>
      <w:r w:rsidR="00852607">
        <w:t xml:space="preserve">per la protezione del dato fisico, quali dischi RAID </w:t>
      </w:r>
      <w:r>
        <w:t xml:space="preserve">e procedure per il Backup </w:t>
      </w:r>
      <w:r w:rsidR="00852607">
        <w:t xml:space="preserve">inclusa la modalità di </w:t>
      </w:r>
      <w:r>
        <w:t>conservazione dei supporti</w:t>
      </w:r>
    </w:p>
    <w:p w14:paraId="41076FB5" w14:textId="77777777" w:rsidR="00224456" w:rsidRDefault="00C253E2" w:rsidP="000436AF">
      <w:pPr>
        <w:pStyle w:val="ItemCorpodeltesto"/>
      </w:pPr>
      <w:r>
        <w:t xml:space="preserve">Sicurezza dei dati trasportati all’esterno </w:t>
      </w:r>
      <w:r w:rsidR="00852607">
        <w:t xml:space="preserve">dell’organizzazione attraverso </w:t>
      </w:r>
      <w:r>
        <w:t>supporti o postazioni mobili</w:t>
      </w:r>
    </w:p>
    <w:p w14:paraId="55555BFD" w14:textId="77777777" w:rsidR="00224456" w:rsidRDefault="00C253E2" w:rsidP="002C0917">
      <w:pPr>
        <w:pStyle w:val="Corpodeltesto"/>
      </w:pPr>
      <w:r>
        <w:t xml:space="preserve">Soluzioni adeguate a questi temi rappresentano </w:t>
      </w:r>
      <w:r w:rsidR="00C377A7">
        <w:t xml:space="preserve">sicuramente </w:t>
      </w:r>
      <w:r>
        <w:t xml:space="preserve">il corretto punto di partenza per il raggiungimento dei livelli di sicurezza attesi, indipendentemente dalle dimensioni </w:t>
      </w:r>
      <w:r w:rsidR="00852607">
        <w:t>della struttur</w:t>
      </w:r>
      <w:r w:rsidR="00C377A7">
        <w:t>a,</w:t>
      </w:r>
      <w:r>
        <w:t xml:space="preserve"> dalle attività svolte</w:t>
      </w:r>
      <w:r w:rsidR="00C377A7">
        <w:t xml:space="preserve"> e dai servizi erogati</w:t>
      </w:r>
      <w:r>
        <w:t xml:space="preserve">. La </w:t>
      </w:r>
      <w:r w:rsidR="00B856F2">
        <w:fldChar w:fldCharType="begin"/>
      </w:r>
      <w:r w:rsidR="00EE4AF4">
        <w:instrText xml:space="preserve"> REF _Ref276409449 \h </w:instrText>
      </w:r>
      <w:r w:rsidR="00B856F2">
        <w:fldChar w:fldCharType="separate"/>
      </w:r>
      <w:ins w:id="1023" w:author="Giuseppe Cattaneo" w:date="2012-09-27T20:07:00Z">
        <w:r w:rsidR="00654C12">
          <w:t xml:space="preserve">Tabella </w:t>
        </w:r>
        <w:r w:rsidR="00654C12">
          <w:rPr>
            <w:noProof/>
          </w:rPr>
          <w:t>4</w:t>
        </w:r>
        <w:r w:rsidR="00654C12">
          <w:t xml:space="preserve">: </w:t>
        </w:r>
        <w:r w:rsidR="00654C12" w:rsidRPr="007F234E">
          <w:t>Ques</w:t>
        </w:r>
        <w:r w:rsidR="00654C12">
          <w:t xml:space="preserve">iti e risultati relativi al </w:t>
        </w:r>
        <w:proofErr w:type="spellStart"/>
        <w:r w:rsidR="00654C12">
          <w:t>KPI1</w:t>
        </w:r>
      </w:ins>
      <w:proofErr w:type="spellEnd"/>
      <w:ins w:id="1024" w:author="Pippo Cattaneo" w:date="2012-09-27T17:27:00Z">
        <w:del w:id="1025" w:author="Giuseppe Cattaneo" w:date="2012-09-27T18:38:00Z">
          <w:r w:rsidR="00172F79" w:rsidDel="00BE6225">
            <w:delText xml:space="preserve">Tabella </w:delText>
          </w:r>
          <w:r w:rsidR="00172F79" w:rsidDel="00BE6225">
            <w:rPr>
              <w:noProof/>
            </w:rPr>
            <w:delText>4</w:delText>
          </w:r>
          <w:r w:rsidR="00172F79" w:rsidDel="00BE6225">
            <w:delText xml:space="preserve">: </w:delText>
          </w:r>
          <w:r w:rsidR="00172F79" w:rsidRPr="007F234E" w:rsidDel="00BE6225">
            <w:delText>Ques</w:delText>
          </w:r>
          <w:r w:rsidR="00172F79" w:rsidDel="00BE6225">
            <w:delText>iti e risultati relativi al KPI1</w:delText>
          </w:r>
        </w:del>
      </w:ins>
      <w:del w:id="1026" w:author="Giuseppe Cattaneo" w:date="2012-09-27T18:38:00Z">
        <w:r w:rsidR="00D943A7" w:rsidDel="00BE6225">
          <w:delText xml:space="preserve">Tabella </w:delText>
        </w:r>
        <w:r w:rsidR="00D943A7" w:rsidDel="00BE6225">
          <w:rPr>
            <w:noProof/>
          </w:rPr>
          <w:delText>3</w:delText>
        </w:r>
        <w:r w:rsidR="00D943A7" w:rsidDel="00BE6225">
          <w:delText xml:space="preserve">: </w:delText>
        </w:r>
        <w:r w:rsidR="00D943A7" w:rsidRPr="007F234E" w:rsidDel="00BE6225">
          <w:delText>Ques</w:delText>
        </w:r>
        <w:r w:rsidR="00D943A7" w:rsidDel="00BE6225">
          <w:delText>iti e risultati relativi al KPI1</w:delText>
        </w:r>
      </w:del>
      <w:r w:rsidR="00B856F2">
        <w:fldChar w:fldCharType="end"/>
      </w:r>
      <w:r w:rsidR="00EE4AF4">
        <w:t xml:space="preserve"> </w:t>
      </w:r>
      <w:r w:rsidR="00852607">
        <w:t>riporta l’elenco completo dei</w:t>
      </w:r>
      <w:r w:rsidR="00C377A7">
        <w:t xml:space="preserve"> quesiti,</w:t>
      </w:r>
      <w:r w:rsidR="00852607">
        <w:t xml:space="preserve"> </w:t>
      </w:r>
      <w:r>
        <w:t>le risposte ammesse che caratterizzano l’indicatore</w:t>
      </w:r>
      <w:r w:rsidR="00852607">
        <w:t xml:space="preserve"> ed i punteggi assegnati ad ognuna</w:t>
      </w:r>
      <w:r>
        <w:t>.</w:t>
      </w:r>
    </w:p>
    <w:p w14:paraId="46B6EA5A" w14:textId="77777777" w:rsidR="00C253E2" w:rsidRDefault="00C253E2">
      <w:pPr>
        <w:pStyle w:val="Titolo3"/>
        <w:pPrChange w:id="1027" w:author="Pippo Cattaneo" w:date="2012-09-26T17:08:00Z">
          <w:pPr>
            <w:pStyle w:val="Corpodeltesto"/>
          </w:pPr>
        </w:pPrChange>
      </w:pPr>
      <w:bookmarkStart w:id="1028" w:name="_Toc213220316"/>
      <w:bookmarkStart w:id="1029" w:name="_Toc210395112"/>
      <w:proofErr w:type="spellStart"/>
      <w:r>
        <w:t>KPI2</w:t>
      </w:r>
      <w:proofErr w:type="spellEnd"/>
      <w:r>
        <w:t xml:space="preserve">: Sicurezza </w:t>
      </w:r>
      <w:r w:rsidRPr="001412CD">
        <w:t>dell'infrastruttura</w:t>
      </w:r>
      <w:bookmarkEnd w:id="1028"/>
      <w:bookmarkEnd w:id="1029"/>
    </w:p>
    <w:p w14:paraId="724958AE" w14:textId="77777777" w:rsidR="00224456" w:rsidRDefault="00F12F81" w:rsidP="002C0917">
      <w:pPr>
        <w:pStyle w:val="Corpodeltesto"/>
      </w:pPr>
      <w:r>
        <w:t xml:space="preserve">L’indice </w:t>
      </w:r>
      <w:proofErr w:type="spellStart"/>
      <w:r>
        <w:t>KPI2</w:t>
      </w:r>
      <w:proofErr w:type="spellEnd"/>
      <w:r>
        <w:t xml:space="preserve"> è dedicato agli aspetti fisici della Sicurezza ed in particolare ai dispositivi hardware dedicati alla protezione delle infrastrutture di rete. Consta di 12 quesiti di cui 3 dipendenti che vanno da </w:t>
      </w:r>
      <w:proofErr w:type="spellStart"/>
      <w:r>
        <w:t>KPI2.1</w:t>
      </w:r>
      <w:proofErr w:type="spellEnd"/>
      <w:r>
        <w:t xml:space="preserve"> a </w:t>
      </w:r>
      <w:proofErr w:type="spellStart"/>
      <w:r>
        <w:t>KPI2.9</w:t>
      </w:r>
      <w:proofErr w:type="spellEnd"/>
      <w:r w:rsidR="00A11443">
        <w:t xml:space="preserve">. Come già indicato in precedenza, non vengono esaminati gli aspetti già affrontati dal progetto </w:t>
      </w:r>
      <w:proofErr w:type="spellStart"/>
      <w:r w:rsidR="00A11443">
        <w:t>SPC</w:t>
      </w:r>
      <w:proofErr w:type="spellEnd"/>
      <w:r w:rsidR="00A11443">
        <w:t>, quali canali per la trasmissione dati.</w:t>
      </w:r>
    </w:p>
    <w:p w14:paraId="02DC1130" w14:textId="77777777" w:rsidR="00224456" w:rsidRDefault="00A11443">
      <w:pPr>
        <w:pStyle w:val="Corpodeltesto"/>
      </w:pPr>
      <w:r>
        <w:t xml:space="preserve">In particolare </w:t>
      </w:r>
      <w:proofErr w:type="spellStart"/>
      <w:r>
        <w:t>KPI2</w:t>
      </w:r>
      <w:proofErr w:type="spellEnd"/>
      <w:r>
        <w:t xml:space="preserve"> esprime la media dei valori ottenuti rispetti i seguenti temi: </w:t>
      </w:r>
    </w:p>
    <w:p w14:paraId="4F8C0939" w14:textId="77777777" w:rsidR="00224456" w:rsidRPr="00140878" w:rsidRDefault="00C253E2" w:rsidP="000436AF">
      <w:pPr>
        <w:pStyle w:val="ItemCorpodeltesto"/>
      </w:pPr>
      <w:r w:rsidRPr="00140878">
        <w:t>Sicurezza perimetrale, protezione degli accessi ai locali tecnici, sistemi di videosorveglianza.</w:t>
      </w:r>
    </w:p>
    <w:p w14:paraId="4A4A9EAF" w14:textId="77777777" w:rsidR="00224456" w:rsidRDefault="00C253E2" w:rsidP="000436AF">
      <w:pPr>
        <w:pStyle w:val="ItemCorpodeltesto"/>
      </w:pPr>
      <w:r w:rsidRPr="00BA31C5">
        <w:t>Apparati attivi per la sicurezza degli accessi quali firewall, sistemi per la rilevazione delle intrusioni o per la prevenzione</w:t>
      </w:r>
      <w:r>
        <w:t>.</w:t>
      </w:r>
    </w:p>
    <w:p w14:paraId="2BB67B4A" w14:textId="77777777" w:rsidR="00224456" w:rsidRDefault="00C253E2" w:rsidP="000436AF">
      <w:pPr>
        <w:pStyle w:val="ItemCorpodeltesto"/>
      </w:pPr>
      <w:r>
        <w:t xml:space="preserve">Presenza di reti wireless </w:t>
      </w:r>
      <w:r w:rsidR="00A11443">
        <w:t>con adeguati sistemi di protezione per garantire la privatezza dei dati trasmessi via radio ed impedire accessi non autorizzati</w:t>
      </w:r>
      <w:r>
        <w:t>.</w:t>
      </w:r>
    </w:p>
    <w:p w14:paraId="12A485F3" w14:textId="77777777" w:rsidR="00224456" w:rsidRDefault="00A11443" w:rsidP="000436AF">
      <w:pPr>
        <w:pStyle w:val="ItemCorpodeltesto"/>
      </w:pPr>
      <w:r>
        <w:t xml:space="preserve">Eventuali servizi di accesso </w:t>
      </w:r>
      <w:r w:rsidR="00C253E2">
        <w:t xml:space="preserve">remoto e </w:t>
      </w:r>
      <w:r>
        <w:t xml:space="preserve">modalità seguite per proteggere le connessioni quali </w:t>
      </w:r>
      <w:r w:rsidR="00C253E2">
        <w:t>VPN.</w:t>
      </w:r>
    </w:p>
    <w:p w14:paraId="4CB37A5E" w14:textId="77777777" w:rsidR="00224456" w:rsidRDefault="00C253E2" w:rsidP="000436AF">
      <w:pPr>
        <w:pStyle w:val="ItemCorpodeltesto"/>
      </w:pPr>
      <w:r>
        <w:t xml:space="preserve">Sistemi di log e di </w:t>
      </w:r>
      <w:proofErr w:type="spellStart"/>
      <w:r>
        <w:t>accounting</w:t>
      </w:r>
      <w:proofErr w:type="spellEnd"/>
      <w:r>
        <w:t xml:space="preserve"> centralizzato</w:t>
      </w:r>
      <w:r w:rsidR="00A11443">
        <w:t xml:space="preserve"> in grado di garantire l’integrità delle informazioni custodite</w:t>
      </w:r>
      <w:r>
        <w:t>.</w:t>
      </w:r>
    </w:p>
    <w:p w14:paraId="1C6A3FBE" w14:textId="7AAE2008" w:rsidR="00224456" w:rsidRDefault="00C253E2" w:rsidP="002C0917">
      <w:pPr>
        <w:pStyle w:val="Corpodeltesto"/>
      </w:pPr>
      <w:r>
        <w:t xml:space="preserve">Occorre notare che nel caso specifico del quesito </w:t>
      </w:r>
      <w:proofErr w:type="spellStart"/>
      <w:r>
        <w:t>KPI</w:t>
      </w:r>
      <w:proofErr w:type="spellEnd"/>
      <w:r>
        <w:t xml:space="preserve"> 2.5 “</w:t>
      </w:r>
      <w:r w:rsidRPr="00B55A90">
        <w:rPr>
          <w:i/>
          <w:rPrChange w:id="1030" w:author="Giuseppe Cattaneo" w:date="2012-09-26T16:04:00Z">
            <w:rPr/>
          </w:rPrChange>
        </w:rPr>
        <w:t xml:space="preserve">Sono presenti </w:t>
      </w:r>
      <w:proofErr w:type="spellStart"/>
      <w:r w:rsidRPr="00B55A90">
        <w:rPr>
          <w:i/>
          <w:rPrChange w:id="1031" w:author="Giuseppe Cattaneo" w:date="2012-09-26T16:04:00Z">
            <w:rPr/>
          </w:rPrChange>
        </w:rPr>
        <w:t>sottoreti</w:t>
      </w:r>
      <w:proofErr w:type="spellEnd"/>
      <w:r w:rsidRPr="00B55A90">
        <w:rPr>
          <w:i/>
          <w:rPrChange w:id="1032" w:author="Giuseppe Cattaneo" w:date="2012-09-26T16:04:00Z">
            <w:rPr/>
          </w:rPrChange>
        </w:rPr>
        <w:t xml:space="preserve"> wireless </w:t>
      </w:r>
      <w:r>
        <w:t>?” è stato assegnato un punteggio di 6 punti a chi ha risposto “NO”.  D’altra parte la tecnologia Wi</w:t>
      </w:r>
      <w:r w:rsidR="00423EC2">
        <w:noBreakHyphen/>
      </w:r>
      <w:r>
        <w:t xml:space="preserve">Fi </w:t>
      </w:r>
      <w:del w:id="1033" w:author="Giuseppe Cattaneo" w:date="2012-09-26T16:04:00Z">
        <w:r w:rsidR="00A11443" w:rsidDel="00B55A90">
          <w:delText xml:space="preserve">è </w:delText>
        </w:r>
      </w:del>
      <w:ins w:id="1034" w:author="Giuseppe Cattaneo" w:date="2012-09-26T16:04:00Z">
        <w:r w:rsidR="00B55A90">
          <w:t>negli ultimi anni ha raggiunto un sufficiente grado di maturità</w:t>
        </w:r>
      </w:ins>
      <w:del w:id="1035" w:author="Giuseppe Cattaneo" w:date="2012-09-26T16:04:00Z">
        <w:r w:rsidR="00A11443" w:rsidDel="00B55A90">
          <w:delText xml:space="preserve">sufficientemente matura per </w:delText>
        </w:r>
      </w:del>
      <w:ins w:id="1036" w:author="Giuseppe Cattaneo" w:date="2012-09-26T16:04:00Z">
        <w:r w:rsidR="00B55A90">
          <w:t xml:space="preserve"> tale da </w:t>
        </w:r>
      </w:ins>
      <w:r w:rsidR="00A11443">
        <w:t xml:space="preserve">garantire livelli di sicurezza equivalenti ed in qualche </w:t>
      </w:r>
      <w:r w:rsidR="00A11443">
        <w:lastRenderedPageBreak/>
        <w:t>caso maggiori delle reti cablate. Pertanto utilizzando tali tecnologie in maniera consapevole</w:t>
      </w:r>
      <w:ins w:id="1037" w:author="Giuseppe Cattaneo" w:date="2012-09-26T16:05:00Z">
        <w:r w:rsidR="00B55A90">
          <w:t>,</w:t>
        </w:r>
      </w:ins>
      <w:r w:rsidR="00A11443">
        <w:t xml:space="preserve"> cioè </w:t>
      </w:r>
      <w:r>
        <w:t xml:space="preserve">proteggendo le comunicazioni radio con protocolli </w:t>
      </w:r>
      <w:r w:rsidR="00A11443">
        <w:t xml:space="preserve">robusti come </w:t>
      </w:r>
      <w:proofErr w:type="spellStart"/>
      <w:r w:rsidR="00A11443">
        <w:t>WPA</w:t>
      </w:r>
      <w:proofErr w:type="spellEnd"/>
      <w:r w:rsidR="00A11443">
        <w:t xml:space="preserve"> o </w:t>
      </w:r>
      <w:proofErr w:type="spellStart"/>
      <w:r w:rsidR="00A11443">
        <w:t>WPA2</w:t>
      </w:r>
      <w:proofErr w:type="spellEnd"/>
      <w:r w:rsidR="00A11443">
        <w:t xml:space="preserve">, il punteggio assegnato è 10. Utilizzando sistemi di protezione non sufficientemente robusti viene assegnato un punteggio via via decrescente. Ad esempio </w:t>
      </w:r>
      <w:r>
        <w:t xml:space="preserve">4 punti </w:t>
      </w:r>
      <w:r w:rsidR="00A11443">
        <w:t>se viene impiegato i</w:t>
      </w:r>
      <w:r>
        <w:t xml:space="preserve">l protocollo </w:t>
      </w:r>
      <w:proofErr w:type="spellStart"/>
      <w:r>
        <w:t>WEP</w:t>
      </w:r>
      <w:proofErr w:type="spellEnd"/>
      <w:r>
        <w:t xml:space="preserve"> con chiavi statiche e 0 punti nel cas</w:t>
      </w:r>
      <w:r w:rsidR="00A11443">
        <w:t>o di reti wireless non protette, cosa ritenuta estremamente pericolosa</w:t>
      </w:r>
      <w:r>
        <w:t>.</w:t>
      </w:r>
    </w:p>
    <w:p w14:paraId="331C1C76" w14:textId="77777777" w:rsidR="00224456" w:rsidRDefault="00C253E2">
      <w:pPr>
        <w:pStyle w:val="Corpodeltesto"/>
      </w:pPr>
      <w:r w:rsidRPr="007642A5">
        <w:t xml:space="preserve">Analogamente laddove non sono consentiti accessi remoti </w:t>
      </w:r>
      <w:r>
        <w:t xml:space="preserve">(quesito </w:t>
      </w:r>
      <w:proofErr w:type="spellStart"/>
      <w:r>
        <w:t>KPI</w:t>
      </w:r>
      <w:proofErr w:type="spellEnd"/>
      <w:r>
        <w:t xml:space="preserve"> 2.6) </w:t>
      </w:r>
      <w:r w:rsidRPr="007642A5">
        <w:t>il punteggio assegnato corrisponde alla sufficienza ma, anche in questo caso, il</w:t>
      </w:r>
      <w:r w:rsidR="00A11443">
        <w:t xml:space="preserve"> punteggio massimo di 10 punti viene assegnato alle amministrazioni che </w:t>
      </w:r>
      <w:r w:rsidRPr="007642A5">
        <w:t>consent</w:t>
      </w:r>
      <w:r w:rsidR="00A11443">
        <w:t>ono accesso</w:t>
      </w:r>
      <w:r>
        <w:t xml:space="preserve"> remoto </w:t>
      </w:r>
      <w:r w:rsidR="00A11443">
        <w:t xml:space="preserve">o servizi di telelavoro </w:t>
      </w:r>
      <w:r>
        <w:t xml:space="preserve">(esigenza molto diffusa) </w:t>
      </w:r>
      <w:r w:rsidR="00A11443">
        <w:t>ed impiegan</w:t>
      </w:r>
      <w:r w:rsidRPr="007642A5">
        <w:t xml:space="preserve">o </w:t>
      </w:r>
      <w:r>
        <w:t xml:space="preserve">correttamente </w:t>
      </w:r>
      <w:r w:rsidR="00A11443">
        <w:t>le tecnologie disponibili</w:t>
      </w:r>
      <w:r>
        <w:t xml:space="preserve"> (VPN)</w:t>
      </w:r>
      <w:r w:rsidRPr="007642A5">
        <w:t>.</w:t>
      </w:r>
    </w:p>
    <w:p w14:paraId="587CBCCC" w14:textId="77777777" w:rsidR="00224456" w:rsidRDefault="00C253E2">
      <w:pPr>
        <w:pStyle w:val="Corpodeltesto"/>
      </w:pPr>
      <w:r>
        <w:t xml:space="preserve">La </w:t>
      </w:r>
      <w:r w:rsidR="00B856F2">
        <w:fldChar w:fldCharType="begin"/>
      </w:r>
      <w:r w:rsidR="003E4FF9">
        <w:instrText xml:space="preserve"> REF _Ref276409088 \h </w:instrText>
      </w:r>
      <w:r w:rsidR="00B856F2">
        <w:fldChar w:fldCharType="separate"/>
      </w:r>
      <w:ins w:id="1038" w:author="Giuseppe Cattaneo" w:date="2012-09-27T20:07:00Z">
        <w:r w:rsidR="00654C12">
          <w:t xml:space="preserve">Tabella </w:t>
        </w:r>
        <w:r w:rsidR="00654C12">
          <w:rPr>
            <w:noProof/>
          </w:rPr>
          <w:t>5</w:t>
        </w:r>
        <w:r w:rsidR="00654C12">
          <w:t xml:space="preserve">: </w:t>
        </w:r>
        <w:r w:rsidR="00654C12" w:rsidRPr="000B6836">
          <w:t>Ques</w:t>
        </w:r>
        <w:r w:rsidR="00654C12">
          <w:t xml:space="preserve">iti e risultati relativi al </w:t>
        </w:r>
        <w:proofErr w:type="spellStart"/>
        <w:r w:rsidR="00654C12">
          <w:t>KPI2</w:t>
        </w:r>
      </w:ins>
      <w:proofErr w:type="spellEnd"/>
      <w:ins w:id="1039" w:author="Pippo Cattaneo" w:date="2012-09-27T17:27:00Z">
        <w:del w:id="1040" w:author="Giuseppe Cattaneo" w:date="2012-09-27T18:38:00Z">
          <w:r w:rsidR="00172F79" w:rsidDel="00BE6225">
            <w:delText xml:space="preserve">Tabella </w:delText>
          </w:r>
          <w:r w:rsidR="00172F79" w:rsidDel="00BE6225">
            <w:rPr>
              <w:noProof/>
            </w:rPr>
            <w:delText>5</w:delText>
          </w:r>
          <w:r w:rsidR="00172F79" w:rsidDel="00BE6225">
            <w:delText xml:space="preserve">: </w:delText>
          </w:r>
          <w:r w:rsidR="00172F79" w:rsidRPr="000B6836" w:rsidDel="00BE6225">
            <w:delText>Ques</w:delText>
          </w:r>
          <w:r w:rsidR="00172F79" w:rsidDel="00BE6225">
            <w:delText>iti e risultati relativi al KPI2</w:delText>
          </w:r>
        </w:del>
      </w:ins>
      <w:del w:id="1041" w:author="Giuseppe Cattaneo" w:date="2012-09-27T18:38:00Z">
        <w:r w:rsidR="00D943A7" w:rsidDel="00BE6225">
          <w:delText xml:space="preserve">Tabella </w:delText>
        </w:r>
        <w:r w:rsidR="00D943A7" w:rsidDel="00BE6225">
          <w:rPr>
            <w:noProof/>
          </w:rPr>
          <w:delText>4</w:delText>
        </w:r>
        <w:r w:rsidR="00D943A7" w:rsidDel="00BE6225">
          <w:delText xml:space="preserve">: </w:delText>
        </w:r>
        <w:r w:rsidR="00D943A7" w:rsidRPr="000B6836" w:rsidDel="00BE6225">
          <w:delText>Ques</w:delText>
        </w:r>
        <w:r w:rsidR="00D943A7" w:rsidDel="00BE6225">
          <w:delText>iti e risultati relativi al KPI2</w:delText>
        </w:r>
      </w:del>
      <w:r w:rsidR="00B856F2">
        <w:fldChar w:fldCharType="end"/>
      </w:r>
      <w:r w:rsidR="003E4FF9">
        <w:t xml:space="preserve"> </w:t>
      </w:r>
      <w:r w:rsidR="00423EC2">
        <w:t>riporta i 12 quesiti,</w:t>
      </w:r>
      <w:r>
        <w:t xml:space="preserve"> le risposte ammesse </w:t>
      </w:r>
      <w:r w:rsidR="00423EC2">
        <w:t xml:space="preserve">ed </w:t>
      </w:r>
      <w:r>
        <w:t>i relativi punteggi assegnati.</w:t>
      </w:r>
    </w:p>
    <w:p w14:paraId="4463C775" w14:textId="77777777" w:rsidR="00C253E2" w:rsidRDefault="00C253E2">
      <w:pPr>
        <w:pStyle w:val="Titolo3"/>
        <w:pPrChange w:id="1042" w:author="Pippo Cattaneo" w:date="2012-09-26T17:08:00Z">
          <w:pPr>
            <w:pStyle w:val="Corpodeltesto"/>
          </w:pPr>
        </w:pPrChange>
      </w:pPr>
      <w:bookmarkStart w:id="1043" w:name="_Toc213220317"/>
      <w:bookmarkStart w:id="1044" w:name="_Toc210395113"/>
      <w:proofErr w:type="spellStart"/>
      <w:r w:rsidRPr="00523F22">
        <w:t>KPI3</w:t>
      </w:r>
      <w:proofErr w:type="spellEnd"/>
      <w:r w:rsidRPr="00523F22">
        <w:t>: Sicurezza dei servizi</w:t>
      </w:r>
      <w:bookmarkEnd w:id="1043"/>
      <w:bookmarkEnd w:id="1044"/>
    </w:p>
    <w:p w14:paraId="42E7BC2E" w14:textId="77777777" w:rsidR="00224456" w:rsidRDefault="00423EC2" w:rsidP="002C0917">
      <w:pPr>
        <w:pStyle w:val="Corpodeltesto"/>
      </w:pPr>
      <w:r>
        <w:t xml:space="preserve">Assumendo che ogni amministrazione offre almeno i 3 servizi essenziali quali posta elettronica, siti web su intranet o rete pubblica ed antivirus, l’indice </w:t>
      </w:r>
      <w:proofErr w:type="spellStart"/>
      <w:r w:rsidR="00C253E2">
        <w:t>KPI3</w:t>
      </w:r>
      <w:proofErr w:type="spellEnd"/>
      <w:r w:rsidR="00C253E2">
        <w:t xml:space="preserve"> </w:t>
      </w:r>
      <w:r>
        <w:t xml:space="preserve">intende </w:t>
      </w:r>
      <w:r w:rsidR="00C253E2">
        <w:t>misura</w:t>
      </w:r>
      <w:r>
        <w:t>re</w:t>
      </w:r>
      <w:r w:rsidR="00C253E2">
        <w:t xml:space="preserve"> l’impegno che </w:t>
      </w:r>
      <w:r>
        <w:t>ogni Amministrazione</w:t>
      </w:r>
      <w:r w:rsidR="00C253E2">
        <w:t xml:space="preserve"> ha </w:t>
      </w:r>
      <w:r>
        <w:t>dedicato</w:t>
      </w:r>
      <w:r w:rsidR="00C253E2">
        <w:t xml:space="preserve"> per rendere </w:t>
      </w:r>
      <w:r>
        <w:t xml:space="preserve">più </w:t>
      </w:r>
      <w:r w:rsidR="00C253E2">
        <w:t xml:space="preserve">affidabili e robusti </w:t>
      </w:r>
      <w:r>
        <w:t>tal</w:t>
      </w:r>
      <w:r w:rsidR="00C253E2">
        <w:t xml:space="preserve">i servizi. Ovviamente non potendo entrare nel merito dei servizi </w:t>
      </w:r>
      <w:r>
        <w:t xml:space="preserve">specifici </w:t>
      </w:r>
      <w:r w:rsidR="00C253E2">
        <w:t xml:space="preserve">offerti da ciascuna Amministrazione, si è </w:t>
      </w:r>
      <w:r>
        <w:t xml:space="preserve">individuato questi 3 servizi come comune </w:t>
      </w:r>
      <w:r w:rsidR="00C253E2">
        <w:t xml:space="preserve">denominatore comune </w:t>
      </w:r>
      <w:r>
        <w:t>per poter rilevare tale informazione</w:t>
      </w:r>
      <w:r w:rsidR="00C253E2">
        <w:t xml:space="preserve"> prescindendo dalle attività dell’Amministrazione. </w:t>
      </w:r>
      <w:r>
        <w:t>Quindi attraverso 11 quesiti di cui 2 dipendenti,</w:t>
      </w:r>
      <w:r w:rsidR="00C253E2">
        <w:t xml:space="preserve"> sono stati raccolti </w:t>
      </w:r>
      <w:r>
        <w:t xml:space="preserve">dati </w:t>
      </w:r>
      <w:r w:rsidR="00C253E2">
        <w:t xml:space="preserve">su temi </w:t>
      </w:r>
      <w:r>
        <w:t xml:space="preserve">rilevanti </w:t>
      </w:r>
      <w:r w:rsidR="00C253E2">
        <w:t>quali:</w:t>
      </w:r>
    </w:p>
    <w:p w14:paraId="4F2B0109" w14:textId="77777777" w:rsidR="00224456" w:rsidRDefault="00423EC2" w:rsidP="000436AF">
      <w:pPr>
        <w:pStyle w:val="ItemCorpodeltesto"/>
      </w:pPr>
      <w:r>
        <w:t xml:space="preserve">Sensibilità rispetto al tema </w:t>
      </w:r>
      <w:r w:rsidR="00C253E2">
        <w:t>Continuità operativa</w:t>
      </w:r>
      <w:r>
        <w:t>, espressa dalla presenza di</w:t>
      </w:r>
      <w:r w:rsidR="00C253E2">
        <w:t xml:space="preserve"> procedure da attivare </w:t>
      </w:r>
      <w:r>
        <w:t xml:space="preserve">in caso di eventi disastrosi </w:t>
      </w:r>
      <w:r w:rsidR="00C253E2">
        <w:t xml:space="preserve">e disponibilità di un piano di </w:t>
      </w:r>
      <w:proofErr w:type="spellStart"/>
      <w:r w:rsidR="00C253E2">
        <w:t>disaster</w:t>
      </w:r>
      <w:proofErr w:type="spellEnd"/>
      <w:r w:rsidR="00C253E2">
        <w:t xml:space="preserve"> </w:t>
      </w:r>
      <w:proofErr w:type="spellStart"/>
      <w:r w:rsidR="00C253E2">
        <w:t>recovery</w:t>
      </w:r>
      <w:proofErr w:type="spellEnd"/>
    </w:p>
    <w:p w14:paraId="3FD38552" w14:textId="77777777" w:rsidR="00224456" w:rsidRDefault="00423EC2" w:rsidP="000436AF">
      <w:pPr>
        <w:pStyle w:val="ItemCorpodeltesto"/>
      </w:pPr>
      <w:r>
        <w:t>Modalità di erogazione di s</w:t>
      </w:r>
      <w:r w:rsidR="00C253E2">
        <w:t>ervizi</w:t>
      </w:r>
      <w:r>
        <w:t xml:space="preserve"> centralizzati quali antivirus ed</w:t>
      </w:r>
      <w:r w:rsidR="00C253E2">
        <w:t xml:space="preserve"> antispam sulla posta in transito o </w:t>
      </w:r>
      <w:r>
        <w:t>per la protezione de</w:t>
      </w:r>
      <w:r w:rsidR="00C253E2">
        <w:t>lle PDL</w:t>
      </w:r>
    </w:p>
    <w:p w14:paraId="30AE6678" w14:textId="77777777" w:rsidR="00224456" w:rsidRDefault="00C253E2" w:rsidP="000436AF">
      <w:pPr>
        <w:pStyle w:val="ItemCorpodeltesto"/>
      </w:pPr>
      <w:r>
        <w:t xml:space="preserve">Protezione dei contenuti e web </w:t>
      </w:r>
      <w:proofErr w:type="spellStart"/>
      <w:r>
        <w:t>filtering</w:t>
      </w:r>
      <w:proofErr w:type="spellEnd"/>
    </w:p>
    <w:p w14:paraId="2D9DCE9B" w14:textId="77777777" w:rsidR="00224456" w:rsidRDefault="00C253E2" w:rsidP="000436AF">
      <w:pPr>
        <w:pStyle w:val="ItemCorpodeltesto"/>
      </w:pPr>
      <w:r>
        <w:t>Capacità di rilevare le intrusioni, e/o prevenirle in funzione del tipo di attacchi già subiti</w:t>
      </w:r>
      <w:r w:rsidR="00423EC2">
        <w:t>, oltre alla capacità di individuare eventuali attacchi, riconoscendone la tipologia rispetto alle classificazioni più diffuse</w:t>
      </w:r>
    </w:p>
    <w:p w14:paraId="1A0BCEF4" w14:textId="27D8B259" w:rsidR="00224456" w:rsidRDefault="00C253E2" w:rsidP="002C0917">
      <w:pPr>
        <w:pStyle w:val="Corpodeltesto"/>
      </w:pPr>
      <w:r>
        <w:t xml:space="preserve">La </w:t>
      </w:r>
      <w:ins w:id="1045" w:author="Pippo Cattaneo" w:date="2012-09-26T16:10:00Z">
        <w:r w:rsidR="00250B00">
          <w:fldChar w:fldCharType="begin"/>
        </w:r>
        <w:r w:rsidR="00250B00">
          <w:instrText xml:space="preserve"> REF _Ref336439149 \h </w:instrText>
        </w:r>
      </w:ins>
      <w:r w:rsidR="00250B00">
        <w:fldChar w:fldCharType="separate"/>
      </w:r>
      <w:ins w:id="1046" w:author="Giuseppe Cattaneo" w:date="2012-09-27T20:07:00Z">
        <w:r w:rsidR="00654C12" w:rsidRPr="00404B02">
          <w:t xml:space="preserve">Tabella </w:t>
        </w:r>
        <w:r w:rsidR="00654C12">
          <w:rPr>
            <w:noProof/>
          </w:rPr>
          <w:t>6</w:t>
        </w:r>
        <w:r w:rsidR="00654C12" w:rsidRPr="00404B02">
          <w:t xml:space="preserve">: Quesiti e risultati relativi al </w:t>
        </w:r>
        <w:proofErr w:type="spellStart"/>
        <w:r w:rsidR="00654C12" w:rsidRPr="00404B02">
          <w:t>KPI3</w:t>
        </w:r>
      </w:ins>
      <w:proofErr w:type="spellEnd"/>
      <w:ins w:id="1047" w:author="Pippo Cattaneo" w:date="2012-09-27T17:27:00Z">
        <w:del w:id="1048" w:author="Giuseppe Cattaneo" w:date="2012-09-27T18:38:00Z">
          <w:r w:rsidR="00172F79" w:rsidRPr="00404B02" w:rsidDel="00BE6225">
            <w:delText xml:space="preserve">Tabella </w:delText>
          </w:r>
          <w:r w:rsidR="00172F79" w:rsidDel="00BE6225">
            <w:rPr>
              <w:noProof/>
            </w:rPr>
            <w:delText>6</w:delText>
          </w:r>
          <w:r w:rsidR="00172F79" w:rsidRPr="00404B02" w:rsidDel="00BE6225">
            <w:delText>: Quesiti e risultati relativi al KPI3</w:delText>
          </w:r>
        </w:del>
      </w:ins>
      <w:ins w:id="1049" w:author="Pippo Cattaneo" w:date="2012-09-26T16:10:00Z">
        <w:r w:rsidR="00250B00">
          <w:fldChar w:fldCharType="end"/>
        </w:r>
      </w:ins>
      <w:del w:id="1050" w:author="Pippo Cattaneo" w:date="2012-09-26T16:10:00Z">
        <w:r w:rsidR="00B856F2" w:rsidDel="00250B00">
          <w:fldChar w:fldCharType="begin"/>
        </w:r>
        <w:r w:rsidR="003E4FF9" w:rsidDel="00250B00">
          <w:delInstrText xml:space="preserve"> REF _Ref276409024 \h </w:delInstrText>
        </w:r>
        <w:r w:rsidR="00B856F2" w:rsidDel="00250B00">
          <w:fldChar w:fldCharType="separate"/>
        </w:r>
        <w:r w:rsidR="00D943A7" w:rsidDel="00250B00">
          <w:delText xml:space="preserve">Tabella </w:delText>
        </w:r>
        <w:r w:rsidR="00D943A7" w:rsidDel="00250B00">
          <w:rPr>
            <w:noProof/>
          </w:rPr>
          <w:delText>3</w:delText>
        </w:r>
        <w:r w:rsidR="00D943A7" w:rsidDel="00250B00">
          <w:delText xml:space="preserve">: </w:delText>
        </w:r>
        <w:r w:rsidR="00D943A7" w:rsidRPr="007F234E" w:rsidDel="00250B00">
          <w:delText>Ques</w:delText>
        </w:r>
        <w:r w:rsidR="00D943A7" w:rsidDel="00250B00">
          <w:delText>iti e risultati relativi al KPI1</w:delText>
        </w:r>
        <w:r w:rsidR="00B856F2" w:rsidDel="00250B00">
          <w:fldChar w:fldCharType="end"/>
        </w:r>
        <w:r w:rsidR="003E4FF9" w:rsidDel="00250B00">
          <w:delText xml:space="preserve"> </w:delText>
        </w:r>
      </w:del>
      <w:ins w:id="1051" w:author="Pippo Cattaneo" w:date="2012-09-26T16:10:00Z">
        <w:r w:rsidR="00250B00">
          <w:t xml:space="preserve"> </w:t>
        </w:r>
      </w:ins>
      <w:r w:rsidR="00BA7B27">
        <w:t>elenca</w:t>
      </w:r>
      <w:r>
        <w:t xml:space="preserve"> gli 11 quesiti che caratterizzano </w:t>
      </w:r>
      <w:proofErr w:type="spellStart"/>
      <w:r>
        <w:t>KPI3</w:t>
      </w:r>
      <w:proofErr w:type="spellEnd"/>
      <w:r>
        <w:t xml:space="preserve"> assieme all</w:t>
      </w:r>
      <w:r w:rsidR="00BA7B27">
        <w:t>e</w:t>
      </w:r>
      <w:r>
        <w:t xml:space="preserve"> risposte ammesse ed al punteggio assegnato a ciascuna di queste.</w:t>
      </w:r>
    </w:p>
    <w:p w14:paraId="520F146C" w14:textId="77777777" w:rsidR="00C253E2" w:rsidRPr="00FB7D11" w:rsidRDefault="00C253E2">
      <w:pPr>
        <w:pStyle w:val="Titolo3"/>
      </w:pPr>
      <w:bookmarkStart w:id="1052" w:name="_Toc213220318"/>
      <w:bookmarkStart w:id="1053" w:name="_Toc210395114"/>
      <w:proofErr w:type="spellStart"/>
      <w:r w:rsidRPr="00FB7D11">
        <w:t>KPI4</w:t>
      </w:r>
      <w:proofErr w:type="spellEnd"/>
      <w:r w:rsidRPr="00FB7D11">
        <w:t>: Sicurezza dell’organizzazione</w:t>
      </w:r>
      <w:bookmarkEnd w:id="1052"/>
      <w:bookmarkEnd w:id="1053"/>
    </w:p>
    <w:p w14:paraId="278F4C67" w14:textId="77777777" w:rsidR="00224456" w:rsidRDefault="00C253E2" w:rsidP="002C0917">
      <w:pPr>
        <w:pStyle w:val="Corpodeltesto"/>
      </w:pPr>
      <w:r>
        <w:t>Ultima area oggetto del questionario</w:t>
      </w:r>
      <w:r w:rsidR="00447C15">
        <w:t>, ma sicuramente la più rilevante rispetto all’impatto prodotto sulla sicurezza dei sistemi informativi,</w:t>
      </w:r>
      <w:r>
        <w:t xml:space="preserve"> è quella </w:t>
      </w:r>
      <w:r w:rsidR="00447C15">
        <w:t>che confronta l’organizzazione interna in termini di ruoli e strutture dedicate alla Sicurezza che ogni amministrazione ha scelto rispetto alle soluzioni, ormai consolidate anche attraverso norme, che il modello comune per la sicurezza ritiene necessarie.</w:t>
      </w:r>
    </w:p>
    <w:p w14:paraId="3F72C4BD" w14:textId="77777777" w:rsidR="00224456" w:rsidRDefault="00447C15">
      <w:pPr>
        <w:pStyle w:val="Corpodeltesto"/>
      </w:pPr>
      <w:r>
        <w:t xml:space="preserve">E’ estremamente importante, infatti, che ogni struttura informatica, disponga di un’adeguata organizzazione, altrimenti </w:t>
      </w:r>
      <w:r w:rsidR="00C253E2">
        <w:t xml:space="preserve">grossi sforzi </w:t>
      </w:r>
      <w:r>
        <w:t xml:space="preserve">per mettere in atto </w:t>
      </w:r>
      <w:r w:rsidR="00C253E2">
        <w:t xml:space="preserve">soluzioni </w:t>
      </w:r>
      <w:r>
        <w:t>tecniche per migliorare i livelli di</w:t>
      </w:r>
      <w:r w:rsidR="00C253E2">
        <w:t xml:space="preserve"> Sicurezza </w:t>
      </w:r>
      <w:r>
        <w:t xml:space="preserve">rischiano spesso di essere </w:t>
      </w:r>
      <w:r w:rsidR="00C253E2">
        <w:t xml:space="preserve">vanificati da una organizzazione carente. Ad esempio, disporre di un sistema di autenticazione basato su </w:t>
      </w:r>
      <w:proofErr w:type="spellStart"/>
      <w:r w:rsidR="00C253E2">
        <w:t>smart</w:t>
      </w:r>
      <w:proofErr w:type="spellEnd"/>
      <w:r w:rsidR="00C253E2">
        <w:t xml:space="preserve"> card e certificati digitali non comporta alcun beneficio se il ruolo di </w:t>
      </w:r>
      <w:proofErr w:type="spellStart"/>
      <w:r w:rsidR="00C253E2">
        <w:t>Certification</w:t>
      </w:r>
      <w:proofErr w:type="spellEnd"/>
      <w:r w:rsidR="00C253E2">
        <w:t xml:space="preserve"> Authority non è svolto con sufficiente cura ed in maniera da poter </w:t>
      </w:r>
      <w:r>
        <w:t>ripercorrere la lista di responsabili per l’emissione dei certificati</w:t>
      </w:r>
      <w:r w:rsidR="00C253E2">
        <w:t>.</w:t>
      </w:r>
    </w:p>
    <w:p w14:paraId="30F25EC7" w14:textId="77777777" w:rsidR="00224456" w:rsidRDefault="00C253E2">
      <w:pPr>
        <w:pStyle w:val="Corpodeltesto"/>
      </w:pPr>
      <w:r>
        <w:t>Al con</w:t>
      </w:r>
      <w:r w:rsidR="00E74990">
        <w:t xml:space="preserve">trario, purtroppo già da anni si localizzano proprio in questa area le maggiori debolezze </w:t>
      </w:r>
      <w:r>
        <w:t>soprattutto</w:t>
      </w:r>
      <w:r w:rsidR="00E74990">
        <w:t xml:space="preserve"> tra le piccole Amministrazioni, dimostrando che tali aspetti vengono spesso sottovalutati</w:t>
      </w:r>
      <w:r>
        <w:t xml:space="preserve">, tralasciando </w:t>
      </w:r>
      <w:r w:rsidR="00E74990">
        <w:t xml:space="preserve">temi rilevanti come: </w:t>
      </w:r>
      <w:r>
        <w:t>gestione preventiva del rischio</w:t>
      </w:r>
      <w:r w:rsidR="00E74990">
        <w:t xml:space="preserve">, corretta gestione dei contratti di outsourcing o </w:t>
      </w:r>
      <w:r>
        <w:t>possibilità di intraprendere iniziative per la formazione e sensibilizzazione del personale.</w:t>
      </w:r>
    </w:p>
    <w:p w14:paraId="5D2AC325" w14:textId="77777777" w:rsidR="00224456" w:rsidRDefault="00E74990">
      <w:pPr>
        <w:pStyle w:val="Corpodeltesto"/>
      </w:pPr>
      <w:r>
        <w:lastRenderedPageBreak/>
        <w:t xml:space="preserve">L’indice </w:t>
      </w:r>
      <w:proofErr w:type="spellStart"/>
      <w:r w:rsidR="00C253E2">
        <w:t>KPI4</w:t>
      </w:r>
      <w:proofErr w:type="spellEnd"/>
      <w:r w:rsidR="00C253E2">
        <w:t xml:space="preserve"> </w:t>
      </w:r>
      <w:r>
        <w:t>raccoglie i dati proprio in tale direzione attraverso i 18 quesiti di cui 5 dipendenti</w:t>
      </w:r>
      <w:r w:rsidR="00C253E2">
        <w:t xml:space="preserve"> riportati nella </w:t>
      </w:r>
      <w:r w:rsidR="00B856F2">
        <w:fldChar w:fldCharType="begin"/>
      </w:r>
      <w:r w:rsidR="003E4FF9">
        <w:instrText xml:space="preserve"> REF _Ref276409059 \h </w:instrText>
      </w:r>
      <w:r w:rsidR="00B856F2">
        <w:fldChar w:fldCharType="separate"/>
      </w:r>
      <w:ins w:id="1054" w:author="Giuseppe Cattaneo" w:date="2012-09-27T20:07:00Z">
        <w:r w:rsidR="00654C12">
          <w:t xml:space="preserve">Tabella </w:t>
        </w:r>
        <w:r w:rsidR="00654C12">
          <w:rPr>
            <w:noProof/>
          </w:rPr>
          <w:t>7</w:t>
        </w:r>
        <w:r w:rsidR="00654C12">
          <w:t xml:space="preserve">: Quesiti e risultati relativi al </w:t>
        </w:r>
        <w:proofErr w:type="spellStart"/>
        <w:r w:rsidR="00654C12">
          <w:t>KPI4</w:t>
        </w:r>
      </w:ins>
      <w:proofErr w:type="spellEnd"/>
      <w:ins w:id="1055" w:author="Pippo Cattaneo" w:date="2012-09-27T17:27:00Z">
        <w:del w:id="1056" w:author="Giuseppe Cattaneo" w:date="2012-09-27T18:38:00Z">
          <w:r w:rsidR="00172F79" w:rsidDel="00BE6225">
            <w:delText xml:space="preserve">Tabella </w:delText>
          </w:r>
          <w:r w:rsidR="00172F79" w:rsidDel="00BE6225">
            <w:rPr>
              <w:noProof/>
            </w:rPr>
            <w:delText>7</w:delText>
          </w:r>
          <w:r w:rsidR="00172F79" w:rsidDel="00BE6225">
            <w:delText>: Quesiti e risultati relativi al KPI4</w:delText>
          </w:r>
        </w:del>
      </w:ins>
      <w:del w:id="1057" w:author="Giuseppe Cattaneo" w:date="2012-09-27T18:38:00Z">
        <w:r w:rsidR="00D943A7" w:rsidDel="00BE6225">
          <w:delText xml:space="preserve">Tabella </w:delText>
        </w:r>
        <w:r w:rsidR="00D943A7" w:rsidDel="00BE6225">
          <w:rPr>
            <w:noProof/>
          </w:rPr>
          <w:delText>7</w:delText>
        </w:r>
        <w:r w:rsidR="00D943A7" w:rsidDel="00BE6225">
          <w:delText>: Quesiti e risultati relativi al KPI4</w:delText>
        </w:r>
      </w:del>
      <w:r w:rsidR="00B856F2">
        <w:fldChar w:fldCharType="end"/>
      </w:r>
      <w:r>
        <w:t xml:space="preserve">. Più in dettaglio </w:t>
      </w:r>
      <w:proofErr w:type="spellStart"/>
      <w:r>
        <w:t>KPI4</w:t>
      </w:r>
      <w:proofErr w:type="spellEnd"/>
      <w:r>
        <w:t xml:space="preserve"> affronta temi relativi a</w:t>
      </w:r>
      <w:r w:rsidR="00C253E2" w:rsidRPr="00436B9D">
        <w:t>:</w:t>
      </w:r>
    </w:p>
    <w:p w14:paraId="4C8D4DE3" w14:textId="77777777" w:rsidR="00224456" w:rsidRDefault="00C253E2" w:rsidP="000436AF">
      <w:pPr>
        <w:pStyle w:val="ItemCorpodeltesto"/>
      </w:pPr>
      <w:r>
        <w:t>Copertura dei ruoli previsti dal DM del 16/02/2002, e tutte le figure critiche già individuate nell’ambito della sicurezza</w:t>
      </w:r>
    </w:p>
    <w:p w14:paraId="63F1E96F" w14:textId="77777777" w:rsidR="00224456" w:rsidRDefault="00C253E2" w:rsidP="000436AF">
      <w:pPr>
        <w:pStyle w:val="ItemCorpodeltesto"/>
      </w:pPr>
      <w:r>
        <w:t>Gestione degli incidenti e capacità di intervento in condizioni critiche</w:t>
      </w:r>
    </w:p>
    <w:p w14:paraId="52953DB6" w14:textId="77777777" w:rsidR="00224456" w:rsidRDefault="00C253E2" w:rsidP="000436AF">
      <w:pPr>
        <w:pStyle w:val="ItemCorpodeltesto"/>
      </w:pPr>
      <w:r>
        <w:t>Sensibilità rispetto al tema Sicurezza per una corretta gestione dell’Outsourcing della Sicurezza o disponibilità di un budget esplicitamente dedicato alla sicurezza</w:t>
      </w:r>
    </w:p>
    <w:p w14:paraId="426D48A8" w14:textId="77777777" w:rsidR="00224456" w:rsidRDefault="00C253E2" w:rsidP="000436AF">
      <w:pPr>
        <w:pStyle w:val="ItemCorpodeltesto"/>
      </w:pPr>
      <w:r>
        <w:t>Analisi preventiva del rischio</w:t>
      </w:r>
    </w:p>
    <w:p w14:paraId="75893131" w14:textId="77777777" w:rsidR="00224456" w:rsidRDefault="00E74990" w:rsidP="000436AF">
      <w:pPr>
        <w:pStyle w:val="ItemCorpodeltesto"/>
      </w:pPr>
      <w:r>
        <w:t>Gestione amministrativa della sicurezza, percentuale del bilancio espressamente dedicata alla sicurezza oltre che capacità di pianificare formazione interna per sensibilizzare l’utenza sul tema sicurezza.</w:t>
      </w:r>
    </w:p>
    <w:p w14:paraId="2B310EAD" w14:textId="77777777" w:rsidR="00E67455" w:rsidRDefault="00E67455" w:rsidP="00E67455">
      <w:pPr>
        <w:pStyle w:val="Titolo1"/>
      </w:pPr>
      <w:bookmarkStart w:id="1058" w:name="_Toc213220320"/>
      <w:bookmarkStart w:id="1059" w:name="_Ref241158144"/>
      <w:bookmarkStart w:id="1060" w:name="_Ref241158177"/>
      <w:bookmarkStart w:id="1061" w:name="_Ref241158195"/>
      <w:bookmarkStart w:id="1062" w:name="_Ref241158202"/>
      <w:bookmarkStart w:id="1063" w:name="_Ref210291690"/>
      <w:bookmarkStart w:id="1064" w:name="_Ref210291697"/>
      <w:bookmarkStart w:id="1065" w:name="_Ref210291704"/>
      <w:bookmarkStart w:id="1066" w:name="_Ref210291719"/>
      <w:bookmarkStart w:id="1067" w:name="_Toc210395115"/>
      <w:r>
        <w:t>Presentazione dei risultati</w:t>
      </w:r>
      <w:bookmarkEnd w:id="1058"/>
      <w:bookmarkEnd w:id="1059"/>
      <w:bookmarkEnd w:id="1060"/>
      <w:bookmarkEnd w:id="1061"/>
      <w:bookmarkEnd w:id="1062"/>
      <w:bookmarkEnd w:id="1063"/>
      <w:bookmarkEnd w:id="1064"/>
      <w:bookmarkEnd w:id="1065"/>
      <w:bookmarkEnd w:id="1066"/>
      <w:bookmarkEnd w:id="1067"/>
    </w:p>
    <w:p w14:paraId="140CCFA7" w14:textId="77777777" w:rsidR="00E67455" w:rsidRDefault="00E67455">
      <w:pPr>
        <w:pStyle w:val="Titolo2"/>
        <w:pPrChange w:id="1068" w:author="Pippo Cattaneo" w:date="2012-09-26T17:07:00Z">
          <w:pPr>
            <w:pStyle w:val="Titolo3"/>
          </w:pPr>
        </w:pPrChange>
      </w:pPr>
      <w:bookmarkStart w:id="1069" w:name="_Toc210395116"/>
      <w:r>
        <w:t>Risultati di sintesi</w:t>
      </w:r>
      <w:r w:rsidR="001C6C01">
        <w:t xml:space="preserve"> e linee di tendenza</w:t>
      </w:r>
      <w:bookmarkEnd w:id="1069"/>
    </w:p>
    <w:p w14:paraId="4A86F41D" w14:textId="77777777" w:rsidR="00A14483" w:rsidRDefault="001C6C01" w:rsidP="002C0917">
      <w:pPr>
        <w:pStyle w:val="Corpodeltesto"/>
      </w:pPr>
      <w:r>
        <w:t>Prima di iniziare il lavoro di analisi sono state conferm</w:t>
      </w:r>
      <w:r w:rsidR="00A14483">
        <w:t xml:space="preserve">ate le 3 soglie </w:t>
      </w:r>
      <w:r w:rsidR="00D5724B">
        <w:t xml:space="preserve">adottate negli anni precedenti </w:t>
      </w:r>
      <w:r w:rsidR="00A14483">
        <w:t xml:space="preserve">che suddividono i valori ottenuti </w:t>
      </w:r>
      <w:r w:rsidR="00F91EE0">
        <w:t xml:space="preserve">per </w:t>
      </w:r>
      <w:r w:rsidR="00A14483">
        <w:t xml:space="preserve">ciascun </w:t>
      </w:r>
      <w:proofErr w:type="spellStart"/>
      <w:r w:rsidR="00A14483">
        <w:t>KPI</w:t>
      </w:r>
      <w:proofErr w:type="spellEnd"/>
      <w:r w:rsidR="00A14483">
        <w:t xml:space="preserve"> in 4 fasce denominate: </w:t>
      </w:r>
      <w:r w:rsidR="00A14483" w:rsidRPr="001215F9">
        <w:rPr>
          <w:i/>
        </w:rPr>
        <w:t>ottima</w:t>
      </w:r>
      <w:r w:rsidR="00A14483">
        <w:t xml:space="preserve">, </w:t>
      </w:r>
      <w:r w:rsidR="00A14483" w:rsidRPr="001215F9">
        <w:rPr>
          <w:i/>
        </w:rPr>
        <w:t>buona</w:t>
      </w:r>
      <w:r w:rsidR="00A14483">
        <w:t xml:space="preserve">, </w:t>
      </w:r>
      <w:r w:rsidR="00A14483" w:rsidRPr="001215F9">
        <w:rPr>
          <w:i/>
        </w:rPr>
        <w:t>accettabile</w:t>
      </w:r>
      <w:r w:rsidR="00F91EE0">
        <w:t xml:space="preserve"> e</w:t>
      </w:r>
      <w:r w:rsidR="00A14483">
        <w:t xml:space="preserve"> </w:t>
      </w:r>
      <w:r w:rsidR="00A14483" w:rsidRPr="001215F9">
        <w:rPr>
          <w:i/>
        </w:rPr>
        <w:t>scarsa</w:t>
      </w:r>
      <w:r w:rsidR="00A14483">
        <w:t xml:space="preserve"> </w:t>
      </w:r>
      <w:r w:rsidR="00F91EE0">
        <w:t xml:space="preserve">a </w:t>
      </w:r>
      <w:r w:rsidR="00A14483">
        <w:t xml:space="preserve">secondo </w:t>
      </w:r>
      <w:r w:rsidR="00F91EE0">
        <w:t>de</w:t>
      </w:r>
      <w:r w:rsidR="00A14483">
        <w:t>i valori riportati</w:t>
      </w:r>
      <w:r w:rsidR="00A14483" w:rsidRPr="001215F9">
        <w:t xml:space="preserve"> nella tabella seguente</w:t>
      </w:r>
      <w:r w:rsidR="00A14483">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276"/>
        <w:gridCol w:w="7033"/>
      </w:tblGrid>
      <w:tr w:rsidR="00CE0B61" w:rsidRPr="00E629D4" w14:paraId="59740A38" w14:textId="77777777" w:rsidTr="000436AF">
        <w:tc>
          <w:tcPr>
            <w:tcW w:w="1330" w:type="dxa"/>
            <w:shd w:val="clear" w:color="auto" w:fill="auto"/>
            <w:vAlign w:val="center"/>
          </w:tcPr>
          <w:p w14:paraId="364FCA16" w14:textId="77777777" w:rsidR="00A14483" w:rsidRDefault="00A14483" w:rsidP="002C0917">
            <w:pPr>
              <w:pStyle w:val="Corpodeltesto"/>
            </w:pPr>
            <w:r w:rsidRPr="001215F9">
              <w:t xml:space="preserve">0 ≤ </w:t>
            </w:r>
            <w:proofErr w:type="spellStart"/>
            <w:r w:rsidRPr="001215F9">
              <w:t>KPI</w:t>
            </w:r>
            <w:proofErr w:type="spellEnd"/>
            <w:r w:rsidRPr="001215F9">
              <w:t xml:space="preserve"> &lt; 4</w:t>
            </w:r>
          </w:p>
        </w:tc>
        <w:tc>
          <w:tcPr>
            <w:tcW w:w="1276" w:type="dxa"/>
            <w:shd w:val="clear" w:color="auto" w:fill="auto"/>
            <w:vAlign w:val="center"/>
          </w:tcPr>
          <w:p w14:paraId="2E0887C2" w14:textId="77777777" w:rsidR="00A14483" w:rsidRPr="0023195C" w:rsidRDefault="00A14483" w:rsidP="000436AF">
            <w:pPr>
              <w:pStyle w:val="Corpodeltesto"/>
              <w:jc w:val="center"/>
            </w:pPr>
            <w:r w:rsidRPr="001215F9">
              <w:t>scarsa</w:t>
            </w:r>
          </w:p>
        </w:tc>
        <w:tc>
          <w:tcPr>
            <w:tcW w:w="7033" w:type="dxa"/>
            <w:shd w:val="clear" w:color="auto" w:fill="auto"/>
            <w:vAlign w:val="center"/>
          </w:tcPr>
          <w:p w14:paraId="184CE82F" w14:textId="77777777" w:rsidR="00A14483" w:rsidRPr="0023195C" w:rsidRDefault="00A14483" w:rsidP="000436AF">
            <w:pPr>
              <w:pStyle w:val="Corpodeltesto"/>
            </w:pPr>
            <w:r w:rsidRPr="001215F9">
              <w:t xml:space="preserve">Valori medi dei </w:t>
            </w:r>
            <w:proofErr w:type="spellStart"/>
            <w:r w:rsidRPr="001215F9">
              <w:t>KPI</w:t>
            </w:r>
            <w:proofErr w:type="spellEnd"/>
            <w:r w:rsidRPr="001215F9">
              <w:t xml:space="preserve"> al di sotto di questa soglia sono da considerarsi critici. Di fatto a fronte di tali risultati occorrerebbe pianificare con urgenza un intervento strutturato per evitare situazioni critiche.</w:t>
            </w:r>
          </w:p>
        </w:tc>
      </w:tr>
      <w:tr w:rsidR="00CE0B61" w:rsidRPr="00E629D4" w14:paraId="6B999BF7" w14:textId="77777777" w:rsidTr="000436AF">
        <w:tc>
          <w:tcPr>
            <w:tcW w:w="1330" w:type="dxa"/>
            <w:shd w:val="clear" w:color="auto" w:fill="auto"/>
            <w:vAlign w:val="center"/>
          </w:tcPr>
          <w:p w14:paraId="53B8FA8F" w14:textId="77777777" w:rsidR="00A14483" w:rsidRDefault="00A14483" w:rsidP="000436AF">
            <w:pPr>
              <w:pStyle w:val="Corpodeltesto"/>
            </w:pPr>
            <w:r w:rsidRPr="001215F9">
              <w:t xml:space="preserve">4 ≤ </w:t>
            </w:r>
            <w:proofErr w:type="spellStart"/>
            <w:r w:rsidRPr="001215F9">
              <w:t>KPI</w:t>
            </w:r>
            <w:proofErr w:type="spellEnd"/>
            <w:r w:rsidRPr="001215F9">
              <w:t xml:space="preserve"> &lt; 5</w:t>
            </w:r>
          </w:p>
        </w:tc>
        <w:tc>
          <w:tcPr>
            <w:tcW w:w="1276" w:type="dxa"/>
            <w:shd w:val="clear" w:color="auto" w:fill="auto"/>
            <w:vAlign w:val="center"/>
          </w:tcPr>
          <w:p w14:paraId="7A710F38" w14:textId="77777777" w:rsidR="00A14483" w:rsidRPr="0023195C" w:rsidRDefault="00A14483" w:rsidP="000436AF">
            <w:pPr>
              <w:pStyle w:val="Corpodeltesto"/>
              <w:jc w:val="center"/>
            </w:pPr>
            <w:r w:rsidRPr="001215F9">
              <w:t>accettabile</w:t>
            </w:r>
          </w:p>
        </w:tc>
        <w:tc>
          <w:tcPr>
            <w:tcW w:w="7033" w:type="dxa"/>
            <w:shd w:val="clear" w:color="auto" w:fill="auto"/>
            <w:vAlign w:val="center"/>
          </w:tcPr>
          <w:p w14:paraId="5E61DE4A" w14:textId="77777777" w:rsidR="00A14483" w:rsidRPr="0023195C" w:rsidRDefault="00A14483" w:rsidP="000436AF">
            <w:pPr>
              <w:pStyle w:val="Corpodeltesto"/>
            </w:pPr>
            <w:r w:rsidRPr="001215F9">
              <w:t xml:space="preserve">Valori medi dei </w:t>
            </w:r>
            <w:proofErr w:type="spellStart"/>
            <w:r w:rsidRPr="001215F9">
              <w:t>KPI</w:t>
            </w:r>
            <w:proofErr w:type="spellEnd"/>
            <w:r w:rsidRPr="001215F9">
              <w:t xml:space="preserve"> all’interno di questa fascia indicano situazioni non critiche che devono essere riportate alla norma con interventi mirati e puntuali frutto di analisi ulteriori.</w:t>
            </w:r>
          </w:p>
        </w:tc>
      </w:tr>
      <w:tr w:rsidR="00CE0B61" w:rsidRPr="00E629D4" w14:paraId="1FFA8E83" w14:textId="77777777" w:rsidTr="000436AF">
        <w:tc>
          <w:tcPr>
            <w:tcW w:w="1330" w:type="dxa"/>
            <w:shd w:val="clear" w:color="auto" w:fill="auto"/>
            <w:vAlign w:val="center"/>
          </w:tcPr>
          <w:p w14:paraId="7F013FD3" w14:textId="77777777" w:rsidR="00A14483" w:rsidRDefault="00A14483" w:rsidP="000436AF">
            <w:pPr>
              <w:pStyle w:val="Corpodeltesto"/>
            </w:pPr>
            <w:r w:rsidRPr="001215F9">
              <w:t xml:space="preserve">5 ≤ </w:t>
            </w:r>
            <w:proofErr w:type="spellStart"/>
            <w:r w:rsidRPr="001215F9">
              <w:t>KPI</w:t>
            </w:r>
            <w:proofErr w:type="spellEnd"/>
            <w:r w:rsidRPr="001215F9">
              <w:t xml:space="preserve"> &lt; 7</w:t>
            </w:r>
          </w:p>
        </w:tc>
        <w:tc>
          <w:tcPr>
            <w:tcW w:w="1276" w:type="dxa"/>
            <w:shd w:val="clear" w:color="auto" w:fill="auto"/>
            <w:vAlign w:val="center"/>
          </w:tcPr>
          <w:p w14:paraId="6DFA6D79" w14:textId="77777777" w:rsidR="00A14483" w:rsidRPr="0023195C" w:rsidRDefault="00A14483" w:rsidP="000436AF">
            <w:pPr>
              <w:pStyle w:val="Corpodeltesto"/>
              <w:jc w:val="center"/>
            </w:pPr>
            <w:r w:rsidRPr="001215F9">
              <w:t>buona</w:t>
            </w:r>
          </w:p>
        </w:tc>
        <w:tc>
          <w:tcPr>
            <w:tcW w:w="7033" w:type="dxa"/>
            <w:shd w:val="clear" w:color="auto" w:fill="auto"/>
            <w:vAlign w:val="center"/>
          </w:tcPr>
          <w:p w14:paraId="3B46A37C" w14:textId="77777777" w:rsidR="00A14483" w:rsidRPr="0023195C" w:rsidRDefault="00A14483" w:rsidP="000436AF">
            <w:pPr>
              <w:pStyle w:val="Corpodeltesto"/>
            </w:pPr>
            <w:r w:rsidRPr="001215F9">
              <w:t xml:space="preserve">Valori medi dei </w:t>
            </w:r>
            <w:proofErr w:type="spellStart"/>
            <w:r w:rsidRPr="001215F9">
              <w:t>KPI</w:t>
            </w:r>
            <w:proofErr w:type="spellEnd"/>
            <w:r w:rsidRPr="001215F9">
              <w:t xml:space="preserve"> all’interno di questa fascia sono da considerarsi già positivi ma è necessario identificare gli spazi di miglioramento per raggiungere prestazioni ottimali.</w:t>
            </w:r>
          </w:p>
        </w:tc>
      </w:tr>
      <w:tr w:rsidR="00CE0B61" w:rsidRPr="0081180D" w14:paraId="768D96E4" w14:textId="77777777" w:rsidTr="000436AF">
        <w:tc>
          <w:tcPr>
            <w:tcW w:w="1330" w:type="dxa"/>
            <w:shd w:val="clear" w:color="auto" w:fill="auto"/>
            <w:vAlign w:val="center"/>
          </w:tcPr>
          <w:p w14:paraId="6A39EF7C" w14:textId="77777777" w:rsidR="00A14483" w:rsidRDefault="00A14483" w:rsidP="000436AF">
            <w:pPr>
              <w:pStyle w:val="Corpodeltesto"/>
            </w:pPr>
            <w:r w:rsidRPr="001215F9">
              <w:t xml:space="preserve">7 ≤ </w:t>
            </w:r>
            <w:proofErr w:type="spellStart"/>
            <w:r w:rsidRPr="001215F9">
              <w:t>KPI</w:t>
            </w:r>
            <w:proofErr w:type="spellEnd"/>
            <w:r w:rsidRPr="001215F9">
              <w:t xml:space="preserve"> ≤ 10</w:t>
            </w:r>
          </w:p>
        </w:tc>
        <w:tc>
          <w:tcPr>
            <w:tcW w:w="1276" w:type="dxa"/>
            <w:shd w:val="clear" w:color="auto" w:fill="auto"/>
            <w:vAlign w:val="center"/>
          </w:tcPr>
          <w:p w14:paraId="4BA55538" w14:textId="77777777" w:rsidR="00A14483" w:rsidRPr="0023195C" w:rsidRDefault="00A14483" w:rsidP="000436AF">
            <w:pPr>
              <w:pStyle w:val="Corpodeltesto"/>
              <w:jc w:val="center"/>
            </w:pPr>
            <w:r w:rsidRPr="001215F9">
              <w:t>ottima</w:t>
            </w:r>
          </w:p>
        </w:tc>
        <w:tc>
          <w:tcPr>
            <w:tcW w:w="7033" w:type="dxa"/>
            <w:shd w:val="clear" w:color="auto" w:fill="auto"/>
            <w:vAlign w:val="center"/>
          </w:tcPr>
          <w:p w14:paraId="20C311C6" w14:textId="77777777" w:rsidR="00A14483" w:rsidRDefault="00A14483" w:rsidP="000436AF">
            <w:pPr>
              <w:pStyle w:val="Corpodeltesto"/>
            </w:pPr>
            <w:r w:rsidRPr="001215F9">
              <w:t xml:space="preserve">Valori medi dei </w:t>
            </w:r>
            <w:proofErr w:type="spellStart"/>
            <w:r w:rsidRPr="001215F9">
              <w:t>KPI</w:t>
            </w:r>
            <w:proofErr w:type="spellEnd"/>
            <w:r w:rsidRPr="001215F9">
              <w:t xml:space="preserve"> al di sopra della soglia fissata rappresentano l’obiettivo che tutte le Amministrazioni dovrebbero conseguire capitalizzando gli sforzi già spesi nel campo della Sicurezza </w:t>
            </w:r>
            <w:proofErr w:type="spellStart"/>
            <w:r w:rsidRPr="001215F9">
              <w:t>ICT</w:t>
            </w:r>
            <w:proofErr w:type="spellEnd"/>
            <w:r w:rsidRPr="001215F9">
              <w:t>.</w:t>
            </w:r>
          </w:p>
        </w:tc>
      </w:tr>
    </w:tbl>
    <w:p w14:paraId="30E2B159" w14:textId="47D14C88" w:rsidR="00A14483" w:rsidRDefault="00A14483" w:rsidP="002C0917">
      <w:pPr>
        <w:pStyle w:val="Didascalia"/>
      </w:pPr>
      <w:bookmarkStart w:id="1070" w:name="_Ref276408874"/>
      <w:bookmarkStart w:id="1071" w:name="_Toc210395135"/>
      <w:r>
        <w:t xml:space="preserve">Tabella </w:t>
      </w:r>
      <w:ins w:id="1072" w:author="Pippo Cattaneo" w:date="2012-09-26T16:40:00Z">
        <w:r w:rsidR="007D5A9F">
          <w:fldChar w:fldCharType="begin"/>
        </w:r>
        <w:r w:rsidR="007D5A9F">
          <w:instrText xml:space="preserve"> SEQ Tabella \* ARABIC </w:instrText>
        </w:r>
      </w:ins>
      <w:r w:rsidR="007D5A9F">
        <w:fldChar w:fldCharType="separate"/>
      </w:r>
      <w:ins w:id="1073" w:author="Giuseppe Cattaneo" w:date="2012-09-27T20:07:00Z">
        <w:r w:rsidR="00654C12">
          <w:rPr>
            <w:noProof/>
          </w:rPr>
          <w:t>1</w:t>
        </w:r>
      </w:ins>
      <w:ins w:id="1074" w:author="Pippo Cattaneo" w:date="2012-09-26T16:40:00Z">
        <w:r w:rsidR="007D5A9F">
          <w:fldChar w:fldCharType="end"/>
        </w:r>
      </w:ins>
      <w:del w:id="1075"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1</w:delText>
        </w:r>
        <w:r w:rsidR="00B856F2" w:rsidDel="007D5A9F">
          <w:rPr>
            <w:noProof/>
          </w:rPr>
          <w:fldChar w:fldCharType="end"/>
        </w:r>
      </w:del>
      <w:bookmarkEnd w:id="1070"/>
      <w:r>
        <w:t>: Soglie numeriche per la interpretazione dei risultati complessivi</w:t>
      </w:r>
      <w:bookmarkEnd w:id="1071"/>
    </w:p>
    <w:p w14:paraId="03BA7B60" w14:textId="77777777" w:rsidR="00AB7ACD" w:rsidRDefault="00AB7ACD">
      <w:pPr>
        <w:pStyle w:val="Corpodeltesto"/>
      </w:pPr>
      <w:r w:rsidRPr="00284E24">
        <w:t>La scelta di queste soglie è stata effettuata in maniera arbitraria sulla base di un’evidenza sperimentale riconoscendo, nelle Amministrazioni che hanno ottenuto valori degli indicatori nella fascia “scarsa”, un sostanziale disinteresse nei confronti del tema sicurezza</w:t>
      </w:r>
      <w:r>
        <w:t xml:space="preserve"> palesato da numerose (più del 50% dell’insieme di quesiti relativi al </w:t>
      </w:r>
      <w:proofErr w:type="spellStart"/>
      <w:r>
        <w:t>KPI</w:t>
      </w:r>
      <w:proofErr w:type="spellEnd"/>
      <w:r>
        <w:t>) risposte in controtendenza rispetto ai valori attesi</w:t>
      </w:r>
      <w:r w:rsidRPr="00284E24">
        <w:t>.</w:t>
      </w:r>
      <w:r>
        <w:t xml:space="preserve"> E’ chiaro pertanto che se un Amministrazione ottiene per un </w:t>
      </w:r>
      <w:proofErr w:type="spellStart"/>
      <w:r>
        <w:t>KPI</w:t>
      </w:r>
      <w:proofErr w:type="spellEnd"/>
      <w:r>
        <w:t xml:space="preserve"> un punteggio inferiore a 4 questo non</w:t>
      </w:r>
      <w:r w:rsidRPr="00284E24">
        <w:t xml:space="preserve"> può essere considerato come un fenomeno occasionale o una </w:t>
      </w:r>
      <w:r>
        <w:t xml:space="preserve">banale </w:t>
      </w:r>
      <w:r w:rsidRPr="00284E24">
        <w:t>disattenzione</w:t>
      </w:r>
      <w:r>
        <w:t xml:space="preserve"> bensì si dovranno necessariamente avviare indagini di secondo livello volte a determinare le cause e le contromisure da mettere in atto nel breve periodo</w:t>
      </w:r>
      <w:r w:rsidRPr="00284E24">
        <w:t>.</w:t>
      </w:r>
    </w:p>
    <w:p w14:paraId="241BD5C3" w14:textId="77777777" w:rsidR="00AB7ACD" w:rsidRDefault="00AB7ACD">
      <w:pPr>
        <w:pStyle w:val="Corpodeltesto"/>
      </w:pPr>
      <w:r>
        <w:t xml:space="preserve">Un importante risultato di questa attività di monitoraggio è costituito proprio dalle indicazioni puntuali che gli esperti di </w:t>
      </w:r>
      <w:proofErr w:type="spellStart"/>
      <w:r>
        <w:t>DigitPA</w:t>
      </w:r>
      <w:proofErr w:type="spellEnd"/>
      <w:r>
        <w:t xml:space="preserve"> otten</w:t>
      </w:r>
      <w:r w:rsidR="00474C32">
        <w:t>gono</w:t>
      </w:r>
      <w:r>
        <w:t xml:space="preserve"> per individuare con precisione il gruppo di Amministrazioni che si colloca al </w:t>
      </w:r>
      <w:r>
        <w:lastRenderedPageBreak/>
        <w:t xml:space="preserve">di sotto di questa fascia, </w:t>
      </w:r>
      <w:r w:rsidR="00474C32">
        <w:t xml:space="preserve">per poi </w:t>
      </w:r>
      <w:r>
        <w:t xml:space="preserve">avviare </w:t>
      </w:r>
      <w:r w:rsidR="00474C32">
        <w:t xml:space="preserve">in funzione di questi dati </w:t>
      </w:r>
      <w:r>
        <w:t xml:space="preserve">interventi mirati. Con gli stessi dati è anche possibile stabilire politiche comuni di intervento, individuando con precisione i punti deboli analizzando i quesiti che hanno prodotto i risultati peggiori. </w:t>
      </w:r>
    </w:p>
    <w:p w14:paraId="5AE4630B" w14:textId="12744206" w:rsidR="001C6C01" w:rsidRDefault="00D5724B">
      <w:pPr>
        <w:pStyle w:val="Corpodeltesto"/>
      </w:pPr>
      <w:r>
        <w:t>Successivamente è stata elaborata l</w:t>
      </w:r>
      <w:r w:rsidR="001C6C01" w:rsidRPr="001215F9">
        <w:t xml:space="preserve">a </w:t>
      </w:r>
      <w:r w:rsidR="00B856F2">
        <w:fldChar w:fldCharType="begin"/>
      </w:r>
      <w:r w:rsidR="00ED0BC2">
        <w:instrText xml:space="preserve"> REF _Ref275630176 \h </w:instrText>
      </w:r>
      <w:del w:id="1076" w:author="Giuseppe Cattaneo" w:date="2012-09-27T18:38:00Z">
        <w:r w:rsidR="00B856F2">
          <w:fldChar w:fldCharType="separate"/>
        </w:r>
        <w:r w:rsidR="007C6F1C" w:rsidDel="00BE6225">
          <w:delText xml:space="preserve">Figura </w:delText>
        </w:r>
        <w:r w:rsidR="007C6F1C" w:rsidDel="00BE6225">
          <w:rPr>
            <w:noProof/>
          </w:rPr>
          <w:delText>2</w:delText>
        </w:r>
        <w:r w:rsidR="007C6F1C" w:rsidDel="00BE6225">
          <w:delText>: Distribuzione dei 4 KPI medi rispetto alle 3 soglie</w:delText>
        </w:r>
      </w:del>
      <w:r w:rsidR="00B856F2">
        <w:fldChar w:fldCharType="end"/>
      </w:r>
      <w:r w:rsidR="001C6C01">
        <w:t xml:space="preserve"> </w:t>
      </w:r>
      <w:r>
        <w:t xml:space="preserve">che </w:t>
      </w:r>
      <w:r w:rsidR="001C6C01">
        <w:t xml:space="preserve">rappresenta il massimo momento di sintesi dei dati raccolti. Infatti sono state classificate tutte le Amministrazioni in funzione del valore ottenuto </w:t>
      </w:r>
      <w:r>
        <w:t xml:space="preserve">per ciascun </w:t>
      </w:r>
      <w:proofErr w:type="spellStart"/>
      <w:r>
        <w:t>KPI</w:t>
      </w:r>
      <w:proofErr w:type="spellEnd"/>
      <w:r>
        <w:t xml:space="preserve"> </w:t>
      </w:r>
      <w:r w:rsidR="001C6C01">
        <w:t xml:space="preserve">rispetto alle 3 soglie citate in precedenza. </w:t>
      </w:r>
      <w:r>
        <w:t xml:space="preserve">La dimensione delle bolle è proporzionale al numero di Amministrazioni il cui risultato ricade nell’intervallo prestabilito. </w:t>
      </w:r>
      <w:r w:rsidR="001C6C01">
        <w:t xml:space="preserve">Sono state quindi collocate nell’area verde tutte le </w:t>
      </w:r>
      <w:r>
        <w:t>bolle (</w:t>
      </w:r>
      <w:r w:rsidR="001C6C01">
        <w:t>Amministrazioni</w:t>
      </w:r>
      <w:r>
        <w:t>)</w:t>
      </w:r>
      <w:r w:rsidR="001C6C01">
        <w:t xml:space="preserve"> che hanno raggiunto un ottimo livello di sicurezza, nell’area gialla quelle che comunque si sono assestate su un livello accettabile di sicurezza e al di</w:t>
      </w:r>
      <w:r>
        <w:t xml:space="preserve"> </w:t>
      </w:r>
      <w:r w:rsidR="001C6C01">
        <w:t xml:space="preserve">sotto nell’area gradatamente più rossa, tutte le Amministrazioni che assolutamente necessitano di una serie di interventi per aumentare la sensibilità nei confronti del tema Sicurezza </w:t>
      </w:r>
      <w:proofErr w:type="spellStart"/>
      <w:r w:rsidR="001C6C01">
        <w:t>ICT</w:t>
      </w:r>
      <w:proofErr w:type="spellEnd"/>
      <w:r w:rsidR="001C6C01">
        <w:t>. Come si vede la grande maggioranza delle amministrazioni si colloca nella parte alta del grafico in particolare</w:t>
      </w:r>
      <w:ins w:id="1077" w:author="Pippo Cattaneo" w:date="2012-09-26T16:14:00Z">
        <w:r w:rsidR="0082354C">
          <w:t xml:space="preserve"> 44</w:t>
        </w:r>
      </w:ins>
      <w:r w:rsidR="001C6C01">
        <w:t xml:space="preserve"> </w:t>
      </w:r>
      <w:ins w:id="1078" w:author="Pippo Cattaneo" w:date="2012-09-26T16:14:00Z">
        <w:r w:rsidR="0082354C">
          <w:t xml:space="preserve">su 46 </w:t>
        </w:r>
      </w:ins>
      <w:r w:rsidR="001C6C01">
        <w:t xml:space="preserve">per </w:t>
      </w:r>
      <w:proofErr w:type="spellStart"/>
      <w:r w:rsidR="001C6C01">
        <w:t>KPI1</w:t>
      </w:r>
      <w:proofErr w:type="spellEnd"/>
      <w:r w:rsidR="001C6C01">
        <w:t xml:space="preserve"> e </w:t>
      </w:r>
      <w:ins w:id="1079" w:author="Pippo Cattaneo" w:date="2012-09-26T16:14:00Z">
        <w:r w:rsidR="0082354C">
          <w:t xml:space="preserve">41 per </w:t>
        </w:r>
      </w:ins>
      <w:proofErr w:type="spellStart"/>
      <w:r w:rsidR="001C6C01">
        <w:t>KPI2</w:t>
      </w:r>
      <w:proofErr w:type="spellEnd"/>
      <w:del w:id="1080" w:author="Pippo Cattaneo" w:date="2012-09-26T16:14:00Z">
        <w:r w:rsidR="001C6C01" w:rsidDel="0082354C">
          <w:delText xml:space="preserve"> (40 su 46)</w:delText>
        </w:r>
      </w:del>
      <w:r w:rsidR="001C6C01">
        <w:t xml:space="preserve">. Per </w:t>
      </w:r>
      <w:proofErr w:type="spellStart"/>
      <w:r w:rsidR="001C6C01">
        <w:t>KPI3</w:t>
      </w:r>
      <w:proofErr w:type="spellEnd"/>
      <w:r w:rsidR="001C6C01">
        <w:t xml:space="preserve"> e </w:t>
      </w:r>
      <w:proofErr w:type="spellStart"/>
      <w:r w:rsidR="001C6C01">
        <w:t>KPI4</w:t>
      </w:r>
      <w:proofErr w:type="spellEnd"/>
      <w:r w:rsidR="001C6C01">
        <w:t xml:space="preserve"> </w:t>
      </w:r>
      <w:ins w:id="1081" w:author="Pippo Cattaneo" w:date="2012-09-26T16:14:00Z">
        <w:r w:rsidR="0082354C">
          <w:t xml:space="preserve">al contrario </w:t>
        </w:r>
      </w:ins>
      <w:del w:id="1082" w:author="Pippo Cattaneo" w:date="2012-09-26T16:15:00Z">
        <w:r w:rsidR="001C6C01" w:rsidDel="0082354C">
          <w:delText>invece molte</w:delText>
        </w:r>
      </w:del>
      <w:ins w:id="1083" w:author="Pippo Cattaneo" w:date="2012-09-26T16:15:00Z">
        <w:r w:rsidR="0082354C">
          <w:t>alcune</w:t>
        </w:r>
      </w:ins>
      <w:r w:rsidR="001C6C01">
        <w:t xml:space="preserve"> di queste </w:t>
      </w:r>
      <w:ins w:id="1084" w:author="Pippo Cattaneo" w:date="2012-09-26T16:15:00Z">
        <w:r w:rsidR="0082354C">
          <w:t xml:space="preserve">si collocano </w:t>
        </w:r>
      </w:ins>
      <w:del w:id="1085" w:author="Pippo Cattaneo" w:date="2012-09-26T16:15:00Z">
        <w:r w:rsidR="001C6C01" w:rsidDel="0082354C">
          <w:delText xml:space="preserve">passano </w:delText>
        </w:r>
      </w:del>
      <w:r w:rsidR="001C6C01">
        <w:t xml:space="preserve">nella zona critica </w:t>
      </w:r>
      <w:ins w:id="1086" w:author="Pippo Cattaneo" w:date="2012-09-26T16:15:00Z">
        <w:r w:rsidR="0082354C">
          <w:t xml:space="preserve">7 per </w:t>
        </w:r>
        <w:proofErr w:type="spellStart"/>
        <w:r w:rsidR="0082354C">
          <w:t>KPI3</w:t>
        </w:r>
        <w:proofErr w:type="spellEnd"/>
        <w:r w:rsidR="0082354C">
          <w:t xml:space="preserve"> </w:t>
        </w:r>
      </w:ins>
      <w:r w:rsidR="001C6C01">
        <w:t xml:space="preserve">e </w:t>
      </w:r>
      <w:ins w:id="1087" w:author="Pippo Cattaneo" w:date="2012-09-26T16:15:00Z">
        <w:r w:rsidR="0082354C">
          <w:t xml:space="preserve">ben 12 </w:t>
        </w:r>
      </w:ins>
      <w:r w:rsidR="001C6C01">
        <w:t xml:space="preserve">per </w:t>
      </w:r>
      <w:proofErr w:type="spellStart"/>
      <w:r w:rsidR="001C6C01">
        <w:t>KPI4</w:t>
      </w:r>
      <w:proofErr w:type="spellEnd"/>
      <w:ins w:id="1088" w:author="Pippo Cattaneo" w:date="2012-09-26T16:17:00Z">
        <w:r w:rsidR="0082354C">
          <w:t>. Per quest</w:t>
        </w:r>
      </w:ins>
      <w:ins w:id="1089" w:author="Pippo Cattaneo" w:date="2012-09-26T16:18:00Z">
        <w:r w:rsidR="0082354C">
          <w:t xml:space="preserve">’ultimo </w:t>
        </w:r>
        <w:proofErr w:type="spellStart"/>
        <w:r w:rsidR="0082354C">
          <w:t>KPI</w:t>
        </w:r>
        <w:proofErr w:type="spellEnd"/>
        <w:r w:rsidR="0082354C">
          <w:t xml:space="preserve"> il dato </w:t>
        </w:r>
      </w:ins>
      <w:del w:id="1090" w:author="Pippo Cattaneo" w:date="2012-09-26T16:18:00Z">
        <w:r w:rsidR="001C6C01" w:rsidDel="0082354C">
          <w:delText xml:space="preserve"> </w:delText>
        </w:r>
      </w:del>
      <w:del w:id="1091" w:author="Pippo Cattaneo" w:date="2012-09-26T16:15:00Z">
        <w:r w:rsidR="001C6C01" w:rsidDel="0082354C">
          <w:delText xml:space="preserve">ben 18 </w:delText>
        </w:r>
      </w:del>
      <w:del w:id="1092" w:author="Pippo Cattaneo" w:date="2012-09-26T16:18:00Z">
        <w:r w:rsidR="001C6C01" w:rsidDel="0082354C">
          <w:delText>(</w:delText>
        </w:r>
      </w:del>
      <w:r w:rsidR="001C6C01">
        <w:t xml:space="preserve">in percentuale </w:t>
      </w:r>
      <w:del w:id="1093" w:author="Pippo Cattaneo" w:date="2012-09-26T16:18:00Z">
        <w:r w:rsidR="001C6C01" w:rsidDel="0082354C">
          <w:delText xml:space="preserve">il dato </w:delText>
        </w:r>
      </w:del>
      <w:r w:rsidR="001C6C01">
        <w:t xml:space="preserve">è </w:t>
      </w:r>
      <w:del w:id="1094" w:author="Pippo Cattaneo" w:date="2012-09-26T16:16:00Z">
        <w:r w:rsidR="001C6C01" w:rsidDel="0082354C">
          <w:delText>in netto aumento</w:delText>
        </w:r>
      </w:del>
      <w:ins w:id="1095" w:author="Pippo Cattaneo" w:date="2012-09-26T16:16:00Z">
        <w:r w:rsidR="0082354C">
          <w:t xml:space="preserve">rilevante rappresentando </w:t>
        </w:r>
      </w:ins>
      <w:ins w:id="1096" w:author="Pippo Cattaneo" w:date="2012-09-26T16:17:00Z">
        <w:r w:rsidR="0082354C">
          <w:t>oltre</w:t>
        </w:r>
      </w:ins>
      <w:ins w:id="1097" w:author="Pippo Cattaneo" w:date="2012-09-26T16:16:00Z">
        <w:r w:rsidR="0082354C">
          <w:t xml:space="preserve"> il </w:t>
        </w:r>
      </w:ins>
      <w:ins w:id="1098" w:author="Pippo Cattaneo" w:date="2012-09-26T16:17:00Z">
        <w:r w:rsidR="0082354C">
          <w:t>26 %</w:t>
        </w:r>
      </w:ins>
      <w:r w:rsidR="001C6C01">
        <w:t xml:space="preserve"> </w:t>
      </w:r>
      <w:ins w:id="1099" w:author="Pippo Cattaneo" w:date="2012-09-26T16:17:00Z">
        <w:r w:rsidR="0082354C">
          <w:t>del campione</w:t>
        </w:r>
      </w:ins>
      <w:ins w:id="1100" w:author="Pippo Cattaneo" w:date="2012-09-26T16:18:00Z">
        <w:r w:rsidR="0082354C">
          <w:t>. Occorre però notare un deciso miglioramento anche in questo settore</w:t>
        </w:r>
        <w:r w:rsidR="00503983">
          <w:t xml:space="preserve"> poiché </w:t>
        </w:r>
      </w:ins>
      <w:ins w:id="1101" w:author="Pippo Cattaneo" w:date="2012-09-26T16:19:00Z">
        <w:r w:rsidR="00503983">
          <w:t xml:space="preserve">si è passati </w:t>
        </w:r>
      </w:ins>
      <w:del w:id="1102" w:author="Pippo Cattaneo" w:date="2012-09-26T16:19:00Z">
        <w:r w:rsidR="001C6C01" w:rsidDel="00503983">
          <w:delText>passando dal 3</w:delText>
        </w:r>
      </w:del>
      <w:ins w:id="1103" w:author="Pippo Cattaneo" w:date="2012-09-26T16:19:00Z">
        <w:r w:rsidR="00503983">
          <w:t>3</w:t>
        </w:r>
      </w:ins>
      <w:r w:rsidR="001C6C01">
        <w:t>2% dell’anno 2008 al 39% del 2009</w:t>
      </w:r>
      <w:ins w:id="1104" w:author="REGI" w:date="2012-09-13T17:07:00Z">
        <w:r w:rsidR="006A5D99">
          <w:t xml:space="preserve">, al </w:t>
        </w:r>
      </w:ins>
      <w:ins w:id="1105" w:author="Pippo Cattaneo" w:date="2012-09-26T16:19:00Z">
        <w:r w:rsidR="00503983">
          <w:t>26%</w:t>
        </w:r>
      </w:ins>
      <w:ins w:id="1106" w:author="REGI" w:date="2012-09-13T17:07:00Z">
        <w:del w:id="1107" w:author="Pippo Cattaneo" w:date="2012-09-26T16:19:00Z">
          <w:r w:rsidR="006A5D99" w:rsidDel="00503983">
            <w:delText>xxx</w:delText>
          </w:r>
        </w:del>
        <w:r w:rsidR="006A5D99">
          <w:t xml:space="preserve"> del 2010</w:t>
        </w:r>
      </w:ins>
      <w:r w:rsidR="001C6C01">
        <w:t>)</w:t>
      </w:r>
      <w:del w:id="1108" w:author="Pippo Cattaneo" w:date="2012-09-26T16:19:00Z">
        <w:r w:rsidR="001C6C01" w:rsidDel="00503983">
          <w:delText xml:space="preserve"> sono finite nella zona rossa (allarme)</w:delText>
        </w:r>
      </w:del>
      <w:r w:rsidR="001C6C01">
        <w:t>.</w:t>
      </w:r>
    </w:p>
    <w:p w14:paraId="6CF50B55" w14:textId="77777777" w:rsidR="00C912F7" w:rsidRDefault="00AC585F" w:rsidP="00C912F7">
      <w:pPr>
        <w:pStyle w:val="Corpodeltesto"/>
        <w:keepNext/>
        <w:jc w:val="center"/>
        <w:rPr>
          <w:ins w:id="1109" w:author="Giuseppe Cattaneo" w:date="2012-09-27T19:49:00Z"/>
        </w:rPr>
        <w:pPrChange w:id="1110" w:author="Giuseppe Cattaneo" w:date="2012-09-27T19:49:00Z">
          <w:pPr>
            <w:pStyle w:val="Corpodeltesto"/>
            <w:keepNext/>
            <w:jc w:val="center"/>
          </w:pPr>
        </w:pPrChange>
      </w:pPr>
      <w:r>
        <w:rPr>
          <w:noProof/>
        </w:rPr>
        <w:drawing>
          <wp:inline distT="0" distB="0" distL="0" distR="0" wp14:anchorId="49718161" wp14:editId="0ACD49C5">
            <wp:extent cx="5132439" cy="2684206"/>
            <wp:effectExtent l="101600" t="76200" r="74930" b="10985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71C8CB" w14:textId="2AB98507" w:rsidR="007C6F1C" w:rsidRPr="00512E01" w:rsidRDefault="004053F5" w:rsidP="00C912F7">
      <w:pPr>
        <w:pStyle w:val="Didascalia"/>
        <w:jc w:val="center"/>
        <w:rPr>
          <w:ins w:id="1111" w:author="Pippo Cattaneo" w:date="2012-09-27T17:17:00Z"/>
          <w:rPrChange w:id="1112" w:author="Giuseppe Cattaneo" w:date="2012-09-27T18:36:00Z">
            <w:rPr>
              <w:ins w:id="1113" w:author="Pippo Cattaneo" w:date="2012-09-27T17:17:00Z"/>
            </w:rPr>
          </w:rPrChange>
        </w:rPr>
        <w:pPrChange w:id="1114" w:author="Giuseppe Cattaneo" w:date="2012-09-27T19:45:00Z">
          <w:pPr>
            <w:pStyle w:val="Corpodeltesto"/>
            <w:jc w:val="center"/>
          </w:pPr>
        </w:pPrChange>
      </w:pPr>
      <w:bookmarkStart w:id="1115" w:name="_Ref210394917"/>
      <w:bookmarkStart w:id="1116" w:name="_Toc210395217"/>
      <w:ins w:id="1117" w:author="Giuseppe Cattaneo" w:date="2012-09-27T18:33:00Z">
        <w:r w:rsidRPr="000A7749">
          <w:t xml:space="preserve">Figura </w:t>
        </w:r>
        <w:r w:rsidRPr="00512E01">
          <w:rPr>
            <w:rPrChange w:id="1118" w:author="Giuseppe Cattaneo" w:date="2012-09-27T18:36:00Z">
              <w:rPr>
                <w:b/>
                <w:bCs/>
              </w:rPr>
            </w:rPrChange>
          </w:rPr>
          <w:fldChar w:fldCharType="begin"/>
        </w:r>
        <w:r w:rsidRPr="00512E01">
          <w:rPr>
            <w:rPrChange w:id="1119" w:author="Giuseppe Cattaneo" w:date="2012-09-27T18:36:00Z">
              <w:rPr>
                <w:b/>
                <w:bCs/>
              </w:rPr>
            </w:rPrChange>
          </w:rPr>
          <w:instrText xml:space="preserve"> SEQ Figura \* ARABIC </w:instrText>
        </w:r>
      </w:ins>
      <w:r w:rsidRPr="00512E01">
        <w:rPr>
          <w:rPrChange w:id="1120" w:author="Giuseppe Cattaneo" w:date="2012-09-27T18:36:00Z">
            <w:rPr>
              <w:b/>
              <w:bCs/>
            </w:rPr>
          </w:rPrChange>
        </w:rPr>
        <w:fldChar w:fldCharType="separate"/>
      </w:r>
      <w:ins w:id="1121" w:author="Giuseppe Cattaneo" w:date="2012-09-27T20:07:00Z">
        <w:r w:rsidR="00654C12">
          <w:rPr>
            <w:noProof/>
          </w:rPr>
          <w:t>2</w:t>
        </w:r>
      </w:ins>
      <w:ins w:id="1122" w:author="Giuseppe Cattaneo" w:date="2012-09-27T18:33:00Z">
        <w:r w:rsidRPr="00512E01">
          <w:rPr>
            <w:rPrChange w:id="1123" w:author="Giuseppe Cattaneo" w:date="2012-09-27T18:36:00Z">
              <w:rPr>
                <w:b/>
                <w:bCs/>
              </w:rPr>
            </w:rPrChange>
          </w:rPr>
          <w:fldChar w:fldCharType="end"/>
        </w:r>
        <w:r w:rsidR="00C912F7">
          <w:rPr>
            <w:rPrChange w:id="1124" w:author="Giuseppe Cattaneo" w:date="2012-09-27T18:36:00Z">
              <w:rPr/>
            </w:rPrChange>
          </w:rPr>
          <w:t>: Distribuzione dei</w:t>
        </w:r>
        <w:r w:rsidRPr="00512E01">
          <w:rPr>
            <w:rPrChange w:id="1125" w:author="Giuseppe Cattaneo" w:date="2012-09-27T18:36:00Z">
              <w:rPr>
                <w:b/>
                <w:bCs/>
              </w:rPr>
            </w:rPrChange>
          </w:rPr>
          <w:t xml:space="preserve"> 4 </w:t>
        </w:r>
        <w:proofErr w:type="spellStart"/>
        <w:r w:rsidRPr="00512E01">
          <w:rPr>
            <w:rPrChange w:id="1126" w:author="Giuseppe Cattaneo" w:date="2012-09-27T18:36:00Z">
              <w:rPr>
                <w:b/>
                <w:bCs/>
              </w:rPr>
            </w:rPrChange>
          </w:rPr>
          <w:t>KPI</w:t>
        </w:r>
        <w:proofErr w:type="spellEnd"/>
        <w:r w:rsidRPr="00512E01">
          <w:rPr>
            <w:rPrChange w:id="1127" w:author="Giuseppe Cattaneo" w:date="2012-09-27T18:36:00Z">
              <w:rPr>
                <w:b/>
                <w:bCs/>
              </w:rPr>
            </w:rPrChange>
          </w:rPr>
          <w:t xml:space="preserve"> medi rispetto alle 3 soglie</w:t>
        </w:r>
      </w:ins>
      <w:bookmarkEnd w:id="1115"/>
      <w:bookmarkEnd w:id="1116"/>
    </w:p>
    <w:p w14:paraId="06B88899" w14:textId="6BA4C758" w:rsidR="00ED699C" w:rsidDel="004053F5" w:rsidRDefault="007C6F1C">
      <w:pPr>
        <w:pStyle w:val="Didascalia"/>
        <w:jc w:val="center"/>
        <w:rPr>
          <w:del w:id="1128" w:author="Giuseppe Cattaneo" w:date="2012-09-27T18:33:00Z"/>
        </w:rPr>
        <w:pPrChange w:id="1129" w:author="Pippo Cattaneo" w:date="2012-09-27T17:17:00Z">
          <w:pPr>
            <w:pStyle w:val="Corpodeltesto"/>
            <w:jc w:val="center"/>
          </w:pPr>
        </w:pPrChange>
      </w:pPr>
      <w:ins w:id="1130" w:author="Pippo Cattaneo" w:date="2012-09-27T17:17:00Z">
        <w:del w:id="1131" w:author="Giuseppe Cattaneo" w:date="2012-09-27T18:33:00Z">
          <w:r w:rsidDel="004053F5">
            <w:delText xml:space="preserve">Figura </w:delText>
          </w:r>
          <w:r w:rsidDel="004053F5">
            <w:rPr>
              <w:b w:val="0"/>
              <w:bCs w:val="0"/>
            </w:rPr>
            <w:fldChar w:fldCharType="begin"/>
          </w:r>
          <w:r w:rsidDel="004053F5">
            <w:delInstrText xml:space="preserve"> SEQ Figura \* ARABIC </w:delInstrText>
          </w:r>
        </w:del>
      </w:ins>
      <w:del w:id="1132" w:author="Giuseppe Cattaneo" w:date="2012-09-27T18:33:00Z">
        <w:r w:rsidDel="004053F5">
          <w:rPr>
            <w:b w:val="0"/>
            <w:bCs w:val="0"/>
          </w:rPr>
          <w:fldChar w:fldCharType="end"/>
        </w:r>
      </w:del>
      <w:ins w:id="1133" w:author="Pippo Cattaneo" w:date="2012-09-27T17:17:00Z">
        <w:del w:id="1134" w:author="Giuseppe Cattaneo" w:date="2012-09-27T18:33:00Z">
          <w:r w:rsidDel="004053F5">
            <w:delText>:</w:delText>
          </w:r>
          <w:r w:rsidRPr="00C60B64" w:rsidDel="004053F5">
            <w:delText xml:space="preserve"> Distribuzione dei 4 KPI medi rispetto alle 3 soglie</w:delText>
          </w:r>
        </w:del>
      </w:ins>
    </w:p>
    <w:p w14:paraId="705D02C3" w14:textId="39618C80" w:rsidR="00ED699C" w:rsidDel="007C6F1C" w:rsidRDefault="00ED699C" w:rsidP="00AC585F">
      <w:pPr>
        <w:pStyle w:val="Didascalia"/>
        <w:ind w:left="142"/>
        <w:rPr>
          <w:del w:id="1135" w:author="Pippo Cattaneo" w:date="2012-09-27T17:17:00Z"/>
        </w:rPr>
      </w:pPr>
      <w:bookmarkStart w:id="1136" w:name="_Ref210291315"/>
      <w:bookmarkStart w:id="1137" w:name="_Ref275630176"/>
      <w:del w:id="1138" w:author="Pippo Cattaneo" w:date="2012-09-27T17:17:00Z">
        <w:r w:rsidDel="007C6F1C">
          <w:delText xml:space="preserve">Figura </w:delText>
        </w:r>
        <w:r w:rsidR="00B856F2" w:rsidDel="007C6F1C">
          <w:fldChar w:fldCharType="begin"/>
        </w:r>
        <w:r w:rsidR="00883C80" w:rsidDel="007C6F1C">
          <w:delInstrText xml:space="preserve"> SEQ Figura \* ARABIC </w:delInstrText>
        </w:r>
        <w:r w:rsidR="00B856F2" w:rsidDel="007C6F1C">
          <w:fldChar w:fldCharType="separate"/>
        </w:r>
        <w:r w:rsidR="007C6F1C" w:rsidDel="007C6F1C">
          <w:rPr>
            <w:noProof/>
          </w:rPr>
          <w:delText>2</w:delText>
        </w:r>
        <w:r w:rsidR="00B856F2" w:rsidDel="007C6F1C">
          <w:rPr>
            <w:noProof/>
          </w:rPr>
          <w:fldChar w:fldCharType="end"/>
        </w:r>
        <w:bookmarkEnd w:id="1136"/>
        <w:r w:rsidDel="007C6F1C">
          <w:delText>: Distribuzione dei 4 KPI medi rispetto alle 3 soglie</w:delText>
        </w:r>
        <w:bookmarkEnd w:id="1137"/>
      </w:del>
    </w:p>
    <w:p w14:paraId="3B3FE0FC" w14:textId="7C394792" w:rsidR="001C6C01" w:rsidRDefault="00D5724B">
      <w:pPr>
        <w:pStyle w:val="Corpodeltesto"/>
      </w:pPr>
      <w:r>
        <w:t xml:space="preserve">Ne consegue quindi un primo risultato che vede </w:t>
      </w:r>
      <w:r w:rsidR="001C6C01">
        <w:t xml:space="preserve">le maggiori criticità </w:t>
      </w:r>
      <w:ins w:id="1139" w:author="Pippo Cattaneo" w:date="2012-09-26T16:20:00Z">
        <w:r w:rsidR="003E3C32">
          <w:t xml:space="preserve">concentrarsi </w:t>
        </w:r>
      </w:ins>
      <w:r w:rsidR="001C6C01">
        <w:t>proprio nell’area organizzativa (</w:t>
      </w:r>
      <w:ins w:id="1140" w:author="Pippo Cattaneo" w:date="2012-09-26T16:20:00Z">
        <w:r w:rsidR="003E3C32">
          <w:t xml:space="preserve">fotografata da </w:t>
        </w:r>
      </w:ins>
      <w:proofErr w:type="spellStart"/>
      <w:r w:rsidR="001C6C01">
        <w:t>KPI4</w:t>
      </w:r>
      <w:proofErr w:type="spellEnd"/>
      <w:r w:rsidR="001C6C01">
        <w:t xml:space="preserve">) dove insieme alle carenze più diffuse si nascondono anche molte delle cause che hanno prodotto </w:t>
      </w:r>
      <w:ins w:id="1141" w:author="Pippo Cattaneo" w:date="2012-09-26T16:21:00Z">
        <w:r w:rsidR="003E3C32">
          <w:t xml:space="preserve">i casi maggiormente critici </w:t>
        </w:r>
      </w:ins>
      <w:del w:id="1142" w:author="Pippo Cattaneo" w:date="2012-09-26T16:20:00Z">
        <w:r w:rsidR="001C6C01" w:rsidDel="003E3C32">
          <w:delText>il</w:delText>
        </w:r>
      </w:del>
      <w:del w:id="1143" w:author="Pippo Cattaneo" w:date="2012-09-26T16:21:00Z">
        <w:r w:rsidR="001C6C01" w:rsidDel="003E3C32">
          <w:delText xml:space="preserve"> fenomeno </w:delText>
        </w:r>
      </w:del>
      <w:r w:rsidR="001C6C01">
        <w:t>osservat</w:t>
      </w:r>
      <w:ins w:id="1144" w:author="Pippo Cattaneo" w:date="2012-09-26T16:21:00Z">
        <w:r w:rsidR="003E3C32">
          <w:t>i all’interno del campione</w:t>
        </w:r>
      </w:ins>
      <w:del w:id="1145" w:author="Pippo Cattaneo" w:date="2012-09-26T16:21:00Z">
        <w:r w:rsidR="001C6C01" w:rsidDel="003E3C32">
          <w:delText>o</w:delText>
        </w:r>
      </w:del>
      <w:r w:rsidR="001C6C01">
        <w:t>.</w:t>
      </w:r>
    </w:p>
    <w:p w14:paraId="1CA6FDFD" w14:textId="18FDF201" w:rsidR="001C6C01" w:rsidRDefault="001C6C01">
      <w:pPr>
        <w:pStyle w:val="Corpodeltesto"/>
      </w:pPr>
      <w:r>
        <w:t xml:space="preserve">I tre grafici seguenti riportano l’andamento dei valori medi dei 4 </w:t>
      </w:r>
      <w:proofErr w:type="spellStart"/>
      <w:r>
        <w:t>KPI</w:t>
      </w:r>
      <w:proofErr w:type="spellEnd"/>
      <w:r>
        <w:t xml:space="preserve"> ne</w:t>
      </w:r>
      <w:ins w:id="1146" w:author="Pippo Cattaneo" w:date="2012-09-26T16:21:00Z">
        <w:r w:rsidR="003E3C32">
          <w:t>lle ultime 4 rilevazioni</w:t>
        </w:r>
      </w:ins>
      <w:del w:id="1147" w:author="Pippo Cattaneo" w:date="2012-09-26T16:21:00Z">
        <w:r w:rsidDel="003E3C32">
          <w:delText xml:space="preserve">gli ultimi 3 anni </w:delText>
        </w:r>
      </w:del>
      <w:ins w:id="1148" w:author="Pippo Cattaneo" w:date="2012-09-26T16:21:00Z">
        <w:r w:rsidR="003E3C32">
          <w:t xml:space="preserve"> suddivisi </w:t>
        </w:r>
      </w:ins>
      <w:r>
        <w:t xml:space="preserve">per le tre classi di Amministrazioni, evidenziando miglioramenti e arretramenti conseguiti nel settore sicurezza oltre che i valori </w:t>
      </w:r>
      <w:ins w:id="1149" w:author="Pippo Cattaneo" w:date="2012-09-26T16:22:00Z">
        <w:r w:rsidR="003E3C32">
          <w:t>medi</w:t>
        </w:r>
      </w:ins>
      <w:del w:id="1150" w:author="Pippo Cattaneo" w:date="2012-09-26T16:22:00Z">
        <w:r w:rsidDel="003E3C32">
          <w:delText>assoluti</w:delText>
        </w:r>
      </w:del>
      <w:r>
        <w:t xml:space="preserve"> </w:t>
      </w:r>
      <w:ins w:id="1151" w:author="Pippo Cattaneo" w:date="2012-09-26T16:22:00Z">
        <w:r w:rsidR="003E3C32">
          <w:t xml:space="preserve">complessivamente sopra la </w:t>
        </w:r>
      </w:ins>
      <w:del w:id="1152" w:author="Pippo Cattaneo" w:date="2012-09-26T16:22:00Z">
        <w:r w:rsidDel="003E3C32">
          <w:delText>ormai</w:delText>
        </w:r>
      </w:del>
      <w:r>
        <w:t xml:space="preserve"> sufficien</w:t>
      </w:r>
      <w:ins w:id="1153" w:author="Pippo Cattaneo" w:date="2012-09-26T16:22:00Z">
        <w:r w:rsidR="003E3C32">
          <w:t>za</w:t>
        </w:r>
      </w:ins>
      <w:del w:id="1154" w:author="Pippo Cattaneo" w:date="2012-09-26T16:22:00Z">
        <w:r w:rsidDel="003E3C32">
          <w:delText>temente alti</w:delText>
        </w:r>
      </w:del>
      <w:r>
        <w:t>.</w:t>
      </w:r>
    </w:p>
    <w:p w14:paraId="4D6A8F9A" w14:textId="0B8FA2B9" w:rsidR="00B84337" w:rsidDel="003E3C32" w:rsidRDefault="003E3C32">
      <w:pPr>
        <w:pStyle w:val="Corpodeltesto"/>
        <w:rPr>
          <w:del w:id="1155" w:author="Pippo Cattaneo" w:date="2012-09-26T16:23:00Z"/>
        </w:rPr>
      </w:pPr>
      <w:ins w:id="1156" w:author="Pippo Cattaneo" w:date="2012-09-26T16:22:00Z">
        <w:r>
          <w:t xml:space="preserve">Dai grafici è possibile </w:t>
        </w:r>
      </w:ins>
      <w:del w:id="1157" w:author="Pippo Cattaneo" w:date="2012-09-26T16:22:00Z">
        <w:r w:rsidR="001C6C01" w:rsidDel="003E3C32">
          <w:delText>Il primo d</w:delText>
        </w:r>
      </w:del>
      <w:del w:id="1158" w:author="Pippo Cattaneo" w:date="2012-09-26T16:23:00Z">
        <w:r w:rsidR="001C6C01" w:rsidDel="003E3C32">
          <w:delText xml:space="preserve">ato </w:delText>
        </w:r>
      </w:del>
      <w:r w:rsidR="001C6C01">
        <w:t xml:space="preserve">da notare </w:t>
      </w:r>
      <w:del w:id="1159" w:author="Pippo Cattaneo" w:date="2012-09-26T16:23:00Z">
        <w:r w:rsidR="001C6C01" w:rsidDel="003E3C32">
          <w:delText xml:space="preserve">è </w:delText>
        </w:r>
      </w:del>
      <w:r w:rsidR="001C6C01">
        <w:t xml:space="preserve">un complessivo andamento positivo per le Grandi Amministrazioni, che in valore </w:t>
      </w:r>
    </w:p>
    <w:p w14:paraId="0C13E5BC" w14:textId="77777777" w:rsidR="001C6C01" w:rsidRDefault="001C6C01">
      <w:pPr>
        <w:pStyle w:val="Corpodeltesto"/>
      </w:pPr>
      <w:r>
        <w:t xml:space="preserve">assoluto mostrano valori molto alti per tutti i </w:t>
      </w:r>
      <w:proofErr w:type="spellStart"/>
      <w:r>
        <w:t>KPI</w:t>
      </w:r>
      <w:proofErr w:type="spellEnd"/>
      <w:r>
        <w:t xml:space="preserve"> e sufficientemente stabili per l’intero periodo di osservazione.</w:t>
      </w:r>
    </w:p>
    <w:tbl>
      <w:tblPr>
        <w:tblStyle w:val="Grigliatabell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961"/>
      </w:tblGrid>
      <w:tr w:rsidR="00A70298" w14:paraId="1B4D58FC" w14:textId="77777777" w:rsidTr="00654C12">
        <w:trPr>
          <w:cantSplit/>
          <w:ins w:id="1160" w:author="Giuseppe Cattaneo" w:date="2012-09-27T19:30:00Z"/>
        </w:trPr>
        <w:tc>
          <w:tcPr>
            <w:tcW w:w="4928" w:type="dxa"/>
          </w:tcPr>
          <w:p w14:paraId="7046D424" w14:textId="77777777" w:rsidR="005B2C55" w:rsidRDefault="00A70298" w:rsidP="005B2C55">
            <w:pPr>
              <w:pStyle w:val="Corpodeltesto"/>
              <w:keepNext/>
              <w:rPr>
                <w:ins w:id="1161" w:author="Giuseppe Cattaneo" w:date="2012-09-27T19:34:00Z"/>
              </w:rPr>
              <w:pPrChange w:id="1162" w:author="Giuseppe Cattaneo" w:date="2012-09-27T19:34:00Z">
                <w:pPr>
                  <w:pStyle w:val="Corpodeltesto"/>
                </w:pPr>
              </w:pPrChange>
            </w:pPr>
            <w:ins w:id="1163" w:author="Giuseppe Cattaneo" w:date="2012-09-27T19:31:00Z">
              <w:r>
                <w:rPr>
                  <w:noProof/>
                </w:rPr>
                <w:lastRenderedPageBreak/>
                <w:drawing>
                  <wp:inline distT="0" distB="0" distL="0" distR="0" wp14:anchorId="25A3CA99" wp14:editId="0093B4AE">
                    <wp:extent cx="2879725" cy="1799590"/>
                    <wp:effectExtent l="0" t="0" r="0" b="381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36033B49" w14:textId="12BCF229" w:rsidR="005B2C55" w:rsidRPr="006F1EF0" w:rsidRDefault="005B2C55" w:rsidP="005B2C55">
            <w:pPr>
              <w:pStyle w:val="Didascalia"/>
              <w:ind w:right="176"/>
              <w:rPr>
                <w:ins w:id="1164" w:author="Giuseppe Cattaneo" w:date="2012-09-27T19:34:00Z"/>
                <w:noProof/>
              </w:rPr>
            </w:pPr>
            <w:bookmarkStart w:id="1165" w:name="_Toc210395218"/>
            <w:ins w:id="1166" w:author="Giuseppe Cattaneo" w:date="2012-09-27T19:34:00Z">
              <w:r>
                <w:t xml:space="preserve">Figura </w:t>
              </w:r>
              <w:r>
                <w:fldChar w:fldCharType="begin"/>
              </w:r>
              <w:r>
                <w:instrText xml:space="preserve"> SEQ Figura \* ARABIC </w:instrText>
              </w:r>
            </w:ins>
            <w:r>
              <w:fldChar w:fldCharType="separate"/>
            </w:r>
            <w:ins w:id="1167" w:author="Giuseppe Cattaneo" w:date="2012-09-27T20:07:00Z">
              <w:r w:rsidR="00654C12">
                <w:rPr>
                  <w:noProof/>
                </w:rPr>
                <w:t>3</w:t>
              </w:r>
            </w:ins>
            <w:ins w:id="1168" w:author="Giuseppe Cattaneo" w:date="2012-09-27T19:34:00Z">
              <w:r>
                <w:fldChar w:fldCharType="end"/>
              </w:r>
              <w:r>
                <w:t xml:space="preserve">: Andamento dei 4 </w:t>
              </w:r>
              <w:proofErr w:type="spellStart"/>
              <w:r>
                <w:t>KPI</w:t>
              </w:r>
              <w:proofErr w:type="spellEnd"/>
              <w:r>
                <w:t xml:space="preserve"> nelle ultime 4 rilevazioni per le grandi amministrazioni</w:t>
              </w:r>
              <w:bookmarkEnd w:id="1165"/>
            </w:ins>
          </w:p>
          <w:p w14:paraId="7F1F84CF" w14:textId="77777777" w:rsidR="005B2C55" w:rsidRDefault="00A70298" w:rsidP="005B2C55">
            <w:pPr>
              <w:pStyle w:val="Corpodeltesto"/>
              <w:keepNext/>
              <w:rPr>
                <w:ins w:id="1169" w:author="Giuseppe Cattaneo" w:date="2012-09-27T19:35:00Z"/>
              </w:rPr>
              <w:pPrChange w:id="1170" w:author="Giuseppe Cattaneo" w:date="2012-09-27T19:35:00Z">
                <w:pPr>
                  <w:pStyle w:val="Corpodeltesto"/>
                </w:pPr>
              </w:pPrChange>
            </w:pPr>
            <w:ins w:id="1171" w:author="Giuseppe Cattaneo" w:date="2012-09-27T19:32:00Z">
              <w:r>
                <w:rPr>
                  <w:noProof/>
                </w:rPr>
                <w:drawing>
                  <wp:inline distT="0" distB="0" distL="0" distR="0" wp14:anchorId="1098F09D" wp14:editId="3D872DD6">
                    <wp:extent cx="2879725" cy="1799590"/>
                    <wp:effectExtent l="0" t="0" r="0" b="381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3F60E5F5" w14:textId="4EE72B8E" w:rsidR="005B2C55" w:rsidRPr="006F1EF0" w:rsidRDefault="005B2C55" w:rsidP="005B2C55">
            <w:pPr>
              <w:pStyle w:val="Didascalia"/>
              <w:ind w:right="176"/>
              <w:rPr>
                <w:ins w:id="1172" w:author="Giuseppe Cattaneo" w:date="2012-09-27T19:35:00Z"/>
                <w:noProof/>
              </w:rPr>
            </w:pPr>
            <w:bookmarkStart w:id="1173" w:name="_Toc210395219"/>
            <w:ins w:id="1174" w:author="Giuseppe Cattaneo" w:date="2012-09-27T19:35:00Z">
              <w:r>
                <w:t xml:space="preserve">Figura </w:t>
              </w:r>
              <w:r>
                <w:fldChar w:fldCharType="begin"/>
              </w:r>
              <w:r>
                <w:instrText xml:space="preserve"> SEQ Figura \* ARABIC </w:instrText>
              </w:r>
            </w:ins>
            <w:r>
              <w:fldChar w:fldCharType="separate"/>
            </w:r>
            <w:ins w:id="1175" w:author="Giuseppe Cattaneo" w:date="2012-09-27T20:07:00Z">
              <w:r w:rsidR="00654C12">
                <w:rPr>
                  <w:noProof/>
                </w:rPr>
                <w:t>4</w:t>
              </w:r>
            </w:ins>
            <w:ins w:id="1176" w:author="Giuseppe Cattaneo" w:date="2012-09-27T19:35:00Z">
              <w:r>
                <w:fldChar w:fldCharType="end"/>
              </w:r>
              <w:r>
                <w:t xml:space="preserve">: Andamento dei 4 </w:t>
              </w:r>
              <w:proofErr w:type="spellStart"/>
              <w:r>
                <w:t>KPI</w:t>
              </w:r>
              <w:proofErr w:type="spellEnd"/>
              <w:r>
                <w:t xml:space="preserve"> nelle ultime 4 rilevazioni per le medie amministrazioni</w:t>
              </w:r>
              <w:bookmarkEnd w:id="1173"/>
            </w:ins>
          </w:p>
          <w:p w14:paraId="5E187384" w14:textId="77777777" w:rsidR="005B2C55" w:rsidRDefault="00A70298" w:rsidP="005B2C55">
            <w:pPr>
              <w:pStyle w:val="Corpodeltesto"/>
              <w:keepNext/>
              <w:rPr>
                <w:ins w:id="1177" w:author="Giuseppe Cattaneo" w:date="2012-09-27T19:35:00Z"/>
              </w:rPr>
              <w:pPrChange w:id="1178" w:author="Giuseppe Cattaneo" w:date="2012-09-27T19:35:00Z">
                <w:pPr>
                  <w:pStyle w:val="Corpodeltesto"/>
                </w:pPr>
              </w:pPrChange>
            </w:pPr>
            <w:ins w:id="1179" w:author="Giuseppe Cattaneo" w:date="2012-09-27T19:33:00Z">
              <w:r>
                <w:rPr>
                  <w:noProof/>
                </w:rPr>
                <w:drawing>
                  <wp:inline distT="0" distB="0" distL="0" distR="0" wp14:anchorId="667F871B" wp14:editId="05F62E2F">
                    <wp:extent cx="2879725" cy="1799590"/>
                    <wp:effectExtent l="0" t="0" r="0" b="381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14:paraId="587F117C" w14:textId="54033240" w:rsidR="00A70298" w:rsidRDefault="005B2C55" w:rsidP="005B2C55">
            <w:pPr>
              <w:pStyle w:val="Didascalia"/>
              <w:ind w:right="176"/>
              <w:rPr>
                <w:ins w:id="1180" w:author="Giuseppe Cattaneo" w:date="2012-09-27T19:30:00Z"/>
                <w:noProof/>
              </w:rPr>
              <w:pPrChange w:id="1181" w:author="Giuseppe Cattaneo" w:date="2012-09-27T19:36:00Z">
                <w:pPr>
                  <w:pStyle w:val="Corpodeltesto"/>
                </w:pPr>
              </w:pPrChange>
            </w:pPr>
            <w:bookmarkStart w:id="1182" w:name="_Toc210395220"/>
            <w:ins w:id="1183" w:author="Giuseppe Cattaneo" w:date="2012-09-27T19:35:00Z">
              <w:r>
                <w:t xml:space="preserve">Figura </w:t>
              </w:r>
              <w:r>
                <w:fldChar w:fldCharType="begin"/>
              </w:r>
              <w:r>
                <w:instrText xml:space="preserve"> SEQ Figura \* ARABIC </w:instrText>
              </w:r>
            </w:ins>
            <w:r>
              <w:fldChar w:fldCharType="separate"/>
            </w:r>
            <w:ins w:id="1184" w:author="Giuseppe Cattaneo" w:date="2012-09-27T20:07:00Z">
              <w:r w:rsidR="00654C12">
                <w:rPr>
                  <w:noProof/>
                </w:rPr>
                <w:t>5</w:t>
              </w:r>
            </w:ins>
            <w:ins w:id="1185" w:author="Giuseppe Cattaneo" w:date="2012-09-27T19:35:00Z">
              <w:r>
                <w:fldChar w:fldCharType="end"/>
              </w:r>
              <w:r>
                <w:t xml:space="preserve">: Andamento dei 4 </w:t>
              </w:r>
              <w:proofErr w:type="spellStart"/>
              <w:r>
                <w:t>KPI</w:t>
              </w:r>
              <w:proofErr w:type="spellEnd"/>
              <w:r>
                <w:t xml:space="preserve"> nelle ultime 4 rilevazioni per le </w:t>
              </w:r>
            </w:ins>
            <w:ins w:id="1186" w:author="Giuseppe Cattaneo" w:date="2012-09-27T19:36:00Z">
              <w:r>
                <w:t>piccole</w:t>
              </w:r>
            </w:ins>
            <w:ins w:id="1187" w:author="Giuseppe Cattaneo" w:date="2012-09-27T19:35:00Z">
              <w:r>
                <w:t xml:space="preserve"> amministrazioni</w:t>
              </w:r>
            </w:ins>
            <w:bookmarkEnd w:id="1182"/>
          </w:p>
        </w:tc>
        <w:tc>
          <w:tcPr>
            <w:tcW w:w="4961" w:type="dxa"/>
          </w:tcPr>
          <w:p w14:paraId="409B3C5A" w14:textId="77777777" w:rsidR="00A70298" w:rsidRDefault="005B2C55">
            <w:pPr>
              <w:pStyle w:val="Corpodeltesto"/>
              <w:rPr>
                <w:ins w:id="1188" w:author="Giuseppe Cattaneo" w:date="2012-09-27T19:37:00Z"/>
              </w:rPr>
            </w:pPr>
            <w:ins w:id="1189" w:author="Giuseppe Cattaneo" w:date="2012-09-27T19:37:00Z">
              <w:r>
                <w:t xml:space="preserve">Nel contempo si nota in maniera altrettanto evidente il netto peggioramento nell’ultimo anno delle prestazioni delle piccole amministrazioni  rispetto a  </w:t>
              </w:r>
              <w:proofErr w:type="spellStart"/>
              <w:r>
                <w:t>KPI1</w:t>
              </w:r>
              <w:proofErr w:type="spellEnd"/>
              <w:r>
                <w:t xml:space="preserve"> e, in maniera ancor più evidente di  </w:t>
              </w:r>
              <w:proofErr w:type="spellStart"/>
              <w:r>
                <w:t>KPI2</w:t>
              </w:r>
              <w:proofErr w:type="spellEnd"/>
              <w:r>
                <w:t xml:space="preserve">. Nel contempo sempre le piccole amministrazioni hanno mostrato un netto miglioramento rispetto a </w:t>
              </w:r>
              <w:proofErr w:type="spellStart"/>
              <w:r>
                <w:t>KPI3</w:t>
              </w:r>
              <w:proofErr w:type="spellEnd"/>
              <w:r>
                <w:t xml:space="preserve"> e </w:t>
              </w:r>
              <w:proofErr w:type="spellStart"/>
              <w:r>
                <w:t>KPI4</w:t>
              </w:r>
              <w:proofErr w:type="spellEnd"/>
              <w:r>
                <w:t xml:space="preserve"> che nell’anno precedente erano finiti in media sotto la soglia ammissibile. Per motivare l’andamento negativo dei primi due </w:t>
              </w:r>
              <w:proofErr w:type="spellStart"/>
              <w:r>
                <w:t>KPI</w:t>
              </w:r>
              <w:proofErr w:type="spellEnd"/>
              <w:r>
                <w:t xml:space="preserve"> occorre considerare che le riduzioni dei bilanci subiti da molte Amministrazioni negli anni 2009-2010 ha contribuito in maniera rilevante a dirottare risorse economiche verso altre attività ritenute maggiormente critiche riducendo gli investimenti (</w:t>
              </w:r>
              <w:proofErr w:type="spellStart"/>
              <w:r>
                <w:t>Hw</w:t>
              </w:r>
              <w:proofErr w:type="spellEnd"/>
              <w:r>
                <w:t xml:space="preserve"> e </w:t>
              </w:r>
              <w:proofErr w:type="spellStart"/>
              <w:r>
                <w:t>Sw</w:t>
              </w:r>
              <w:proofErr w:type="spellEnd"/>
              <w:r>
                <w:t>) per la sicurezza.</w:t>
              </w:r>
            </w:ins>
          </w:p>
          <w:p w14:paraId="1E670FA8" w14:textId="77777777" w:rsidR="005B2C55" w:rsidRDefault="005B2C55" w:rsidP="005B2C55">
            <w:pPr>
              <w:pStyle w:val="Corpodeltesto"/>
              <w:rPr>
                <w:ins w:id="1190" w:author="Giuseppe Cattaneo" w:date="2012-09-27T19:37:00Z"/>
              </w:rPr>
            </w:pPr>
            <w:ins w:id="1191" w:author="Giuseppe Cattaneo" w:date="2012-09-27T19:37:00Z">
              <w:r>
                <w:t xml:space="preserve">Oltre alla conferma del dato, piuttosto naturale, che le grandi organizzazioni mostrano una maggiore sensibilità rispetto al tema Sicurezza </w:t>
              </w:r>
              <w:proofErr w:type="spellStart"/>
              <w:r>
                <w:t>ICT</w:t>
              </w:r>
              <w:proofErr w:type="spellEnd"/>
              <w:r>
                <w:t xml:space="preserve"> il dato che emerge è quello che vede il primo indice </w:t>
              </w:r>
              <w:proofErr w:type="spellStart"/>
              <w:r>
                <w:t>KPI1</w:t>
              </w:r>
              <w:proofErr w:type="spellEnd"/>
              <w:r>
                <w:t xml:space="preserve"> sostanzialmente indipendente dalla dimensione delle Amministrazioni, mentre tutti gli altri mostrano una forte dipendenza funzionale dalle dimensioni dell’Amministrazione che comunque cominciano ad assestarsi intorno a valori ormai consolidati e superiori alla soglia di ammissibilità.</w:t>
              </w:r>
            </w:ins>
          </w:p>
          <w:p w14:paraId="648C2740" w14:textId="1A9A688A" w:rsidR="005B2C55" w:rsidRDefault="005B2C55" w:rsidP="005B2C55">
            <w:pPr>
              <w:pStyle w:val="Corpodeltesto"/>
              <w:rPr>
                <w:ins w:id="1192" w:author="Giuseppe Cattaneo" w:date="2012-09-27T19:37:00Z"/>
              </w:rPr>
            </w:pPr>
            <w:ins w:id="1193" w:author="Giuseppe Cattaneo" w:date="2012-09-27T19:37:00Z">
              <w:r>
                <w:t>Successivamente è stata effettuata una ulteriore verifica incrociando i due dati (</w:t>
              </w:r>
              <w:proofErr w:type="spellStart"/>
              <w:r>
                <w:t>cf</w:t>
              </w:r>
              <w:proofErr w:type="spellEnd"/>
              <w:r>
                <w:t xml:space="preserve">. la </w:t>
              </w:r>
              <w:r>
                <w:fldChar w:fldCharType="begin"/>
              </w:r>
              <w:r>
                <w:instrText xml:space="preserve"> REF _Ref241151767 \h </w:instrText>
              </w:r>
              <w:r>
                <w:fldChar w:fldCharType="separate"/>
              </w:r>
            </w:ins>
            <w:r w:rsidR="00654C12">
              <w:t xml:space="preserve">Figura </w:t>
            </w:r>
            <w:r w:rsidR="00654C12">
              <w:rPr>
                <w:noProof/>
              </w:rPr>
              <w:t>1</w:t>
            </w:r>
            <w:ins w:id="1194" w:author="Giuseppe Cattaneo" w:date="2012-09-27T19:37:00Z">
              <w:r>
                <w:fldChar w:fldCharType="end"/>
              </w:r>
              <w:r>
                <w:t xml:space="preserve"> e la Tabella 2</w:t>
              </w:r>
              <w:r>
                <w:fldChar w:fldCharType="begin"/>
              </w:r>
              <w:r>
                <w:instrText xml:space="preserve"> REF _Ref241316289 \h </w:instrText>
              </w:r>
            </w:ins>
            <w:del w:id="1195" w:author="Giuseppe Cattaneo" w:date="2012-09-27T19:42:00Z">
              <w:r w:rsidDel="005B2C55">
                <w:fldChar w:fldCharType="separate"/>
              </w:r>
            </w:del>
            <w:ins w:id="1196" w:author="Giuseppe Cattaneo" w:date="2012-09-27T19:37:00Z">
              <w:r>
                <w:fldChar w:fldCharType="end"/>
              </w:r>
              <w:r>
                <w:t xml:space="preserve">) ed è risultato che delle 12 Amministrazioni sotto la soglia di criticità citate nella </w:t>
              </w:r>
              <w:r>
                <w:fldChar w:fldCharType="begin"/>
              </w:r>
              <w:r>
                <w:instrText xml:space="preserve"> REF _Ref241151767 \h </w:instrText>
              </w:r>
              <w:r>
                <w:fldChar w:fldCharType="separate"/>
              </w:r>
            </w:ins>
            <w:r w:rsidR="00654C12">
              <w:t xml:space="preserve">Figura </w:t>
            </w:r>
            <w:r w:rsidR="00654C12">
              <w:rPr>
                <w:noProof/>
              </w:rPr>
              <w:t>1</w:t>
            </w:r>
            <w:ins w:id="1197" w:author="Giuseppe Cattaneo" w:date="2012-09-27T19:37:00Z">
              <w:r>
                <w:fldChar w:fldCharType="end"/>
              </w:r>
              <w:r>
                <w:t xml:space="preserve"> una volta eliminate quelle che non hanno risposto ad un numero sufficiente di quesiti (1) tutte quelle rimanenti (11) sono tutte concentrate nella categorie delle </w:t>
              </w:r>
              <w:r w:rsidRPr="00C2068E">
                <w:rPr>
                  <w:i/>
                </w:rPr>
                <w:t>medie</w:t>
              </w:r>
              <w:r>
                <w:t>.</w:t>
              </w:r>
            </w:ins>
          </w:p>
          <w:p w14:paraId="1DCEA2EE" w14:textId="18B25E37" w:rsidR="005B2C55" w:rsidRDefault="005B2C55">
            <w:pPr>
              <w:pStyle w:val="Corpodeltesto"/>
              <w:rPr>
                <w:ins w:id="1198" w:author="Giuseppe Cattaneo" w:date="2012-09-27T19:30:00Z"/>
              </w:rPr>
            </w:pPr>
          </w:p>
        </w:tc>
      </w:tr>
    </w:tbl>
    <w:p w14:paraId="72610827" w14:textId="67011C92" w:rsidR="001C6C01" w:rsidDel="005B2C55" w:rsidRDefault="000A7749" w:rsidP="00B13DD3">
      <w:pPr>
        <w:pStyle w:val="Corpodeltesto"/>
        <w:spacing w:before="0" w:after="0"/>
        <w:rPr>
          <w:del w:id="1199" w:author="Giuseppe Cattaneo" w:date="2012-09-27T19:38:00Z"/>
        </w:rPr>
        <w:pPrChange w:id="1200" w:author="Giuseppe Cattaneo" w:date="2012-09-27T19:44:00Z">
          <w:pPr>
            <w:pStyle w:val="Corpodeltesto"/>
          </w:pPr>
        </w:pPrChange>
      </w:pPr>
      <w:ins w:id="1201" w:author="Pippo Cattaneo" w:date="2012-09-27T17:11:00Z">
        <w:del w:id="1202" w:author="Giuseppe Cattaneo" w:date="2012-09-27T19:38:00Z">
          <w:r w:rsidDel="005B2C55">
            <w:rPr>
              <w:noProof/>
            </w:rPr>
            <w:pict w14:anchorId="7F7A19AB">
              <v:shapetype id="_x0000_t202" coordsize="21600,21600" o:spt="202" path="m0,0l0,21600,21600,21600,21600,0xe">
                <v:stroke joinstyle="miter"/>
                <v:path gradientshapeok="t" o:connecttype="rect"/>
              </v:shapetype>
              <v:shape id="_x0000_s1026" type="#_x0000_t202" style="position:absolute;left:0;text-align:left;margin-left:-.1pt;margin-top:153.45pt;width:226.75pt;height:41pt;z-index:251667456;mso-position-horizontal-relative:text;mso-position-vertical-relative:text" stroked="f">
                <v:textbox style="mso-fit-shape-to-text:t" inset="0,0,0,0">
                  <w:txbxContent>
                    <w:p w14:paraId="0A37C43D" w14:textId="1361E469" w:rsidR="007F3131" w:rsidRPr="006F1EF0" w:rsidRDefault="007F3131">
                      <w:pPr>
                        <w:pStyle w:val="Didascalia"/>
                        <w:rPr>
                          <w:noProof/>
                        </w:rPr>
                        <w:pPrChange w:id="1203" w:author="Pippo Cattaneo" w:date="2012-09-27T17:11:00Z">
                          <w:pPr>
                            <w:pStyle w:val="Corpodeltesto"/>
                          </w:pPr>
                        </w:pPrChange>
                      </w:pPr>
                      <w:bookmarkStart w:id="1204" w:name="_Toc336530183"/>
                      <w:ins w:id="1205" w:author="Pippo Cattaneo" w:date="2012-09-27T17:11:00Z">
                        <w:r>
                          <w:t xml:space="preserve">Figura </w:t>
                        </w:r>
                        <w:r>
                          <w:fldChar w:fldCharType="begin"/>
                        </w:r>
                        <w:r>
                          <w:instrText xml:space="preserve"> SEQ Figura \* ARABIC </w:instrText>
                        </w:r>
                      </w:ins>
                      <w:r>
                        <w:fldChar w:fldCharType="separate"/>
                      </w:r>
                      <w:ins w:id="1206" w:author="Giuseppe Cattaneo" w:date="2012-09-27T20:07:00Z">
                        <w:r w:rsidR="00654C12">
                          <w:rPr>
                            <w:noProof/>
                          </w:rPr>
                          <w:t>6</w:t>
                        </w:r>
                      </w:ins>
                      <w:ins w:id="1207" w:author="Pippo Cattaneo" w:date="2012-09-27T17:11:00Z">
                        <w:r>
                          <w:fldChar w:fldCharType="end"/>
                        </w:r>
                        <w:r>
                          <w:t>: Andamento dei 4 KPI nelle ultime 4 rilevazioni per le grandi amministrazioni</w:t>
                        </w:r>
                      </w:ins>
                      <w:bookmarkEnd w:id="1204"/>
                    </w:p>
                  </w:txbxContent>
                </v:textbox>
                <w10:wrap type="square"/>
              </v:shape>
            </w:pict>
          </w:r>
        </w:del>
      </w:ins>
      <w:del w:id="1208" w:author="Giuseppe Cattaneo" w:date="2012-09-27T19:31:00Z">
        <w:r w:rsidR="00FB7D11" w:rsidDel="00A70298">
          <w:rPr>
            <w:noProof/>
          </w:rPr>
          <w:drawing>
            <wp:anchor distT="0" distB="0" distL="114300" distR="114300" simplePos="0" relativeHeight="251665408" behindDoc="0" locked="0" layoutInCell="1" allowOverlap="1" wp14:anchorId="3AE7A73D" wp14:editId="50566BEF">
              <wp:simplePos x="0" y="0"/>
              <wp:positionH relativeFrom="column">
                <wp:posOffset>-1270</wp:posOffset>
              </wp:positionH>
              <wp:positionV relativeFrom="paragraph">
                <wp:posOffset>92075</wp:posOffset>
              </wp:positionV>
              <wp:extent cx="2879725" cy="1799590"/>
              <wp:effectExtent l="0" t="0" r="0" b="3810"/>
              <wp:wrapSquare wrapText="bothSides"/>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del>
      <w:del w:id="1209" w:author="Giuseppe Cattaneo" w:date="2012-09-27T19:36:00Z">
        <w:r w:rsidR="001C6C01" w:rsidDel="005B2C55">
          <w:delText xml:space="preserve">Nel contempo si nota in maniera altrettanto evidente </w:delText>
        </w:r>
      </w:del>
      <w:ins w:id="1210" w:author="Pippo Cattaneo" w:date="2012-09-26T16:24:00Z">
        <w:del w:id="1211" w:author="Giuseppe Cattaneo" w:date="2012-09-27T19:36:00Z">
          <w:r w:rsidR="003E3C32" w:rsidDel="005B2C55">
            <w:delText xml:space="preserve">il netto peggioramento </w:delText>
          </w:r>
        </w:del>
      </w:ins>
      <w:ins w:id="1212" w:author="Pippo Cattaneo" w:date="2012-09-26T16:25:00Z">
        <w:del w:id="1213" w:author="Giuseppe Cattaneo" w:date="2012-09-27T19:36:00Z">
          <w:r w:rsidR="003E3C32" w:rsidDel="005B2C55">
            <w:delText xml:space="preserve">nell’ultimo anno </w:delText>
          </w:r>
        </w:del>
      </w:ins>
      <w:ins w:id="1214" w:author="Pippo Cattaneo" w:date="2012-09-26T16:24:00Z">
        <w:del w:id="1215" w:author="Giuseppe Cattaneo" w:date="2012-09-27T19:36:00Z">
          <w:r w:rsidR="003E3C32" w:rsidDel="005B2C55">
            <w:delText xml:space="preserve">delle prestazioni delle piccole amministrazioni </w:delText>
          </w:r>
        </w:del>
      </w:ins>
      <w:del w:id="1216" w:author="Giuseppe Cattaneo" w:date="2012-09-27T19:36:00Z">
        <w:r w:rsidR="001C6C01" w:rsidDel="005B2C55">
          <w:delText>l’arretramento nell’ultimo anno dei valori di</w:delText>
        </w:r>
      </w:del>
      <w:ins w:id="1217" w:author="Pippo Cattaneo" w:date="2012-09-26T16:25:00Z">
        <w:del w:id="1218" w:author="Giuseppe Cattaneo" w:date="2012-09-27T19:36:00Z">
          <w:r w:rsidR="003E3C32" w:rsidDel="005B2C55">
            <w:delText xml:space="preserve">rispetto a </w:delText>
          </w:r>
        </w:del>
      </w:ins>
      <w:del w:id="1219" w:author="Giuseppe Cattaneo" w:date="2012-09-27T19:36:00Z">
        <w:r w:rsidR="001C6C01" w:rsidDel="005B2C55">
          <w:delText xml:space="preserve"> KPI</w:delText>
        </w:r>
      </w:del>
      <w:ins w:id="1220" w:author="Pippo Cattaneo" w:date="2012-09-26T16:25:00Z">
        <w:del w:id="1221" w:author="Giuseppe Cattaneo" w:date="2012-09-27T19:36:00Z">
          <w:r w:rsidR="003E3C32" w:rsidDel="005B2C55">
            <w:delText xml:space="preserve">1 </w:delText>
          </w:r>
        </w:del>
      </w:ins>
      <w:del w:id="1222" w:author="Giuseppe Cattaneo" w:date="2012-09-27T19:36:00Z">
        <w:r w:rsidR="001C6C01" w:rsidDel="005B2C55">
          <w:delText>3 e</w:delText>
        </w:r>
      </w:del>
      <w:ins w:id="1223" w:author="Pippo Cattaneo" w:date="2012-09-26T16:25:00Z">
        <w:del w:id="1224" w:author="Giuseppe Cattaneo" w:date="2012-09-27T19:36:00Z">
          <w:r w:rsidR="003E3C32" w:rsidDel="005B2C55">
            <w:delText xml:space="preserve">, in maniera ancor più evidente di </w:delText>
          </w:r>
        </w:del>
      </w:ins>
      <w:del w:id="1225" w:author="Giuseppe Cattaneo" w:date="2012-09-27T19:36:00Z">
        <w:r w:rsidR="001C6C01" w:rsidDel="005B2C55">
          <w:delText xml:space="preserve"> KPI</w:delText>
        </w:r>
      </w:del>
      <w:ins w:id="1226" w:author="Pippo Cattaneo" w:date="2012-09-26T16:25:00Z">
        <w:del w:id="1227" w:author="Giuseppe Cattaneo" w:date="2012-09-27T19:36:00Z">
          <w:r w:rsidR="003E3C32" w:rsidDel="005B2C55">
            <w:delText>2</w:delText>
          </w:r>
        </w:del>
      </w:ins>
      <w:del w:id="1228" w:author="Giuseppe Cattaneo" w:date="2012-09-27T19:36:00Z">
        <w:r w:rsidR="001C6C01" w:rsidDel="005B2C55">
          <w:delText>4 per le medie e le piccole Amministrazioni.</w:delText>
        </w:r>
      </w:del>
      <w:ins w:id="1229" w:author="Pippo Cattaneo" w:date="2012-09-26T16:26:00Z">
        <w:del w:id="1230" w:author="Giuseppe Cattaneo" w:date="2012-09-27T19:36:00Z">
          <w:r w:rsidR="003E3C32" w:rsidDel="005B2C55">
            <w:delText xml:space="preserve"> Nel contempo sempre le piccole amministrazioni hanno mostrato un netto miglioramento rispetto a KPI3 e KPI4 che nell’anno precedente era</w:delText>
          </w:r>
        </w:del>
      </w:ins>
      <w:ins w:id="1231" w:author="Pippo Cattaneo" w:date="2012-09-26T16:27:00Z">
        <w:del w:id="1232" w:author="Giuseppe Cattaneo" w:date="2012-09-27T19:36:00Z">
          <w:r w:rsidR="003E3C32" w:rsidDel="005B2C55">
            <w:delText>no</w:delText>
          </w:r>
        </w:del>
      </w:ins>
      <w:ins w:id="1233" w:author="Pippo Cattaneo" w:date="2012-09-26T16:26:00Z">
        <w:del w:id="1234" w:author="Giuseppe Cattaneo" w:date="2012-09-27T19:36:00Z">
          <w:r w:rsidR="003E3C32" w:rsidDel="005B2C55">
            <w:delText xml:space="preserve"> finit</w:delText>
          </w:r>
        </w:del>
      </w:ins>
      <w:ins w:id="1235" w:author="Pippo Cattaneo" w:date="2012-09-26T16:27:00Z">
        <w:del w:id="1236" w:author="Giuseppe Cattaneo" w:date="2012-09-27T19:36:00Z">
          <w:r w:rsidR="003E3C32" w:rsidDel="005B2C55">
            <w:delText>i</w:delText>
          </w:r>
        </w:del>
      </w:ins>
      <w:ins w:id="1237" w:author="Pippo Cattaneo" w:date="2012-09-26T16:26:00Z">
        <w:del w:id="1238" w:author="Giuseppe Cattaneo" w:date="2012-09-27T19:36:00Z">
          <w:r w:rsidR="003E3C32" w:rsidDel="005B2C55">
            <w:delText xml:space="preserve"> in media </w:delText>
          </w:r>
        </w:del>
      </w:ins>
      <w:ins w:id="1239" w:author="Pippo Cattaneo" w:date="2012-09-26T16:27:00Z">
        <w:del w:id="1240" w:author="Giuseppe Cattaneo" w:date="2012-09-27T19:36:00Z">
          <w:r w:rsidR="003E3C32" w:rsidDel="005B2C55">
            <w:delText>sotto la soglia ammissibile.</w:delText>
          </w:r>
        </w:del>
      </w:ins>
      <w:del w:id="1241" w:author="Giuseppe Cattaneo" w:date="2012-09-27T19:36:00Z">
        <w:r w:rsidR="001C6C01" w:rsidDel="005B2C55">
          <w:delText xml:space="preserve"> </w:delText>
        </w:r>
      </w:del>
      <w:ins w:id="1242" w:author="Pippo Cattaneo" w:date="2012-09-26T16:27:00Z">
        <w:del w:id="1243" w:author="Giuseppe Cattaneo" w:date="2012-09-27T19:36:00Z">
          <w:r w:rsidR="003E3C32" w:rsidDel="005B2C55">
            <w:delText xml:space="preserve">Per motivare l’andamento negativo dei primi due KPI occorre considerare </w:delText>
          </w:r>
        </w:del>
      </w:ins>
      <w:del w:id="1244" w:author="Giuseppe Cattaneo" w:date="2012-09-27T19:36:00Z">
        <w:r w:rsidR="001C6C01" w:rsidDel="005B2C55">
          <w:delText xml:space="preserve">Il dato è ancora più allarmante se si considera che KPI4 ha fin dagli inizi evidenziato le maggiori criticità e per le medie Amministrazioni nel 2009 </w:delText>
        </w:r>
      </w:del>
      <w:ins w:id="1245" w:author="REGI" w:date="2012-09-13T17:08:00Z">
        <w:del w:id="1246" w:author="Giuseppe Cattaneo" w:date="2012-09-27T19:36:00Z">
          <w:r w:rsidR="006A5D99" w:rsidDel="005B2C55">
            <w:delText xml:space="preserve">2010 </w:delText>
          </w:r>
        </w:del>
      </w:ins>
      <w:del w:id="1247" w:author="Giuseppe Cattaneo" w:date="2012-09-27T19:36:00Z">
        <w:r w:rsidR="001C6C01" w:rsidDel="005B2C55">
          <w:delText>è regredito al di sotto della soglia di sufficienza mentre negli anni precedenti aveva mostrato segni di debole miglioramento. Senza fornire motivazioni azzardate, è facile intuire che le riduzioni dei bilanci subiti da molte Amministrazioni</w:delText>
        </w:r>
      </w:del>
      <w:ins w:id="1248" w:author="Pippo Cattaneo" w:date="2012-09-26T16:28:00Z">
        <w:del w:id="1249" w:author="Giuseppe Cattaneo" w:date="2012-09-27T19:36:00Z">
          <w:r w:rsidR="003E3C32" w:rsidDel="005B2C55">
            <w:delText xml:space="preserve"> negli anni 2009-2010</w:delText>
          </w:r>
        </w:del>
      </w:ins>
      <w:del w:id="1250" w:author="Giuseppe Cattaneo" w:date="2012-09-27T19:36:00Z">
        <w:r w:rsidR="001C6C01" w:rsidDel="005B2C55">
          <w:delText xml:space="preserve"> ha contribuito in maniera rilevante a dirottare risorse economiche verso altre attività</w:delText>
        </w:r>
      </w:del>
      <w:ins w:id="1251" w:author="Pippo Cattaneo" w:date="2012-09-26T16:28:00Z">
        <w:del w:id="1252" w:author="Giuseppe Cattaneo" w:date="2012-09-27T19:36:00Z">
          <w:r w:rsidR="003E3C32" w:rsidDel="005B2C55">
            <w:delText xml:space="preserve"> ritenute maggiormente critiche ri</w:delText>
          </w:r>
        </w:del>
      </w:ins>
      <w:ins w:id="1253" w:author="Pippo Cattaneo" w:date="2012-09-26T16:29:00Z">
        <w:del w:id="1254" w:author="Giuseppe Cattaneo" w:date="2012-09-27T19:36:00Z">
          <w:r w:rsidR="003E3C32" w:rsidDel="005B2C55">
            <w:delText xml:space="preserve">ducendo gli investimenti (Hw e Sw) per </w:delText>
          </w:r>
        </w:del>
      </w:ins>
      <w:ins w:id="1255" w:author="Pippo Cattaneo" w:date="2012-09-26T16:28:00Z">
        <w:del w:id="1256" w:author="Giuseppe Cattaneo" w:date="2012-09-27T19:36:00Z">
          <w:r w:rsidR="003E3C32" w:rsidDel="005B2C55">
            <w:delText>la sicurezza.</w:delText>
          </w:r>
        </w:del>
      </w:ins>
      <w:del w:id="1257" w:author="Pippo Cattaneo" w:date="2012-09-26T16:28:00Z">
        <w:r w:rsidR="001C6C01" w:rsidDel="003E3C32">
          <w:delText xml:space="preserve">, </w:delText>
        </w:r>
      </w:del>
      <w:del w:id="1258" w:author="Pippo Cattaneo" w:date="2012-09-26T16:29:00Z">
        <w:r w:rsidR="001C6C01" w:rsidDel="00D54A92">
          <w:delText xml:space="preserve">ed in particolare per KPI4, ha ridotto il numero o la qualità delle risorse umane che collaborano sul tema sicurezza (KPI4 </w:delText>
        </w:r>
        <w:r w:rsidR="00F91EE0" w:rsidDel="00D54A92">
          <w:delText xml:space="preserve">intende misurare </w:delText>
        </w:r>
        <w:r w:rsidR="001C6C01" w:rsidDel="00D54A92">
          <w:delText>proprio l’organizzazione per la Sicurezza).</w:delText>
        </w:r>
      </w:del>
    </w:p>
    <w:p w14:paraId="0F82BC7A" w14:textId="5B91B3F0" w:rsidR="00F33A07" w:rsidDel="005B2C55" w:rsidRDefault="00095319" w:rsidP="00B13DD3">
      <w:pPr>
        <w:pStyle w:val="Corpodeltesto"/>
        <w:spacing w:before="0" w:after="0"/>
        <w:rPr>
          <w:del w:id="1259" w:author="Giuseppe Cattaneo" w:date="2012-09-27T19:37:00Z"/>
        </w:rPr>
        <w:pPrChange w:id="1260" w:author="Giuseppe Cattaneo" w:date="2012-09-27T19:44:00Z">
          <w:pPr>
            <w:pStyle w:val="Corpodeltesto"/>
          </w:pPr>
        </w:pPrChange>
      </w:pPr>
      <w:del w:id="1261" w:author="Giuseppe Cattaneo" w:date="2012-09-27T19:32:00Z">
        <w:r w:rsidDel="00A70298">
          <w:rPr>
            <w:noProof/>
          </w:rPr>
          <w:drawing>
            <wp:anchor distT="0" distB="0" distL="114300" distR="114300" simplePos="0" relativeHeight="251664384" behindDoc="0" locked="0" layoutInCell="1" allowOverlap="1" wp14:anchorId="14869B34" wp14:editId="1E7785C5">
              <wp:simplePos x="0" y="0"/>
              <wp:positionH relativeFrom="column">
                <wp:posOffset>-5715</wp:posOffset>
              </wp:positionH>
              <wp:positionV relativeFrom="paragraph">
                <wp:posOffset>33655</wp:posOffset>
              </wp:positionV>
              <wp:extent cx="2879725" cy="1799590"/>
              <wp:effectExtent l="0" t="0" r="0" b="3810"/>
              <wp:wrapSquare wrapText="bothSides"/>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del>
      <w:del w:id="1262" w:author="Giuseppe Cattaneo" w:date="2012-09-27T19:37:00Z">
        <w:r w:rsidR="00CF4308" w:rsidDel="005B2C55">
          <w:delText xml:space="preserve">Oltre alla conferma </w:delText>
        </w:r>
        <w:r w:rsidR="00ED699C" w:rsidDel="005B2C55">
          <w:delText xml:space="preserve">del dato, piuttosto naturale, </w:delText>
        </w:r>
        <w:r w:rsidR="00CF4308" w:rsidDel="005B2C55">
          <w:delText xml:space="preserve">che le grandi organizzazioni </w:delText>
        </w:r>
        <w:r w:rsidR="00F91EE0" w:rsidDel="005B2C55">
          <w:delText>mostrano una maggiore sensibilità rispetto al tema S</w:delText>
        </w:r>
        <w:r w:rsidR="008C4478" w:rsidDel="005B2C55">
          <w:delText xml:space="preserve">icurezza </w:delText>
        </w:r>
        <w:r w:rsidR="00F91EE0" w:rsidDel="005B2C55">
          <w:delText xml:space="preserve">ICT </w:delText>
        </w:r>
        <w:r w:rsidR="008C4478" w:rsidDel="005B2C55">
          <w:delText>il dato rilevante che emerge</w:delText>
        </w:r>
      </w:del>
      <w:ins w:id="1263" w:author="Pippo Cattaneo" w:date="2012-09-26T16:30:00Z">
        <w:del w:id="1264" w:author="Giuseppe Cattaneo" w:date="2012-09-27T19:37:00Z">
          <w:r w:rsidR="00D54A92" w:rsidDel="005B2C55">
            <w:delText xml:space="preserve"> </w:delText>
          </w:r>
        </w:del>
      </w:ins>
      <w:del w:id="1265" w:author="Giuseppe Cattaneo" w:date="2012-09-27T19:37:00Z">
        <w:r w:rsidR="008C4478" w:rsidDel="005B2C55">
          <w:delText xml:space="preserve"> con maggiore evidenza è quello che vede il primo indice KPI1 sostanzialmente indipendente dalla dimensione delle Amministrazioni, mentre tutti gli altri mostrano una forte dipendenza funzionale dalle dimensioni dell’Amministrazione</w:delText>
        </w:r>
      </w:del>
      <w:ins w:id="1266" w:author="Pippo Cattaneo" w:date="2012-09-26T16:31:00Z">
        <w:del w:id="1267" w:author="Giuseppe Cattaneo" w:date="2012-09-27T19:37:00Z">
          <w:r w:rsidR="00D54A92" w:rsidDel="005B2C55">
            <w:delText xml:space="preserve"> che comunque cominciano ad assestarsi intorno a valori ormai consolidati e superiori alla soglia di ammissibilità.</w:delText>
          </w:r>
        </w:del>
      </w:ins>
      <w:del w:id="1268" w:author="Giuseppe Cattaneo" w:date="2012-09-27T19:37:00Z">
        <w:r w:rsidR="008C4478" w:rsidDel="005B2C55">
          <w:delText>. Questo è particolarmente vero per KPI4 che</w:delText>
        </w:r>
        <w:r w:rsidR="00AE1ED0" w:rsidDel="005B2C55">
          <w:delText>,</w:delText>
        </w:r>
        <w:r w:rsidR="008C4478" w:rsidDel="005B2C55">
          <w:delText xml:space="preserve"> laddove per le </w:delText>
        </w:r>
        <w:r w:rsidR="00CE6F2F" w:rsidRPr="00CE6F2F" w:rsidDel="005B2C55">
          <w:rPr>
            <w:i/>
          </w:rPr>
          <w:delText>grandi</w:delText>
        </w:r>
        <w:r w:rsidR="008C4478" w:rsidDel="005B2C55">
          <w:delText xml:space="preserve"> Amministrazioni ha raggiunto valori ottimali</w:delText>
        </w:r>
        <w:r w:rsidR="00C2068E" w:rsidDel="005B2C55">
          <w:delText xml:space="preserve"> (7</w:delText>
        </w:r>
        <w:r w:rsidR="00702E43" w:rsidDel="005B2C55">
          <w:delText>,</w:delText>
        </w:r>
        <w:r w:rsidR="00C2068E" w:rsidDel="005B2C55">
          <w:delText>76),</w:delText>
        </w:r>
        <w:r w:rsidR="0029771A" w:rsidDel="005B2C55">
          <w:delText xml:space="preserve"> </w:delText>
        </w:r>
        <w:r w:rsidR="008C4478" w:rsidDel="005B2C55">
          <w:delText xml:space="preserve">per le </w:delText>
        </w:r>
        <w:r w:rsidR="00CE6F2F" w:rsidRPr="00CE6F2F" w:rsidDel="005B2C55">
          <w:rPr>
            <w:i/>
          </w:rPr>
          <w:delText>piccole</w:delText>
        </w:r>
        <w:r w:rsidR="008C4478" w:rsidDel="005B2C55">
          <w:delText xml:space="preserve"> è molto vicino alla soglia di criticità</w:delText>
        </w:r>
        <w:r w:rsidR="00C2068E" w:rsidDel="005B2C55">
          <w:delText xml:space="preserve"> con un valore medio di 5</w:delText>
        </w:r>
        <w:r w:rsidR="00702E43" w:rsidDel="005B2C55">
          <w:delText>,</w:delText>
        </w:r>
        <w:r w:rsidR="00C2068E" w:rsidDel="005B2C55">
          <w:delText>17</w:delText>
        </w:r>
        <w:r w:rsidR="008C4478" w:rsidDel="005B2C55">
          <w:delText xml:space="preserve">. </w:delText>
        </w:r>
      </w:del>
    </w:p>
    <w:p w14:paraId="0DC0E7EF" w14:textId="7FB0E702" w:rsidR="00D54A92" w:rsidDel="005B2C55" w:rsidRDefault="00D54A92" w:rsidP="00B13DD3">
      <w:pPr>
        <w:pStyle w:val="Corpodeltesto"/>
        <w:spacing w:before="0" w:after="0"/>
        <w:rPr>
          <w:ins w:id="1269" w:author="Pippo Cattaneo" w:date="2012-09-26T16:31:00Z"/>
          <w:del w:id="1270" w:author="Giuseppe Cattaneo" w:date="2012-09-27T19:37:00Z"/>
        </w:rPr>
        <w:pPrChange w:id="1271" w:author="Giuseppe Cattaneo" w:date="2012-09-27T19:44:00Z">
          <w:pPr>
            <w:pStyle w:val="Corpodeltesto"/>
          </w:pPr>
        </w:pPrChange>
      </w:pPr>
    </w:p>
    <w:p w14:paraId="258554FC" w14:textId="3AF09992" w:rsidR="007307D3" w:rsidDel="005B2C55" w:rsidRDefault="000A7749" w:rsidP="00B13DD3">
      <w:pPr>
        <w:pStyle w:val="Corpodeltesto"/>
        <w:spacing w:before="0" w:after="0"/>
        <w:rPr>
          <w:ins w:id="1272" w:author="Pippo Cattaneo" w:date="2012-09-26T17:09:00Z"/>
          <w:del w:id="1273" w:author="Giuseppe Cattaneo" w:date="2012-09-27T19:37:00Z"/>
        </w:rPr>
        <w:pPrChange w:id="1274" w:author="Giuseppe Cattaneo" w:date="2012-09-27T19:44:00Z">
          <w:pPr>
            <w:pStyle w:val="Corpodeltesto"/>
          </w:pPr>
        </w:pPrChange>
      </w:pPr>
      <w:ins w:id="1275" w:author="Pippo Cattaneo" w:date="2012-09-27T17:15:00Z">
        <w:del w:id="1276" w:author="Giuseppe Cattaneo" w:date="2012-09-27T19:37:00Z">
          <w:r w:rsidDel="005B2C55">
            <w:rPr>
              <w:noProof/>
            </w:rPr>
            <w:pict w14:anchorId="2EDAD141">
              <v:shape id="_x0000_s1028" type="#_x0000_t202" style="position:absolute;left:0;text-align:left;margin-left:-235.95pt;margin-top:202.65pt;width:226.75pt;height:41pt;z-index:251671552;mso-position-horizontal-relative:text;mso-position-vertical-relative:text" stroked="f">
                <v:textbox style="mso-fit-shape-to-text:t" inset="0,0,0,0">
                  <w:txbxContent>
                    <w:p w14:paraId="1B9A66DC" w14:textId="6F0D6187" w:rsidR="007F3131" w:rsidRPr="009A17A5" w:rsidRDefault="007F3131">
                      <w:pPr>
                        <w:pStyle w:val="Didascalia"/>
                        <w:rPr>
                          <w:noProof/>
                        </w:rPr>
                        <w:pPrChange w:id="1277" w:author="Pippo Cattaneo" w:date="2012-09-27T17:15:00Z">
                          <w:pPr>
                            <w:pStyle w:val="Corpodeltesto"/>
                          </w:pPr>
                        </w:pPrChange>
                      </w:pPr>
                      <w:bookmarkStart w:id="1278" w:name="_Toc336530184"/>
                      <w:ins w:id="1279" w:author="Pippo Cattaneo" w:date="2012-09-27T17:15:00Z">
                        <w:r>
                          <w:t xml:space="preserve">Figura </w:t>
                        </w:r>
                        <w:r>
                          <w:fldChar w:fldCharType="begin"/>
                        </w:r>
                        <w:r>
                          <w:instrText xml:space="preserve"> SEQ Figura \* ARABIC </w:instrText>
                        </w:r>
                      </w:ins>
                      <w:r>
                        <w:fldChar w:fldCharType="separate"/>
                      </w:r>
                      <w:ins w:id="1280" w:author="Giuseppe Cattaneo" w:date="2012-09-27T20:07:00Z">
                        <w:r w:rsidR="00654C12">
                          <w:rPr>
                            <w:noProof/>
                          </w:rPr>
                          <w:t>7</w:t>
                        </w:r>
                      </w:ins>
                      <w:ins w:id="1281" w:author="Pippo Cattaneo" w:date="2012-09-27T17:15:00Z">
                        <w:r>
                          <w:fldChar w:fldCharType="end"/>
                        </w:r>
                        <w:r>
                          <w:t xml:space="preserve">: </w:t>
                        </w:r>
                        <w:r w:rsidRPr="00E92242">
                          <w:t xml:space="preserve">Andamento dei 4 KPI nelle ultime 4 rilevazioni per le </w:t>
                        </w:r>
                        <w:r>
                          <w:t>piccole</w:t>
                        </w:r>
                        <w:r w:rsidRPr="00E92242">
                          <w:t xml:space="preserve"> amministrazioni</w:t>
                        </w:r>
                      </w:ins>
                      <w:bookmarkEnd w:id="1278"/>
                    </w:p>
                  </w:txbxContent>
                </v:textbox>
                <w10:wrap type="square"/>
              </v:shape>
            </w:pict>
          </w:r>
        </w:del>
      </w:ins>
      <w:del w:id="1282" w:author="Giuseppe Cattaneo" w:date="2012-09-27T19:32:00Z">
        <w:r w:rsidR="00095319" w:rsidDel="00A70298">
          <w:rPr>
            <w:noProof/>
          </w:rPr>
          <w:drawing>
            <wp:anchor distT="0" distB="0" distL="114300" distR="114300" simplePos="0" relativeHeight="251663360" behindDoc="0" locked="0" layoutInCell="1" allowOverlap="1" wp14:anchorId="1DEC9181" wp14:editId="6A539727">
              <wp:simplePos x="0" y="0"/>
              <wp:positionH relativeFrom="column">
                <wp:posOffset>-2996565</wp:posOffset>
              </wp:positionH>
              <wp:positionV relativeFrom="paragraph">
                <wp:posOffset>716915</wp:posOffset>
              </wp:positionV>
              <wp:extent cx="2879725" cy="1799590"/>
              <wp:effectExtent l="0" t="0" r="0" b="3810"/>
              <wp:wrapSquare wrapText="bothSides"/>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del>
      <w:ins w:id="1283" w:author="Pippo Cattaneo" w:date="2012-09-27T17:12:00Z">
        <w:del w:id="1284" w:author="Giuseppe Cattaneo" w:date="2012-09-27T19:37:00Z">
          <w:r w:rsidDel="005B2C55">
            <w:rPr>
              <w:noProof/>
            </w:rPr>
            <w:pict w14:anchorId="45D966CF">
              <v:shape id="_x0000_s1027" type="#_x0000_t202" style="position:absolute;left:0;text-align:left;margin-left:-235.4pt;margin-top:7.55pt;width:226.75pt;height:41pt;z-index:251669504;mso-position-horizontal-relative:text;mso-position-vertical-relative:text" stroked="f">
                <v:textbox style="mso-fit-shape-to-text:t" inset="0,0,0,0">
                  <w:txbxContent>
                    <w:p w14:paraId="4049FFFF" w14:textId="6099019F" w:rsidR="007F3131" w:rsidRPr="00E916BE" w:rsidRDefault="007F3131">
                      <w:pPr>
                        <w:pStyle w:val="Didascalia"/>
                        <w:rPr>
                          <w:noProof/>
                        </w:rPr>
                        <w:pPrChange w:id="1285" w:author="Pippo Cattaneo" w:date="2012-09-27T17:12:00Z">
                          <w:pPr>
                            <w:pStyle w:val="Corpodeltesto"/>
                          </w:pPr>
                        </w:pPrChange>
                      </w:pPr>
                      <w:bookmarkStart w:id="1286" w:name="_Toc336530185"/>
                      <w:bookmarkStart w:id="1287" w:name="_Ref210392785"/>
                      <w:bookmarkStart w:id="1288" w:name="_Ref210392788"/>
                      <w:ins w:id="1289" w:author="Pippo Cattaneo" w:date="2012-09-27T17:12:00Z">
                        <w:r>
                          <w:t xml:space="preserve">Figura </w:t>
                        </w:r>
                        <w:r>
                          <w:fldChar w:fldCharType="begin"/>
                        </w:r>
                        <w:r>
                          <w:instrText xml:space="preserve"> SEQ Figura \* ARABIC </w:instrText>
                        </w:r>
                      </w:ins>
                      <w:r>
                        <w:fldChar w:fldCharType="separate"/>
                      </w:r>
                      <w:ins w:id="1290" w:author="Giuseppe Cattaneo" w:date="2012-09-27T20:07:00Z">
                        <w:r w:rsidR="00654C12">
                          <w:rPr>
                            <w:noProof/>
                          </w:rPr>
                          <w:t>8</w:t>
                        </w:r>
                      </w:ins>
                      <w:ins w:id="1291" w:author="Pippo Cattaneo" w:date="2012-09-27T17:12:00Z">
                        <w:r>
                          <w:fldChar w:fldCharType="end"/>
                        </w:r>
                        <w:r>
                          <w:t xml:space="preserve">: </w:t>
                        </w:r>
                        <w:r w:rsidRPr="000233B9">
                          <w:t>Andamento dei 4 KPI nelle ul</w:t>
                        </w:r>
                        <w:r>
                          <w:t>time 4 rilevazioni per le medie</w:t>
                        </w:r>
                        <w:r w:rsidRPr="000233B9">
                          <w:t xml:space="preserve"> amministrazioni</w:t>
                        </w:r>
                      </w:ins>
                      <w:bookmarkEnd w:id="1286"/>
                      <w:bookmarkEnd w:id="1287"/>
                      <w:bookmarkEnd w:id="1288"/>
                    </w:p>
                  </w:txbxContent>
                </v:textbox>
                <w10:wrap type="square"/>
              </v:shape>
            </w:pict>
          </w:r>
        </w:del>
      </w:ins>
      <w:del w:id="1292" w:author="Giuseppe Cattaneo" w:date="2012-09-27T19:37:00Z">
        <w:r w:rsidR="00C2068E" w:rsidDel="005B2C55">
          <w:delText>Successivamente</w:delText>
        </w:r>
        <w:r w:rsidR="0029771A" w:rsidDel="005B2C55">
          <w:delText xml:space="preserve"> è stata effettuata una ulteriore verifica </w:delText>
        </w:r>
        <w:r w:rsidR="008C4478" w:rsidDel="005B2C55">
          <w:delText>incrociando i due dati</w:delText>
        </w:r>
        <w:r w:rsidR="00AA72BA" w:rsidDel="005B2C55">
          <w:delText xml:space="preserve"> (cf.</w:delText>
        </w:r>
        <w:r w:rsidR="0029771A" w:rsidDel="005B2C55">
          <w:delText xml:space="preserve"> </w:delText>
        </w:r>
        <w:r w:rsidR="003E4FF9" w:rsidDel="005B2C55">
          <w:delText xml:space="preserve">la </w:delText>
        </w:r>
        <w:r w:rsidR="00B856F2" w:rsidDel="005B2C55">
          <w:fldChar w:fldCharType="begin"/>
        </w:r>
        <w:r w:rsidR="00702E43" w:rsidDel="005B2C55">
          <w:delInstrText xml:space="preserve"> REF _Ref241151767 \h </w:delInstrText>
        </w:r>
        <w:r w:rsidR="00B856F2" w:rsidDel="005B2C55">
          <w:fldChar w:fldCharType="separate"/>
        </w:r>
        <w:r w:rsidDel="005B2C55">
          <w:delText xml:space="preserve">Figura </w:delText>
        </w:r>
        <w:r w:rsidDel="005B2C55">
          <w:rPr>
            <w:noProof/>
          </w:rPr>
          <w:delText>1</w:delText>
        </w:r>
        <w:r w:rsidR="00B856F2" w:rsidDel="005B2C55">
          <w:fldChar w:fldCharType="end"/>
        </w:r>
        <w:r w:rsidR="003E4FF9" w:rsidDel="005B2C55">
          <w:delText xml:space="preserve"> e la</w:delText>
        </w:r>
      </w:del>
      <w:del w:id="1293" w:author="Giuseppe Cattaneo" w:date="2012-09-27T19:23:00Z">
        <w:r w:rsidR="003E4FF9" w:rsidDel="000A7749">
          <w:delText xml:space="preserve"> </w:delText>
        </w:r>
      </w:del>
      <w:del w:id="1294" w:author="Giuseppe Cattaneo" w:date="2012-09-27T19:37:00Z">
        <w:r w:rsidR="00B856F2" w:rsidDel="005B2C55">
          <w:fldChar w:fldCharType="begin"/>
        </w:r>
        <w:r w:rsidR="00702E43" w:rsidDel="005B2C55">
          <w:delInstrText xml:space="preserve"> REF _Ref241316289 \h </w:delInstrText>
        </w:r>
      </w:del>
      <w:del w:id="1295" w:author="Giuseppe Cattaneo" w:date="2012-09-27T18:38:00Z">
        <w:r w:rsidR="00B856F2">
          <w:fldChar w:fldCharType="separate"/>
        </w:r>
        <w:r w:rsidR="00D943A7" w:rsidRPr="002C0917" w:rsidDel="00BE6225">
          <w:delText xml:space="preserve">Tabella </w:delText>
        </w:r>
        <w:r w:rsidR="00D943A7" w:rsidDel="00BE6225">
          <w:rPr>
            <w:noProof/>
          </w:rPr>
          <w:delText>2</w:delText>
        </w:r>
      </w:del>
      <w:del w:id="1296" w:author="Giuseppe Cattaneo" w:date="2012-09-27T19:37:00Z">
        <w:r w:rsidR="00B856F2" w:rsidDel="005B2C55">
          <w:fldChar w:fldCharType="end"/>
        </w:r>
        <w:r w:rsidR="00AA72BA" w:rsidDel="005B2C55">
          <w:delText>)</w:delText>
        </w:r>
        <w:r w:rsidR="008C4478" w:rsidDel="005B2C55">
          <w:delText xml:space="preserve"> </w:delText>
        </w:r>
        <w:r w:rsidR="0029771A" w:rsidDel="005B2C55">
          <w:delText>e</w:delText>
        </w:r>
        <w:r w:rsidR="008C4478" w:rsidDel="005B2C55">
          <w:delText xml:space="preserve">d </w:delText>
        </w:r>
        <w:r w:rsidR="004A07E7" w:rsidDel="005B2C55">
          <w:delText xml:space="preserve">è </w:delText>
        </w:r>
        <w:r w:rsidR="008C4478" w:rsidDel="005B2C55">
          <w:delText>risulta</w:delText>
        </w:r>
        <w:r w:rsidR="004A07E7" w:rsidDel="005B2C55">
          <w:delText>to</w:delText>
        </w:r>
        <w:r w:rsidR="008C4478" w:rsidDel="005B2C55">
          <w:delText xml:space="preserve"> che </w:delText>
        </w:r>
        <w:r w:rsidR="0029771A" w:rsidDel="005B2C55">
          <w:delText>delle</w:delText>
        </w:r>
        <w:r w:rsidR="008C4478" w:rsidDel="005B2C55">
          <w:delText xml:space="preserve"> 1</w:delText>
        </w:r>
      </w:del>
      <w:ins w:id="1297" w:author="Pippo Cattaneo" w:date="2012-09-26T16:32:00Z">
        <w:del w:id="1298" w:author="Giuseppe Cattaneo" w:date="2012-09-27T19:37:00Z">
          <w:r w:rsidR="00D54A92" w:rsidDel="005B2C55">
            <w:delText>2</w:delText>
          </w:r>
        </w:del>
      </w:ins>
      <w:del w:id="1299" w:author="Giuseppe Cattaneo" w:date="2012-09-27T19:37:00Z">
        <w:r w:rsidR="008C4478" w:rsidDel="005B2C55">
          <w:delText xml:space="preserve">8 Amministrazioni sotto la soglia di criticità </w:delText>
        </w:r>
        <w:r w:rsidR="00AA72BA" w:rsidDel="005B2C55">
          <w:delText xml:space="preserve">citate nella </w:delText>
        </w:r>
        <w:r w:rsidR="00B856F2" w:rsidDel="005B2C55">
          <w:fldChar w:fldCharType="begin"/>
        </w:r>
        <w:r w:rsidR="003E4FF9" w:rsidDel="005B2C55">
          <w:delInstrText xml:space="preserve"> REF _Ref241151767 \h </w:delInstrText>
        </w:r>
        <w:r w:rsidR="00B856F2" w:rsidDel="005B2C55">
          <w:fldChar w:fldCharType="separate"/>
        </w:r>
        <w:r w:rsidDel="005B2C55">
          <w:delText xml:space="preserve">Figura </w:delText>
        </w:r>
        <w:r w:rsidDel="005B2C55">
          <w:rPr>
            <w:noProof/>
          </w:rPr>
          <w:delText>1</w:delText>
        </w:r>
        <w:r w:rsidR="00B856F2" w:rsidDel="005B2C55">
          <w:fldChar w:fldCharType="end"/>
        </w:r>
        <w:r w:rsidR="008C4478" w:rsidDel="005B2C55">
          <w:delText xml:space="preserve"> </w:delText>
        </w:r>
        <w:r w:rsidR="00F91EE0" w:rsidDel="005B2C55">
          <w:delText xml:space="preserve">una volta </w:delText>
        </w:r>
        <w:r w:rsidR="0029771A" w:rsidDel="005B2C55">
          <w:delText xml:space="preserve">eliminate quelle che non hanno risposto ad un numero sufficiente di quesiti </w:delText>
        </w:r>
        <w:r w:rsidR="00C2068E" w:rsidDel="005B2C55">
          <w:delText>(</w:delText>
        </w:r>
      </w:del>
      <w:ins w:id="1300" w:author="Pippo Cattaneo" w:date="2012-09-26T16:33:00Z">
        <w:del w:id="1301" w:author="Giuseppe Cattaneo" w:date="2012-09-27T19:37:00Z">
          <w:r w:rsidR="00D54A92" w:rsidDel="005B2C55">
            <w:delText>1</w:delText>
          </w:r>
        </w:del>
      </w:ins>
      <w:del w:id="1302" w:author="Giuseppe Cattaneo" w:date="2012-09-27T19:37:00Z">
        <w:r w:rsidR="00F91EE0" w:rsidDel="005B2C55">
          <w:delText>4</w:delText>
        </w:r>
        <w:r w:rsidR="00C2068E" w:rsidDel="005B2C55">
          <w:delText xml:space="preserve">) </w:delText>
        </w:r>
      </w:del>
      <w:ins w:id="1303" w:author="Pippo Cattaneo" w:date="2012-09-26T16:36:00Z">
        <w:del w:id="1304" w:author="Giuseppe Cattaneo" w:date="2012-09-27T19:37:00Z">
          <w:r w:rsidR="00D54A92" w:rsidDel="005B2C55">
            <w:delText xml:space="preserve">tutte </w:delText>
          </w:r>
        </w:del>
      </w:ins>
      <w:del w:id="1305" w:author="Giuseppe Cattaneo" w:date="2012-09-27T19:37:00Z">
        <w:r w:rsidR="0029771A" w:rsidDel="005B2C55">
          <w:delText>quelle rimanenti</w:delText>
        </w:r>
        <w:r w:rsidR="00C2068E" w:rsidDel="005B2C55">
          <w:delText xml:space="preserve"> </w:delText>
        </w:r>
      </w:del>
      <w:ins w:id="1306" w:author="Pippo Cattaneo" w:date="2012-09-26T16:36:00Z">
        <w:del w:id="1307" w:author="Giuseppe Cattaneo" w:date="2012-09-27T19:37:00Z">
          <w:r w:rsidR="00D54A92" w:rsidDel="005B2C55">
            <w:delText xml:space="preserve">(11) </w:delText>
          </w:r>
        </w:del>
      </w:ins>
      <w:del w:id="1308" w:author="Giuseppe Cattaneo" w:date="2012-09-27T19:37:00Z">
        <w:r w:rsidR="00C2068E" w:rsidDel="005B2C55">
          <w:delText>s</w:delText>
        </w:r>
      </w:del>
      <w:ins w:id="1309" w:author="Pippo Cattaneo" w:date="2012-09-26T16:35:00Z">
        <w:del w:id="1310" w:author="Giuseppe Cattaneo" w:date="2012-09-27T19:37:00Z">
          <w:r w:rsidR="00D54A92" w:rsidDel="005B2C55">
            <w:delText>ono tutte</w:delText>
          </w:r>
        </w:del>
      </w:ins>
      <w:del w:id="1311" w:author="Giuseppe Cattaneo" w:date="2012-09-27T19:37:00Z">
        <w:r w:rsidR="00C2068E" w:rsidDel="005B2C55">
          <w:delText xml:space="preserve">i </w:delText>
        </w:r>
      </w:del>
      <w:ins w:id="1312" w:author="Pippo Cattaneo" w:date="2012-09-26T16:35:00Z">
        <w:del w:id="1313" w:author="Giuseppe Cattaneo" w:date="2012-09-27T19:37:00Z">
          <w:r w:rsidR="00D54A92" w:rsidDel="005B2C55">
            <w:delText xml:space="preserve">concentrate </w:delText>
          </w:r>
        </w:del>
      </w:ins>
      <w:del w:id="1314" w:author="Giuseppe Cattaneo" w:date="2012-09-27T19:37:00Z">
        <w:r w:rsidR="00C2068E" w:rsidDel="005B2C55">
          <w:delText>distribuiscono</w:delText>
        </w:r>
        <w:r w:rsidR="0029771A" w:rsidDel="005B2C55">
          <w:delText xml:space="preserve"> </w:delText>
        </w:r>
        <w:r w:rsidR="002018C1" w:rsidDel="005B2C55">
          <w:delText xml:space="preserve">9 </w:delText>
        </w:r>
        <w:r w:rsidR="00C2068E" w:rsidDel="005B2C55">
          <w:delText>ne</w:delText>
        </w:r>
        <w:r w:rsidR="008C4478" w:rsidDel="005B2C55">
          <w:delText xml:space="preserve">lla categorie delle </w:delText>
        </w:r>
        <w:r w:rsidR="00C2068E" w:rsidRPr="00C2068E" w:rsidDel="005B2C55">
          <w:rPr>
            <w:i/>
          </w:rPr>
          <w:delText>medie</w:delText>
        </w:r>
        <w:r w:rsidR="00C2068E" w:rsidDel="005B2C55">
          <w:delText xml:space="preserve"> e </w:delText>
        </w:r>
        <w:r w:rsidR="002018C1" w:rsidDel="005B2C55">
          <w:delText>5</w:delText>
        </w:r>
        <w:r w:rsidR="00C2068E" w:rsidDel="005B2C55">
          <w:delText xml:space="preserve"> nelle </w:delText>
        </w:r>
        <w:r w:rsidR="00CE6F2F" w:rsidRPr="00CE6F2F" w:rsidDel="005B2C55">
          <w:rPr>
            <w:i/>
          </w:rPr>
          <w:delText>piccole</w:delText>
        </w:r>
        <w:r w:rsidR="008C4478" w:rsidDel="005B2C55">
          <w:delText>.</w:delText>
        </w:r>
      </w:del>
    </w:p>
    <w:p w14:paraId="611960C2" w14:textId="30B203BA" w:rsidR="00FB7D11" w:rsidDel="005B2C55" w:rsidRDefault="00FB7D11" w:rsidP="00B13DD3">
      <w:pPr>
        <w:pStyle w:val="Corpodeltesto"/>
        <w:spacing w:before="0" w:after="0"/>
        <w:rPr>
          <w:ins w:id="1315" w:author="Pippo Cattaneo" w:date="2012-09-26T17:09:00Z"/>
          <w:del w:id="1316" w:author="Giuseppe Cattaneo" w:date="2012-09-27T19:38:00Z"/>
        </w:rPr>
        <w:pPrChange w:id="1317" w:author="Giuseppe Cattaneo" w:date="2012-09-27T19:44:00Z">
          <w:pPr>
            <w:pStyle w:val="Corpodeltesto"/>
          </w:pPr>
        </w:pPrChange>
      </w:pPr>
    </w:p>
    <w:p w14:paraId="25A1CDAB" w14:textId="3845C59F" w:rsidR="00FB7D11" w:rsidDel="005B2C55" w:rsidRDefault="00FB7D11" w:rsidP="00B13DD3">
      <w:pPr>
        <w:pStyle w:val="Corpodeltesto"/>
        <w:spacing w:before="0" w:after="0"/>
        <w:rPr>
          <w:ins w:id="1318" w:author="Pippo Cattaneo" w:date="2012-09-26T17:09:00Z"/>
          <w:del w:id="1319" w:author="Giuseppe Cattaneo" w:date="2012-09-27T19:38:00Z"/>
        </w:rPr>
        <w:pPrChange w:id="1320" w:author="Giuseppe Cattaneo" w:date="2012-09-27T19:44:00Z">
          <w:pPr>
            <w:pStyle w:val="Corpodeltesto"/>
          </w:pPr>
        </w:pPrChange>
      </w:pPr>
    </w:p>
    <w:p w14:paraId="1C183782" w14:textId="67BB3070" w:rsidR="00FB7D11" w:rsidDel="005B2C55" w:rsidRDefault="00FB7D11" w:rsidP="00B13DD3">
      <w:pPr>
        <w:pStyle w:val="Corpodeltesto"/>
        <w:spacing w:before="0" w:after="0"/>
        <w:rPr>
          <w:ins w:id="1321" w:author="Pippo Cattaneo" w:date="2012-09-27T17:14:00Z"/>
          <w:del w:id="1322" w:author="Giuseppe Cattaneo" w:date="2012-09-27T19:38:00Z"/>
        </w:rPr>
        <w:pPrChange w:id="1323" w:author="Giuseppe Cattaneo" w:date="2012-09-27T19:44:00Z">
          <w:pPr>
            <w:pStyle w:val="Corpodeltesto"/>
          </w:pPr>
        </w:pPrChange>
      </w:pPr>
    </w:p>
    <w:p w14:paraId="560077C6" w14:textId="133E2410" w:rsidR="00095319" w:rsidDel="005B2C55" w:rsidRDefault="00095319" w:rsidP="00B13DD3">
      <w:pPr>
        <w:pStyle w:val="Corpodeltesto"/>
        <w:spacing w:before="0" w:after="0"/>
        <w:rPr>
          <w:ins w:id="1324" w:author="Pippo Cattaneo" w:date="2012-09-27T17:14:00Z"/>
          <w:del w:id="1325" w:author="Giuseppe Cattaneo" w:date="2012-09-27T19:38:00Z"/>
        </w:rPr>
        <w:pPrChange w:id="1326" w:author="Giuseppe Cattaneo" w:date="2012-09-27T19:44:00Z">
          <w:pPr>
            <w:pStyle w:val="Corpodeltesto"/>
          </w:pPr>
        </w:pPrChange>
      </w:pPr>
    </w:p>
    <w:p w14:paraId="6AFFC1AA" w14:textId="51FA3874" w:rsidR="00095319" w:rsidDel="005B2C55" w:rsidRDefault="00095319" w:rsidP="00B13DD3">
      <w:pPr>
        <w:pStyle w:val="Corpodeltesto"/>
        <w:spacing w:before="0" w:after="0"/>
        <w:rPr>
          <w:ins w:id="1327" w:author="Pippo Cattaneo" w:date="2012-09-27T17:14:00Z"/>
          <w:del w:id="1328" w:author="Giuseppe Cattaneo" w:date="2012-09-27T19:38:00Z"/>
        </w:rPr>
        <w:pPrChange w:id="1329" w:author="Giuseppe Cattaneo" w:date="2012-09-27T19:44:00Z">
          <w:pPr>
            <w:pStyle w:val="Corpodeltesto"/>
          </w:pPr>
        </w:pPrChange>
      </w:pPr>
    </w:p>
    <w:p w14:paraId="70B595AF" w14:textId="6E805FA9" w:rsidR="00095319" w:rsidRDefault="00095319" w:rsidP="00B13DD3">
      <w:pPr>
        <w:pStyle w:val="Corpodeltesto"/>
        <w:spacing w:before="0" w:after="0"/>
        <w:rPr>
          <w:ins w:id="1330" w:author="Pippo Cattaneo" w:date="2012-09-26T16:37:00Z"/>
        </w:rPr>
        <w:pPrChange w:id="1331" w:author="Giuseppe Cattaneo" w:date="2012-09-27T19:44:00Z">
          <w:pPr>
            <w:pStyle w:val="Corpodeltesto"/>
          </w:pPr>
        </w:pPrChange>
      </w:pPr>
    </w:p>
    <w:tbl>
      <w:tblPr>
        <w:tblW w:w="9639" w:type="dxa"/>
        <w:tblInd w:w="70" w:type="dxa"/>
        <w:tblCellMar>
          <w:left w:w="70" w:type="dxa"/>
          <w:right w:w="70" w:type="dxa"/>
        </w:tblCellMar>
        <w:tblLook w:val="0000" w:firstRow="0" w:lastRow="0" w:firstColumn="0" w:lastColumn="0" w:noHBand="0" w:noVBand="0"/>
      </w:tblPr>
      <w:tblGrid>
        <w:gridCol w:w="2694"/>
        <w:gridCol w:w="992"/>
        <w:gridCol w:w="1134"/>
        <w:gridCol w:w="1080"/>
        <w:gridCol w:w="1080"/>
        <w:gridCol w:w="1080"/>
        <w:gridCol w:w="1579"/>
      </w:tblGrid>
      <w:tr w:rsidR="00D54A92" w:rsidRPr="00A30935" w14:paraId="5A7FED73" w14:textId="77777777" w:rsidTr="00D54A92">
        <w:trPr>
          <w:trHeight w:val="240"/>
        </w:trPr>
        <w:tc>
          <w:tcPr>
            <w:tcW w:w="2694" w:type="dxa"/>
            <w:tcBorders>
              <w:top w:val="single" w:sz="4" w:space="0" w:color="auto"/>
              <w:left w:val="single" w:sz="4" w:space="0" w:color="auto"/>
              <w:bottom w:val="nil"/>
              <w:right w:val="nil"/>
            </w:tcBorders>
            <w:shd w:val="clear" w:color="auto" w:fill="auto"/>
            <w:noWrap/>
            <w:vAlign w:val="bottom"/>
          </w:tcPr>
          <w:p w14:paraId="02498316" w14:textId="77777777" w:rsidR="00D54A92" w:rsidRDefault="00D54A92" w:rsidP="00D54A92">
            <w:pPr>
              <w:spacing w:before="240" w:after="60"/>
              <w:jc w:val="center"/>
              <w:outlineLvl w:val="6"/>
              <w:rPr>
                <w:rFonts w:asciiTheme="minorHAnsi" w:hAnsiTheme="minorHAnsi" w:cs="Arial"/>
                <w:b/>
                <w:bCs/>
                <w:color w:val="000080"/>
                <w:kern w:val="32"/>
                <w:sz w:val="20"/>
                <w:szCs w:val="20"/>
              </w:rPr>
            </w:pPr>
            <w:moveToRangeStart w:id="1332" w:author="Pippo Cattaneo" w:date="2012-09-26T16:37:00Z" w:name="move336440766"/>
            <w:moveTo w:id="1333" w:author="Pippo Cattaneo" w:date="2012-09-26T16:37:00Z">
              <w:r w:rsidRPr="00AA08FA">
                <w:rPr>
                  <w:rFonts w:ascii="Arial" w:hAnsi="Arial" w:cs="Arial"/>
                  <w:b/>
                  <w:sz w:val="18"/>
                  <w:szCs w:val="18"/>
                </w:rPr>
                <w:t>Categoria</w:t>
              </w:r>
            </w:moveTo>
          </w:p>
        </w:tc>
        <w:tc>
          <w:tcPr>
            <w:tcW w:w="992" w:type="dxa"/>
            <w:tcBorders>
              <w:top w:val="single" w:sz="4" w:space="0" w:color="auto"/>
              <w:left w:val="single" w:sz="4" w:space="0" w:color="auto"/>
              <w:bottom w:val="nil"/>
              <w:right w:val="single" w:sz="4" w:space="0" w:color="auto"/>
            </w:tcBorders>
            <w:shd w:val="clear" w:color="auto" w:fill="auto"/>
            <w:noWrap/>
            <w:vAlign w:val="bottom"/>
          </w:tcPr>
          <w:p w14:paraId="59368F33" w14:textId="77777777" w:rsidR="00D54A92" w:rsidRDefault="00D54A92" w:rsidP="00D54A92">
            <w:pPr>
              <w:spacing w:before="240" w:after="60"/>
              <w:jc w:val="center"/>
              <w:outlineLvl w:val="6"/>
              <w:rPr>
                <w:rFonts w:asciiTheme="minorHAnsi" w:hAnsiTheme="minorHAnsi" w:cs="Arial"/>
                <w:b/>
                <w:bCs/>
                <w:color w:val="000080"/>
                <w:kern w:val="32"/>
                <w:sz w:val="20"/>
                <w:szCs w:val="20"/>
              </w:rPr>
            </w:pPr>
            <w:moveTo w:id="1334" w:author="Pippo Cattaneo" w:date="2012-09-26T16:37:00Z">
              <w:r w:rsidRPr="00AA08FA">
                <w:rPr>
                  <w:rFonts w:ascii="Arial" w:hAnsi="Arial" w:cs="Arial"/>
                  <w:b/>
                  <w:sz w:val="18"/>
                  <w:szCs w:val="18"/>
                </w:rPr>
                <w:t>#</w:t>
              </w:r>
            </w:moveTo>
          </w:p>
        </w:tc>
        <w:tc>
          <w:tcPr>
            <w:tcW w:w="1134" w:type="dxa"/>
            <w:tcBorders>
              <w:top w:val="single" w:sz="4" w:space="0" w:color="auto"/>
              <w:left w:val="nil"/>
              <w:bottom w:val="single" w:sz="4" w:space="0" w:color="auto"/>
              <w:right w:val="nil"/>
            </w:tcBorders>
            <w:shd w:val="clear" w:color="auto" w:fill="auto"/>
            <w:noWrap/>
            <w:vAlign w:val="bottom"/>
          </w:tcPr>
          <w:p w14:paraId="1D2077D1" w14:textId="77777777" w:rsidR="00D54A92" w:rsidRDefault="00D54A92" w:rsidP="00D54A92">
            <w:pPr>
              <w:spacing w:before="240" w:after="60"/>
              <w:jc w:val="center"/>
              <w:outlineLvl w:val="6"/>
              <w:rPr>
                <w:rFonts w:asciiTheme="minorHAnsi" w:hAnsiTheme="minorHAnsi" w:cs="Arial"/>
                <w:b/>
                <w:bCs/>
                <w:color w:val="000080"/>
                <w:kern w:val="32"/>
                <w:sz w:val="20"/>
                <w:szCs w:val="20"/>
              </w:rPr>
            </w:pPr>
            <w:proofErr w:type="spellStart"/>
            <w:moveTo w:id="1335" w:author="Pippo Cattaneo" w:date="2012-09-26T16:37:00Z">
              <w:r w:rsidRPr="00A30935">
                <w:rPr>
                  <w:rFonts w:ascii="Arial" w:hAnsi="Arial" w:cs="Arial"/>
                  <w:b/>
                  <w:bCs/>
                  <w:sz w:val="18"/>
                  <w:szCs w:val="18"/>
                </w:rPr>
                <w:t>KPI</w:t>
              </w:r>
              <w:proofErr w:type="spellEnd"/>
              <w:r w:rsidRPr="00A30935">
                <w:rPr>
                  <w:rFonts w:ascii="Arial" w:hAnsi="Arial" w:cs="Arial"/>
                  <w:b/>
                  <w:bCs/>
                  <w:sz w:val="18"/>
                  <w:szCs w:val="18"/>
                </w:rPr>
                <w:t xml:space="preserve"> 1</w:t>
              </w:r>
            </w:moveTo>
          </w:p>
        </w:tc>
        <w:tc>
          <w:tcPr>
            <w:tcW w:w="1080" w:type="dxa"/>
            <w:tcBorders>
              <w:top w:val="single" w:sz="4" w:space="0" w:color="auto"/>
              <w:left w:val="nil"/>
              <w:bottom w:val="single" w:sz="4" w:space="0" w:color="auto"/>
              <w:right w:val="nil"/>
            </w:tcBorders>
            <w:shd w:val="clear" w:color="auto" w:fill="auto"/>
            <w:noWrap/>
            <w:vAlign w:val="bottom"/>
          </w:tcPr>
          <w:p w14:paraId="01A140B5" w14:textId="77777777" w:rsidR="00D54A92" w:rsidRDefault="00D54A92" w:rsidP="00D54A92">
            <w:pPr>
              <w:spacing w:before="240" w:after="60"/>
              <w:jc w:val="center"/>
              <w:outlineLvl w:val="6"/>
              <w:rPr>
                <w:rFonts w:asciiTheme="minorHAnsi" w:hAnsiTheme="minorHAnsi" w:cs="Arial"/>
                <w:b/>
                <w:bCs/>
                <w:color w:val="000080"/>
                <w:kern w:val="32"/>
                <w:sz w:val="20"/>
                <w:szCs w:val="20"/>
              </w:rPr>
            </w:pPr>
            <w:proofErr w:type="spellStart"/>
            <w:moveTo w:id="1336" w:author="Pippo Cattaneo" w:date="2012-09-26T16:37:00Z">
              <w:r w:rsidRPr="00A30935">
                <w:rPr>
                  <w:rFonts w:ascii="Arial" w:hAnsi="Arial" w:cs="Arial"/>
                  <w:b/>
                  <w:bCs/>
                  <w:sz w:val="18"/>
                  <w:szCs w:val="18"/>
                </w:rPr>
                <w:t>KPI</w:t>
              </w:r>
              <w:proofErr w:type="spellEnd"/>
              <w:r w:rsidRPr="00A30935">
                <w:rPr>
                  <w:rFonts w:ascii="Arial" w:hAnsi="Arial" w:cs="Arial"/>
                  <w:b/>
                  <w:bCs/>
                  <w:sz w:val="18"/>
                  <w:szCs w:val="18"/>
                </w:rPr>
                <w:t xml:space="preserve"> 2</w:t>
              </w:r>
            </w:moveTo>
          </w:p>
        </w:tc>
        <w:tc>
          <w:tcPr>
            <w:tcW w:w="1080" w:type="dxa"/>
            <w:tcBorders>
              <w:top w:val="single" w:sz="4" w:space="0" w:color="auto"/>
              <w:left w:val="nil"/>
              <w:bottom w:val="single" w:sz="4" w:space="0" w:color="auto"/>
              <w:right w:val="nil"/>
            </w:tcBorders>
            <w:shd w:val="clear" w:color="auto" w:fill="auto"/>
            <w:noWrap/>
            <w:vAlign w:val="bottom"/>
          </w:tcPr>
          <w:p w14:paraId="223C0093" w14:textId="77777777" w:rsidR="00D54A92" w:rsidRDefault="00D54A92" w:rsidP="00D54A92">
            <w:pPr>
              <w:spacing w:before="240" w:after="60"/>
              <w:jc w:val="center"/>
              <w:outlineLvl w:val="6"/>
              <w:rPr>
                <w:rFonts w:asciiTheme="minorHAnsi" w:hAnsiTheme="minorHAnsi" w:cs="Arial"/>
                <w:b/>
                <w:bCs/>
                <w:color w:val="000080"/>
                <w:kern w:val="32"/>
                <w:sz w:val="20"/>
                <w:szCs w:val="20"/>
              </w:rPr>
            </w:pPr>
            <w:proofErr w:type="spellStart"/>
            <w:moveTo w:id="1337" w:author="Pippo Cattaneo" w:date="2012-09-26T16:37:00Z">
              <w:r w:rsidRPr="00A30935">
                <w:rPr>
                  <w:rFonts w:ascii="Arial" w:hAnsi="Arial" w:cs="Arial"/>
                  <w:b/>
                  <w:bCs/>
                  <w:sz w:val="18"/>
                  <w:szCs w:val="18"/>
                </w:rPr>
                <w:t>KPI</w:t>
              </w:r>
              <w:proofErr w:type="spellEnd"/>
              <w:r w:rsidRPr="00A30935">
                <w:rPr>
                  <w:rFonts w:ascii="Arial" w:hAnsi="Arial" w:cs="Arial"/>
                  <w:b/>
                  <w:bCs/>
                  <w:sz w:val="18"/>
                  <w:szCs w:val="18"/>
                </w:rPr>
                <w:t xml:space="preserve"> 3</w:t>
              </w:r>
            </w:moveTo>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72EED04E" w14:textId="77777777" w:rsidR="00D54A92" w:rsidRDefault="00D54A92" w:rsidP="00D54A92">
            <w:pPr>
              <w:spacing w:before="240" w:after="60"/>
              <w:jc w:val="center"/>
              <w:outlineLvl w:val="6"/>
              <w:rPr>
                <w:rFonts w:asciiTheme="minorHAnsi" w:hAnsiTheme="minorHAnsi" w:cs="Arial"/>
                <w:b/>
                <w:bCs/>
                <w:color w:val="000080"/>
                <w:kern w:val="32"/>
                <w:sz w:val="20"/>
                <w:szCs w:val="20"/>
              </w:rPr>
            </w:pPr>
            <w:proofErr w:type="spellStart"/>
            <w:moveTo w:id="1338" w:author="Pippo Cattaneo" w:date="2012-09-26T16:37:00Z">
              <w:r w:rsidRPr="00A30935">
                <w:rPr>
                  <w:rFonts w:ascii="Arial" w:hAnsi="Arial" w:cs="Arial"/>
                  <w:b/>
                  <w:bCs/>
                  <w:sz w:val="18"/>
                  <w:szCs w:val="18"/>
                </w:rPr>
                <w:t>KPI</w:t>
              </w:r>
              <w:proofErr w:type="spellEnd"/>
              <w:r w:rsidRPr="00A30935">
                <w:rPr>
                  <w:rFonts w:ascii="Arial" w:hAnsi="Arial" w:cs="Arial"/>
                  <w:b/>
                  <w:bCs/>
                  <w:sz w:val="18"/>
                  <w:szCs w:val="18"/>
                </w:rPr>
                <w:t xml:space="preserve"> 4</w:t>
              </w:r>
            </w:moveTo>
          </w:p>
        </w:tc>
        <w:tc>
          <w:tcPr>
            <w:tcW w:w="1579" w:type="dxa"/>
            <w:tcBorders>
              <w:top w:val="single" w:sz="4" w:space="0" w:color="auto"/>
              <w:left w:val="nil"/>
              <w:bottom w:val="single" w:sz="4" w:space="0" w:color="auto"/>
              <w:right w:val="single" w:sz="4" w:space="0" w:color="auto"/>
            </w:tcBorders>
            <w:shd w:val="clear" w:color="auto" w:fill="auto"/>
            <w:noWrap/>
            <w:vAlign w:val="bottom"/>
          </w:tcPr>
          <w:p w14:paraId="4EBA41ED" w14:textId="77777777" w:rsidR="00D54A92" w:rsidRDefault="00D54A92" w:rsidP="00D54A92">
            <w:pPr>
              <w:spacing w:before="240" w:after="60"/>
              <w:jc w:val="center"/>
              <w:outlineLvl w:val="6"/>
              <w:rPr>
                <w:rFonts w:asciiTheme="minorHAnsi" w:hAnsiTheme="minorHAnsi" w:cs="Arial"/>
                <w:b/>
                <w:bCs/>
                <w:color w:val="000080"/>
                <w:kern w:val="32"/>
                <w:sz w:val="20"/>
                <w:szCs w:val="20"/>
              </w:rPr>
            </w:pPr>
            <w:moveTo w:id="1339" w:author="Pippo Cattaneo" w:date="2012-09-26T16:37:00Z">
              <w:r w:rsidRPr="00A30935">
                <w:rPr>
                  <w:rFonts w:ascii="Arial" w:hAnsi="Arial" w:cs="Arial"/>
                  <w:b/>
                  <w:bCs/>
                  <w:sz w:val="18"/>
                  <w:szCs w:val="18"/>
                </w:rPr>
                <w:t>Tot</w:t>
              </w:r>
            </w:moveTo>
          </w:p>
        </w:tc>
      </w:tr>
      <w:tr w:rsidR="00D54A92" w14:paraId="48C6C4A9" w14:textId="77777777" w:rsidTr="00D54A92">
        <w:trPr>
          <w:trHeight w:val="240"/>
        </w:trPr>
        <w:tc>
          <w:tcPr>
            <w:tcW w:w="2694" w:type="dxa"/>
            <w:tcBorders>
              <w:top w:val="single" w:sz="4" w:space="0" w:color="auto"/>
              <w:left w:val="single" w:sz="4" w:space="0" w:color="auto"/>
              <w:bottom w:val="nil"/>
              <w:right w:val="single" w:sz="4" w:space="0" w:color="auto"/>
            </w:tcBorders>
            <w:shd w:val="clear" w:color="auto" w:fill="auto"/>
            <w:noWrap/>
            <w:vAlign w:val="bottom"/>
          </w:tcPr>
          <w:p w14:paraId="78C53223" w14:textId="77777777" w:rsidR="00D54A92" w:rsidRPr="00211828" w:rsidRDefault="00D54A92" w:rsidP="00D54A92">
            <w:pPr>
              <w:rPr>
                <w:rFonts w:asciiTheme="minorHAnsi" w:hAnsiTheme="minorHAnsi" w:cs="Arial"/>
                <w:sz w:val="20"/>
                <w:szCs w:val="20"/>
              </w:rPr>
            </w:pPr>
            <w:moveTo w:id="1340" w:author="Pippo Cattaneo" w:date="2012-09-26T16:37:00Z">
              <w:r>
                <w:rPr>
                  <w:rFonts w:ascii="Arial" w:hAnsi="Arial" w:cs="Arial"/>
                  <w:sz w:val="18"/>
                  <w:szCs w:val="18"/>
                </w:rPr>
                <w:t>Grandi</w:t>
              </w:r>
            </w:moveTo>
          </w:p>
        </w:tc>
        <w:tc>
          <w:tcPr>
            <w:tcW w:w="992" w:type="dxa"/>
            <w:tcBorders>
              <w:top w:val="single" w:sz="4" w:space="0" w:color="auto"/>
              <w:left w:val="nil"/>
              <w:bottom w:val="nil"/>
              <w:right w:val="single" w:sz="4" w:space="0" w:color="auto"/>
            </w:tcBorders>
            <w:shd w:val="clear" w:color="auto" w:fill="auto"/>
            <w:noWrap/>
            <w:vAlign w:val="bottom"/>
          </w:tcPr>
          <w:p w14:paraId="40214EFE" w14:textId="77777777" w:rsidR="00D54A92" w:rsidRPr="00211828" w:rsidRDefault="00D54A92" w:rsidP="00D54A92">
            <w:pPr>
              <w:jc w:val="right"/>
              <w:rPr>
                <w:rFonts w:asciiTheme="minorHAnsi" w:hAnsiTheme="minorHAnsi" w:cs="Arial"/>
                <w:sz w:val="20"/>
                <w:szCs w:val="20"/>
              </w:rPr>
            </w:pPr>
            <w:moveTo w:id="1341" w:author="Pippo Cattaneo" w:date="2012-09-26T16:37:00Z">
              <w:r>
                <w:rPr>
                  <w:rFonts w:ascii="Arial" w:hAnsi="Arial" w:cs="Arial"/>
                  <w:sz w:val="18"/>
                  <w:szCs w:val="18"/>
                </w:rPr>
                <w:t>6</w:t>
              </w:r>
            </w:moveTo>
          </w:p>
        </w:tc>
        <w:tc>
          <w:tcPr>
            <w:tcW w:w="1134" w:type="dxa"/>
            <w:tcBorders>
              <w:top w:val="nil"/>
              <w:left w:val="nil"/>
              <w:bottom w:val="nil"/>
              <w:right w:val="nil"/>
            </w:tcBorders>
            <w:shd w:val="clear" w:color="auto" w:fill="auto"/>
            <w:noWrap/>
            <w:vAlign w:val="bottom"/>
          </w:tcPr>
          <w:p w14:paraId="58E03DDD" w14:textId="77777777" w:rsidR="00D54A92" w:rsidRPr="00211828" w:rsidRDefault="00D54A92" w:rsidP="00D54A92">
            <w:pPr>
              <w:jc w:val="right"/>
              <w:rPr>
                <w:rFonts w:asciiTheme="minorHAnsi" w:hAnsiTheme="minorHAnsi" w:cs="Arial"/>
                <w:sz w:val="20"/>
                <w:szCs w:val="20"/>
              </w:rPr>
            </w:pPr>
            <w:moveTo w:id="1342" w:author="Pippo Cattaneo" w:date="2012-09-26T16:37:00Z">
              <w:r>
                <w:rPr>
                  <w:rFonts w:ascii="Arial" w:hAnsi="Arial" w:cs="Arial"/>
                  <w:sz w:val="18"/>
                  <w:szCs w:val="18"/>
                </w:rPr>
                <w:t>8,50</w:t>
              </w:r>
            </w:moveTo>
          </w:p>
        </w:tc>
        <w:tc>
          <w:tcPr>
            <w:tcW w:w="1080" w:type="dxa"/>
            <w:tcBorders>
              <w:top w:val="nil"/>
              <w:left w:val="nil"/>
              <w:bottom w:val="nil"/>
              <w:right w:val="nil"/>
            </w:tcBorders>
            <w:shd w:val="clear" w:color="auto" w:fill="auto"/>
            <w:noWrap/>
            <w:vAlign w:val="bottom"/>
          </w:tcPr>
          <w:p w14:paraId="2DB22E17" w14:textId="77777777" w:rsidR="00D54A92" w:rsidRPr="00211828" w:rsidRDefault="00D54A92" w:rsidP="00D54A92">
            <w:pPr>
              <w:jc w:val="right"/>
              <w:rPr>
                <w:rFonts w:asciiTheme="minorHAnsi" w:hAnsiTheme="minorHAnsi" w:cs="Arial"/>
                <w:sz w:val="20"/>
                <w:szCs w:val="20"/>
              </w:rPr>
            </w:pPr>
            <w:moveTo w:id="1343" w:author="Pippo Cattaneo" w:date="2012-09-26T16:37:00Z">
              <w:r>
                <w:rPr>
                  <w:rFonts w:ascii="Arial" w:hAnsi="Arial" w:cs="Arial"/>
                  <w:sz w:val="18"/>
                  <w:szCs w:val="18"/>
                </w:rPr>
                <w:t>8,56</w:t>
              </w:r>
            </w:moveTo>
          </w:p>
        </w:tc>
        <w:tc>
          <w:tcPr>
            <w:tcW w:w="1080" w:type="dxa"/>
            <w:tcBorders>
              <w:top w:val="nil"/>
              <w:left w:val="nil"/>
              <w:bottom w:val="nil"/>
              <w:right w:val="nil"/>
            </w:tcBorders>
            <w:shd w:val="clear" w:color="auto" w:fill="auto"/>
            <w:noWrap/>
            <w:vAlign w:val="bottom"/>
          </w:tcPr>
          <w:p w14:paraId="279EE3ED" w14:textId="77777777" w:rsidR="00D54A92" w:rsidRPr="00211828" w:rsidRDefault="00D54A92" w:rsidP="00D54A92">
            <w:pPr>
              <w:jc w:val="right"/>
              <w:rPr>
                <w:rFonts w:asciiTheme="minorHAnsi" w:hAnsiTheme="minorHAnsi" w:cs="Arial"/>
                <w:sz w:val="20"/>
                <w:szCs w:val="20"/>
              </w:rPr>
            </w:pPr>
            <w:moveTo w:id="1344" w:author="Pippo Cattaneo" w:date="2012-09-26T16:37:00Z">
              <w:r>
                <w:rPr>
                  <w:rFonts w:ascii="Arial" w:hAnsi="Arial" w:cs="Arial"/>
                  <w:sz w:val="18"/>
                  <w:szCs w:val="18"/>
                </w:rPr>
                <w:t>8,04</w:t>
              </w:r>
            </w:moveTo>
          </w:p>
        </w:tc>
        <w:tc>
          <w:tcPr>
            <w:tcW w:w="1080" w:type="dxa"/>
            <w:tcBorders>
              <w:top w:val="nil"/>
              <w:left w:val="nil"/>
              <w:bottom w:val="nil"/>
              <w:right w:val="single" w:sz="4" w:space="0" w:color="auto"/>
            </w:tcBorders>
            <w:shd w:val="clear" w:color="auto" w:fill="auto"/>
            <w:noWrap/>
            <w:vAlign w:val="bottom"/>
          </w:tcPr>
          <w:p w14:paraId="159ABE16" w14:textId="77777777" w:rsidR="00D54A92" w:rsidRPr="00211828" w:rsidRDefault="00D54A92" w:rsidP="00D54A92">
            <w:pPr>
              <w:jc w:val="right"/>
              <w:rPr>
                <w:rFonts w:asciiTheme="minorHAnsi" w:hAnsiTheme="minorHAnsi" w:cs="Arial"/>
                <w:sz w:val="20"/>
                <w:szCs w:val="20"/>
              </w:rPr>
            </w:pPr>
            <w:moveTo w:id="1345" w:author="Pippo Cattaneo" w:date="2012-09-26T16:37:00Z">
              <w:r>
                <w:rPr>
                  <w:rFonts w:ascii="Arial" w:hAnsi="Arial" w:cs="Arial"/>
                  <w:sz w:val="18"/>
                  <w:szCs w:val="18"/>
                </w:rPr>
                <w:t>8,23</w:t>
              </w:r>
            </w:moveTo>
          </w:p>
        </w:tc>
        <w:tc>
          <w:tcPr>
            <w:tcW w:w="1579" w:type="dxa"/>
            <w:tcBorders>
              <w:top w:val="nil"/>
              <w:left w:val="nil"/>
              <w:bottom w:val="nil"/>
              <w:right w:val="single" w:sz="4" w:space="0" w:color="auto"/>
            </w:tcBorders>
            <w:shd w:val="clear" w:color="auto" w:fill="auto"/>
            <w:noWrap/>
            <w:vAlign w:val="bottom"/>
          </w:tcPr>
          <w:p w14:paraId="6C7B144D" w14:textId="77777777" w:rsidR="00D54A92" w:rsidRPr="00211828" w:rsidRDefault="00D54A92" w:rsidP="00D54A92">
            <w:pPr>
              <w:jc w:val="right"/>
              <w:rPr>
                <w:rFonts w:asciiTheme="minorHAnsi" w:hAnsiTheme="minorHAnsi" w:cs="Arial"/>
                <w:b/>
                <w:sz w:val="20"/>
                <w:szCs w:val="20"/>
              </w:rPr>
            </w:pPr>
            <w:moveTo w:id="1346" w:author="Pippo Cattaneo" w:date="2012-09-26T16:37:00Z">
              <w:r>
                <w:rPr>
                  <w:rFonts w:ascii="Arial" w:hAnsi="Arial" w:cs="Arial"/>
                  <w:b/>
                  <w:bCs/>
                  <w:sz w:val="18"/>
                  <w:szCs w:val="18"/>
                </w:rPr>
                <w:t>8,33</w:t>
              </w:r>
            </w:moveTo>
          </w:p>
        </w:tc>
      </w:tr>
      <w:tr w:rsidR="00D54A92" w14:paraId="7B976666" w14:textId="77777777" w:rsidTr="00D54A92">
        <w:trPr>
          <w:trHeight w:val="240"/>
        </w:trPr>
        <w:tc>
          <w:tcPr>
            <w:tcW w:w="2694" w:type="dxa"/>
            <w:tcBorders>
              <w:top w:val="nil"/>
              <w:left w:val="single" w:sz="4" w:space="0" w:color="auto"/>
              <w:bottom w:val="nil"/>
              <w:right w:val="single" w:sz="4" w:space="0" w:color="auto"/>
            </w:tcBorders>
            <w:shd w:val="clear" w:color="auto" w:fill="auto"/>
            <w:noWrap/>
            <w:vAlign w:val="bottom"/>
          </w:tcPr>
          <w:p w14:paraId="0C735673" w14:textId="77777777" w:rsidR="00D54A92" w:rsidRPr="00211828" w:rsidRDefault="00D54A92" w:rsidP="00D54A92">
            <w:pPr>
              <w:rPr>
                <w:rFonts w:asciiTheme="minorHAnsi" w:hAnsiTheme="minorHAnsi" w:cs="Arial"/>
                <w:sz w:val="20"/>
                <w:szCs w:val="20"/>
              </w:rPr>
            </w:pPr>
            <w:moveTo w:id="1347" w:author="Pippo Cattaneo" w:date="2012-09-26T16:37:00Z">
              <w:r>
                <w:rPr>
                  <w:rFonts w:ascii="Arial" w:hAnsi="Arial" w:cs="Arial"/>
                  <w:sz w:val="18"/>
                  <w:szCs w:val="18"/>
                </w:rPr>
                <w:t>Medie</w:t>
              </w:r>
            </w:moveTo>
          </w:p>
        </w:tc>
        <w:tc>
          <w:tcPr>
            <w:tcW w:w="992" w:type="dxa"/>
            <w:tcBorders>
              <w:top w:val="nil"/>
              <w:left w:val="nil"/>
              <w:bottom w:val="nil"/>
              <w:right w:val="single" w:sz="4" w:space="0" w:color="auto"/>
            </w:tcBorders>
            <w:shd w:val="clear" w:color="auto" w:fill="auto"/>
            <w:noWrap/>
            <w:vAlign w:val="bottom"/>
          </w:tcPr>
          <w:p w14:paraId="3FC81F18" w14:textId="77777777" w:rsidR="00D54A92" w:rsidRPr="00211828" w:rsidRDefault="00D54A92" w:rsidP="00D54A92">
            <w:pPr>
              <w:jc w:val="right"/>
              <w:rPr>
                <w:rFonts w:asciiTheme="minorHAnsi" w:hAnsiTheme="minorHAnsi" w:cs="Arial"/>
                <w:sz w:val="20"/>
                <w:szCs w:val="20"/>
              </w:rPr>
            </w:pPr>
            <w:moveTo w:id="1348" w:author="Pippo Cattaneo" w:date="2012-09-26T16:37:00Z">
              <w:r>
                <w:rPr>
                  <w:rFonts w:ascii="Arial" w:hAnsi="Arial" w:cs="Arial"/>
                  <w:sz w:val="18"/>
                  <w:szCs w:val="18"/>
                </w:rPr>
                <w:t>30</w:t>
              </w:r>
            </w:moveTo>
          </w:p>
        </w:tc>
        <w:tc>
          <w:tcPr>
            <w:tcW w:w="1134" w:type="dxa"/>
            <w:tcBorders>
              <w:top w:val="nil"/>
              <w:left w:val="nil"/>
              <w:bottom w:val="nil"/>
              <w:right w:val="nil"/>
            </w:tcBorders>
            <w:shd w:val="clear" w:color="auto" w:fill="auto"/>
            <w:noWrap/>
            <w:vAlign w:val="bottom"/>
          </w:tcPr>
          <w:p w14:paraId="7B5DA0B9" w14:textId="77777777" w:rsidR="00D54A92" w:rsidRPr="00211828" w:rsidRDefault="00D54A92" w:rsidP="00D54A92">
            <w:pPr>
              <w:jc w:val="right"/>
              <w:rPr>
                <w:rFonts w:asciiTheme="minorHAnsi" w:hAnsiTheme="minorHAnsi" w:cs="Arial"/>
                <w:sz w:val="20"/>
                <w:szCs w:val="20"/>
              </w:rPr>
            </w:pPr>
            <w:moveTo w:id="1349" w:author="Pippo Cattaneo" w:date="2012-09-26T16:37:00Z">
              <w:r>
                <w:rPr>
                  <w:rFonts w:ascii="Arial" w:hAnsi="Arial" w:cs="Arial"/>
                  <w:sz w:val="18"/>
                  <w:szCs w:val="18"/>
                </w:rPr>
                <w:t>7,57</w:t>
              </w:r>
            </w:moveTo>
          </w:p>
        </w:tc>
        <w:tc>
          <w:tcPr>
            <w:tcW w:w="1080" w:type="dxa"/>
            <w:tcBorders>
              <w:top w:val="nil"/>
              <w:left w:val="nil"/>
              <w:bottom w:val="nil"/>
              <w:right w:val="nil"/>
            </w:tcBorders>
            <w:shd w:val="clear" w:color="auto" w:fill="auto"/>
            <w:noWrap/>
            <w:vAlign w:val="bottom"/>
          </w:tcPr>
          <w:p w14:paraId="51EBE493" w14:textId="77777777" w:rsidR="00D54A92" w:rsidRPr="00211828" w:rsidRDefault="00D54A92" w:rsidP="00D54A92">
            <w:pPr>
              <w:jc w:val="right"/>
              <w:rPr>
                <w:rFonts w:asciiTheme="minorHAnsi" w:hAnsiTheme="minorHAnsi" w:cs="Arial"/>
                <w:sz w:val="20"/>
                <w:szCs w:val="20"/>
              </w:rPr>
            </w:pPr>
            <w:moveTo w:id="1350" w:author="Pippo Cattaneo" w:date="2012-09-26T16:37:00Z">
              <w:r>
                <w:rPr>
                  <w:rFonts w:ascii="Arial" w:hAnsi="Arial" w:cs="Arial"/>
                  <w:sz w:val="18"/>
                  <w:szCs w:val="18"/>
                </w:rPr>
                <w:t>8,51</w:t>
              </w:r>
            </w:moveTo>
          </w:p>
        </w:tc>
        <w:tc>
          <w:tcPr>
            <w:tcW w:w="1080" w:type="dxa"/>
            <w:tcBorders>
              <w:top w:val="nil"/>
              <w:left w:val="nil"/>
              <w:bottom w:val="nil"/>
              <w:right w:val="nil"/>
            </w:tcBorders>
            <w:shd w:val="clear" w:color="auto" w:fill="auto"/>
            <w:noWrap/>
            <w:vAlign w:val="bottom"/>
          </w:tcPr>
          <w:p w14:paraId="61ACAF8C" w14:textId="77777777" w:rsidR="00D54A92" w:rsidRPr="00211828" w:rsidRDefault="00D54A92" w:rsidP="00D54A92">
            <w:pPr>
              <w:jc w:val="right"/>
              <w:rPr>
                <w:rFonts w:asciiTheme="minorHAnsi" w:hAnsiTheme="minorHAnsi" w:cs="Arial"/>
                <w:sz w:val="20"/>
                <w:szCs w:val="20"/>
              </w:rPr>
            </w:pPr>
            <w:moveTo w:id="1351" w:author="Pippo Cattaneo" w:date="2012-09-26T16:37:00Z">
              <w:r>
                <w:rPr>
                  <w:rFonts w:ascii="Arial" w:hAnsi="Arial" w:cs="Arial"/>
                  <w:sz w:val="18"/>
                  <w:szCs w:val="18"/>
                </w:rPr>
                <w:t>7,03</w:t>
              </w:r>
            </w:moveTo>
          </w:p>
        </w:tc>
        <w:tc>
          <w:tcPr>
            <w:tcW w:w="1080" w:type="dxa"/>
            <w:tcBorders>
              <w:top w:val="nil"/>
              <w:left w:val="nil"/>
              <w:bottom w:val="nil"/>
              <w:right w:val="single" w:sz="4" w:space="0" w:color="auto"/>
            </w:tcBorders>
            <w:shd w:val="clear" w:color="auto" w:fill="auto"/>
            <w:noWrap/>
            <w:vAlign w:val="bottom"/>
          </w:tcPr>
          <w:p w14:paraId="38D76706" w14:textId="77777777" w:rsidR="00D54A92" w:rsidRPr="00211828" w:rsidRDefault="00D54A92" w:rsidP="00D54A92">
            <w:pPr>
              <w:jc w:val="right"/>
              <w:rPr>
                <w:rFonts w:asciiTheme="minorHAnsi" w:hAnsiTheme="minorHAnsi" w:cs="Arial"/>
                <w:sz w:val="20"/>
                <w:szCs w:val="20"/>
              </w:rPr>
            </w:pPr>
            <w:moveTo w:id="1352" w:author="Pippo Cattaneo" w:date="2012-09-26T16:37:00Z">
              <w:r>
                <w:rPr>
                  <w:rFonts w:ascii="Arial" w:hAnsi="Arial" w:cs="Arial"/>
                  <w:sz w:val="18"/>
                  <w:szCs w:val="18"/>
                </w:rPr>
                <w:t>5,78</w:t>
              </w:r>
            </w:moveTo>
          </w:p>
        </w:tc>
        <w:tc>
          <w:tcPr>
            <w:tcW w:w="1579" w:type="dxa"/>
            <w:tcBorders>
              <w:top w:val="nil"/>
              <w:left w:val="nil"/>
              <w:bottom w:val="nil"/>
              <w:right w:val="single" w:sz="4" w:space="0" w:color="auto"/>
            </w:tcBorders>
            <w:shd w:val="clear" w:color="auto" w:fill="auto"/>
            <w:noWrap/>
            <w:vAlign w:val="bottom"/>
          </w:tcPr>
          <w:p w14:paraId="3A9830DD" w14:textId="77777777" w:rsidR="00D54A92" w:rsidRPr="00211828" w:rsidRDefault="00D54A92" w:rsidP="00D54A92">
            <w:pPr>
              <w:jc w:val="right"/>
              <w:rPr>
                <w:rFonts w:asciiTheme="minorHAnsi" w:hAnsiTheme="minorHAnsi" w:cs="Arial"/>
                <w:b/>
                <w:sz w:val="20"/>
                <w:szCs w:val="20"/>
              </w:rPr>
            </w:pPr>
            <w:moveTo w:id="1353" w:author="Pippo Cattaneo" w:date="2012-09-26T16:37:00Z">
              <w:r>
                <w:rPr>
                  <w:rFonts w:ascii="Arial" w:hAnsi="Arial" w:cs="Arial"/>
                  <w:b/>
                  <w:bCs/>
                  <w:sz w:val="18"/>
                  <w:szCs w:val="18"/>
                </w:rPr>
                <w:t>7,09</w:t>
              </w:r>
            </w:moveTo>
          </w:p>
        </w:tc>
      </w:tr>
      <w:tr w:rsidR="00D54A92" w14:paraId="0E609E43" w14:textId="77777777" w:rsidTr="00D54A92">
        <w:trPr>
          <w:trHeight w:val="240"/>
        </w:trPr>
        <w:tc>
          <w:tcPr>
            <w:tcW w:w="2694" w:type="dxa"/>
            <w:tcBorders>
              <w:top w:val="nil"/>
              <w:left w:val="single" w:sz="4" w:space="0" w:color="auto"/>
              <w:right w:val="single" w:sz="4" w:space="0" w:color="auto"/>
            </w:tcBorders>
            <w:shd w:val="clear" w:color="auto" w:fill="auto"/>
            <w:noWrap/>
            <w:vAlign w:val="bottom"/>
          </w:tcPr>
          <w:p w14:paraId="7A404845" w14:textId="77777777" w:rsidR="00D54A92" w:rsidRPr="00211828" w:rsidRDefault="00D54A92" w:rsidP="00D54A92">
            <w:pPr>
              <w:rPr>
                <w:rFonts w:asciiTheme="minorHAnsi" w:hAnsiTheme="minorHAnsi" w:cs="Arial"/>
                <w:sz w:val="20"/>
                <w:szCs w:val="20"/>
              </w:rPr>
            </w:pPr>
            <w:moveTo w:id="1354" w:author="Pippo Cattaneo" w:date="2012-09-26T16:37:00Z">
              <w:r>
                <w:rPr>
                  <w:rFonts w:ascii="Arial" w:hAnsi="Arial" w:cs="Arial"/>
                  <w:sz w:val="18"/>
                  <w:szCs w:val="18"/>
                </w:rPr>
                <w:t>Piccole</w:t>
              </w:r>
            </w:moveTo>
          </w:p>
        </w:tc>
        <w:tc>
          <w:tcPr>
            <w:tcW w:w="992" w:type="dxa"/>
            <w:tcBorders>
              <w:top w:val="nil"/>
              <w:left w:val="nil"/>
              <w:right w:val="single" w:sz="4" w:space="0" w:color="auto"/>
            </w:tcBorders>
            <w:shd w:val="clear" w:color="auto" w:fill="auto"/>
            <w:noWrap/>
            <w:vAlign w:val="bottom"/>
          </w:tcPr>
          <w:p w14:paraId="0F216A98" w14:textId="77777777" w:rsidR="00D54A92" w:rsidRPr="00211828" w:rsidRDefault="00D54A92" w:rsidP="00D54A92">
            <w:pPr>
              <w:jc w:val="right"/>
              <w:rPr>
                <w:rFonts w:asciiTheme="minorHAnsi" w:hAnsiTheme="minorHAnsi" w:cs="Arial"/>
                <w:sz w:val="20"/>
                <w:szCs w:val="20"/>
              </w:rPr>
            </w:pPr>
            <w:moveTo w:id="1355" w:author="Pippo Cattaneo" w:date="2012-09-26T16:37:00Z">
              <w:r>
                <w:rPr>
                  <w:rFonts w:ascii="Arial" w:hAnsi="Arial" w:cs="Arial"/>
                  <w:sz w:val="18"/>
                  <w:szCs w:val="18"/>
                </w:rPr>
                <w:t>9</w:t>
              </w:r>
            </w:moveTo>
          </w:p>
        </w:tc>
        <w:tc>
          <w:tcPr>
            <w:tcW w:w="1134" w:type="dxa"/>
            <w:tcBorders>
              <w:top w:val="nil"/>
              <w:left w:val="nil"/>
              <w:right w:val="nil"/>
            </w:tcBorders>
            <w:shd w:val="clear" w:color="auto" w:fill="auto"/>
            <w:noWrap/>
            <w:vAlign w:val="bottom"/>
          </w:tcPr>
          <w:p w14:paraId="1002EF83" w14:textId="77777777" w:rsidR="00D54A92" w:rsidRPr="00211828" w:rsidRDefault="00D54A92" w:rsidP="00D54A92">
            <w:pPr>
              <w:jc w:val="right"/>
              <w:rPr>
                <w:rFonts w:asciiTheme="minorHAnsi" w:hAnsiTheme="minorHAnsi" w:cs="Arial"/>
                <w:sz w:val="20"/>
                <w:szCs w:val="20"/>
              </w:rPr>
            </w:pPr>
            <w:moveTo w:id="1356" w:author="Pippo Cattaneo" w:date="2012-09-26T16:37:00Z">
              <w:r>
                <w:rPr>
                  <w:rFonts w:ascii="Arial" w:hAnsi="Arial" w:cs="Arial"/>
                  <w:sz w:val="18"/>
                  <w:szCs w:val="18"/>
                </w:rPr>
                <w:t>7,09</w:t>
              </w:r>
            </w:moveTo>
          </w:p>
        </w:tc>
        <w:tc>
          <w:tcPr>
            <w:tcW w:w="1080" w:type="dxa"/>
            <w:tcBorders>
              <w:top w:val="nil"/>
              <w:left w:val="nil"/>
              <w:right w:val="nil"/>
            </w:tcBorders>
            <w:shd w:val="clear" w:color="auto" w:fill="auto"/>
            <w:noWrap/>
            <w:vAlign w:val="bottom"/>
          </w:tcPr>
          <w:p w14:paraId="5BAB2119" w14:textId="77777777" w:rsidR="00D54A92" w:rsidRPr="00211828" w:rsidRDefault="00D54A92" w:rsidP="00D54A92">
            <w:pPr>
              <w:jc w:val="right"/>
              <w:rPr>
                <w:rFonts w:asciiTheme="minorHAnsi" w:hAnsiTheme="minorHAnsi" w:cs="Arial"/>
                <w:sz w:val="20"/>
                <w:szCs w:val="20"/>
              </w:rPr>
            </w:pPr>
            <w:moveTo w:id="1357" w:author="Pippo Cattaneo" w:date="2012-09-26T16:37:00Z">
              <w:r>
                <w:rPr>
                  <w:rFonts w:ascii="Arial" w:hAnsi="Arial" w:cs="Arial"/>
                  <w:sz w:val="18"/>
                  <w:szCs w:val="18"/>
                </w:rPr>
                <w:t>6,48</w:t>
              </w:r>
            </w:moveTo>
          </w:p>
        </w:tc>
        <w:tc>
          <w:tcPr>
            <w:tcW w:w="1080" w:type="dxa"/>
            <w:tcBorders>
              <w:top w:val="nil"/>
              <w:left w:val="nil"/>
              <w:right w:val="nil"/>
            </w:tcBorders>
            <w:shd w:val="clear" w:color="auto" w:fill="auto"/>
            <w:noWrap/>
            <w:vAlign w:val="bottom"/>
          </w:tcPr>
          <w:p w14:paraId="4F2191E0" w14:textId="77777777" w:rsidR="00D54A92" w:rsidRPr="00211828" w:rsidRDefault="00D54A92" w:rsidP="00D54A92">
            <w:pPr>
              <w:jc w:val="right"/>
              <w:rPr>
                <w:rFonts w:asciiTheme="minorHAnsi" w:hAnsiTheme="minorHAnsi" w:cs="Arial"/>
                <w:sz w:val="20"/>
                <w:szCs w:val="20"/>
              </w:rPr>
            </w:pPr>
            <w:moveTo w:id="1358" w:author="Pippo Cattaneo" w:date="2012-09-26T16:37:00Z">
              <w:r>
                <w:rPr>
                  <w:rFonts w:ascii="Arial" w:hAnsi="Arial" w:cs="Arial"/>
                  <w:sz w:val="18"/>
                  <w:szCs w:val="18"/>
                </w:rPr>
                <w:t>6,31</w:t>
              </w:r>
            </w:moveTo>
          </w:p>
        </w:tc>
        <w:tc>
          <w:tcPr>
            <w:tcW w:w="1080" w:type="dxa"/>
            <w:tcBorders>
              <w:top w:val="nil"/>
              <w:left w:val="nil"/>
              <w:right w:val="single" w:sz="4" w:space="0" w:color="auto"/>
            </w:tcBorders>
            <w:shd w:val="clear" w:color="auto" w:fill="auto"/>
            <w:noWrap/>
            <w:vAlign w:val="bottom"/>
          </w:tcPr>
          <w:p w14:paraId="55E61764" w14:textId="77777777" w:rsidR="00D54A92" w:rsidRPr="00211828" w:rsidRDefault="00D54A92" w:rsidP="00D54A92">
            <w:pPr>
              <w:jc w:val="right"/>
              <w:rPr>
                <w:rFonts w:asciiTheme="minorHAnsi" w:hAnsiTheme="minorHAnsi" w:cs="Arial"/>
                <w:sz w:val="20"/>
                <w:szCs w:val="20"/>
              </w:rPr>
            </w:pPr>
            <w:moveTo w:id="1359" w:author="Pippo Cattaneo" w:date="2012-09-26T16:37:00Z">
              <w:r>
                <w:rPr>
                  <w:rFonts w:ascii="Arial" w:hAnsi="Arial" w:cs="Arial"/>
                  <w:sz w:val="18"/>
                  <w:szCs w:val="18"/>
                </w:rPr>
                <w:t>6,58</w:t>
              </w:r>
            </w:moveTo>
          </w:p>
        </w:tc>
        <w:tc>
          <w:tcPr>
            <w:tcW w:w="1579" w:type="dxa"/>
            <w:tcBorders>
              <w:top w:val="nil"/>
              <w:left w:val="nil"/>
              <w:right w:val="single" w:sz="4" w:space="0" w:color="auto"/>
            </w:tcBorders>
            <w:shd w:val="clear" w:color="auto" w:fill="auto"/>
            <w:noWrap/>
            <w:vAlign w:val="bottom"/>
          </w:tcPr>
          <w:p w14:paraId="771C2912" w14:textId="77777777" w:rsidR="00D54A92" w:rsidRPr="00211828" w:rsidRDefault="00D54A92" w:rsidP="00D54A92">
            <w:pPr>
              <w:jc w:val="right"/>
              <w:rPr>
                <w:rFonts w:asciiTheme="minorHAnsi" w:hAnsiTheme="minorHAnsi" w:cs="Arial"/>
                <w:b/>
                <w:sz w:val="20"/>
                <w:szCs w:val="20"/>
              </w:rPr>
            </w:pPr>
            <w:moveTo w:id="1360" w:author="Pippo Cattaneo" w:date="2012-09-26T16:37:00Z">
              <w:r>
                <w:rPr>
                  <w:rFonts w:ascii="Arial" w:hAnsi="Arial" w:cs="Arial"/>
                  <w:b/>
                  <w:bCs/>
                  <w:sz w:val="18"/>
                  <w:szCs w:val="18"/>
                </w:rPr>
                <w:t>6,62</w:t>
              </w:r>
            </w:moveTo>
          </w:p>
        </w:tc>
      </w:tr>
      <w:tr w:rsidR="00D54A92" w14:paraId="1991F52D" w14:textId="77777777" w:rsidTr="00D54A92">
        <w:trPr>
          <w:trHeight w:val="240"/>
        </w:trPr>
        <w:tc>
          <w:tcPr>
            <w:tcW w:w="2694" w:type="dxa"/>
            <w:tcBorders>
              <w:top w:val="nil"/>
              <w:left w:val="single" w:sz="4" w:space="0" w:color="auto"/>
              <w:bottom w:val="single" w:sz="4" w:space="0" w:color="auto"/>
              <w:right w:val="single" w:sz="4" w:space="0" w:color="auto"/>
            </w:tcBorders>
            <w:shd w:val="clear" w:color="auto" w:fill="BFBFBF" w:themeFill="background1" w:themeFillShade="BF"/>
            <w:noWrap/>
            <w:vAlign w:val="bottom"/>
          </w:tcPr>
          <w:p w14:paraId="2BA43A98" w14:textId="77777777" w:rsidR="00D54A92" w:rsidRPr="00211828" w:rsidRDefault="00D54A92" w:rsidP="00D54A92">
            <w:pPr>
              <w:rPr>
                <w:rFonts w:asciiTheme="minorHAnsi" w:hAnsiTheme="minorHAnsi" w:cs="Arial"/>
                <w:sz w:val="20"/>
                <w:szCs w:val="20"/>
              </w:rPr>
            </w:pPr>
            <w:proofErr w:type="spellStart"/>
            <w:moveTo w:id="1361" w:author="Pippo Cattaneo" w:date="2012-09-26T16:37:00Z">
              <w:r>
                <w:rPr>
                  <w:rFonts w:ascii="Arial" w:hAnsi="Arial" w:cs="Arial"/>
                  <w:sz w:val="18"/>
                  <w:szCs w:val="18"/>
                </w:rPr>
                <w:t>N.C</w:t>
              </w:r>
              <w:proofErr w:type="spellEnd"/>
              <w:r>
                <w:rPr>
                  <w:rFonts w:ascii="Arial" w:hAnsi="Arial" w:cs="Arial"/>
                  <w:sz w:val="18"/>
                  <w:szCs w:val="18"/>
                </w:rPr>
                <w:t>.</w:t>
              </w:r>
            </w:moveTo>
          </w:p>
        </w:tc>
        <w:tc>
          <w:tcPr>
            <w:tcW w:w="992" w:type="dxa"/>
            <w:tcBorders>
              <w:top w:val="nil"/>
              <w:left w:val="nil"/>
              <w:bottom w:val="single" w:sz="4" w:space="0" w:color="auto"/>
              <w:right w:val="single" w:sz="4" w:space="0" w:color="auto"/>
            </w:tcBorders>
            <w:shd w:val="clear" w:color="auto" w:fill="BFBFBF" w:themeFill="background1" w:themeFillShade="BF"/>
            <w:noWrap/>
            <w:vAlign w:val="bottom"/>
          </w:tcPr>
          <w:p w14:paraId="5668B348" w14:textId="77777777" w:rsidR="00D54A92" w:rsidRPr="00211828" w:rsidRDefault="00D54A92" w:rsidP="00D54A92">
            <w:pPr>
              <w:jc w:val="right"/>
              <w:rPr>
                <w:rFonts w:asciiTheme="minorHAnsi" w:hAnsiTheme="minorHAnsi" w:cs="Arial"/>
                <w:sz w:val="20"/>
                <w:szCs w:val="20"/>
              </w:rPr>
            </w:pPr>
            <w:moveTo w:id="1362" w:author="Pippo Cattaneo" w:date="2012-09-26T16:37:00Z">
              <w:r>
                <w:rPr>
                  <w:rFonts w:ascii="Arial" w:hAnsi="Arial" w:cs="Arial"/>
                  <w:sz w:val="18"/>
                  <w:szCs w:val="18"/>
                </w:rPr>
                <w:t>1</w:t>
              </w:r>
            </w:moveTo>
          </w:p>
        </w:tc>
        <w:tc>
          <w:tcPr>
            <w:tcW w:w="1134" w:type="dxa"/>
            <w:tcBorders>
              <w:top w:val="nil"/>
              <w:left w:val="nil"/>
              <w:bottom w:val="single" w:sz="4" w:space="0" w:color="auto"/>
              <w:right w:val="nil"/>
            </w:tcBorders>
            <w:shd w:val="clear" w:color="auto" w:fill="BFBFBF" w:themeFill="background1" w:themeFillShade="BF"/>
            <w:noWrap/>
            <w:vAlign w:val="bottom"/>
          </w:tcPr>
          <w:p w14:paraId="09B2B7BD" w14:textId="77777777" w:rsidR="00D54A92" w:rsidRPr="00211828" w:rsidRDefault="00D54A92" w:rsidP="00D54A92">
            <w:pPr>
              <w:jc w:val="right"/>
              <w:rPr>
                <w:rFonts w:asciiTheme="minorHAnsi" w:hAnsiTheme="minorHAnsi" w:cs="Arial"/>
                <w:sz w:val="20"/>
                <w:szCs w:val="20"/>
              </w:rPr>
            </w:pPr>
            <w:moveTo w:id="1363" w:author="Pippo Cattaneo" w:date="2012-09-26T16:37:00Z">
              <w:r>
                <w:rPr>
                  <w:rFonts w:ascii="Arial" w:hAnsi="Arial" w:cs="Arial"/>
                  <w:sz w:val="18"/>
                  <w:szCs w:val="18"/>
                </w:rPr>
                <w:t>0,00</w:t>
              </w:r>
            </w:moveTo>
          </w:p>
        </w:tc>
        <w:tc>
          <w:tcPr>
            <w:tcW w:w="1080" w:type="dxa"/>
            <w:tcBorders>
              <w:top w:val="nil"/>
              <w:left w:val="nil"/>
              <w:bottom w:val="single" w:sz="4" w:space="0" w:color="auto"/>
              <w:right w:val="nil"/>
            </w:tcBorders>
            <w:shd w:val="clear" w:color="auto" w:fill="BFBFBF" w:themeFill="background1" w:themeFillShade="BF"/>
            <w:noWrap/>
            <w:vAlign w:val="bottom"/>
          </w:tcPr>
          <w:p w14:paraId="283F7453" w14:textId="77777777" w:rsidR="00D54A92" w:rsidRPr="00211828" w:rsidRDefault="00D54A92" w:rsidP="00D54A92">
            <w:pPr>
              <w:jc w:val="right"/>
              <w:rPr>
                <w:rFonts w:asciiTheme="minorHAnsi" w:hAnsiTheme="minorHAnsi" w:cs="Arial"/>
                <w:sz w:val="20"/>
                <w:szCs w:val="20"/>
              </w:rPr>
            </w:pPr>
            <w:moveTo w:id="1364" w:author="Pippo Cattaneo" w:date="2012-09-26T16:37:00Z">
              <w:r>
                <w:rPr>
                  <w:rFonts w:ascii="Arial" w:hAnsi="Arial" w:cs="Arial"/>
                  <w:sz w:val="18"/>
                  <w:szCs w:val="18"/>
                </w:rPr>
                <w:t>1,11</w:t>
              </w:r>
            </w:moveTo>
          </w:p>
        </w:tc>
        <w:tc>
          <w:tcPr>
            <w:tcW w:w="1080" w:type="dxa"/>
            <w:tcBorders>
              <w:top w:val="nil"/>
              <w:left w:val="nil"/>
              <w:bottom w:val="single" w:sz="4" w:space="0" w:color="auto"/>
              <w:right w:val="nil"/>
            </w:tcBorders>
            <w:shd w:val="clear" w:color="auto" w:fill="BFBFBF" w:themeFill="background1" w:themeFillShade="BF"/>
            <w:noWrap/>
            <w:vAlign w:val="bottom"/>
          </w:tcPr>
          <w:p w14:paraId="255E6381" w14:textId="77777777" w:rsidR="00D54A92" w:rsidRPr="00211828" w:rsidRDefault="00D54A92" w:rsidP="00D54A92">
            <w:pPr>
              <w:jc w:val="right"/>
              <w:rPr>
                <w:rFonts w:asciiTheme="minorHAnsi" w:hAnsiTheme="minorHAnsi" w:cs="Arial"/>
                <w:sz w:val="20"/>
                <w:szCs w:val="20"/>
              </w:rPr>
            </w:pPr>
            <w:moveTo w:id="1365" w:author="Pippo Cattaneo" w:date="2012-09-26T16:37:00Z">
              <w:r>
                <w:rPr>
                  <w:rFonts w:ascii="Arial" w:hAnsi="Arial" w:cs="Arial"/>
                  <w:sz w:val="18"/>
                  <w:szCs w:val="18"/>
                </w:rPr>
                <w:t>0,22</w:t>
              </w:r>
            </w:moveTo>
          </w:p>
        </w:tc>
        <w:tc>
          <w:tcPr>
            <w:tcW w:w="1080" w:type="dxa"/>
            <w:tcBorders>
              <w:top w:val="nil"/>
              <w:left w:val="nil"/>
              <w:bottom w:val="single" w:sz="4" w:space="0" w:color="auto"/>
              <w:right w:val="single" w:sz="4" w:space="0" w:color="auto"/>
            </w:tcBorders>
            <w:shd w:val="clear" w:color="auto" w:fill="BFBFBF" w:themeFill="background1" w:themeFillShade="BF"/>
            <w:noWrap/>
            <w:vAlign w:val="bottom"/>
          </w:tcPr>
          <w:p w14:paraId="311C0D0D" w14:textId="77777777" w:rsidR="00D54A92" w:rsidRPr="00211828" w:rsidRDefault="00D54A92" w:rsidP="00D54A92">
            <w:pPr>
              <w:jc w:val="right"/>
              <w:rPr>
                <w:rFonts w:asciiTheme="minorHAnsi" w:hAnsiTheme="minorHAnsi" w:cs="Arial"/>
                <w:sz w:val="20"/>
                <w:szCs w:val="20"/>
              </w:rPr>
            </w:pPr>
            <w:moveTo w:id="1366" w:author="Pippo Cattaneo" w:date="2012-09-26T16:37:00Z">
              <w:r>
                <w:rPr>
                  <w:rFonts w:ascii="Arial" w:hAnsi="Arial" w:cs="Arial"/>
                  <w:sz w:val="18"/>
                  <w:szCs w:val="18"/>
                </w:rPr>
                <w:t>0,15</w:t>
              </w:r>
            </w:moveTo>
          </w:p>
        </w:tc>
        <w:tc>
          <w:tcPr>
            <w:tcW w:w="1579" w:type="dxa"/>
            <w:tcBorders>
              <w:top w:val="nil"/>
              <w:left w:val="nil"/>
              <w:bottom w:val="single" w:sz="4" w:space="0" w:color="auto"/>
              <w:right w:val="single" w:sz="4" w:space="0" w:color="auto"/>
            </w:tcBorders>
            <w:shd w:val="clear" w:color="auto" w:fill="BFBFBF" w:themeFill="background1" w:themeFillShade="BF"/>
            <w:noWrap/>
            <w:vAlign w:val="bottom"/>
          </w:tcPr>
          <w:p w14:paraId="1C2D869D" w14:textId="77777777" w:rsidR="00D54A92" w:rsidRPr="00211828" w:rsidRDefault="00D54A92" w:rsidP="00D54A92">
            <w:pPr>
              <w:jc w:val="right"/>
              <w:rPr>
                <w:rFonts w:asciiTheme="minorHAnsi" w:hAnsiTheme="minorHAnsi" w:cs="Arial"/>
                <w:b/>
                <w:sz w:val="20"/>
                <w:szCs w:val="20"/>
              </w:rPr>
            </w:pPr>
            <w:moveTo w:id="1367" w:author="Pippo Cattaneo" w:date="2012-09-26T16:37:00Z">
              <w:r>
                <w:rPr>
                  <w:rFonts w:ascii="Arial" w:hAnsi="Arial" w:cs="Arial"/>
                  <w:b/>
                  <w:bCs/>
                  <w:sz w:val="18"/>
                  <w:szCs w:val="18"/>
                </w:rPr>
                <w:t>0,34</w:t>
              </w:r>
            </w:moveTo>
          </w:p>
        </w:tc>
      </w:tr>
    </w:tbl>
    <w:p w14:paraId="0F778569" w14:textId="54C6747C" w:rsidR="00D54A92" w:rsidRDefault="00D54A92" w:rsidP="00D54A92">
      <w:pPr>
        <w:pStyle w:val="Didascalia"/>
        <w:rPr>
          <w:ins w:id="1368" w:author="Pippo Cattaneo" w:date="2012-09-26T17:09:00Z"/>
        </w:rPr>
      </w:pPr>
      <w:bookmarkStart w:id="1369" w:name="_Ref336443405"/>
      <w:bookmarkStart w:id="1370" w:name="_Toc210395136"/>
      <w:moveTo w:id="1371" w:author="Pippo Cattaneo" w:date="2012-09-26T16:37:00Z">
        <w:r w:rsidRPr="002C0917">
          <w:t xml:space="preserve">Tabella </w:t>
        </w:r>
      </w:moveTo>
      <w:ins w:id="1372" w:author="Pippo Cattaneo" w:date="2012-09-26T16:40:00Z">
        <w:r w:rsidR="007D5A9F">
          <w:fldChar w:fldCharType="begin"/>
        </w:r>
        <w:r w:rsidR="007D5A9F">
          <w:instrText xml:space="preserve"> SEQ Tabella \* ARABIC </w:instrText>
        </w:r>
      </w:ins>
      <w:r w:rsidR="007D5A9F">
        <w:fldChar w:fldCharType="separate"/>
      </w:r>
      <w:ins w:id="1373" w:author="Giuseppe Cattaneo" w:date="2012-09-27T20:07:00Z">
        <w:r w:rsidR="00654C12">
          <w:rPr>
            <w:noProof/>
          </w:rPr>
          <w:t>2</w:t>
        </w:r>
      </w:ins>
      <w:ins w:id="1374" w:author="Pippo Cattaneo" w:date="2012-09-26T16:40:00Z">
        <w:r w:rsidR="007D5A9F">
          <w:fldChar w:fldCharType="end"/>
        </w:r>
      </w:ins>
      <w:bookmarkEnd w:id="1369"/>
      <w:moveTo w:id="1375" w:author="Pippo Cattaneo" w:date="2012-09-26T16:37:00Z">
        <w:del w:id="1376" w:author="Pippo Cattaneo" w:date="2012-09-26T16:40:00Z">
          <w:r w:rsidDel="007D5A9F">
            <w:fldChar w:fldCharType="begin"/>
          </w:r>
          <w:r w:rsidDel="007D5A9F">
            <w:delInstrText xml:space="preserve"> SEQ Tabella \* ARABIC </w:delInstrText>
          </w:r>
          <w:r w:rsidDel="007D5A9F">
            <w:fldChar w:fldCharType="separate"/>
          </w:r>
          <w:r w:rsidDel="007D5A9F">
            <w:rPr>
              <w:noProof/>
            </w:rPr>
            <w:delText>2</w:delText>
          </w:r>
          <w:r w:rsidDel="007D5A9F">
            <w:rPr>
              <w:noProof/>
            </w:rPr>
            <w:fldChar w:fldCharType="end"/>
          </w:r>
        </w:del>
        <w:r w:rsidRPr="002C0917">
          <w:t xml:space="preserve">: Analisi della distribuzione dei 4 </w:t>
        </w:r>
        <w:proofErr w:type="spellStart"/>
        <w:r w:rsidRPr="002C0917">
          <w:t>KPI</w:t>
        </w:r>
        <w:proofErr w:type="spellEnd"/>
        <w:r w:rsidRPr="002C0917">
          <w:t xml:space="preserve"> nel campione rispetto all</w:t>
        </w:r>
        <w:r w:rsidRPr="000436AF">
          <w:t>e dimensioni delle Amministrazioni</w:t>
        </w:r>
      </w:moveTo>
      <w:bookmarkEnd w:id="1370"/>
    </w:p>
    <w:p w14:paraId="2AE1C3BA" w14:textId="780AEB40" w:rsidR="00FB7D11" w:rsidRPr="001A7BA9" w:rsidDel="00625325" w:rsidRDefault="00FB7D11">
      <w:pPr>
        <w:rPr>
          <w:del w:id="1377" w:author="Pippo Cattaneo" w:date="2012-09-27T17:16:00Z"/>
        </w:rPr>
        <w:pPrChange w:id="1378" w:author="Pippo Cattaneo" w:date="2012-09-26T17:09:00Z">
          <w:pPr>
            <w:pStyle w:val="Didascalia"/>
          </w:pPr>
        </w:pPrChange>
      </w:pPr>
    </w:p>
    <w:moveToRangeEnd w:id="1332"/>
    <w:p w14:paraId="2A9DC98A" w14:textId="77777777" w:rsidR="00D54A92" w:rsidRDefault="00D54A92">
      <w:pPr>
        <w:pStyle w:val="Corpodeltesto"/>
      </w:pPr>
    </w:p>
    <w:tbl>
      <w:tblPr>
        <w:tblW w:w="9639" w:type="dxa"/>
        <w:tblInd w:w="55" w:type="dxa"/>
        <w:tblLayout w:type="fixed"/>
        <w:tblCellMar>
          <w:left w:w="70" w:type="dxa"/>
          <w:right w:w="70" w:type="dxa"/>
        </w:tblCellMar>
        <w:tblLook w:val="04A0" w:firstRow="1" w:lastRow="0" w:firstColumn="1" w:lastColumn="0" w:noHBand="0" w:noVBand="1"/>
      </w:tblPr>
      <w:tblGrid>
        <w:gridCol w:w="885"/>
        <w:gridCol w:w="633"/>
        <w:gridCol w:w="885"/>
        <w:gridCol w:w="884"/>
        <w:gridCol w:w="884"/>
        <w:gridCol w:w="884"/>
        <w:gridCol w:w="764"/>
        <w:gridCol w:w="764"/>
        <w:gridCol w:w="764"/>
        <w:gridCol w:w="764"/>
        <w:gridCol w:w="764"/>
        <w:gridCol w:w="764"/>
      </w:tblGrid>
      <w:tr w:rsidR="00E647BB" w:rsidRPr="00AF6A96" w14:paraId="003CC9CF" w14:textId="77777777" w:rsidTr="00AA08FA">
        <w:trPr>
          <w:trHeight w:val="220"/>
        </w:trPr>
        <w:tc>
          <w:tcPr>
            <w:tcW w:w="920" w:type="dxa"/>
            <w:tcBorders>
              <w:top w:val="nil"/>
              <w:left w:val="nil"/>
              <w:bottom w:val="nil"/>
              <w:right w:val="nil"/>
            </w:tcBorders>
            <w:shd w:val="clear" w:color="auto" w:fill="auto"/>
            <w:noWrap/>
            <w:vAlign w:val="bottom"/>
            <w:hideMark/>
          </w:tcPr>
          <w:p w14:paraId="071A1806" w14:textId="77777777" w:rsidR="00E647BB" w:rsidRPr="00AA08FA" w:rsidRDefault="00E647BB" w:rsidP="00E647BB">
            <w:pPr>
              <w:rPr>
                <w:rFonts w:ascii="Arial" w:hAnsi="Arial" w:cs="Arial"/>
                <w:b/>
                <w:sz w:val="18"/>
                <w:szCs w:val="18"/>
              </w:rPr>
            </w:pPr>
          </w:p>
        </w:tc>
        <w:tc>
          <w:tcPr>
            <w:tcW w:w="655" w:type="dxa"/>
            <w:tcBorders>
              <w:top w:val="nil"/>
              <w:left w:val="nil"/>
              <w:bottom w:val="nil"/>
              <w:right w:val="nil"/>
            </w:tcBorders>
            <w:shd w:val="clear" w:color="auto" w:fill="auto"/>
            <w:noWrap/>
            <w:vAlign w:val="bottom"/>
            <w:hideMark/>
          </w:tcPr>
          <w:p w14:paraId="0F1854CE" w14:textId="77777777" w:rsidR="00E647BB" w:rsidRPr="00AA08FA" w:rsidRDefault="00E647BB" w:rsidP="00E647BB">
            <w:pPr>
              <w:rPr>
                <w:rFonts w:ascii="Arial" w:hAnsi="Arial" w:cs="Arial"/>
                <w:b/>
                <w:sz w:val="18"/>
                <w:szCs w:val="18"/>
              </w:rPr>
            </w:pPr>
          </w:p>
        </w:tc>
        <w:tc>
          <w:tcPr>
            <w:tcW w:w="920" w:type="dxa"/>
            <w:tcBorders>
              <w:top w:val="single" w:sz="4" w:space="0" w:color="auto"/>
              <w:left w:val="single" w:sz="4" w:space="0" w:color="auto"/>
              <w:bottom w:val="nil"/>
              <w:right w:val="nil"/>
            </w:tcBorders>
            <w:shd w:val="clear" w:color="auto" w:fill="auto"/>
            <w:noWrap/>
            <w:vAlign w:val="bottom"/>
            <w:hideMark/>
          </w:tcPr>
          <w:p w14:paraId="337A2646"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2007</w:t>
            </w:r>
          </w:p>
        </w:tc>
        <w:tc>
          <w:tcPr>
            <w:tcW w:w="920" w:type="dxa"/>
            <w:tcBorders>
              <w:top w:val="single" w:sz="4" w:space="0" w:color="auto"/>
              <w:left w:val="nil"/>
              <w:bottom w:val="nil"/>
              <w:right w:val="nil"/>
            </w:tcBorders>
            <w:shd w:val="clear" w:color="auto" w:fill="auto"/>
            <w:noWrap/>
            <w:vAlign w:val="bottom"/>
            <w:hideMark/>
          </w:tcPr>
          <w:p w14:paraId="701B112F"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2008</w:t>
            </w:r>
          </w:p>
        </w:tc>
        <w:tc>
          <w:tcPr>
            <w:tcW w:w="920" w:type="dxa"/>
            <w:tcBorders>
              <w:top w:val="single" w:sz="4" w:space="0" w:color="auto"/>
              <w:left w:val="nil"/>
              <w:bottom w:val="nil"/>
              <w:right w:val="nil"/>
            </w:tcBorders>
            <w:shd w:val="clear" w:color="auto" w:fill="auto"/>
            <w:noWrap/>
            <w:vAlign w:val="bottom"/>
            <w:hideMark/>
          </w:tcPr>
          <w:p w14:paraId="596F3C65"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2009</w:t>
            </w:r>
          </w:p>
        </w:tc>
        <w:tc>
          <w:tcPr>
            <w:tcW w:w="920" w:type="dxa"/>
            <w:tcBorders>
              <w:top w:val="single" w:sz="4" w:space="0" w:color="auto"/>
              <w:left w:val="nil"/>
              <w:bottom w:val="nil"/>
              <w:right w:val="nil"/>
            </w:tcBorders>
            <w:shd w:val="clear" w:color="auto" w:fill="auto"/>
            <w:noWrap/>
            <w:vAlign w:val="bottom"/>
            <w:hideMark/>
          </w:tcPr>
          <w:p w14:paraId="1B6CE681"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2010</w:t>
            </w:r>
          </w:p>
        </w:tc>
        <w:tc>
          <w:tcPr>
            <w:tcW w:w="794" w:type="dxa"/>
            <w:tcBorders>
              <w:top w:val="single" w:sz="4" w:space="0" w:color="auto"/>
              <w:left w:val="single" w:sz="4" w:space="0" w:color="auto"/>
              <w:bottom w:val="nil"/>
              <w:right w:val="nil"/>
            </w:tcBorders>
            <w:shd w:val="clear" w:color="auto" w:fill="auto"/>
            <w:noWrap/>
            <w:vAlign w:val="bottom"/>
            <w:hideMark/>
          </w:tcPr>
          <w:p w14:paraId="3BD3A759"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2008</w:t>
            </w:r>
          </w:p>
        </w:tc>
        <w:tc>
          <w:tcPr>
            <w:tcW w:w="794" w:type="dxa"/>
            <w:tcBorders>
              <w:top w:val="single" w:sz="4" w:space="0" w:color="auto"/>
              <w:left w:val="nil"/>
              <w:bottom w:val="single" w:sz="4" w:space="0" w:color="auto"/>
            </w:tcBorders>
            <w:shd w:val="clear" w:color="auto" w:fill="auto"/>
            <w:noWrap/>
            <w:vAlign w:val="bottom"/>
            <w:hideMark/>
          </w:tcPr>
          <w:p w14:paraId="41C7DBEC"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2009</w:t>
            </w:r>
          </w:p>
        </w:tc>
        <w:tc>
          <w:tcPr>
            <w:tcW w:w="794" w:type="dxa"/>
            <w:tcBorders>
              <w:top w:val="single" w:sz="4" w:space="0" w:color="auto"/>
              <w:bottom w:val="single" w:sz="4" w:space="0" w:color="auto"/>
              <w:right w:val="single" w:sz="4" w:space="0" w:color="auto"/>
            </w:tcBorders>
            <w:shd w:val="clear" w:color="auto" w:fill="auto"/>
            <w:noWrap/>
            <w:vAlign w:val="bottom"/>
            <w:hideMark/>
          </w:tcPr>
          <w:p w14:paraId="2B4CB75D"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2010</w:t>
            </w:r>
          </w:p>
        </w:tc>
        <w:tc>
          <w:tcPr>
            <w:tcW w:w="794" w:type="dxa"/>
            <w:tcBorders>
              <w:top w:val="single" w:sz="4" w:space="0" w:color="auto"/>
              <w:left w:val="nil"/>
              <w:bottom w:val="single" w:sz="4" w:space="0" w:color="auto"/>
              <w:right w:val="nil"/>
            </w:tcBorders>
            <w:shd w:val="clear" w:color="auto" w:fill="auto"/>
            <w:noWrap/>
            <w:vAlign w:val="bottom"/>
            <w:hideMark/>
          </w:tcPr>
          <w:p w14:paraId="39234154"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2008</w:t>
            </w:r>
          </w:p>
        </w:tc>
        <w:tc>
          <w:tcPr>
            <w:tcW w:w="794" w:type="dxa"/>
            <w:tcBorders>
              <w:top w:val="single" w:sz="4" w:space="0" w:color="auto"/>
              <w:left w:val="nil"/>
              <w:bottom w:val="single" w:sz="4" w:space="0" w:color="auto"/>
            </w:tcBorders>
            <w:shd w:val="clear" w:color="auto" w:fill="auto"/>
            <w:noWrap/>
            <w:vAlign w:val="bottom"/>
            <w:hideMark/>
          </w:tcPr>
          <w:p w14:paraId="188E057D"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2009</w:t>
            </w:r>
          </w:p>
        </w:tc>
        <w:tc>
          <w:tcPr>
            <w:tcW w:w="794" w:type="dxa"/>
            <w:tcBorders>
              <w:top w:val="single" w:sz="4" w:space="0" w:color="auto"/>
              <w:bottom w:val="single" w:sz="4" w:space="0" w:color="auto"/>
              <w:right w:val="single" w:sz="4" w:space="0" w:color="auto"/>
            </w:tcBorders>
            <w:shd w:val="clear" w:color="auto" w:fill="auto"/>
            <w:noWrap/>
            <w:vAlign w:val="bottom"/>
            <w:hideMark/>
          </w:tcPr>
          <w:p w14:paraId="1B755B50" w14:textId="77777777" w:rsidR="00B856F2" w:rsidRDefault="00E647BB">
            <w:pPr>
              <w:spacing w:before="240" w:after="60"/>
              <w:jc w:val="center"/>
              <w:outlineLvl w:val="6"/>
              <w:rPr>
                <w:rFonts w:ascii="Arial" w:hAnsi="Arial" w:cs="Arial"/>
                <w:b/>
                <w:sz w:val="18"/>
                <w:szCs w:val="18"/>
              </w:rPr>
            </w:pPr>
            <w:r w:rsidRPr="00AA08FA">
              <w:rPr>
                <w:rFonts w:ascii="Arial" w:hAnsi="Arial" w:cs="Arial"/>
                <w:b/>
                <w:sz w:val="18"/>
                <w:szCs w:val="18"/>
              </w:rPr>
              <w:t>Δ% 2010</w:t>
            </w:r>
          </w:p>
        </w:tc>
      </w:tr>
      <w:tr w:rsidR="00AA08FA" w:rsidRPr="00E647BB" w14:paraId="6B0E5FE3" w14:textId="77777777" w:rsidTr="00AA08FA">
        <w:trPr>
          <w:trHeight w:val="220"/>
        </w:trPr>
        <w:tc>
          <w:tcPr>
            <w:tcW w:w="92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3716B116" w14:textId="77777777" w:rsidR="00E647BB" w:rsidRPr="00E647BB" w:rsidRDefault="00E647BB" w:rsidP="00E647BB">
            <w:pPr>
              <w:jc w:val="center"/>
              <w:rPr>
                <w:rFonts w:ascii="Arial" w:hAnsi="Arial" w:cs="Arial"/>
                <w:sz w:val="18"/>
                <w:szCs w:val="18"/>
              </w:rPr>
            </w:pPr>
            <w:r w:rsidRPr="00E647BB">
              <w:rPr>
                <w:rFonts w:ascii="Arial" w:hAnsi="Arial" w:cs="Arial"/>
                <w:sz w:val="18"/>
                <w:szCs w:val="18"/>
              </w:rPr>
              <w:t>Grandi</w:t>
            </w:r>
          </w:p>
        </w:tc>
        <w:tc>
          <w:tcPr>
            <w:tcW w:w="655" w:type="dxa"/>
            <w:tcBorders>
              <w:top w:val="single" w:sz="4" w:space="0" w:color="auto"/>
              <w:left w:val="nil"/>
              <w:bottom w:val="nil"/>
              <w:right w:val="nil"/>
            </w:tcBorders>
            <w:shd w:val="clear" w:color="auto" w:fill="auto"/>
            <w:noWrap/>
            <w:vAlign w:val="bottom"/>
            <w:hideMark/>
          </w:tcPr>
          <w:p w14:paraId="7C947D3F"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1</w:t>
            </w:r>
          </w:p>
        </w:tc>
        <w:tc>
          <w:tcPr>
            <w:tcW w:w="920" w:type="dxa"/>
            <w:tcBorders>
              <w:top w:val="single" w:sz="4" w:space="0" w:color="auto"/>
              <w:left w:val="single" w:sz="4" w:space="0" w:color="auto"/>
              <w:bottom w:val="nil"/>
              <w:right w:val="nil"/>
            </w:tcBorders>
            <w:shd w:val="clear" w:color="auto" w:fill="auto"/>
            <w:noWrap/>
            <w:vAlign w:val="bottom"/>
            <w:hideMark/>
          </w:tcPr>
          <w:p w14:paraId="6795C37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8,42</w:t>
            </w:r>
          </w:p>
        </w:tc>
        <w:tc>
          <w:tcPr>
            <w:tcW w:w="920" w:type="dxa"/>
            <w:tcBorders>
              <w:top w:val="single" w:sz="4" w:space="0" w:color="auto"/>
              <w:left w:val="nil"/>
              <w:bottom w:val="nil"/>
              <w:right w:val="nil"/>
            </w:tcBorders>
            <w:shd w:val="clear" w:color="auto" w:fill="auto"/>
            <w:noWrap/>
            <w:vAlign w:val="bottom"/>
            <w:hideMark/>
          </w:tcPr>
          <w:p w14:paraId="77785D2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7,33</w:t>
            </w:r>
          </w:p>
        </w:tc>
        <w:tc>
          <w:tcPr>
            <w:tcW w:w="920" w:type="dxa"/>
            <w:tcBorders>
              <w:top w:val="single" w:sz="4" w:space="0" w:color="auto"/>
              <w:left w:val="nil"/>
              <w:bottom w:val="nil"/>
              <w:right w:val="nil"/>
            </w:tcBorders>
            <w:shd w:val="clear" w:color="auto" w:fill="auto"/>
            <w:noWrap/>
            <w:vAlign w:val="bottom"/>
            <w:hideMark/>
          </w:tcPr>
          <w:p w14:paraId="5F9AB8D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8,40</w:t>
            </w:r>
          </w:p>
        </w:tc>
        <w:tc>
          <w:tcPr>
            <w:tcW w:w="920" w:type="dxa"/>
            <w:tcBorders>
              <w:top w:val="single" w:sz="4" w:space="0" w:color="auto"/>
              <w:left w:val="nil"/>
              <w:bottom w:val="nil"/>
              <w:right w:val="single" w:sz="4" w:space="0" w:color="auto"/>
            </w:tcBorders>
            <w:shd w:val="clear" w:color="auto" w:fill="auto"/>
            <w:noWrap/>
            <w:vAlign w:val="bottom"/>
            <w:hideMark/>
          </w:tcPr>
          <w:p w14:paraId="4DB142B4"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8,50</w:t>
            </w:r>
          </w:p>
        </w:tc>
        <w:tc>
          <w:tcPr>
            <w:tcW w:w="794" w:type="dxa"/>
            <w:tcBorders>
              <w:top w:val="single" w:sz="4" w:space="0" w:color="auto"/>
              <w:left w:val="nil"/>
              <w:bottom w:val="nil"/>
              <w:right w:val="nil"/>
            </w:tcBorders>
            <w:shd w:val="clear" w:color="auto" w:fill="auto"/>
            <w:noWrap/>
            <w:vAlign w:val="bottom"/>
            <w:hideMark/>
          </w:tcPr>
          <w:p w14:paraId="2458DB3E"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-1,09 </w:t>
            </w:r>
          </w:p>
        </w:tc>
        <w:tc>
          <w:tcPr>
            <w:tcW w:w="794" w:type="dxa"/>
            <w:tcBorders>
              <w:top w:val="single" w:sz="4" w:space="0" w:color="auto"/>
              <w:left w:val="nil"/>
              <w:bottom w:val="nil"/>
              <w:right w:val="nil"/>
            </w:tcBorders>
            <w:shd w:val="clear" w:color="auto" w:fill="auto"/>
            <w:noWrap/>
            <w:vAlign w:val="bottom"/>
            <w:hideMark/>
          </w:tcPr>
          <w:p w14:paraId="7FDFA9E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1,07 </w:t>
            </w:r>
          </w:p>
        </w:tc>
        <w:tc>
          <w:tcPr>
            <w:tcW w:w="794" w:type="dxa"/>
            <w:tcBorders>
              <w:top w:val="single" w:sz="4" w:space="0" w:color="auto"/>
              <w:left w:val="nil"/>
              <w:bottom w:val="nil"/>
              <w:right w:val="single" w:sz="4" w:space="0" w:color="auto"/>
            </w:tcBorders>
            <w:shd w:val="clear" w:color="auto" w:fill="auto"/>
            <w:noWrap/>
            <w:vAlign w:val="bottom"/>
            <w:hideMark/>
          </w:tcPr>
          <w:p w14:paraId="428698C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0,10 </w:t>
            </w:r>
          </w:p>
        </w:tc>
        <w:tc>
          <w:tcPr>
            <w:tcW w:w="794" w:type="dxa"/>
            <w:tcBorders>
              <w:top w:val="nil"/>
              <w:left w:val="nil"/>
              <w:bottom w:val="nil"/>
              <w:right w:val="nil"/>
            </w:tcBorders>
            <w:shd w:val="clear" w:color="auto" w:fill="auto"/>
            <w:noWrap/>
            <w:vAlign w:val="bottom"/>
            <w:hideMark/>
          </w:tcPr>
          <w:p w14:paraId="409EEBAC"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-13,0%</w:t>
            </w:r>
          </w:p>
        </w:tc>
        <w:tc>
          <w:tcPr>
            <w:tcW w:w="794" w:type="dxa"/>
            <w:tcBorders>
              <w:top w:val="nil"/>
              <w:left w:val="nil"/>
              <w:bottom w:val="nil"/>
              <w:right w:val="nil"/>
            </w:tcBorders>
            <w:shd w:val="clear" w:color="auto" w:fill="auto"/>
            <w:noWrap/>
            <w:vAlign w:val="bottom"/>
            <w:hideMark/>
          </w:tcPr>
          <w:p w14:paraId="2BC3EAD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14,6%</w:t>
            </w:r>
          </w:p>
        </w:tc>
        <w:tc>
          <w:tcPr>
            <w:tcW w:w="794" w:type="dxa"/>
            <w:tcBorders>
              <w:top w:val="nil"/>
              <w:left w:val="nil"/>
              <w:bottom w:val="nil"/>
              <w:right w:val="single" w:sz="4" w:space="0" w:color="auto"/>
            </w:tcBorders>
            <w:shd w:val="clear" w:color="auto" w:fill="auto"/>
            <w:noWrap/>
            <w:vAlign w:val="bottom"/>
            <w:hideMark/>
          </w:tcPr>
          <w:p w14:paraId="1616282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1,2%</w:t>
            </w:r>
          </w:p>
        </w:tc>
      </w:tr>
      <w:tr w:rsidR="00AA08FA" w:rsidRPr="00E647BB" w14:paraId="34BB3E16" w14:textId="77777777" w:rsidTr="00AA08FA">
        <w:trPr>
          <w:trHeight w:val="255"/>
        </w:trPr>
        <w:tc>
          <w:tcPr>
            <w:tcW w:w="920" w:type="dxa"/>
            <w:vMerge/>
            <w:tcBorders>
              <w:top w:val="single" w:sz="4" w:space="0" w:color="auto"/>
              <w:left w:val="single" w:sz="4" w:space="0" w:color="auto"/>
              <w:bottom w:val="single" w:sz="4" w:space="0" w:color="000000"/>
              <w:right w:val="nil"/>
            </w:tcBorders>
            <w:vAlign w:val="center"/>
            <w:hideMark/>
          </w:tcPr>
          <w:p w14:paraId="218188DE"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016C7ACE"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2</w:t>
            </w:r>
          </w:p>
        </w:tc>
        <w:tc>
          <w:tcPr>
            <w:tcW w:w="920" w:type="dxa"/>
            <w:tcBorders>
              <w:top w:val="nil"/>
              <w:left w:val="single" w:sz="4" w:space="0" w:color="auto"/>
              <w:bottom w:val="nil"/>
              <w:right w:val="nil"/>
            </w:tcBorders>
            <w:shd w:val="clear" w:color="auto" w:fill="auto"/>
            <w:noWrap/>
            <w:vAlign w:val="bottom"/>
            <w:hideMark/>
          </w:tcPr>
          <w:p w14:paraId="39AFCF4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8,53</w:t>
            </w:r>
          </w:p>
        </w:tc>
        <w:tc>
          <w:tcPr>
            <w:tcW w:w="920" w:type="dxa"/>
            <w:tcBorders>
              <w:top w:val="nil"/>
              <w:left w:val="nil"/>
              <w:bottom w:val="nil"/>
              <w:right w:val="nil"/>
            </w:tcBorders>
            <w:shd w:val="clear" w:color="auto" w:fill="auto"/>
            <w:noWrap/>
            <w:vAlign w:val="bottom"/>
            <w:hideMark/>
          </w:tcPr>
          <w:p w14:paraId="28AEE714"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8,29</w:t>
            </w:r>
          </w:p>
        </w:tc>
        <w:tc>
          <w:tcPr>
            <w:tcW w:w="920" w:type="dxa"/>
            <w:tcBorders>
              <w:top w:val="nil"/>
              <w:left w:val="nil"/>
              <w:bottom w:val="nil"/>
              <w:right w:val="nil"/>
            </w:tcBorders>
            <w:shd w:val="clear" w:color="auto" w:fill="auto"/>
            <w:noWrap/>
            <w:vAlign w:val="bottom"/>
            <w:hideMark/>
          </w:tcPr>
          <w:p w14:paraId="58E3AFD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8,77</w:t>
            </w:r>
          </w:p>
        </w:tc>
        <w:tc>
          <w:tcPr>
            <w:tcW w:w="920" w:type="dxa"/>
            <w:tcBorders>
              <w:top w:val="nil"/>
              <w:left w:val="nil"/>
              <w:bottom w:val="nil"/>
              <w:right w:val="single" w:sz="4" w:space="0" w:color="auto"/>
            </w:tcBorders>
            <w:shd w:val="clear" w:color="auto" w:fill="auto"/>
            <w:noWrap/>
            <w:vAlign w:val="bottom"/>
            <w:hideMark/>
          </w:tcPr>
          <w:p w14:paraId="31DEF466"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8,56</w:t>
            </w:r>
          </w:p>
        </w:tc>
        <w:tc>
          <w:tcPr>
            <w:tcW w:w="794" w:type="dxa"/>
            <w:tcBorders>
              <w:top w:val="nil"/>
              <w:left w:val="nil"/>
              <w:bottom w:val="nil"/>
              <w:right w:val="nil"/>
            </w:tcBorders>
            <w:shd w:val="clear" w:color="auto" w:fill="auto"/>
            <w:noWrap/>
            <w:vAlign w:val="bottom"/>
            <w:hideMark/>
          </w:tcPr>
          <w:p w14:paraId="5152C698"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-0,25 </w:t>
            </w:r>
          </w:p>
        </w:tc>
        <w:tc>
          <w:tcPr>
            <w:tcW w:w="794" w:type="dxa"/>
            <w:tcBorders>
              <w:top w:val="nil"/>
              <w:left w:val="nil"/>
              <w:bottom w:val="nil"/>
              <w:right w:val="nil"/>
            </w:tcBorders>
            <w:shd w:val="clear" w:color="auto" w:fill="auto"/>
            <w:noWrap/>
            <w:vAlign w:val="bottom"/>
            <w:hideMark/>
          </w:tcPr>
          <w:p w14:paraId="6F99916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0,48 </w:t>
            </w:r>
          </w:p>
        </w:tc>
        <w:tc>
          <w:tcPr>
            <w:tcW w:w="794" w:type="dxa"/>
            <w:tcBorders>
              <w:top w:val="nil"/>
              <w:left w:val="nil"/>
              <w:bottom w:val="nil"/>
              <w:right w:val="single" w:sz="4" w:space="0" w:color="auto"/>
            </w:tcBorders>
            <w:shd w:val="clear" w:color="auto" w:fill="auto"/>
            <w:noWrap/>
            <w:vAlign w:val="bottom"/>
            <w:hideMark/>
          </w:tcPr>
          <w:p w14:paraId="716B201C"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-0,21 </w:t>
            </w:r>
          </w:p>
        </w:tc>
        <w:tc>
          <w:tcPr>
            <w:tcW w:w="794" w:type="dxa"/>
            <w:tcBorders>
              <w:top w:val="nil"/>
              <w:left w:val="nil"/>
              <w:bottom w:val="nil"/>
              <w:right w:val="nil"/>
            </w:tcBorders>
            <w:shd w:val="clear" w:color="auto" w:fill="auto"/>
            <w:noWrap/>
            <w:vAlign w:val="bottom"/>
            <w:hideMark/>
          </w:tcPr>
          <w:p w14:paraId="35BBC556"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-2,9%</w:t>
            </w:r>
          </w:p>
        </w:tc>
        <w:tc>
          <w:tcPr>
            <w:tcW w:w="794" w:type="dxa"/>
            <w:tcBorders>
              <w:top w:val="nil"/>
              <w:left w:val="nil"/>
              <w:bottom w:val="nil"/>
              <w:right w:val="nil"/>
            </w:tcBorders>
            <w:shd w:val="clear" w:color="auto" w:fill="auto"/>
            <w:noWrap/>
            <w:vAlign w:val="bottom"/>
            <w:hideMark/>
          </w:tcPr>
          <w:p w14:paraId="7F8E551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5,8%</w:t>
            </w:r>
          </w:p>
        </w:tc>
        <w:tc>
          <w:tcPr>
            <w:tcW w:w="794" w:type="dxa"/>
            <w:tcBorders>
              <w:top w:val="nil"/>
              <w:left w:val="nil"/>
              <w:bottom w:val="nil"/>
              <w:right w:val="single" w:sz="4" w:space="0" w:color="auto"/>
            </w:tcBorders>
            <w:shd w:val="clear" w:color="auto" w:fill="auto"/>
            <w:noWrap/>
            <w:vAlign w:val="bottom"/>
            <w:hideMark/>
          </w:tcPr>
          <w:p w14:paraId="12648126"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-2,4%</w:t>
            </w:r>
          </w:p>
        </w:tc>
      </w:tr>
      <w:tr w:rsidR="00AA08FA" w:rsidRPr="00E647BB" w14:paraId="68C195CD" w14:textId="77777777" w:rsidTr="00AA08FA">
        <w:trPr>
          <w:trHeight w:val="280"/>
        </w:trPr>
        <w:tc>
          <w:tcPr>
            <w:tcW w:w="920" w:type="dxa"/>
            <w:vMerge/>
            <w:tcBorders>
              <w:top w:val="single" w:sz="4" w:space="0" w:color="auto"/>
              <w:left w:val="single" w:sz="4" w:space="0" w:color="auto"/>
              <w:bottom w:val="single" w:sz="4" w:space="0" w:color="000000"/>
              <w:right w:val="nil"/>
            </w:tcBorders>
            <w:vAlign w:val="center"/>
            <w:hideMark/>
          </w:tcPr>
          <w:p w14:paraId="0E499D13"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391B9587"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3</w:t>
            </w:r>
          </w:p>
        </w:tc>
        <w:tc>
          <w:tcPr>
            <w:tcW w:w="920" w:type="dxa"/>
            <w:tcBorders>
              <w:top w:val="nil"/>
              <w:left w:val="single" w:sz="4" w:space="0" w:color="auto"/>
              <w:bottom w:val="nil"/>
              <w:right w:val="nil"/>
            </w:tcBorders>
            <w:shd w:val="clear" w:color="auto" w:fill="auto"/>
            <w:noWrap/>
            <w:vAlign w:val="bottom"/>
            <w:hideMark/>
          </w:tcPr>
          <w:p w14:paraId="72443BA6"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7,89</w:t>
            </w:r>
          </w:p>
        </w:tc>
        <w:tc>
          <w:tcPr>
            <w:tcW w:w="920" w:type="dxa"/>
            <w:tcBorders>
              <w:top w:val="nil"/>
              <w:left w:val="nil"/>
              <w:bottom w:val="nil"/>
              <w:right w:val="nil"/>
            </w:tcBorders>
            <w:shd w:val="clear" w:color="auto" w:fill="auto"/>
            <w:noWrap/>
            <w:vAlign w:val="bottom"/>
            <w:hideMark/>
          </w:tcPr>
          <w:p w14:paraId="3EB146D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7,48</w:t>
            </w:r>
          </w:p>
        </w:tc>
        <w:tc>
          <w:tcPr>
            <w:tcW w:w="920" w:type="dxa"/>
            <w:tcBorders>
              <w:top w:val="nil"/>
              <w:left w:val="nil"/>
              <w:bottom w:val="nil"/>
              <w:right w:val="nil"/>
            </w:tcBorders>
            <w:shd w:val="clear" w:color="auto" w:fill="auto"/>
            <w:noWrap/>
            <w:vAlign w:val="bottom"/>
            <w:hideMark/>
          </w:tcPr>
          <w:p w14:paraId="31F68EF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8,40</w:t>
            </w:r>
          </w:p>
        </w:tc>
        <w:tc>
          <w:tcPr>
            <w:tcW w:w="920" w:type="dxa"/>
            <w:tcBorders>
              <w:top w:val="nil"/>
              <w:left w:val="nil"/>
              <w:bottom w:val="nil"/>
              <w:right w:val="single" w:sz="4" w:space="0" w:color="auto"/>
            </w:tcBorders>
            <w:shd w:val="clear" w:color="auto" w:fill="auto"/>
            <w:noWrap/>
            <w:vAlign w:val="bottom"/>
            <w:hideMark/>
          </w:tcPr>
          <w:p w14:paraId="5AD7D87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8,04</w:t>
            </w:r>
          </w:p>
        </w:tc>
        <w:tc>
          <w:tcPr>
            <w:tcW w:w="794" w:type="dxa"/>
            <w:tcBorders>
              <w:top w:val="nil"/>
              <w:left w:val="nil"/>
              <w:bottom w:val="nil"/>
              <w:right w:val="nil"/>
            </w:tcBorders>
            <w:shd w:val="clear" w:color="auto" w:fill="auto"/>
            <w:noWrap/>
            <w:vAlign w:val="bottom"/>
            <w:hideMark/>
          </w:tcPr>
          <w:p w14:paraId="25996B83"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-0,41 </w:t>
            </w:r>
          </w:p>
        </w:tc>
        <w:tc>
          <w:tcPr>
            <w:tcW w:w="794" w:type="dxa"/>
            <w:tcBorders>
              <w:top w:val="nil"/>
              <w:left w:val="nil"/>
              <w:bottom w:val="nil"/>
              <w:right w:val="nil"/>
            </w:tcBorders>
            <w:shd w:val="clear" w:color="auto" w:fill="auto"/>
            <w:noWrap/>
            <w:vAlign w:val="bottom"/>
            <w:hideMark/>
          </w:tcPr>
          <w:p w14:paraId="09BE3F3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0,92 </w:t>
            </w:r>
          </w:p>
        </w:tc>
        <w:tc>
          <w:tcPr>
            <w:tcW w:w="794" w:type="dxa"/>
            <w:tcBorders>
              <w:top w:val="nil"/>
              <w:left w:val="nil"/>
              <w:bottom w:val="nil"/>
              <w:right w:val="single" w:sz="4" w:space="0" w:color="auto"/>
            </w:tcBorders>
            <w:shd w:val="clear" w:color="auto" w:fill="auto"/>
            <w:noWrap/>
            <w:vAlign w:val="bottom"/>
            <w:hideMark/>
          </w:tcPr>
          <w:p w14:paraId="628C8E94"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-0,36 </w:t>
            </w:r>
          </w:p>
        </w:tc>
        <w:tc>
          <w:tcPr>
            <w:tcW w:w="794" w:type="dxa"/>
            <w:tcBorders>
              <w:top w:val="nil"/>
              <w:left w:val="nil"/>
              <w:bottom w:val="nil"/>
              <w:right w:val="nil"/>
            </w:tcBorders>
            <w:shd w:val="clear" w:color="auto" w:fill="auto"/>
            <w:noWrap/>
            <w:vAlign w:val="bottom"/>
            <w:hideMark/>
          </w:tcPr>
          <w:p w14:paraId="45469CEE"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-5,2%</w:t>
            </w:r>
          </w:p>
        </w:tc>
        <w:tc>
          <w:tcPr>
            <w:tcW w:w="794" w:type="dxa"/>
            <w:tcBorders>
              <w:top w:val="nil"/>
              <w:left w:val="nil"/>
              <w:bottom w:val="nil"/>
              <w:right w:val="nil"/>
            </w:tcBorders>
            <w:shd w:val="clear" w:color="auto" w:fill="auto"/>
            <w:noWrap/>
            <w:vAlign w:val="bottom"/>
            <w:hideMark/>
          </w:tcPr>
          <w:p w14:paraId="40FF362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12,3%</w:t>
            </w:r>
          </w:p>
        </w:tc>
        <w:tc>
          <w:tcPr>
            <w:tcW w:w="794" w:type="dxa"/>
            <w:tcBorders>
              <w:top w:val="nil"/>
              <w:left w:val="nil"/>
              <w:bottom w:val="nil"/>
              <w:right w:val="single" w:sz="4" w:space="0" w:color="auto"/>
            </w:tcBorders>
            <w:shd w:val="clear" w:color="auto" w:fill="auto"/>
            <w:noWrap/>
            <w:vAlign w:val="bottom"/>
            <w:hideMark/>
          </w:tcPr>
          <w:p w14:paraId="19CD018F"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-4,3%</w:t>
            </w:r>
          </w:p>
        </w:tc>
      </w:tr>
      <w:tr w:rsidR="00AA08FA" w:rsidRPr="00E647BB" w14:paraId="47213ED3" w14:textId="77777777" w:rsidTr="00AA08FA">
        <w:trPr>
          <w:trHeight w:val="280"/>
        </w:trPr>
        <w:tc>
          <w:tcPr>
            <w:tcW w:w="920" w:type="dxa"/>
            <w:vMerge/>
            <w:tcBorders>
              <w:top w:val="single" w:sz="4" w:space="0" w:color="auto"/>
              <w:left w:val="single" w:sz="4" w:space="0" w:color="auto"/>
              <w:bottom w:val="single" w:sz="4" w:space="0" w:color="000000"/>
              <w:right w:val="nil"/>
            </w:tcBorders>
            <w:vAlign w:val="center"/>
            <w:hideMark/>
          </w:tcPr>
          <w:p w14:paraId="659CC4EB" w14:textId="77777777" w:rsidR="00E647BB" w:rsidRPr="00E647BB" w:rsidRDefault="00E647BB" w:rsidP="00E647BB">
            <w:pPr>
              <w:rPr>
                <w:rFonts w:ascii="Arial" w:hAnsi="Arial" w:cs="Arial"/>
                <w:sz w:val="18"/>
                <w:szCs w:val="18"/>
              </w:rPr>
            </w:pPr>
          </w:p>
        </w:tc>
        <w:tc>
          <w:tcPr>
            <w:tcW w:w="655" w:type="dxa"/>
            <w:tcBorders>
              <w:top w:val="nil"/>
              <w:left w:val="nil"/>
              <w:bottom w:val="single" w:sz="4" w:space="0" w:color="auto"/>
              <w:right w:val="nil"/>
            </w:tcBorders>
            <w:shd w:val="clear" w:color="auto" w:fill="auto"/>
            <w:noWrap/>
            <w:vAlign w:val="bottom"/>
            <w:hideMark/>
          </w:tcPr>
          <w:p w14:paraId="4A3B5758"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4</w:t>
            </w:r>
          </w:p>
        </w:tc>
        <w:tc>
          <w:tcPr>
            <w:tcW w:w="920" w:type="dxa"/>
            <w:tcBorders>
              <w:top w:val="nil"/>
              <w:left w:val="single" w:sz="4" w:space="0" w:color="auto"/>
              <w:bottom w:val="single" w:sz="4" w:space="0" w:color="auto"/>
              <w:right w:val="nil"/>
            </w:tcBorders>
            <w:shd w:val="clear" w:color="auto" w:fill="auto"/>
            <w:noWrap/>
            <w:vAlign w:val="bottom"/>
            <w:hideMark/>
          </w:tcPr>
          <w:p w14:paraId="61929AF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7,62</w:t>
            </w:r>
          </w:p>
        </w:tc>
        <w:tc>
          <w:tcPr>
            <w:tcW w:w="920" w:type="dxa"/>
            <w:tcBorders>
              <w:top w:val="nil"/>
              <w:left w:val="nil"/>
              <w:bottom w:val="single" w:sz="4" w:space="0" w:color="auto"/>
              <w:right w:val="nil"/>
            </w:tcBorders>
            <w:shd w:val="clear" w:color="auto" w:fill="auto"/>
            <w:noWrap/>
            <w:vAlign w:val="bottom"/>
            <w:hideMark/>
          </w:tcPr>
          <w:p w14:paraId="5050DBD0"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7,76</w:t>
            </w:r>
          </w:p>
        </w:tc>
        <w:tc>
          <w:tcPr>
            <w:tcW w:w="920" w:type="dxa"/>
            <w:tcBorders>
              <w:top w:val="nil"/>
              <w:left w:val="nil"/>
              <w:bottom w:val="single" w:sz="4" w:space="0" w:color="auto"/>
              <w:right w:val="nil"/>
            </w:tcBorders>
            <w:shd w:val="clear" w:color="auto" w:fill="auto"/>
            <w:noWrap/>
            <w:vAlign w:val="bottom"/>
            <w:hideMark/>
          </w:tcPr>
          <w:p w14:paraId="490D96B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8,05</w:t>
            </w:r>
          </w:p>
        </w:tc>
        <w:tc>
          <w:tcPr>
            <w:tcW w:w="920" w:type="dxa"/>
            <w:tcBorders>
              <w:top w:val="nil"/>
              <w:left w:val="nil"/>
              <w:bottom w:val="single" w:sz="4" w:space="0" w:color="auto"/>
              <w:right w:val="single" w:sz="4" w:space="0" w:color="auto"/>
            </w:tcBorders>
            <w:shd w:val="clear" w:color="auto" w:fill="auto"/>
            <w:noWrap/>
            <w:vAlign w:val="bottom"/>
            <w:hideMark/>
          </w:tcPr>
          <w:p w14:paraId="295C211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8,23</w:t>
            </w:r>
          </w:p>
        </w:tc>
        <w:tc>
          <w:tcPr>
            <w:tcW w:w="794" w:type="dxa"/>
            <w:tcBorders>
              <w:top w:val="nil"/>
              <w:left w:val="nil"/>
              <w:bottom w:val="nil"/>
              <w:right w:val="nil"/>
            </w:tcBorders>
            <w:shd w:val="clear" w:color="auto" w:fill="auto"/>
            <w:noWrap/>
            <w:vAlign w:val="bottom"/>
            <w:hideMark/>
          </w:tcPr>
          <w:p w14:paraId="4E6DEF5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0,13 </w:t>
            </w:r>
          </w:p>
        </w:tc>
        <w:tc>
          <w:tcPr>
            <w:tcW w:w="794" w:type="dxa"/>
            <w:tcBorders>
              <w:top w:val="nil"/>
              <w:left w:val="nil"/>
              <w:bottom w:val="nil"/>
              <w:right w:val="nil"/>
            </w:tcBorders>
            <w:shd w:val="clear" w:color="auto" w:fill="auto"/>
            <w:noWrap/>
            <w:vAlign w:val="bottom"/>
            <w:hideMark/>
          </w:tcPr>
          <w:p w14:paraId="6A844FE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0,29 </w:t>
            </w:r>
          </w:p>
        </w:tc>
        <w:tc>
          <w:tcPr>
            <w:tcW w:w="794" w:type="dxa"/>
            <w:tcBorders>
              <w:top w:val="nil"/>
              <w:left w:val="nil"/>
              <w:bottom w:val="nil"/>
              <w:right w:val="single" w:sz="4" w:space="0" w:color="auto"/>
            </w:tcBorders>
            <w:shd w:val="clear" w:color="auto" w:fill="auto"/>
            <w:noWrap/>
            <w:vAlign w:val="bottom"/>
            <w:hideMark/>
          </w:tcPr>
          <w:p w14:paraId="70F9FC3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0,18 </w:t>
            </w:r>
          </w:p>
        </w:tc>
        <w:tc>
          <w:tcPr>
            <w:tcW w:w="794" w:type="dxa"/>
            <w:tcBorders>
              <w:top w:val="nil"/>
              <w:left w:val="nil"/>
              <w:bottom w:val="single" w:sz="4" w:space="0" w:color="auto"/>
              <w:right w:val="nil"/>
            </w:tcBorders>
            <w:shd w:val="clear" w:color="auto" w:fill="auto"/>
            <w:noWrap/>
            <w:vAlign w:val="bottom"/>
            <w:hideMark/>
          </w:tcPr>
          <w:p w14:paraId="414E1676"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1,8%</w:t>
            </w:r>
          </w:p>
        </w:tc>
        <w:tc>
          <w:tcPr>
            <w:tcW w:w="794" w:type="dxa"/>
            <w:tcBorders>
              <w:top w:val="nil"/>
              <w:left w:val="nil"/>
              <w:bottom w:val="single" w:sz="4" w:space="0" w:color="auto"/>
              <w:right w:val="nil"/>
            </w:tcBorders>
            <w:shd w:val="clear" w:color="auto" w:fill="auto"/>
            <w:noWrap/>
            <w:vAlign w:val="bottom"/>
            <w:hideMark/>
          </w:tcPr>
          <w:p w14:paraId="6BC07B2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3,8%</w:t>
            </w:r>
          </w:p>
        </w:tc>
        <w:tc>
          <w:tcPr>
            <w:tcW w:w="794" w:type="dxa"/>
            <w:tcBorders>
              <w:top w:val="nil"/>
              <w:left w:val="nil"/>
              <w:bottom w:val="single" w:sz="4" w:space="0" w:color="auto"/>
              <w:right w:val="single" w:sz="4" w:space="0" w:color="auto"/>
            </w:tcBorders>
            <w:shd w:val="clear" w:color="auto" w:fill="auto"/>
            <w:noWrap/>
            <w:vAlign w:val="bottom"/>
            <w:hideMark/>
          </w:tcPr>
          <w:p w14:paraId="5241F35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2,2%</w:t>
            </w:r>
          </w:p>
        </w:tc>
      </w:tr>
      <w:tr w:rsidR="00AA08FA" w:rsidRPr="00E647BB" w14:paraId="6683CCA1" w14:textId="77777777" w:rsidTr="00AA08FA">
        <w:trPr>
          <w:trHeight w:val="280"/>
        </w:trPr>
        <w:tc>
          <w:tcPr>
            <w:tcW w:w="920" w:type="dxa"/>
            <w:vMerge w:val="restart"/>
            <w:tcBorders>
              <w:top w:val="nil"/>
              <w:left w:val="single" w:sz="4" w:space="0" w:color="auto"/>
              <w:bottom w:val="single" w:sz="4" w:space="0" w:color="000000"/>
              <w:right w:val="nil"/>
            </w:tcBorders>
            <w:shd w:val="clear" w:color="auto" w:fill="auto"/>
            <w:noWrap/>
            <w:vAlign w:val="center"/>
            <w:hideMark/>
          </w:tcPr>
          <w:p w14:paraId="617405E8" w14:textId="77777777" w:rsidR="00E647BB" w:rsidRPr="00E647BB" w:rsidRDefault="00E647BB" w:rsidP="00E647BB">
            <w:pPr>
              <w:jc w:val="center"/>
              <w:rPr>
                <w:rFonts w:ascii="Arial" w:hAnsi="Arial" w:cs="Arial"/>
                <w:sz w:val="18"/>
                <w:szCs w:val="18"/>
              </w:rPr>
            </w:pPr>
            <w:r w:rsidRPr="00E647BB">
              <w:rPr>
                <w:rFonts w:ascii="Arial" w:hAnsi="Arial" w:cs="Arial"/>
                <w:sz w:val="18"/>
                <w:szCs w:val="18"/>
              </w:rPr>
              <w:t>Medie</w:t>
            </w:r>
          </w:p>
        </w:tc>
        <w:tc>
          <w:tcPr>
            <w:tcW w:w="655" w:type="dxa"/>
            <w:tcBorders>
              <w:top w:val="nil"/>
              <w:left w:val="nil"/>
              <w:bottom w:val="nil"/>
              <w:right w:val="nil"/>
            </w:tcBorders>
            <w:shd w:val="clear" w:color="auto" w:fill="auto"/>
            <w:noWrap/>
            <w:vAlign w:val="bottom"/>
            <w:hideMark/>
          </w:tcPr>
          <w:p w14:paraId="3B138CA5"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1</w:t>
            </w:r>
          </w:p>
        </w:tc>
        <w:tc>
          <w:tcPr>
            <w:tcW w:w="920" w:type="dxa"/>
            <w:tcBorders>
              <w:top w:val="nil"/>
              <w:left w:val="single" w:sz="4" w:space="0" w:color="auto"/>
              <w:bottom w:val="nil"/>
              <w:right w:val="nil"/>
            </w:tcBorders>
            <w:shd w:val="clear" w:color="auto" w:fill="auto"/>
            <w:noWrap/>
            <w:vAlign w:val="bottom"/>
            <w:hideMark/>
          </w:tcPr>
          <w:p w14:paraId="780756F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6,97</w:t>
            </w:r>
          </w:p>
        </w:tc>
        <w:tc>
          <w:tcPr>
            <w:tcW w:w="920" w:type="dxa"/>
            <w:tcBorders>
              <w:top w:val="nil"/>
              <w:left w:val="nil"/>
              <w:bottom w:val="nil"/>
              <w:right w:val="nil"/>
            </w:tcBorders>
            <w:shd w:val="clear" w:color="auto" w:fill="auto"/>
            <w:noWrap/>
            <w:vAlign w:val="bottom"/>
            <w:hideMark/>
          </w:tcPr>
          <w:p w14:paraId="4CA0A82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7,29</w:t>
            </w:r>
          </w:p>
        </w:tc>
        <w:tc>
          <w:tcPr>
            <w:tcW w:w="920" w:type="dxa"/>
            <w:tcBorders>
              <w:top w:val="nil"/>
              <w:left w:val="nil"/>
              <w:bottom w:val="nil"/>
              <w:right w:val="nil"/>
            </w:tcBorders>
            <w:shd w:val="clear" w:color="auto" w:fill="auto"/>
            <w:noWrap/>
            <w:vAlign w:val="bottom"/>
            <w:hideMark/>
          </w:tcPr>
          <w:p w14:paraId="4A5F0F2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7,22</w:t>
            </w:r>
          </w:p>
        </w:tc>
        <w:tc>
          <w:tcPr>
            <w:tcW w:w="920" w:type="dxa"/>
            <w:tcBorders>
              <w:top w:val="nil"/>
              <w:left w:val="nil"/>
              <w:bottom w:val="nil"/>
              <w:right w:val="single" w:sz="4" w:space="0" w:color="auto"/>
            </w:tcBorders>
            <w:shd w:val="clear" w:color="auto" w:fill="auto"/>
            <w:noWrap/>
            <w:vAlign w:val="bottom"/>
            <w:hideMark/>
          </w:tcPr>
          <w:p w14:paraId="3BD5D74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7,57</w:t>
            </w:r>
          </w:p>
        </w:tc>
        <w:tc>
          <w:tcPr>
            <w:tcW w:w="794" w:type="dxa"/>
            <w:tcBorders>
              <w:top w:val="single" w:sz="4" w:space="0" w:color="auto"/>
              <w:left w:val="nil"/>
              <w:bottom w:val="nil"/>
              <w:right w:val="nil"/>
            </w:tcBorders>
            <w:shd w:val="clear" w:color="auto" w:fill="auto"/>
            <w:noWrap/>
            <w:vAlign w:val="bottom"/>
            <w:hideMark/>
          </w:tcPr>
          <w:p w14:paraId="15AFFBB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0,32 </w:t>
            </w:r>
          </w:p>
        </w:tc>
        <w:tc>
          <w:tcPr>
            <w:tcW w:w="794" w:type="dxa"/>
            <w:tcBorders>
              <w:top w:val="single" w:sz="4" w:space="0" w:color="auto"/>
              <w:left w:val="nil"/>
              <w:bottom w:val="nil"/>
              <w:right w:val="nil"/>
            </w:tcBorders>
            <w:shd w:val="clear" w:color="auto" w:fill="auto"/>
            <w:noWrap/>
            <w:vAlign w:val="bottom"/>
            <w:hideMark/>
          </w:tcPr>
          <w:p w14:paraId="1B591F56"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-0,07 </w:t>
            </w:r>
          </w:p>
        </w:tc>
        <w:tc>
          <w:tcPr>
            <w:tcW w:w="794" w:type="dxa"/>
            <w:tcBorders>
              <w:top w:val="single" w:sz="4" w:space="0" w:color="auto"/>
              <w:left w:val="nil"/>
              <w:bottom w:val="nil"/>
              <w:right w:val="single" w:sz="4" w:space="0" w:color="auto"/>
            </w:tcBorders>
            <w:shd w:val="clear" w:color="auto" w:fill="auto"/>
            <w:noWrap/>
            <w:vAlign w:val="bottom"/>
            <w:hideMark/>
          </w:tcPr>
          <w:p w14:paraId="4513D70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0,34 </w:t>
            </w:r>
          </w:p>
        </w:tc>
        <w:tc>
          <w:tcPr>
            <w:tcW w:w="794" w:type="dxa"/>
            <w:tcBorders>
              <w:top w:val="nil"/>
              <w:left w:val="nil"/>
              <w:bottom w:val="nil"/>
              <w:right w:val="nil"/>
            </w:tcBorders>
            <w:shd w:val="clear" w:color="auto" w:fill="auto"/>
            <w:noWrap/>
            <w:vAlign w:val="bottom"/>
            <w:hideMark/>
          </w:tcPr>
          <w:p w14:paraId="252CBE2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4,6%</w:t>
            </w:r>
          </w:p>
        </w:tc>
        <w:tc>
          <w:tcPr>
            <w:tcW w:w="794" w:type="dxa"/>
            <w:tcBorders>
              <w:top w:val="nil"/>
              <w:left w:val="nil"/>
              <w:bottom w:val="nil"/>
              <w:right w:val="nil"/>
            </w:tcBorders>
            <w:shd w:val="clear" w:color="auto" w:fill="auto"/>
            <w:noWrap/>
            <w:vAlign w:val="bottom"/>
            <w:hideMark/>
          </w:tcPr>
          <w:p w14:paraId="40887247"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-0,9%</w:t>
            </w:r>
          </w:p>
        </w:tc>
        <w:tc>
          <w:tcPr>
            <w:tcW w:w="794" w:type="dxa"/>
            <w:tcBorders>
              <w:top w:val="nil"/>
              <w:left w:val="nil"/>
              <w:bottom w:val="nil"/>
              <w:right w:val="single" w:sz="4" w:space="0" w:color="auto"/>
            </w:tcBorders>
            <w:shd w:val="clear" w:color="auto" w:fill="auto"/>
            <w:noWrap/>
            <w:vAlign w:val="bottom"/>
            <w:hideMark/>
          </w:tcPr>
          <w:p w14:paraId="4D94F4E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4,8%</w:t>
            </w:r>
          </w:p>
        </w:tc>
      </w:tr>
      <w:tr w:rsidR="00AA08FA" w:rsidRPr="00E647BB" w14:paraId="4BF62742"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694E3BB7"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7955C5A7"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2</w:t>
            </w:r>
          </w:p>
        </w:tc>
        <w:tc>
          <w:tcPr>
            <w:tcW w:w="920" w:type="dxa"/>
            <w:tcBorders>
              <w:top w:val="nil"/>
              <w:left w:val="single" w:sz="4" w:space="0" w:color="auto"/>
              <w:bottom w:val="nil"/>
              <w:right w:val="nil"/>
            </w:tcBorders>
            <w:shd w:val="clear" w:color="auto" w:fill="auto"/>
            <w:noWrap/>
            <w:vAlign w:val="bottom"/>
            <w:hideMark/>
          </w:tcPr>
          <w:p w14:paraId="6A8C8044"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8,01</w:t>
            </w:r>
          </w:p>
        </w:tc>
        <w:tc>
          <w:tcPr>
            <w:tcW w:w="920" w:type="dxa"/>
            <w:tcBorders>
              <w:top w:val="nil"/>
              <w:left w:val="nil"/>
              <w:bottom w:val="nil"/>
              <w:right w:val="nil"/>
            </w:tcBorders>
            <w:shd w:val="clear" w:color="auto" w:fill="auto"/>
            <w:noWrap/>
            <w:vAlign w:val="bottom"/>
            <w:hideMark/>
          </w:tcPr>
          <w:p w14:paraId="2B21A06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8,21</w:t>
            </w:r>
          </w:p>
        </w:tc>
        <w:tc>
          <w:tcPr>
            <w:tcW w:w="920" w:type="dxa"/>
            <w:tcBorders>
              <w:top w:val="nil"/>
              <w:left w:val="nil"/>
              <w:bottom w:val="nil"/>
              <w:right w:val="nil"/>
            </w:tcBorders>
            <w:shd w:val="clear" w:color="auto" w:fill="auto"/>
            <w:noWrap/>
            <w:vAlign w:val="bottom"/>
            <w:hideMark/>
          </w:tcPr>
          <w:p w14:paraId="4414226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8,44</w:t>
            </w:r>
          </w:p>
        </w:tc>
        <w:tc>
          <w:tcPr>
            <w:tcW w:w="920" w:type="dxa"/>
            <w:tcBorders>
              <w:top w:val="nil"/>
              <w:left w:val="nil"/>
              <w:bottom w:val="nil"/>
              <w:right w:val="single" w:sz="4" w:space="0" w:color="auto"/>
            </w:tcBorders>
            <w:shd w:val="clear" w:color="auto" w:fill="auto"/>
            <w:noWrap/>
            <w:vAlign w:val="bottom"/>
            <w:hideMark/>
          </w:tcPr>
          <w:p w14:paraId="5378BB1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8,51</w:t>
            </w:r>
          </w:p>
        </w:tc>
        <w:tc>
          <w:tcPr>
            <w:tcW w:w="794" w:type="dxa"/>
            <w:tcBorders>
              <w:top w:val="nil"/>
              <w:left w:val="nil"/>
              <w:bottom w:val="nil"/>
              <w:right w:val="nil"/>
            </w:tcBorders>
            <w:shd w:val="clear" w:color="auto" w:fill="auto"/>
            <w:noWrap/>
            <w:vAlign w:val="bottom"/>
            <w:hideMark/>
          </w:tcPr>
          <w:p w14:paraId="59AE0386"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0,19 </w:t>
            </w:r>
          </w:p>
        </w:tc>
        <w:tc>
          <w:tcPr>
            <w:tcW w:w="794" w:type="dxa"/>
            <w:tcBorders>
              <w:top w:val="nil"/>
              <w:left w:val="nil"/>
              <w:bottom w:val="nil"/>
              <w:right w:val="nil"/>
            </w:tcBorders>
            <w:shd w:val="clear" w:color="auto" w:fill="auto"/>
            <w:noWrap/>
            <w:vAlign w:val="bottom"/>
            <w:hideMark/>
          </w:tcPr>
          <w:p w14:paraId="03C9FEE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0,23 </w:t>
            </w:r>
          </w:p>
        </w:tc>
        <w:tc>
          <w:tcPr>
            <w:tcW w:w="794" w:type="dxa"/>
            <w:tcBorders>
              <w:top w:val="nil"/>
              <w:left w:val="nil"/>
              <w:bottom w:val="nil"/>
              <w:right w:val="single" w:sz="4" w:space="0" w:color="auto"/>
            </w:tcBorders>
            <w:shd w:val="clear" w:color="auto" w:fill="auto"/>
            <w:noWrap/>
            <w:vAlign w:val="bottom"/>
            <w:hideMark/>
          </w:tcPr>
          <w:p w14:paraId="77459C5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0,07 </w:t>
            </w:r>
          </w:p>
        </w:tc>
        <w:tc>
          <w:tcPr>
            <w:tcW w:w="794" w:type="dxa"/>
            <w:tcBorders>
              <w:top w:val="nil"/>
              <w:left w:val="nil"/>
              <w:bottom w:val="nil"/>
              <w:right w:val="nil"/>
            </w:tcBorders>
            <w:shd w:val="clear" w:color="auto" w:fill="auto"/>
            <w:noWrap/>
            <w:vAlign w:val="bottom"/>
            <w:hideMark/>
          </w:tcPr>
          <w:p w14:paraId="448CACE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2,4%</w:t>
            </w:r>
          </w:p>
        </w:tc>
        <w:tc>
          <w:tcPr>
            <w:tcW w:w="794" w:type="dxa"/>
            <w:tcBorders>
              <w:top w:val="nil"/>
              <w:left w:val="nil"/>
              <w:bottom w:val="nil"/>
              <w:right w:val="nil"/>
            </w:tcBorders>
            <w:shd w:val="clear" w:color="auto" w:fill="auto"/>
            <w:noWrap/>
            <w:vAlign w:val="bottom"/>
            <w:hideMark/>
          </w:tcPr>
          <w:p w14:paraId="63D2AD6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2,9%</w:t>
            </w:r>
          </w:p>
        </w:tc>
        <w:tc>
          <w:tcPr>
            <w:tcW w:w="794" w:type="dxa"/>
            <w:tcBorders>
              <w:top w:val="nil"/>
              <w:left w:val="nil"/>
              <w:bottom w:val="nil"/>
              <w:right w:val="single" w:sz="4" w:space="0" w:color="auto"/>
            </w:tcBorders>
            <w:shd w:val="clear" w:color="auto" w:fill="auto"/>
            <w:noWrap/>
            <w:vAlign w:val="bottom"/>
            <w:hideMark/>
          </w:tcPr>
          <w:p w14:paraId="24542AA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0,8%</w:t>
            </w:r>
          </w:p>
        </w:tc>
      </w:tr>
      <w:tr w:rsidR="00AA08FA" w:rsidRPr="00E647BB" w14:paraId="5A64BFB1"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3D4CE4D8"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49F41274"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3</w:t>
            </w:r>
          </w:p>
        </w:tc>
        <w:tc>
          <w:tcPr>
            <w:tcW w:w="920" w:type="dxa"/>
            <w:tcBorders>
              <w:top w:val="nil"/>
              <w:left w:val="single" w:sz="4" w:space="0" w:color="auto"/>
              <w:bottom w:val="nil"/>
              <w:right w:val="nil"/>
            </w:tcBorders>
            <w:shd w:val="clear" w:color="auto" w:fill="auto"/>
            <w:noWrap/>
            <w:vAlign w:val="bottom"/>
            <w:hideMark/>
          </w:tcPr>
          <w:p w14:paraId="3374B9C4"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7,00</w:t>
            </w:r>
          </w:p>
        </w:tc>
        <w:tc>
          <w:tcPr>
            <w:tcW w:w="920" w:type="dxa"/>
            <w:tcBorders>
              <w:top w:val="nil"/>
              <w:left w:val="nil"/>
              <w:bottom w:val="nil"/>
              <w:right w:val="nil"/>
            </w:tcBorders>
            <w:shd w:val="clear" w:color="auto" w:fill="auto"/>
            <w:noWrap/>
            <w:vAlign w:val="bottom"/>
            <w:hideMark/>
          </w:tcPr>
          <w:p w14:paraId="200774F0"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7,05</w:t>
            </w:r>
          </w:p>
        </w:tc>
        <w:tc>
          <w:tcPr>
            <w:tcW w:w="920" w:type="dxa"/>
            <w:tcBorders>
              <w:top w:val="nil"/>
              <w:left w:val="nil"/>
              <w:bottom w:val="nil"/>
              <w:right w:val="nil"/>
            </w:tcBorders>
            <w:shd w:val="clear" w:color="auto" w:fill="auto"/>
            <w:noWrap/>
            <w:vAlign w:val="bottom"/>
            <w:hideMark/>
          </w:tcPr>
          <w:p w14:paraId="591DE1C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6,65</w:t>
            </w:r>
          </w:p>
        </w:tc>
        <w:tc>
          <w:tcPr>
            <w:tcW w:w="920" w:type="dxa"/>
            <w:tcBorders>
              <w:top w:val="nil"/>
              <w:left w:val="nil"/>
              <w:bottom w:val="nil"/>
              <w:right w:val="single" w:sz="4" w:space="0" w:color="auto"/>
            </w:tcBorders>
            <w:shd w:val="clear" w:color="auto" w:fill="auto"/>
            <w:noWrap/>
            <w:vAlign w:val="bottom"/>
            <w:hideMark/>
          </w:tcPr>
          <w:p w14:paraId="6A6B207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7,03</w:t>
            </w:r>
          </w:p>
        </w:tc>
        <w:tc>
          <w:tcPr>
            <w:tcW w:w="794" w:type="dxa"/>
            <w:tcBorders>
              <w:top w:val="nil"/>
              <w:left w:val="nil"/>
              <w:bottom w:val="nil"/>
              <w:right w:val="nil"/>
            </w:tcBorders>
            <w:shd w:val="clear" w:color="auto" w:fill="auto"/>
            <w:noWrap/>
            <w:vAlign w:val="bottom"/>
            <w:hideMark/>
          </w:tcPr>
          <w:p w14:paraId="2AC8CC7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0,05 </w:t>
            </w:r>
          </w:p>
        </w:tc>
        <w:tc>
          <w:tcPr>
            <w:tcW w:w="794" w:type="dxa"/>
            <w:tcBorders>
              <w:top w:val="nil"/>
              <w:left w:val="nil"/>
              <w:bottom w:val="nil"/>
              <w:right w:val="nil"/>
            </w:tcBorders>
            <w:shd w:val="clear" w:color="auto" w:fill="auto"/>
            <w:noWrap/>
            <w:vAlign w:val="bottom"/>
            <w:hideMark/>
          </w:tcPr>
          <w:p w14:paraId="7458F89F"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-0,40 </w:t>
            </w:r>
          </w:p>
        </w:tc>
        <w:tc>
          <w:tcPr>
            <w:tcW w:w="794" w:type="dxa"/>
            <w:tcBorders>
              <w:top w:val="nil"/>
              <w:left w:val="nil"/>
              <w:bottom w:val="nil"/>
              <w:right w:val="single" w:sz="4" w:space="0" w:color="auto"/>
            </w:tcBorders>
            <w:shd w:val="clear" w:color="auto" w:fill="auto"/>
            <w:noWrap/>
            <w:vAlign w:val="bottom"/>
            <w:hideMark/>
          </w:tcPr>
          <w:p w14:paraId="1446F49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0,38 </w:t>
            </w:r>
          </w:p>
        </w:tc>
        <w:tc>
          <w:tcPr>
            <w:tcW w:w="794" w:type="dxa"/>
            <w:tcBorders>
              <w:top w:val="nil"/>
              <w:left w:val="nil"/>
              <w:bottom w:val="nil"/>
              <w:right w:val="nil"/>
            </w:tcBorders>
            <w:shd w:val="clear" w:color="auto" w:fill="auto"/>
            <w:noWrap/>
            <w:vAlign w:val="bottom"/>
            <w:hideMark/>
          </w:tcPr>
          <w:p w14:paraId="0121C5A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0,7%</w:t>
            </w:r>
          </w:p>
        </w:tc>
        <w:tc>
          <w:tcPr>
            <w:tcW w:w="794" w:type="dxa"/>
            <w:tcBorders>
              <w:top w:val="nil"/>
              <w:left w:val="nil"/>
              <w:bottom w:val="nil"/>
              <w:right w:val="nil"/>
            </w:tcBorders>
            <w:shd w:val="clear" w:color="auto" w:fill="auto"/>
            <w:noWrap/>
            <w:vAlign w:val="bottom"/>
            <w:hideMark/>
          </w:tcPr>
          <w:p w14:paraId="07A97DFB"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-5,7%</w:t>
            </w:r>
          </w:p>
        </w:tc>
        <w:tc>
          <w:tcPr>
            <w:tcW w:w="794" w:type="dxa"/>
            <w:tcBorders>
              <w:top w:val="nil"/>
              <w:left w:val="nil"/>
              <w:bottom w:val="nil"/>
              <w:right w:val="single" w:sz="4" w:space="0" w:color="auto"/>
            </w:tcBorders>
            <w:shd w:val="clear" w:color="auto" w:fill="auto"/>
            <w:noWrap/>
            <w:vAlign w:val="bottom"/>
            <w:hideMark/>
          </w:tcPr>
          <w:p w14:paraId="0C52AA8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5,7%</w:t>
            </w:r>
          </w:p>
        </w:tc>
      </w:tr>
      <w:tr w:rsidR="00AA08FA" w:rsidRPr="00E647BB" w14:paraId="3EC41C07"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661AC5CC" w14:textId="77777777" w:rsidR="00E647BB" w:rsidRPr="00E647BB" w:rsidRDefault="00E647BB" w:rsidP="00E647BB">
            <w:pPr>
              <w:rPr>
                <w:rFonts w:ascii="Arial" w:hAnsi="Arial" w:cs="Arial"/>
                <w:sz w:val="18"/>
                <w:szCs w:val="18"/>
              </w:rPr>
            </w:pPr>
          </w:p>
        </w:tc>
        <w:tc>
          <w:tcPr>
            <w:tcW w:w="655" w:type="dxa"/>
            <w:tcBorders>
              <w:top w:val="nil"/>
              <w:left w:val="nil"/>
              <w:bottom w:val="single" w:sz="4" w:space="0" w:color="auto"/>
              <w:right w:val="nil"/>
            </w:tcBorders>
            <w:shd w:val="clear" w:color="auto" w:fill="auto"/>
            <w:noWrap/>
            <w:vAlign w:val="bottom"/>
            <w:hideMark/>
          </w:tcPr>
          <w:p w14:paraId="2C231933"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4</w:t>
            </w:r>
          </w:p>
        </w:tc>
        <w:tc>
          <w:tcPr>
            <w:tcW w:w="920" w:type="dxa"/>
            <w:tcBorders>
              <w:top w:val="nil"/>
              <w:left w:val="single" w:sz="4" w:space="0" w:color="auto"/>
              <w:bottom w:val="single" w:sz="4" w:space="0" w:color="auto"/>
              <w:right w:val="nil"/>
            </w:tcBorders>
            <w:shd w:val="clear" w:color="auto" w:fill="auto"/>
            <w:noWrap/>
            <w:vAlign w:val="bottom"/>
            <w:hideMark/>
          </w:tcPr>
          <w:p w14:paraId="598A773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6,12</w:t>
            </w:r>
          </w:p>
        </w:tc>
        <w:tc>
          <w:tcPr>
            <w:tcW w:w="920" w:type="dxa"/>
            <w:tcBorders>
              <w:top w:val="nil"/>
              <w:left w:val="nil"/>
              <w:bottom w:val="single" w:sz="4" w:space="0" w:color="auto"/>
              <w:right w:val="nil"/>
            </w:tcBorders>
            <w:shd w:val="clear" w:color="auto" w:fill="auto"/>
            <w:noWrap/>
            <w:vAlign w:val="bottom"/>
            <w:hideMark/>
          </w:tcPr>
          <w:p w14:paraId="300B7F7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6,21</w:t>
            </w:r>
          </w:p>
        </w:tc>
        <w:tc>
          <w:tcPr>
            <w:tcW w:w="920" w:type="dxa"/>
            <w:tcBorders>
              <w:top w:val="nil"/>
              <w:left w:val="nil"/>
              <w:bottom w:val="single" w:sz="4" w:space="0" w:color="auto"/>
              <w:right w:val="nil"/>
            </w:tcBorders>
            <w:shd w:val="clear" w:color="auto" w:fill="auto"/>
            <w:noWrap/>
            <w:vAlign w:val="bottom"/>
            <w:hideMark/>
          </w:tcPr>
          <w:p w14:paraId="442520C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5,00</w:t>
            </w:r>
          </w:p>
        </w:tc>
        <w:tc>
          <w:tcPr>
            <w:tcW w:w="920" w:type="dxa"/>
            <w:tcBorders>
              <w:top w:val="nil"/>
              <w:left w:val="nil"/>
              <w:bottom w:val="single" w:sz="4" w:space="0" w:color="auto"/>
              <w:right w:val="single" w:sz="4" w:space="0" w:color="auto"/>
            </w:tcBorders>
            <w:shd w:val="clear" w:color="auto" w:fill="auto"/>
            <w:noWrap/>
            <w:vAlign w:val="bottom"/>
            <w:hideMark/>
          </w:tcPr>
          <w:p w14:paraId="5F67C03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5,78</w:t>
            </w:r>
          </w:p>
        </w:tc>
        <w:tc>
          <w:tcPr>
            <w:tcW w:w="794" w:type="dxa"/>
            <w:tcBorders>
              <w:top w:val="nil"/>
              <w:left w:val="nil"/>
              <w:bottom w:val="single" w:sz="4" w:space="0" w:color="auto"/>
              <w:right w:val="nil"/>
            </w:tcBorders>
            <w:shd w:val="clear" w:color="auto" w:fill="auto"/>
            <w:noWrap/>
            <w:vAlign w:val="bottom"/>
            <w:hideMark/>
          </w:tcPr>
          <w:p w14:paraId="2A451DB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0,09 </w:t>
            </w:r>
          </w:p>
        </w:tc>
        <w:tc>
          <w:tcPr>
            <w:tcW w:w="794" w:type="dxa"/>
            <w:tcBorders>
              <w:top w:val="nil"/>
              <w:left w:val="nil"/>
              <w:bottom w:val="single" w:sz="4" w:space="0" w:color="auto"/>
              <w:right w:val="nil"/>
            </w:tcBorders>
            <w:shd w:val="clear" w:color="auto" w:fill="auto"/>
            <w:noWrap/>
            <w:vAlign w:val="bottom"/>
            <w:hideMark/>
          </w:tcPr>
          <w:p w14:paraId="38912635"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-1,21 </w:t>
            </w:r>
          </w:p>
        </w:tc>
        <w:tc>
          <w:tcPr>
            <w:tcW w:w="794" w:type="dxa"/>
            <w:tcBorders>
              <w:top w:val="nil"/>
              <w:left w:val="nil"/>
              <w:bottom w:val="single" w:sz="4" w:space="0" w:color="auto"/>
              <w:right w:val="single" w:sz="4" w:space="0" w:color="auto"/>
            </w:tcBorders>
            <w:shd w:val="clear" w:color="auto" w:fill="auto"/>
            <w:noWrap/>
            <w:vAlign w:val="bottom"/>
            <w:hideMark/>
          </w:tcPr>
          <w:p w14:paraId="3373925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0,78 </w:t>
            </w:r>
          </w:p>
        </w:tc>
        <w:tc>
          <w:tcPr>
            <w:tcW w:w="794" w:type="dxa"/>
            <w:tcBorders>
              <w:top w:val="nil"/>
              <w:left w:val="nil"/>
              <w:bottom w:val="single" w:sz="4" w:space="0" w:color="auto"/>
              <w:right w:val="nil"/>
            </w:tcBorders>
            <w:shd w:val="clear" w:color="auto" w:fill="auto"/>
            <w:noWrap/>
            <w:vAlign w:val="bottom"/>
            <w:hideMark/>
          </w:tcPr>
          <w:p w14:paraId="73C24B0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1,5%</w:t>
            </w:r>
          </w:p>
        </w:tc>
        <w:tc>
          <w:tcPr>
            <w:tcW w:w="794" w:type="dxa"/>
            <w:tcBorders>
              <w:top w:val="nil"/>
              <w:left w:val="nil"/>
              <w:bottom w:val="single" w:sz="4" w:space="0" w:color="auto"/>
              <w:right w:val="nil"/>
            </w:tcBorders>
            <w:shd w:val="clear" w:color="auto" w:fill="auto"/>
            <w:noWrap/>
            <w:vAlign w:val="bottom"/>
            <w:hideMark/>
          </w:tcPr>
          <w:p w14:paraId="7FC53E8E"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-19,4%</w:t>
            </w:r>
          </w:p>
        </w:tc>
        <w:tc>
          <w:tcPr>
            <w:tcW w:w="794" w:type="dxa"/>
            <w:tcBorders>
              <w:top w:val="nil"/>
              <w:left w:val="nil"/>
              <w:bottom w:val="single" w:sz="4" w:space="0" w:color="auto"/>
              <w:right w:val="single" w:sz="4" w:space="0" w:color="auto"/>
            </w:tcBorders>
            <w:shd w:val="clear" w:color="auto" w:fill="auto"/>
            <w:noWrap/>
            <w:vAlign w:val="bottom"/>
            <w:hideMark/>
          </w:tcPr>
          <w:p w14:paraId="4CFDC6E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15,6%</w:t>
            </w:r>
          </w:p>
        </w:tc>
      </w:tr>
      <w:tr w:rsidR="00AA08FA" w:rsidRPr="00E647BB" w14:paraId="67E24009" w14:textId="77777777" w:rsidTr="00E647BB">
        <w:trPr>
          <w:trHeight w:val="280"/>
        </w:trPr>
        <w:tc>
          <w:tcPr>
            <w:tcW w:w="920" w:type="dxa"/>
            <w:vMerge w:val="restart"/>
            <w:tcBorders>
              <w:top w:val="nil"/>
              <w:left w:val="single" w:sz="4" w:space="0" w:color="auto"/>
              <w:bottom w:val="single" w:sz="4" w:space="0" w:color="000000"/>
              <w:right w:val="nil"/>
            </w:tcBorders>
            <w:shd w:val="clear" w:color="auto" w:fill="auto"/>
            <w:noWrap/>
            <w:vAlign w:val="center"/>
            <w:hideMark/>
          </w:tcPr>
          <w:p w14:paraId="04741469" w14:textId="77777777" w:rsidR="00E647BB" w:rsidRPr="00E647BB" w:rsidRDefault="00E647BB" w:rsidP="00E647BB">
            <w:pPr>
              <w:jc w:val="center"/>
              <w:rPr>
                <w:rFonts w:ascii="Arial" w:hAnsi="Arial" w:cs="Arial"/>
                <w:sz w:val="18"/>
                <w:szCs w:val="18"/>
              </w:rPr>
            </w:pPr>
            <w:r w:rsidRPr="00E647BB">
              <w:rPr>
                <w:rFonts w:ascii="Arial" w:hAnsi="Arial" w:cs="Arial"/>
                <w:sz w:val="18"/>
                <w:szCs w:val="18"/>
              </w:rPr>
              <w:t>Piccole</w:t>
            </w:r>
          </w:p>
        </w:tc>
        <w:tc>
          <w:tcPr>
            <w:tcW w:w="655" w:type="dxa"/>
            <w:tcBorders>
              <w:top w:val="nil"/>
              <w:left w:val="nil"/>
              <w:bottom w:val="nil"/>
              <w:right w:val="nil"/>
            </w:tcBorders>
            <w:shd w:val="clear" w:color="auto" w:fill="auto"/>
            <w:noWrap/>
            <w:vAlign w:val="bottom"/>
            <w:hideMark/>
          </w:tcPr>
          <w:p w14:paraId="743FA7C7"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1</w:t>
            </w:r>
          </w:p>
        </w:tc>
        <w:tc>
          <w:tcPr>
            <w:tcW w:w="920" w:type="dxa"/>
            <w:tcBorders>
              <w:top w:val="nil"/>
              <w:left w:val="single" w:sz="4" w:space="0" w:color="auto"/>
              <w:bottom w:val="nil"/>
              <w:right w:val="nil"/>
            </w:tcBorders>
            <w:shd w:val="clear" w:color="auto" w:fill="auto"/>
            <w:noWrap/>
            <w:vAlign w:val="bottom"/>
            <w:hideMark/>
          </w:tcPr>
          <w:p w14:paraId="491480D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6,58</w:t>
            </w:r>
          </w:p>
        </w:tc>
        <w:tc>
          <w:tcPr>
            <w:tcW w:w="920" w:type="dxa"/>
            <w:tcBorders>
              <w:top w:val="nil"/>
              <w:left w:val="nil"/>
              <w:bottom w:val="nil"/>
              <w:right w:val="nil"/>
            </w:tcBorders>
            <w:shd w:val="clear" w:color="auto" w:fill="auto"/>
            <w:noWrap/>
            <w:vAlign w:val="bottom"/>
            <w:hideMark/>
          </w:tcPr>
          <w:p w14:paraId="32A09CF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7,32</w:t>
            </w:r>
          </w:p>
        </w:tc>
        <w:tc>
          <w:tcPr>
            <w:tcW w:w="920" w:type="dxa"/>
            <w:tcBorders>
              <w:top w:val="nil"/>
              <w:left w:val="nil"/>
              <w:bottom w:val="nil"/>
              <w:right w:val="nil"/>
            </w:tcBorders>
            <w:shd w:val="clear" w:color="auto" w:fill="auto"/>
            <w:noWrap/>
            <w:vAlign w:val="bottom"/>
            <w:hideMark/>
          </w:tcPr>
          <w:p w14:paraId="56B375A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7,53</w:t>
            </w:r>
          </w:p>
        </w:tc>
        <w:tc>
          <w:tcPr>
            <w:tcW w:w="920" w:type="dxa"/>
            <w:tcBorders>
              <w:top w:val="nil"/>
              <w:left w:val="nil"/>
              <w:bottom w:val="nil"/>
              <w:right w:val="single" w:sz="4" w:space="0" w:color="auto"/>
            </w:tcBorders>
            <w:shd w:val="clear" w:color="auto" w:fill="auto"/>
            <w:noWrap/>
            <w:vAlign w:val="bottom"/>
            <w:hideMark/>
          </w:tcPr>
          <w:p w14:paraId="3DB6003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7,09</w:t>
            </w:r>
          </w:p>
        </w:tc>
        <w:tc>
          <w:tcPr>
            <w:tcW w:w="794" w:type="dxa"/>
            <w:tcBorders>
              <w:top w:val="nil"/>
              <w:left w:val="nil"/>
              <w:bottom w:val="nil"/>
              <w:right w:val="nil"/>
            </w:tcBorders>
            <w:shd w:val="clear" w:color="auto" w:fill="auto"/>
            <w:noWrap/>
            <w:vAlign w:val="bottom"/>
            <w:hideMark/>
          </w:tcPr>
          <w:p w14:paraId="0A32B7F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0,75 </w:t>
            </w:r>
          </w:p>
        </w:tc>
        <w:tc>
          <w:tcPr>
            <w:tcW w:w="794" w:type="dxa"/>
            <w:tcBorders>
              <w:top w:val="nil"/>
              <w:left w:val="nil"/>
              <w:bottom w:val="nil"/>
              <w:right w:val="nil"/>
            </w:tcBorders>
            <w:shd w:val="clear" w:color="auto" w:fill="auto"/>
            <w:noWrap/>
            <w:vAlign w:val="bottom"/>
            <w:hideMark/>
          </w:tcPr>
          <w:p w14:paraId="56C92A5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0,20 </w:t>
            </w:r>
          </w:p>
        </w:tc>
        <w:tc>
          <w:tcPr>
            <w:tcW w:w="794" w:type="dxa"/>
            <w:tcBorders>
              <w:top w:val="nil"/>
              <w:left w:val="nil"/>
              <w:bottom w:val="nil"/>
              <w:right w:val="single" w:sz="4" w:space="0" w:color="auto"/>
            </w:tcBorders>
            <w:shd w:val="clear" w:color="auto" w:fill="auto"/>
            <w:noWrap/>
            <w:vAlign w:val="bottom"/>
            <w:hideMark/>
          </w:tcPr>
          <w:p w14:paraId="7E6B4098"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-0,44 </w:t>
            </w:r>
          </w:p>
        </w:tc>
        <w:tc>
          <w:tcPr>
            <w:tcW w:w="794" w:type="dxa"/>
            <w:tcBorders>
              <w:top w:val="nil"/>
              <w:left w:val="nil"/>
              <w:bottom w:val="nil"/>
              <w:right w:val="nil"/>
            </w:tcBorders>
            <w:shd w:val="clear" w:color="auto" w:fill="auto"/>
            <w:noWrap/>
            <w:vAlign w:val="bottom"/>
            <w:hideMark/>
          </w:tcPr>
          <w:p w14:paraId="739A0F5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11,4%</w:t>
            </w:r>
          </w:p>
        </w:tc>
        <w:tc>
          <w:tcPr>
            <w:tcW w:w="794" w:type="dxa"/>
            <w:tcBorders>
              <w:top w:val="nil"/>
              <w:left w:val="nil"/>
              <w:bottom w:val="nil"/>
              <w:right w:val="nil"/>
            </w:tcBorders>
            <w:shd w:val="clear" w:color="auto" w:fill="auto"/>
            <w:noWrap/>
            <w:vAlign w:val="bottom"/>
            <w:hideMark/>
          </w:tcPr>
          <w:p w14:paraId="784C3E4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2,8%</w:t>
            </w:r>
          </w:p>
        </w:tc>
        <w:tc>
          <w:tcPr>
            <w:tcW w:w="794" w:type="dxa"/>
            <w:tcBorders>
              <w:top w:val="nil"/>
              <w:left w:val="nil"/>
              <w:bottom w:val="nil"/>
              <w:right w:val="single" w:sz="4" w:space="0" w:color="auto"/>
            </w:tcBorders>
            <w:shd w:val="clear" w:color="auto" w:fill="auto"/>
            <w:noWrap/>
            <w:vAlign w:val="bottom"/>
            <w:hideMark/>
          </w:tcPr>
          <w:p w14:paraId="1FFDD507"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-5,8%</w:t>
            </w:r>
          </w:p>
        </w:tc>
      </w:tr>
      <w:tr w:rsidR="00AA08FA" w:rsidRPr="00E647BB" w14:paraId="62958FE1"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6DBF98F2"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6A5B6988"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2</w:t>
            </w:r>
          </w:p>
        </w:tc>
        <w:tc>
          <w:tcPr>
            <w:tcW w:w="920" w:type="dxa"/>
            <w:tcBorders>
              <w:top w:val="nil"/>
              <w:left w:val="single" w:sz="4" w:space="0" w:color="auto"/>
              <w:bottom w:val="nil"/>
              <w:right w:val="nil"/>
            </w:tcBorders>
            <w:shd w:val="clear" w:color="auto" w:fill="auto"/>
            <w:noWrap/>
            <w:vAlign w:val="bottom"/>
            <w:hideMark/>
          </w:tcPr>
          <w:p w14:paraId="4FEC7CB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5,95</w:t>
            </w:r>
          </w:p>
        </w:tc>
        <w:tc>
          <w:tcPr>
            <w:tcW w:w="920" w:type="dxa"/>
            <w:tcBorders>
              <w:top w:val="nil"/>
              <w:left w:val="nil"/>
              <w:bottom w:val="nil"/>
              <w:right w:val="nil"/>
            </w:tcBorders>
            <w:shd w:val="clear" w:color="auto" w:fill="auto"/>
            <w:noWrap/>
            <w:vAlign w:val="bottom"/>
            <w:hideMark/>
          </w:tcPr>
          <w:p w14:paraId="3E79716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6,62</w:t>
            </w:r>
          </w:p>
        </w:tc>
        <w:tc>
          <w:tcPr>
            <w:tcW w:w="920" w:type="dxa"/>
            <w:tcBorders>
              <w:top w:val="nil"/>
              <w:left w:val="nil"/>
              <w:bottom w:val="nil"/>
              <w:right w:val="nil"/>
            </w:tcBorders>
            <w:shd w:val="clear" w:color="auto" w:fill="auto"/>
            <w:noWrap/>
            <w:vAlign w:val="bottom"/>
            <w:hideMark/>
          </w:tcPr>
          <w:p w14:paraId="5400CFC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7,42</w:t>
            </w:r>
          </w:p>
        </w:tc>
        <w:tc>
          <w:tcPr>
            <w:tcW w:w="920" w:type="dxa"/>
            <w:tcBorders>
              <w:top w:val="nil"/>
              <w:left w:val="nil"/>
              <w:bottom w:val="nil"/>
              <w:right w:val="single" w:sz="4" w:space="0" w:color="auto"/>
            </w:tcBorders>
            <w:shd w:val="clear" w:color="auto" w:fill="auto"/>
            <w:noWrap/>
            <w:vAlign w:val="bottom"/>
            <w:hideMark/>
          </w:tcPr>
          <w:p w14:paraId="3E3061E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6,48</w:t>
            </w:r>
          </w:p>
        </w:tc>
        <w:tc>
          <w:tcPr>
            <w:tcW w:w="794" w:type="dxa"/>
            <w:tcBorders>
              <w:top w:val="nil"/>
              <w:left w:val="nil"/>
              <w:bottom w:val="nil"/>
              <w:right w:val="nil"/>
            </w:tcBorders>
            <w:shd w:val="clear" w:color="auto" w:fill="auto"/>
            <w:noWrap/>
            <w:vAlign w:val="bottom"/>
            <w:hideMark/>
          </w:tcPr>
          <w:p w14:paraId="6127EB5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0,67 </w:t>
            </w:r>
          </w:p>
        </w:tc>
        <w:tc>
          <w:tcPr>
            <w:tcW w:w="794" w:type="dxa"/>
            <w:tcBorders>
              <w:top w:val="nil"/>
              <w:left w:val="nil"/>
              <w:bottom w:val="nil"/>
              <w:right w:val="nil"/>
            </w:tcBorders>
            <w:shd w:val="clear" w:color="auto" w:fill="auto"/>
            <w:noWrap/>
            <w:vAlign w:val="bottom"/>
            <w:hideMark/>
          </w:tcPr>
          <w:p w14:paraId="537CA3C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0,80 </w:t>
            </w:r>
          </w:p>
        </w:tc>
        <w:tc>
          <w:tcPr>
            <w:tcW w:w="794" w:type="dxa"/>
            <w:tcBorders>
              <w:top w:val="nil"/>
              <w:left w:val="nil"/>
              <w:bottom w:val="nil"/>
              <w:right w:val="single" w:sz="4" w:space="0" w:color="auto"/>
            </w:tcBorders>
            <w:shd w:val="clear" w:color="auto" w:fill="auto"/>
            <w:noWrap/>
            <w:vAlign w:val="bottom"/>
            <w:hideMark/>
          </w:tcPr>
          <w:p w14:paraId="6FA3D917"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-0,94 </w:t>
            </w:r>
          </w:p>
        </w:tc>
        <w:tc>
          <w:tcPr>
            <w:tcW w:w="794" w:type="dxa"/>
            <w:tcBorders>
              <w:top w:val="nil"/>
              <w:left w:val="nil"/>
              <w:bottom w:val="nil"/>
              <w:right w:val="nil"/>
            </w:tcBorders>
            <w:shd w:val="clear" w:color="auto" w:fill="auto"/>
            <w:noWrap/>
            <w:vAlign w:val="bottom"/>
            <w:hideMark/>
          </w:tcPr>
          <w:p w14:paraId="7BCC325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11,2%</w:t>
            </w:r>
          </w:p>
        </w:tc>
        <w:tc>
          <w:tcPr>
            <w:tcW w:w="794" w:type="dxa"/>
            <w:tcBorders>
              <w:top w:val="nil"/>
              <w:left w:val="nil"/>
              <w:bottom w:val="nil"/>
              <w:right w:val="nil"/>
            </w:tcBorders>
            <w:shd w:val="clear" w:color="auto" w:fill="auto"/>
            <w:noWrap/>
            <w:vAlign w:val="bottom"/>
            <w:hideMark/>
          </w:tcPr>
          <w:p w14:paraId="63B48F3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12,1%</w:t>
            </w:r>
          </w:p>
        </w:tc>
        <w:tc>
          <w:tcPr>
            <w:tcW w:w="794" w:type="dxa"/>
            <w:tcBorders>
              <w:top w:val="nil"/>
              <w:left w:val="nil"/>
              <w:bottom w:val="nil"/>
              <w:right w:val="single" w:sz="4" w:space="0" w:color="auto"/>
            </w:tcBorders>
            <w:shd w:val="clear" w:color="auto" w:fill="auto"/>
            <w:noWrap/>
            <w:vAlign w:val="bottom"/>
            <w:hideMark/>
          </w:tcPr>
          <w:p w14:paraId="20E7402C"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-12,7%</w:t>
            </w:r>
          </w:p>
        </w:tc>
      </w:tr>
      <w:tr w:rsidR="00AA08FA" w:rsidRPr="00E647BB" w14:paraId="308508B0"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1EBD97E9" w14:textId="77777777" w:rsidR="00E647BB" w:rsidRPr="00E647BB" w:rsidRDefault="00E647BB" w:rsidP="00E647BB">
            <w:pPr>
              <w:rPr>
                <w:rFonts w:ascii="Arial" w:hAnsi="Arial" w:cs="Arial"/>
                <w:sz w:val="18"/>
                <w:szCs w:val="18"/>
              </w:rPr>
            </w:pPr>
          </w:p>
        </w:tc>
        <w:tc>
          <w:tcPr>
            <w:tcW w:w="655" w:type="dxa"/>
            <w:tcBorders>
              <w:top w:val="nil"/>
              <w:left w:val="nil"/>
              <w:bottom w:val="nil"/>
              <w:right w:val="nil"/>
            </w:tcBorders>
            <w:shd w:val="clear" w:color="auto" w:fill="auto"/>
            <w:noWrap/>
            <w:vAlign w:val="bottom"/>
            <w:hideMark/>
          </w:tcPr>
          <w:p w14:paraId="6A799212"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3</w:t>
            </w:r>
          </w:p>
        </w:tc>
        <w:tc>
          <w:tcPr>
            <w:tcW w:w="920" w:type="dxa"/>
            <w:tcBorders>
              <w:top w:val="nil"/>
              <w:left w:val="single" w:sz="4" w:space="0" w:color="auto"/>
              <w:bottom w:val="nil"/>
              <w:right w:val="nil"/>
            </w:tcBorders>
            <w:shd w:val="clear" w:color="auto" w:fill="auto"/>
            <w:noWrap/>
            <w:vAlign w:val="bottom"/>
            <w:hideMark/>
          </w:tcPr>
          <w:p w14:paraId="54E5A0D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5,66</w:t>
            </w:r>
          </w:p>
        </w:tc>
        <w:tc>
          <w:tcPr>
            <w:tcW w:w="920" w:type="dxa"/>
            <w:tcBorders>
              <w:top w:val="nil"/>
              <w:left w:val="nil"/>
              <w:bottom w:val="nil"/>
              <w:right w:val="nil"/>
            </w:tcBorders>
            <w:shd w:val="clear" w:color="auto" w:fill="auto"/>
            <w:noWrap/>
            <w:vAlign w:val="bottom"/>
            <w:hideMark/>
          </w:tcPr>
          <w:p w14:paraId="085946C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6,05</w:t>
            </w:r>
          </w:p>
        </w:tc>
        <w:tc>
          <w:tcPr>
            <w:tcW w:w="920" w:type="dxa"/>
            <w:tcBorders>
              <w:top w:val="nil"/>
              <w:left w:val="nil"/>
              <w:bottom w:val="nil"/>
              <w:right w:val="nil"/>
            </w:tcBorders>
            <w:shd w:val="clear" w:color="auto" w:fill="auto"/>
            <w:noWrap/>
            <w:vAlign w:val="bottom"/>
            <w:hideMark/>
          </w:tcPr>
          <w:p w14:paraId="63FE24B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4,78</w:t>
            </w:r>
          </w:p>
        </w:tc>
        <w:tc>
          <w:tcPr>
            <w:tcW w:w="920" w:type="dxa"/>
            <w:tcBorders>
              <w:top w:val="nil"/>
              <w:left w:val="nil"/>
              <w:bottom w:val="nil"/>
              <w:right w:val="single" w:sz="4" w:space="0" w:color="auto"/>
            </w:tcBorders>
            <w:shd w:val="clear" w:color="auto" w:fill="auto"/>
            <w:noWrap/>
            <w:vAlign w:val="bottom"/>
            <w:hideMark/>
          </w:tcPr>
          <w:p w14:paraId="27D3CFE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6,31</w:t>
            </w:r>
          </w:p>
        </w:tc>
        <w:tc>
          <w:tcPr>
            <w:tcW w:w="794" w:type="dxa"/>
            <w:tcBorders>
              <w:top w:val="nil"/>
              <w:left w:val="nil"/>
              <w:bottom w:val="nil"/>
              <w:right w:val="nil"/>
            </w:tcBorders>
            <w:shd w:val="clear" w:color="auto" w:fill="auto"/>
            <w:noWrap/>
            <w:vAlign w:val="bottom"/>
            <w:hideMark/>
          </w:tcPr>
          <w:p w14:paraId="03DAE28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0,39 </w:t>
            </w:r>
          </w:p>
        </w:tc>
        <w:tc>
          <w:tcPr>
            <w:tcW w:w="794" w:type="dxa"/>
            <w:tcBorders>
              <w:top w:val="nil"/>
              <w:left w:val="nil"/>
              <w:bottom w:val="nil"/>
              <w:right w:val="nil"/>
            </w:tcBorders>
            <w:shd w:val="clear" w:color="auto" w:fill="auto"/>
            <w:noWrap/>
            <w:vAlign w:val="bottom"/>
            <w:hideMark/>
          </w:tcPr>
          <w:p w14:paraId="7F31FFB4"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-1,27 </w:t>
            </w:r>
          </w:p>
        </w:tc>
        <w:tc>
          <w:tcPr>
            <w:tcW w:w="794" w:type="dxa"/>
            <w:tcBorders>
              <w:top w:val="nil"/>
              <w:left w:val="nil"/>
              <w:bottom w:val="nil"/>
              <w:right w:val="single" w:sz="4" w:space="0" w:color="auto"/>
            </w:tcBorders>
            <w:shd w:val="clear" w:color="auto" w:fill="auto"/>
            <w:noWrap/>
            <w:vAlign w:val="bottom"/>
            <w:hideMark/>
          </w:tcPr>
          <w:p w14:paraId="3C2B9D5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1,53 </w:t>
            </w:r>
          </w:p>
        </w:tc>
        <w:tc>
          <w:tcPr>
            <w:tcW w:w="794" w:type="dxa"/>
            <w:tcBorders>
              <w:top w:val="nil"/>
              <w:left w:val="nil"/>
              <w:bottom w:val="nil"/>
              <w:right w:val="nil"/>
            </w:tcBorders>
            <w:shd w:val="clear" w:color="auto" w:fill="auto"/>
            <w:noWrap/>
            <w:vAlign w:val="bottom"/>
            <w:hideMark/>
          </w:tcPr>
          <w:p w14:paraId="704003A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6,9%</w:t>
            </w:r>
          </w:p>
        </w:tc>
        <w:tc>
          <w:tcPr>
            <w:tcW w:w="794" w:type="dxa"/>
            <w:tcBorders>
              <w:top w:val="nil"/>
              <w:left w:val="nil"/>
              <w:bottom w:val="nil"/>
              <w:right w:val="nil"/>
            </w:tcBorders>
            <w:shd w:val="clear" w:color="auto" w:fill="auto"/>
            <w:noWrap/>
            <w:vAlign w:val="bottom"/>
            <w:hideMark/>
          </w:tcPr>
          <w:p w14:paraId="62D9BAFE"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-21,0%</w:t>
            </w:r>
          </w:p>
        </w:tc>
        <w:tc>
          <w:tcPr>
            <w:tcW w:w="794" w:type="dxa"/>
            <w:tcBorders>
              <w:top w:val="nil"/>
              <w:left w:val="nil"/>
              <w:bottom w:val="nil"/>
              <w:right w:val="single" w:sz="4" w:space="0" w:color="auto"/>
            </w:tcBorders>
            <w:shd w:val="clear" w:color="auto" w:fill="auto"/>
            <w:noWrap/>
            <w:vAlign w:val="bottom"/>
            <w:hideMark/>
          </w:tcPr>
          <w:p w14:paraId="55E7967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32,0%</w:t>
            </w:r>
          </w:p>
        </w:tc>
      </w:tr>
      <w:tr w:rsidR="00AA08FA" w:rsidRPr="00E647BB" w14:paraId="2384F1B6" w14:textId="77777777" w:rsidTr="00E647BB">
        <w:trPr>
          <w:trHeight w:val="280"/>
        </w:trPr>
        <w:tc>
          <w:tcPr>
            <w:tcW w:w="920" w:type="dxa"/>
            <w:vMerge/>
            <w:tcBorders>
              <w:top w:val="nil"/>
              <w:left w:val="single" w:sz="4" w:space="0" w:color="auto"/>
              <w:bottom w:val="single" w:sz="4" w:space="0" w:color="000000"/>
              <w:right w:val="nil"/>
            </w:tcBorders>
            <w:vAlign w:val="center"/>
            <w:hideMark/>
          </w:tcPr>
          <w:p w14:paraId="7AAB0227" w14:textId="77777777" w:rsidR="00E647BB" w:rsidRPr="00E647BB" w:rsidRDefault="00E647BB" w:rsidP="00E647BB">
            <w:pPr>
              <w:rPr>
                <w:rFonts w:ascii="Arial" w:hAnsi="Arial" w:cs="Arial"/>
                <w:sz w:val="18"/>
                <w:szCs w:val="18"/>
              </w:rPr>
            </w:pPr>
          </w:p>
        </w:tc>
        <w:tc>
          <w:tcPr>
            <w:tcW w:w="655" w:type="dxa"/>
            <w:tcBorders>
              <w:top w:val="nil"/>
              <w:left w:val="nil"/>
              <w:bottom w:val="single" w:sz="4" w:space="0" w:color="auto"/>
              <w:right w:val="nil"/>
            </w:tcBorders>
            <w:shd w:val="clear" w:color="auto" w:fill="auto"/>
            <w:noWrap/>
            <w:vAlign w:val="bottom"/>
            <w:hideMark/>
          </w:tcPr>
          <w:p w14:paraId="0D7E978B"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w:t>
            </w:r>
            <w:proofErr w:type="spellEnd"/>
            <w:r w:rsidRPr="00E647BB">
              <w:rPr>
                <w:rFonts w:ascii="Arial" w:hAnsi="Arial" w:cs="Arial"/>
                <w:sz w:val="18"/>
                <w:szCs w:val="18"/>
              </w:rPr>
              <w:t xml:space="preserve"> 4</w:t>
            </w:r>
          </w:p>
        </w:tc>
        <w:tc>
          <w:tcPr>
            <w:tcW w:w="920" w:type="dxa"/>
            <w:tcBorders>
              <w:top w:val="nil"/>
              <w:left w:val="single" w:sz="4" w:space="0" w:color="auto"/>
              <w:bottom w:val="single" w:sz="4" w:space="0" w:color="auto"/>
              <w:right w:val="nil"/>
            </w:tcBorders>
            <w:shd w:val="clear" w:color="auto" w:fill="auto"/>
            <w:noWrap/>
            <w:vAlign w:val="bottom"/>
            <w:hideMark/>
          </w:tcPr>
          <w:p w14:paraId="4C886F4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4,46</w:t>
            </w:r>
          </w:p>
        </w:tc>
        <w:tc>
          <w:tcPr>
            <w:tcW w:w="920" w:type="dxa"/>
            <w:tcBorders>
              <w:top w:val="nil"/>
              <w:left w:val="nil"/>
              <w:bottom w:val="single" w:sz="4" w:space="0" w:color="auto"/>
              <w:right w:val="nil"/>
            </w:tcBorders>
            <w:shd w:val="clear" w:color="auto" w:fill="auto"/>
            <w:noWrap/>
            <w:vAlign w:val="bottom"/>
            <w:hideMark/>
          </w:tcPr>
          <w:p w14:paraId="292126EC"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5,17</w:t>
            </w:r>
          </w:p>
        </w:tc>
        <w:tc>
          <w:tcPr>
            <w:tcW w:w="920" w:type="dxa"/>
            <w:tcBorders>
              <w:top w:val="nil"/>
              <w:left w:val="nil"/>
              <w:bottom w:val="single" w:sz="4" w:space="0" w:color="auto"/>
              <w:right w:val="nil"/>
            </w:tcBorders>
            <w:shd w:val="clear" w:color="auto" w:fill="auto"/>
            <w:noWrap/>
            <w:vAlign w:val="bottom"/>
            <w:hideMark/>
          </w:tcPr>
          <w:p w14:paraId="77DEED7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5,10</w:t>
            </w:r>
          </w:p>
        </w:tc>
        <w:tc>
          <w:tcPr>
            <w:tcW w:w="920" w:type="dxa"/>
            <w:tcBorders>
              <w:top w:val="nil"/>
              <w:left w:val="nil"/>
              <w:bottom w:val="single" w:sz="4" w:space="0" w:color="auto"/>
              <w:right w:val="single" w:sz="4" w:space="0" w:color="auto"/>
            </w:tcBorders>
            <w:shd w:val="clear" w:color="auto" w:fill="auto"/>
            <w:noWrap/>
            <w:vAlign w:val="bottom"/>
            <w:hideMark/>
          </w:tcPr>
          <w:p w14:paraId="3E4813B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6,58</w:t>
            </w:r>
          </w:p>
        </w:tc>
        <w:tc>
          <w:tcPr>
            <w:tcW w:w="794" w:type="dxa"/>
            <w:tcBorders>
              <w:top w:val="nil"/>
              <w:left w:val="nil"/>
              <w:bottom w:val="single" w:sz="4" w:space="0" w:color="auto"/>
              <w:right w:val="nil"/>
            </w:tcBorders>
            <w:shd w:val="clear" w:color="auto" w:fill="auto"/>
            <w:noWrap/>
            <w:vAlign w:val="bottom"/>
            <w:hideMark/>
          </w:tcPr>
          <w:p w14:paraId="6E29437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0,71 </w:t>
            </w:r>
          </w:p>
        </w:tc>
        <w:tc>
          <w:tcPr>
            <w:tcW w:w="794" w:type="dxa"/>
            <w:tcBorders>
              <w:top w:val="nil"/>
              <w:left w:val="nil"/>
              <w:bottom w:val="single" w:sz="4" w:space="0" w:color="auto"/>
              <w:right w:val="nil"/>
            </w:tcBorders>
            <w:shd w:val="clear" w:color="auto" w:fill="auto"/>
            <w:noWrap/>
            <w:vAlign w:val="bottom"/>
            <w:hideMark/>
          </w:tcPr>
          <w:p w14:paraId="400F4E2E"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-0,07 </w:t>
            </w:r>
          </w:p>
        </w:tc>
        <w:tc>
          <w:tcPr>
            <w:tcW w:w="794" w:type="dxa"/>
            <w:tcBorders>
              <w:top w:val="nil"/>
              <w:left w:val="nil"/>
              <w:bottom w:val="single" w:sz="4" w:space="0" w:color="auto"/>
              <w:right w:val="single" w:sz="4" w:space="0" w:color="auto"/>
            </w:tcBorders>
            <w:shd w:val="clear" w:color="auto" w:fill="auto"/>
            <w:noWrap/>
            <w:vAlign w:val="bottom"/>
            <w:hideMark/>
          </w:tcPr>
          <w:p w14:paraId="26371C0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1,48 </w:t>
            </w:r>
          </w:p>
        </w:tc>
        <w:tc>
          <w:tcPr>
            <w:tcW w:w="794" w:type="dxa"/>
            <w:tcBorders>
              <w:top w:val="nil"/>
              <w:left w:val="nil"/>
              <w:bottom w:val="single" w:sz="4" w:space="0" w:color="auto"/>
              <w:right w:val="nil"/>
            </w:tcBorders>
            <w:shd w:val="clear" w:color="auto" w:fill="auto"/>
            <w:noWrap/>
            <w:vAlign w:val="bottom"/>
            <w:hideMark/>
          </w:tcPr>
          <w:p w14:paraId="2B3BA9F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15,9%</w:t>
            </w:r>
          </w:p>
        </w:tc>
        <w:tc>
          <w:tcPr>
            <w:tcW w:w="794" w:type="dxa"/>
            <w:tcBorders>
              <w:top w:val="nil"/>
              <w:left w:val="nil"/>
              <w:bottom w:val="single" w:sz="4" w:space="0" w:color="auto"/>
              <w:right w:val="nil"/>
            </w:tcBorders>
            <w:shd w:val="clear" w:color="auto" w:fill="auto"/>
            <w:noWrap/>
            <w:vAlign w:val="bottom"/>
            <w:hideMark/>
          </w:tcPr>
          <w:p w14:paraId="2AF425A6"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-1,3%</w:t>
            </w:r>
          </w:p>
        </w:tc>
        <w:tc>
          <w:tcPr>
            <w:tcW w:w="794" w:type="dxa"/>
            <w:tcBorders>
              <w:top w:val="nil"/>
              <w:left w:val="nil"/>
              <w:bottom w:val="single" w:sz="4" w:space="0" w:color="auto"/>
              <w:right w:val="single" w:sz="4" w:space="0" w:color="auto"/>
            </w:tcBorders>
            <w:shd w:val="clear" w:color="auto" w:fill="auto"/>
            <w:noWrap/>
            <w:vAlign w:val="bottom"/>
            <w:hideMark/>
          </w:tcPr>
          <w:p w14:paraId="73551EA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28,9%</w:t>
            </w:r>
          </w:p>
        </w:tc>
      </w:tr>
      <w:tr w:rsidR="00AA08FA" w:rsidRPr="00E647BB" w14:paraId="0A45B6CD" w14:textId="77777777" w:rsidTr="00AA08FA">
        <w:trPr>
          <w:trHeight w:val="280"/>
        </w:trPr>
        <w:tc>
          <w:tcPr>
            <w:tcW w:w="920" w:type="dxa"/>
            <w:vMerge w:val="restart"/>
            <w:tcBorders>
              <w:top w:val="nil"/>
              <w:left w:val="single" w:sz="4" w:space="0" w:color="auto"/>
              <w:bottom w:val="single" w:sz="4" w:space="0" w:color="000000"/>
              <w:right w:val="nil"/>
            </w:tcBorders>
            <w:shd w:val="clear" w:color="auto" w:fill="auto"/>
            <w:noWrap/>
            <w:vAlign w:val="center"/>
            <w:hideMark/>
          </w:tcPr>
          <w:p w14:paraId="3E39AA42" w14:textId="77777777" w:rsidR="00E647BB" w:rsidRPr="00E647BB" w:rsidRDefault="00E647BB" w:rsidP="00E647BB">
            <w:pPr>
              <w:jc w:val="center"/>
              <w:rPr>
                <w:rFonts w:ascii="Arial" w:hAnsi="Arial" w:cs="Arial"/>
                <w:sz w:val="18"/>
                <w:szCs w:val="18"/>
              </w:rPr>
            </w:pPr>
            <w:r w:rsidRPr="00E647BB">
              <w:rPr>
                <w:rFonts w:ascii="Arial" w:hAnsi="Arial" w:cs="Arial"/>
                <w:sz w:val="18"/>
                <w:szCs w:val="18"/>
              </w:rPr>
              <w:t>Tutte</w:t>
            </w:r>
          </w:p>
        </w:tc>
        <w:tc>
          <w:tcPr>
            <w:tcW w:w="655" w:type="dxa"/>
            <w:tcBorders>
              <w:top w:val="nil"/>
              <w:left w:val="nil"/>
              <w:bottom w:val="nil"/>
              <w:right w:val="single" w:sz="4" w:space="0" w:color="auto"/>
            </w:tcBorders>
            <w:shd w:val="clear" w:color="auto" w:fill="auto"/>
            <w:noWrap/>
            <w:vAlign w:val="bottom"/>
            <w:hideMark/>
          </w:tcPr>
          <w:p w14:paraId="45458955"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KPI1</w:t>
            </w:r>
            <w:proofErr w:type="spellEnd"/>
          </w:p>
        </w:tc>
        <w:tc>
          <w:tcPr>
            <w:tcW w:w="920" w:type="dxa"/>
            <w:tcBorders>
              <w:top w:val="nil"/>
              <w:left w:val="nil"/>
              <w:bottom w:val="nil"/>
              <w:right w:val="nil"/>
            </w:tcBorders>
            <w:shd w:val="clear" w:color="auto" w:fill="auto"/>
            <w:noWrap/>
            <w:vAlign w:val="center"/>
            <w:hideMark/>
          </w:tcPr>
          <w:p w14:paraId="17B2562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7,32</w:t>
            </w:r>
          </w:p>
        </w:tc>
        <w:tc>
          <w:tcPr>
            <w:tcW w:w="920" w:type="dxa"/>
            <w:tcBorders>
              <w:top w:val="nil"/>
              <w:left w:val="nil"/>
              <w:bottom w:val="nil"/>
              <w:right w:val="nil"/>
            </w:tcBorders>
            <w:shd w:val="clear" w:color="auto" w:fill="auto"/>
            <w:noWrap/>
            <w:vAlign w:val="center"/>
            <w:hideMark/>
          </w:tcPr>
          <w:p w14:paraId="2FA0BD16"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7,31</w:t>
            </w:r>
          </w:p>
        </w:tc>
        <w:tc>
          <w:tcPr>
            <w:tcW w:w="920" w:type="dxa"/>
            <w:tcBorders>
              <w:top w:val="nil"/>
              <w:left w:val="nil"/>
              <w:bottom w:val="nil"/>
              <w:right w:val="nil"/>
            </w:tcBorders>
            <w:shd w:val="clear" w:color="auto" w:fill="auto"/>
            <w:noWrap/>
            <w:vAlign w:val="bottom"/>
            <w:hideMark/>
          </w:tcPr>
          <w:p w14:paraId="4482CC6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7,72</w:t>
            </w:r>
          </w:p>
        </w:tc>
        <w:tc>
          <w:tcPr>
            <w:tcW w:w="920" w:type="dxa"/>
            <w:tcBorders>
              <w:top w:val="nil"/>
              <w:left w:val="nil"/>
              <w:bottom w:val="nil"/>
              <w:right w:val="single" w:sz="4" w:space="0" w:color="auto"/>
            </w:tcBorders>
            <w:shd w:val="clear" w:color="auto" w:fill="auto"/>
            <w:noWrap/>
            <w:vAlign w:val="bottom"/>
            <w:hideMark/>
          </w:tcPr>
          <w:p w14:paraId="68E99730"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7,72</w:t>
            </w:r>
          </w:p>
        </w:tc>
        <w:tc>
          <w:tcPr>
            <w:tcW w:w="794" w:type="dxa"/>
            <w:tcBorders>
              <w:top w:val="nil"/>
              <w:left w:val="nil"/>
              <w:bottom w:val="nil"/>
              <w:right w:val="nil"/>
            </w:tcBorders>
            <w:shd w:val="clear" w:color="auto" w:fill="auto"/>
            <w:noWrap/>
            <w:vAlign w:val="bottom"/>
            <w:hideMark/>
          </w:tcPr>
          <w:p w14:paraId="6459F69C"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-0,01 </w:t>
            </w:r>
          </w:p>
        </w:tc>
        <w:tc>
          <w:tcPr>
            <w:tcW w:w="794" w:type="dxa"/>
            <w:tcBorders>
              <w:top w:val="nil"/>
              <w:left w:val="nil"/>
              <w:bottom w:val="nil"/>
              <w:right w:val="nil"/>
            </w:tcBorders>
            <w:shd w:val="clear" w:color="auto" w:fill="auto"/>
            <w:noWrap/>
            <w:vAlign w:val="bottom"/>
            <w:hideMark/>
          </w:tcPr>
          <w:p w14:paraId="6A56A74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0,40 </w:t>
            </w:r>
          </w:p>
        </w:tc>
        <w:tc>
          <w:tcPr>
            <w:tcW w:w="794" w:type="dxa"/>
            <w:tcBorders>
              <w:top w:val="nil"/>
              <w:left w:val="nil"/>
              <w:bottom w:val="nil"/>
              <w:right w:val="single" w:sz="4" w:space="0" w:color="auto"/>
            </w:tcBorders>
            <w:shd w:val="clear" w:color="auto" w:fill="auto"/>
            <w:noWrap/>
            <w:vAlign w:val="bottom"/>
            <w:hideMark/>
          </w:tcPr>
          <w:p w14:paraId="195BF1C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0,00 </w:t>
            </w:r>
          </w:p>
        </w:tc>
        <w:tc>
          <w:tcPr>
            <w:tcW w:w="794" w:type="dxa"/>
            <w:tcBorders>
              <w:top w:val="nil"/>
              <w:left w:val="nil"/>
              <w:bottom w:val="nil"/>
              <w:right w:val="nil"/>
            </w:tcBorders>
            <w:shd w:val="clear" w:color="auto" w:fill="auto"/>
            <w:noWrap/>
            <w:vAlign w:val="bottom"/>
            <w:hideMark/>
          </w:tcPr>
          <w:p w14:paraId="77577F30"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-0,1%</w:t>
            </w:r>
          </w:p>
        </w:tc>
        <w:tc>
          <w:tcPr>
            <w:tcW w:w="794" w:type="dxa"/>
            <w:tcBorders>
              <w:top w:val="nil"/>
              <w:left w:val="nil"/>
              <w:bottom w:val="nil"/>
              <w:right w:val="nil"/>
            </w:tcBorders>
            <w:shd w:val="clear" w:color="auto" w:fill="auto"/>
            <w:noWrap/>
            <w:vAlign w:val="bottom"/>
            <w:hideMark/>
          </w:tcPr>
          <w:p w14:paraId="72B7461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5,5%</w:t>
            </w:r>
          </w:p>
        </w:tc>
        <w:tc>
          <w:tcPr>
            <w:tcW w:w="794" w:type="dxa"/>
            <w:tcBorders>
              <w:top w:val="nil"/>
              <w:left w:val="nil"/>
              <w:bottom w:val="nil"/>
              <w:right w:val="single" w:sz="4" w:space="0" w:color="auto"/>
            </w:tcBorders>
            <w:shd w:val="clear" w:color="auto" w:fill="auto"/>
            <w:noWrap/>
            <w:vAlign w:val="bottom"/>
            <w:hideMark/>
          </w:tcPr>
          <w:p w14:paraId="7C09426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0,0%</w:t>
            </w:r>
          </w:p>
        </w:tc>
      </w:tr>
      <w:tr w:rsidR="00AA08FA" w:rsidRPr="00E647BB" w14:paraId="56ABB722" w14:textId="77777777" w:rsidTr="00AA08FA">
        <w:trPr>
          <w:trHeight w:val="280"/>
        </w:trPr>
        <w:tc>
          <w:tcPr>
            <w:tcW w:w="920" w:type="dxa"/>
            <w:vMerge/>
            <w:tcBorders>
              <w:top w:val="nil"/>
              <w:left w:val="single" w:sz="4" w:space="0" w:color="auto"/>
              <w:bottom w:val="single" w:sz="4" w:space="0" w:color="000000"/>
              <w:right w:val="nil"/>
            </w:tcBorders>
            <w:vAlign w:val="center"/>
            <w:hideMark/>
          </w:tcPr>
          <w:p w14:paraId="2F82854E" w14:textId="77777777" w:rsidR="00E647BB" w:rsidRPr="00E647BB" w:rsidRDefault="00E647BB" w:rsidP="00E647BB">
            <w:pPr>
              <w:rPr>
                <w:rFonts w:ascii="Arial" w:hAnsi="Arial" w:cs="Arial"/>
                <w:sz w:val="18"/>
                <w:szCs w:val="18"/>
              </w:rPr>
            </w:pPr>
          </w:p>
        </w:tc>
        <w:tc>
          <w:tcPr>
            <w:tcW w:w="655" w:type="dxa"/>
            <w:tcBorders>
              <w:top w:val="nil"/>
              <w:left w:val="nil"/>
              <w:bottom w:val="nil"/>
              <w:right w:val="single" w:sz="4" w:space="0" w:color="auto"/>
            </w:tcBorders>
            <w:shd w:val="clear" w:color="auto" w:fill="auto"/>
            <w:noWrap/>
            <w:vAlign w:val="bottom"/>
            <w:hideMark/>
          </w:tcPr>
          <w:p w14:paraId="3D40C8F8"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KPI2</w:t>
            </w:r>
            <w:proofErr w:type="spellEnd"/>
          </w:p>
        </w:tc>
        <w:tc>
          <w:tcPr>
            <w:tcW w:w="920" w:type="dxa"/>
            <w:tcBorders>
              <w:top w:val="nil"/>
              <w:left w:val="nil"/>
              <w:bottom w:val="nil"/>
              <w:right w:val="nil"/>
            </w:tcBorders>
            <w:shd w:val="clear" w:color="auto" w:fill="auto"/>
            <w:noWrap/>
            <w:vAlign w:val="center"/>
            <w:hideMark/>
          </w:tcPr>
          <w:p w14:paraId="796A9E7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7,50</w:t>
            </w:r>
          </w:p>
        </w:tc>
        <w:tc>
          <w:tcPr>
            <w:tcW w:w="920" w:type="dxa"/>
            <w:tcBorders>
              <w:top w:val="nil"/>
              <w:left w:val="nil"/>
              <w:bottom w:val="nil"/>
              <w:right w:val="nil"/>
            </w:tcBorders>
            <w:shd w:val="clear" w:color="auto" w:fill="auto"/>
            <w:noWrap/>
            <w:vAlign w:val="center"/>
            <w:hideMark/>
          </w:tcPr>
          <w:p w14:paraId="0A4D58C7"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7,70</w:t>
            </w:r>
          </w:p>
        </w:tc>
        <w:tc>
          <w:tcPr>
            <w:tcW w:w="920" w:type="dxa"/>
            <w:tcBorders>
              <w:top w:val="nil"/>
              <w:left w:val="nil"/>
              <w:bottom w:val="nil"/>
              <w:right w:val="nil"/>
            </w:tcBorders>
            <w:shd w:val="clear" w:color="auto" w:fill="auto"/>
            <w:noWrap/>
            <w:vAlign w:val="bottom"/>
            <w:hideMark/>
          </w:tcPr>
          <w:p w14:paraId="54538A5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8,21</w:t>
            </w:r>
          </w:p>
        </w:tc>
        <w:tc>
          <w:tcPr>
            <w:tcW w:w="920" w:type="dxa"/>
            <w:tcBorders>
              <w:top w:val="nil"/>
              <w:left w:val="nil"/>
              <w:bottom w:val="nil"/>
              <w:right w:val="single" w:sz="4" w:space="0" w:color="auto"/>
            </w:tcBorders>
            <w:shd w:val="clear" w:color="auto" w:fill="auto"/>
            <w:noWrap/>
            <w:vAlign w:val="bottom"/>
            <w:hideMark/>
          </w:tcPr>
          <w:p w14:paraId="23EFAA8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7,85</w:t>
            </w:r>
          </w:p>
        </w:tc>
        <w:tc>
          <w:tcPr>
            <w:tcW w:w="794" w:type="dxa"/>
            <w:tcBorders>
              <w:top w:val="nil"/>
              <w:left w:val="nil"/>
              <w:bottom w:val="nil"/>
              <w:right w:val="nil"/>
            </w:tcBorders>
            <w:shd w:val="clear" w:color="auto" w:fill="auto"/>
            <w:noWrap/>
            <w:vAlign w:val="bottom"/>
            <w:hideMark/>
          </w:tcPr>
          <w:p w14:paraId="3C6D3B2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0,21 </w:t>
            </w:r>
          </w:p>
        </w:tc>
        <w:tc>
          <w:tcPr>
            <w:tcW w:w="794" w:type="dxa"/>
            <w:tcBorders>
              <w:top w:val="nil"/>
              <w:left w:val="nil"/>
              <w:bottom w:val="nil"/>
              <w:right w:val="nil"/>
            </w:tcBorders>
            <w:shd w:val="clear" w:color="auto" w:fill="auto"/>
            <w:noWrap/>
            <w:vAlign w:val="bottom"/>
            <w:hideMark/>
          </w:tcPr>
          <w:p w14:paraId="45843A8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0,50 </w:t>
            </w:r>
          </w:p>
        </w:tc>
        <w:tc>
          <w:tcPr>
            <w:tcW w:w="794" w:type="dxa"/>
            <w:tcBorders>
              <w:top w:val="nil"/>
              <w:left w:val="nil"/>
              <w:bottom w:val="nil"/>
              <w:right w:val="single" w:sz="4" w:space="0" w:color="auto"/>
            </w:tcBorders>
            <w:shd w:val="clear" w:color="auto" w:fill="auto"/>
            <w:noWrap/>
            <w:vAlign w:val="bottom"/>
            <w:hideMark/>
          </w:tcPr>
          <w:p w14:paraId="7CC59585"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-0,36 </w:t>
            </w:r>
          </w:p>
        </w:tc>
        <w:tc>
          <w:tcPr>
            <w:tcW w:w="794" w:type="dxa"/>
            <w:tcBorders>
              <w:top w:val="nil"/>
              <w:left w:val="nil"/>
              <w:bottom w:val="nil"/>
              <w:right w:val="nil"/>
            </w:tcBorders>
            <w:shd w:val="clear" w:color="auto" w:fill="auto"/>
            <w:noWrap/>
            <w:vAlign w:val="bottom"/>
            <w:hideMark/>
          </w:tcPr>
          <w:p w14:paraId="4305F8AA"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2,7%</w:t>
            </w:r>
          </w:p>
        </w:tc>
        <w:tc>
          <w:tcPr>
            <w:tcW w:w="794" w:type="dxa"/>
            <w:tcBorders>
              <w:top w:val="nil"/>
              <w:left w:val="nil"/>
              <w:bottom w:val="nil"/>
              <w:right w:val="nil"/>
            </w:tcBorders>
            <w:shd w:val="clear" w:color="auto" w:fill="auto"/>
            <w:noWrap/>
            <w:vAlign w:val="bottom"/>
            <w:hideMark/>
          </w:tcPr>
          <w:p w14:paraId="57217A9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6,6%</w:t>
            </w:r>
          </w:p>
        </w:tc>
        <w:tc>
          <w:tcPr>
            <w:tcW w:w="794" w:type="dxa"/>
            <w:tcBorders>
              <w:top w:val="nil"/>
              <w:left w:val="nil"/>
              <w:bottom w:val="nil"/>
              <w:right w:val="single" w:sz="4" w:space="0" w:color="auto"/>
            </w:tcBorders>
            <w:shd w:val="clear" w:color="auto" w:fill="auto"/>
            <w:noWrap/>
            <w:vAlign w:val="bottom"/>
            <w:hideMark/>
          </w:tcPr>
          <w:p w14:paraId="3A688464"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-4,4%</w:t>
            </w:r>
          </w:p>
        </w:tc>
      </w:tr>
      <w:tr w:rsidR="00AA08FA" w:rsidRPr="00E647BB" w14:paraId="2D18BB0E" w14:textId="77777777" w:rsidTr="00AA08FA">
        <w:trPr>
          <w:trHeight w:val="280"/>
        </w:trPr>
        <w:tc>
          <w:tcPr>
            <w:tcW w:w="920" w:type="dxa"/>
            <w:vMerge/>
            <w:tcBorders>
              <w:top w:val="nil"/>
              <w:left w:val="single" w:sz="4" w:space="0" w:color="auto"/>
              <w:bottom w:val="single" w:sz="4" w:space="0" w:color="000000"/>
              <w:right w:val="nil"/>
            </w:tcBorders>
            <w:vAlign w:val="center"/>
            <w:hideMark/>
          </w:tcPr>
          <w:p w14:paraId="149D8625" w14:textId="77777777" w:rsidR="00E647BB" w:rsidRPr="00E647BB" w:rsidRDefault="00E647BB" w:rsidP="00E647BB">
            <w:pPr>
              <w:rPr>
                <w:rFonts w:ascii="Arial" w:hAnsi="Arial" w:cs="Arial"/>
                <w:sz w:val="18"/>
                <w:szCs w:val="18"/>
              </w:rPr>
            </w:pPr>
          </w:p>
        </w:tc>
        <w:tc>
          <w:tcPr>
            <w:tcW w:w="655" w:type="dxa"/>
            <w:tcBorders>
              <w:top w:val="nil"/>
              <w:left w:val="nil"/>
              <w:bottom w:val="nil"/>
              <w:right w:val="single" w:sz="4" w:space="0" w:color="auto"/>
            </w:tcBorders>
            <w:shd w:val="clear" w:color="auto" w:fill="auto"/>
            <w:noWrap/>
            <w:vAlign w:val="bottom"/>
            <w:hideMark/>
          </w:tcPr>
          <w:p w14:paraId="7A2FF767"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KPI3</w:t>
            </w:r>
            <w:proofErr w:type="spellEnd"/>
          </w:p>
        </w:tc>
        <w:tc>
          <w:tcPr>
            <w:tcW w:w="920" w:type="dxa"/>
            <w:tcBorders>
              <w:top w:val="nil"/>
              <w:left w:val="nil"/>
              <w:bottom w:val="nil"/>
              <w:right w:val="nil"/>
            </w:tcBorders>
            <w:shd w:val="clear" w:color="auto" w:fill="auto"/>
            <w:noWrap/>
            <w:vAlign w:val="center"/>
            <w:hideMark/>
          </w:tcPr>
          <w:p w14:paraId="1D3332F1"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6,85</w:t>
            </w:r>
          </w:p>
        </w:tc>
        <w:tc>
          <w:tcPr>
            <w:tcW w:w="920" w:type="dxa"/>
            <w:tcBorders>
              <w:top w:val="nil"/>
              <w:left w:val="nil"/>
              <w:bottom w:val="nil"/>
              <w:right w:val="nil"/>
            </w:tcBorders>
            <w:shd w:val="clear" w:color="auto" w:fill="auto"/>
            <w:noWrap/>
            <w:vAlign w:val="center"/>
            <w:hideMark/>
          </w:tcPr>
          <w:p w14:paraId="5035F93A" w14:textId="77777777" w:rsidR="00E647BB" w:rsidRPr="00E647BB" w:rsidRDefault="00E647BB" w:rsidP="00E647BB">
            <w:pPr>
              <w:jc w:val="right"/>
              <w:rPr>
                <w:rFonts w:ascii="Arial" w:hAnsi="Arial" w:cs="Arial"/>
                <w:color w:val="003300"/>
                <w:sz w:val="18"/>
                <w:szCs w:val="18"/>
              </w:rPr>
            </w:pPr>
            <w:r w:rsidRPr="00E647BB">
              <w:rPr>
                <w:rFonts w:ascii="Arial" w:hAnsi="Arial" w:cs="Arial"/>
                <w:color w:val="003300"/>
                <w:sz w:val="18"/>
                <w:szCs w:val="18"/>
              </w:rPr>
              <w:t>6,86</w:t>
            </w:r>
          </w:p>
        </w:tc>
        <w:tc>
          <w:tcPr>
            <w:tcW w:w="920" w:type="dxa"/>
            <w:tcBorders>
              <w:top w:val="nil"/>
              <w:left w:val="nil"/>
              <w:bottom w:val="nil"/>
              <w:right w:val="nil"/>
            </w:tcBorders>
            <w:shd w:val="clear" w:color="auto" w:fill="auto"/>
            <w:noWrap/>
            <w:vAlign w:val="bottom"/>
            <w:hideMark/>
          </w:tcPr>
          <w:p w14:paraId="41A7105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6,61</w:t>
            </w:r>
          </w:p>
        </w:tc>
        <w:tc>
          <w:tcPr>
            <w:tcW w:w="920" w:type="dxa"/>
            <w:tcBorders>
              <w:top w:val="nil"/>
              <w:left w:val="nil"/>
              <w:bottom w:val="nil"/>
              <w:right w:val="single" w:sz="4" w:space="0" w:color="auto"/>
            </w:tcBorders>
            <w:shd w:val="clear" w:color="auto" w:fill="auto"/>
            <w:noWrap/>
            <w:vAlign w:val="bottom"/>
            <w:hideMark/>
          </w:tcPr>
          <w:p w14:paraId="4129E2FF"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7,13</w:t>
            </w:r>
          </w:p>
        </w:tc>
        <w:tc>
          <w:tcPr>
            <w:tcW w:w="794" w:type="dxa"/>
            <w:tcBorders>
              <w:top w:val="nil"/>
              <w:left w:val="nil"/>
              <w:bottom w:val="nil"/>
              <w:right w:val="nil"/>
            </w:tcBorders>
            <w:shd w:val="clear" w:color="auto" w:fill="auto"/>
            <w:noWrap/>
            <w:vAlign w:val="bottom"/>
            <w:hideMark/>
          </w:tcPr>
          <w:p w14:paraId="7EF615D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0,01 </w:t>
            </w:r>
          </w:p>
        </w:tc>
        <w:tc>
          <w:tcPr>
            <w:tcW w:w="794" w:type="dxa"/>
            <w:tcBorders>
              <w:top w:val="nil"/>
              <w:left w:val="nil"/>
              <w:bottom w:val="nil"/>
              <w:right w:val="nil"/>
            </w:tcBorders>
            <w:shd w:val="clear" w:color="auto" w:fill="auto"/>
            <w:noWrap/>
            <w:vAlign w:val="bottom"/>
            <w:hideMark/>
          </w:tcPr>
          <w:p w14:paraId="41B1DF8F"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-0,25 </w:t>
            </w:r>
          </w:p>
        </w:tc>
        <w:tc>
          <w:tcPr>
            <w:tcW w:w="794" w:type="dxa"/>
            <w:tcBorders>
              <w:top w:val="nil"/>
              <w:left w:val="nil"/>
              <w:bottom w:val="nil"/>
              <w:right w:val="single" w:sz="4" w:space="0" w:color="auto"/>
            </w:tcBorders>
            <w:shd w:val="clear" w:color="auto" w:fill="auto"/>
            <w:noWrap/>
            <w:vAlign w:val="bottom"/>
            <w:hideMark/>
          </w:tcPr>
          <w:p w14:paraId="5FDA38C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0,52 </w:t>
            </w:r>
          </w:p>
        </w:tc>
        <w:tc>
          <w:tcPr>
            <w:tcW w:w="794" w:type="dxa"/>
            <w:tcBorders>
              <w:top w:val="nil"/>
              <w:left w:val="nil"/>
              <w:bottom w:val="nil"/>
              <w:right w:val="nil"/>
            </w:tcBorders>
            <w:shd w:val="clear" w:color="auto" w:fill="auto"/>
            <w:noWrap/>
            <w:vAlign w:val="bottom"/>
            <w:hideMark/>
          </w:tcPr>
          <w:p w14:paraId="51C21818"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0,1%</w:t>
            </w:r>
          </w:p>
        </w:tc>
        <w:tc>
          <w:tcPr>
            <w:tcW w:w="794" w:type="dxa"/>
            <w:tcBorders>
              <w:top w:val="nil"/>
              <w:left w:val="nil"/>
              <w:bottom w:val="nil"/>
              <w:right w:val="nil"/>
            </w:tcBorders>
            <w:shd w:val="clear" w:color="auto" w:fill="auto"/>
            <w:noWrap/>
            <w:vAlign w:val="bottom"/>
            <w:hideMark/>
          </w:tcPr>
          <w:p w14:paraId="1E2321B8"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-3,7%</w:t>
            </w:r>
          </w:p>
        </w:tc>
        <w:tc>
          <w:tcPr>
            <w:tcW w:w="794" w:type="dxa"/>
            <w:tcBorders>
              <w:top w:val="nil"/>
              <w:left w:val="nil"/>
              <w:bottom w:val="nil"/>
              <w:right w:val="single" w:sz="4" w:space="0" w:color="auto"/>
            </w:tcBorders>
            <w:shd w:val="clear" w:color="auto" w:fill="auto"/>
            <w:noWrap/>
            <w:vAlign w:val="bottom"/>
            <w:hideMark/>
          </w:tcPr>
          <w:p w14:paraId="44D150E2"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7,8%</w:t>
            </w:r>
          </w:p>
        </w:tc>
      </w:tr>
      <w:tr w:rsidR="00AA08FA" w:rsidRPr="00E647BB" w14:paraId="2243693E" w14:textId="77777777" w:rsidTr="00AA08FA">
        <w:trPr>
          <w:trHeight w:val="220"/>
        </w:trPr>
        <w:tc>
          <w:tcPr>
            <w:tcW w:w="920" w:type="dxa"/>
            <w:vMerge/>
            <w:tcBorders>
              <w:top w:val="nil"/>
              <w:left w:val="single" w:sz="4" w:space="0" w:color="auto"/>
              <w:bottom w:val="single" w:sz="4" w:space="0" w:color="000000"/>
              <w:right w:val="nil"/>
            </w:tcBorders>
            <w:vAlign w:val="center"/>
            <w:hideMark/>
          </w:tcPr>
          <w:p w14:paraId="28CCD078" w14:textId="77777777" w:rsidR="00E647BB" w:rsidRPr="00E647BB" w:rsidRDefault="00E647BB" w:rsidP="00E647BB">
            <w:pPr>
              <w:rPr>
                <w:rFonts w:ascii="Arial" w:hAnsi="Arial" w:cs="Arial"/>
                <w:sz w:val="18"/>
                <w:szCs w:val="18"/>
              </w:rPr>
            </w:pPr>
          </w:p>
        </w:tc>
        <w:tc>
          <w:tcPr>
            <w:tcW w:w="655" w:type="dxa"/>
            <w:tcBorders>
              <w:top w:val="nil"/>
              <w:left w:val="nil"/>
              <w:bottom w:val="single" w:sz="4" w:space="0" w:color="auto"/>
              <w:right w:val="single" w:sz="4" w:space="0" w:color="auto"/>
            </w:tcBorders>
            <w:shd w:val="clear" w:color="auto" w:fill="auto"/>
            <w:noWrap/>
            <w:vAlign w:val="bottom"/>
            <w:hideMark/>
          </w:tcPr>
          <w:p w14:paraId="546650E7" w14:textId="77777777" w:rsidR="00E647BB" w:rsidRPr="00E647BB" w:rsidRDefault="00E647BB" w:rsidP="00E647BB">
            <w:pPr>
              <w:rPr>
                <w:rFonts w:ascii="Arial" w:hAnsi="Arial" w:cs="Arial"/>
                <w:sz w:val="18"/>
                <w:szCs w:val="18"/>
              </w:rPr>
            </w:pPr>
            <w:proofErr w:type="spellStart"/>
            <w:r w:rsidRPr="00E647BB">
              <w:rPr>
                <w:rFonts w:ascii="Arial" w:hAnsi="Arial" w:cs="Arial"/>
                <w:sz w:val="18"/>
                <w:szCs w:val="18"/>
              </w:rPr>
              <w:t>KPI4</w:t>
            </w:r>
            <w:proofErr w:type="spellEnd"/>
          </w:p>
        </w:tc>
        <w:tc>
          <w:tcPr>
            <w:tcW w:w="920" w:type="dxa"/>
            <w:tcBorders>
              <w:top w:val="nil"/>
              <w:left w:val="nil"/>
              <w:bottom w:val="single" w:sz="4" w:space="0" w:color="auto"/>
              <w:right w:val="nil"/>
            </w:tcBorders>
            <w:shd w:val="clear" w:color="auto" w:fill="auto"/>
            <w:noWrap/>
            <w:vAlign w:val="center"/>
            <w:hideMark/>
          </w:tcPr>
          <w:p w14:paraId="743A886E"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6,07</w:t>
            </w:r>
          </w:p>
        </w:tc>
        <w:tc>
          <w:tcPr>
            <w:tcW w:w="920" w:type="dxa"/>
            <w:tcBorders>
              <w:top w:val="nil"/>
              <w:left w:val="nil"/>
              <w:bottom w:val="single" w:sz="4" w:space="0" w:color="auto"/>
              <w:right w:val="nil"/>
            </w:tcBorders>
            <w:shd w:val="clear" w:color="auto" w:fill="auto"/>
            <w:noWrap/>
            <w:vAlign w:val="center"/>
            <w:hideMark/>
          </w:tcPr>
          <w:p w14:paraId="0490CDF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6,38</w:t>
            </w:r>
          </w:p>
        </w:tc>
        <w:tc>
          <w:tcPr>
            <w:tcW w:w="920" w:type="dxa"/>
            <w:tcBorders>
              <w:top w:val="nil"/>
              <w:left w:val="nil"/>
              <w:bottom w:val="single" w:sz="4" w:space="0" w:color="auto"/>
              <w:right w:val="nil"/>
            </w:tcBorders>
            <w:shd w:val="clear" w:color="auto" w:fill="auto"/>
            <w:noWrap/>
            <w:vAlign w:val="bottom"/>
            <w:hideMark/>
          </w:tcPr>
          <w:p w14:paraId="423B1749"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6,05</w:t>
            </w:r>
          </w:p>
        </w:tc>
        <w:tc>
          <w:tcPr>
            <w:tcW w:w="920" w:type="dxa"/>
            <w:tcBorders>
              <w:top w:val="nil"/>
              <w:left w:val="nil"/>
              <w:bottom w:val="single" w:sz="4" w:space="0" w:color="auto"/>
              <w:right w:val="single" w:sz="4" w:space="0" w:color="auto"/>
            </w:tcBorders>
            <w:shd w:val="clear" w:color="auto" w:fill="auto"/>
            <w:noWrap/>
            <w:vAlign w:val="bottom"/>
            <w:hideMark/>
          </w:tcPr>
          <w:p w14:paraId="6FF92415"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6,86</w:t>
            </w:r>
          </w:p>
        </w:tc>
        <w:tc>
          <w:tcPr>
            <w:tcW w:w="794" w:type="dxa"/>
            <w:tcBorders>
              <w:top w:val="nil"/>
              <w:left w:val="nil"/>
              <w:bottom w:val="single" w:sz="4" w:space="0" w:color="auto"/>
              <w:right w:val="nil"/>
            </w:tcBorders>
            <w:shd w:val="clear" w:color="auto" w:fill="auto"/>
            <w:noWrap/>
            <w:vAlign w:val="bottom"/>
            <w:hideMark/>
          </w:tcPr>
          <w:p w14:paraId="43EA2E4B"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0,31 </w:t>
            </w:r>
          </w:p>
        </w:tc>
        <w:tc>
          <w:tcPr>
            <w:tcW w:w="794" w:type="dxa"/>
            <w:tcBorders>
              <w:top w:val="nil"/>
              <w:left w:val="nil"/>
              <w:bottom w:val="single" w:sz="4" w:space="0" w:color="auto"/>
              <w:right w:val="nil"/>
            </w:tcBorders>
            <w:shd w:val="clear" w:color="auto" w:fill="auto"/>
            <w:noWrap/>
            <w:vAlign w:val="bottom"/>
            <w:hideMark/>
          </w:tcPr>
          <w:p w14:paraId="09FEC60C"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 xml:space="preserve">-0,33 </w:t>
            </w:r>
          </w:p>
        </w:tc>
        <w:tc>
          <w:tcPr>
            <w:tcW w:w="794" w:type="dxa"/>
            <w:tcBorders>
              <w:top w:val="nil"/>
              <w:left w:val="nil"/>
              <w:bottom w:val="single" w:sz="4" w:space="0" w:color="auto"/>
              <w:right w:val="single" w:sz="4" w:space="0" w:color="auto"/>
            </w:tcBorders>
            <w:shd w:val="clear" w:color="auto" w:fill="auto"/>
            <w:noWrap/>
            <w:vAlign w:val="bottom"/>
            <w:hideMark/>
          </w:tcPr>
          <w:p w14:paraId="0E0062D3"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 xml:space="preserve">0,81 </w:t>
            </w:r>
          </w:p>
        </w:tc>
        <w:tc>
          <w:tcPr>
            <w:tcW w:w="794" w:type="dxa"/>
            <w:tcBorders>
              <w:top w:val="nil"/>
              <w:left w:val="nil"/>
              <w:bottom w:val="single" w:sz="4" w:space="0" w:color="auto"/>
              <w:right w:val="nil"/>
            </w:tcBorders>
            <w:shd w:val="clear" w:color="auto" w:fill="auto"/>
            <w:noWrap/>
            <w:vAlign w:val="bottom"/>
            <w:hideMark/>
          </w:tcPr>
          <w:p w14:paraId="3FDBEF6D" w14:textId="77777777" w:rsidR="00E647BB" w:rsidRPr="00E647BB" w:rsidRDefault="00E647BB" w:rsidP="00E647BB">
            <w:pPr>
              <w:jc w:val="right"/>
              <w:rPr>
                <w:rFonts w:ascii="Arial" w:hAnsi="Arial" w:cs="Arial"/>
                <w:sz w:val="18"/>
                <w:szCs w:val="18"/>
              </w:rPr>
            </w:pPr>
            <w:r w:rsidRPr="00E647BB">
              <w:rPr>
                <w:rFonts w:ascii="Arial" w:hAnsi="Arial" w:cs="Arial"/>
                <w:sz w:val="18"/>
                <w:szCs w:val="18"/>
              </w:rPr>
              <w:t>5,1%</w:t>
            </w:r>
          </w:p>
        </w:tc>
        <w:tc>
          <w:tcPr>
            <w:tcW w:w="794" w:type="dxa"/>
            <w:tcBorders>
              <w:top w:val="nil"/>
              <w:left w:val="nil"/>
              <w:bottom w:val="single" w:sz="4" w:space="0" w:color="auto"/>
              <w:right w:val="nil"/>
            </w:tcBorders>
            <w:shd w:val="clear" w:color="auto" w:fill="auto"/>
            <w:noWrap/>
            <w:vAlign w:val="bottom"/>
            <w:hideMark/>
          </w:tcPr>
          <w:p w14:paraId="737CF9F8" w14:textId="77777777" w:rsidR="00E647BB" w:rsidRPr="00E647BB" w:rsidRDefault="00E647BB" w:rsidP="00E647BB">
            <w:pPr>
              <w:jc w:val="right"/>
              <w:rPr>
                <w:rFonts w:ascii="Arial" w:hAnsi="Arial" w:cs="Arial"/>
                <w:sz w:val="18"/>
                <w:szCs w:val="18"/>
              </w:rPr>
            </w:pPr>
            <w:r w:rsidRPr="00E647BB">
              <w:rPr>
                <w:rFonts w:ascii="Arial" w:hAnsi="Arial" w:cs="Arial"/>
                <w:color w:val="DD0806"/>
                <w:sz w:val="18"/>
                <w:szCs w:val="18"/>
              </w:rPr>
              <w:t>-5,1%</w:t>
            </w:r>
          </w:p>
        </w:tc>
        <w:tc>
          <w:tcPr>
            <w:tcW w:w="794" w:type="dxa"/>
            <w:tcBorders>
              <w:top w:val="nil"/>
              <w:left w:val="nil"/>
              <w:bottom w:val="single" w:sz="4" w:space="0" w:color="auto"/>
              <w:right w:val="single" w:sz="4" w:space="0" w:color="auto"/>
            </w:tcBorders>
            <w:shd w:val="clear" w:color="auto" w:fill="auto"/>
            <w:noWrap/>
            <w:vAlign w:val="bottom"/>
            <w:hideMark/>
          </w:tcPr>
          <w:p w14:paraId="1C8E82FA" w14:textId="77777777" w:rsidR="00E647BB" w:rsidRPr="00E647BB" w:rsidRDefault="00E647BB">
            <w:pPr>
              <w:keepNext/>
              <w:jc w:val="right"/>
              <w:rPr>
                <w:rFonts w:ascii="Arial" w:hAnsi="Arial" w:cs="Arial"/>
                <w:sz w:val="18"/>
                <w:szCs w:val="18"/>
              </w:rPr>
              <w:pPrChange w:id="1379" w:author="Pippo Cattaneo" w:date="2012-09-26T16:40:00Z">
                <w:pPr>
                  <w:jc w:val="right"/>
                </w:pPr>
              </w:pPrChange>
            </w:pPr>
            <w:r w:rsidRPr="00E647BB">
              <w:rPr>
                <w:rFonts w:ascii="Arial" w:hAnsi="Arial" w:cs="Arial"/>
                <w:sz w:val="18"/>
                <w:szCs w:val="18"/>
              </w:rPr>
              <w:t>13,4%</w:t>
            </w:r>
          </w:p>
        </w:tc>
      </w:tr>
    </w:tbl>
    <w:p w14:paraId="0F2940C0" w14:textId="18897358" w:rsidR="007307D3" w:rsidRDefault="007D5A9F">
      <w:pPr>
        <w:pStyle w:val="Didascalia"/>
        <w:pPrChange w:id="1380" w:author="Pippo Cattaneo" w:date="2012-09-26T16:40:00Z">
          <w:pPr>
            <w:pStyle w:val="Corpodeltesto"/>
          </w:pPr>
        </w:pPrChange>
      </w:pPr>
      <w:ins w:id="1381" w:author="Pippo Cattaneo" w:date="2012-09-26T16:40:00Z">
        <w:r>
          <w:t xml:space="preserve">Tabella </w:t>
        </w:r>
        <w:r>
          <w:fldChar w:fldCharType="begin"/>
        </w:r>
        <w:r>
          <w:instrText xml:space="preserve"> SEQ Tabella \* ARABIC </w:instrText>
        </w:r>
      </w:ins>
      <w:r>
        <w:fldChar w:fldCharType="separate"/>
      </w:r>
      <w:ins w:id="1382" w:author="Giuseppe Cattaneo" w:date="2012-09-27T20:07:00Z">
        <w:r w:rsidR="00654C12">
          <w:rPr>
            <w:noProof/>
          </w:rPr>
          <w:t>3</w:t>
        </w:r>
      </w:ins>
      <w:ins w:id="1383" w:author="Pippo Cattaneo" w:date="2012-09-26T16:40:00Z">
        <w:r>
          <w:fldChar w:fldCharType="end"/>
        </w:r>
        <w:r>
          <w:t xml:space="preserve">: Andamento nelle ultime 3 rilevazioni dei </w:t>
        </w:r>
        <w:proofErr w:type="spellStart"/>
        <w:r>
          <w:t>KPI</w:t>
        </w:r>
        <w:proofErr w:type="spellEnd"/>
        <w:r>
          <w:t xml:space="preserve"> rispetto alle dimensioni delle amministrazioni</w:t>
        </w:r>
      </w:ins>
    </w:p>
    <w:tbl>
      <w:tblPr>
        <w:tblW w:w="9639" w:type="dxa"/>
        <w:tblInd w:w="70" w:type="dxa"/>
        <w:tblCellMar>
          <w:left w:w="70" w:type="dxa"/>
          <w:right w:w="70" w:type="dxa"/>
        </w:tblCellMar>
        <w:tblLook w:val="0000" w:firstRow="0" w:lastRow="0" w:firstColumn="0" w:lastColumn="0" w:noHBand="0" w:noVBand="0"/>
      </w:tblPr>
      <w:tblGrid>
        <w:gridCol w:w="2694"/>
        <w:gridCol w:w="992"/>
        <w:gridCol w:w="1134"/>
        <w:gridCol w:w="1080"/>
        <w:gridCol w:w="1080"/>
        <w:gridCol w:w="1080"/>
        <w:gridCol w:w="1579"/>
      </w:tblGrid>
      <w:tr w:rsidR="00A30935" w:rsidRPr="00A30935" w:rsidDel="00140C99" w14:paraId="1F82252A" w14:textId="0EA41A89" w:rsidTr="00AA08FA">
        <w:trPr>
          <w:trHeight w:val="240"/>
          <w:del w:id="1384" w:author="Pippo Cattaneo" w:date="2012-09-27T13:17:00Z"/>
        </w:trPr>
        <w:tc>
          <w:tcPr>
            <w:tcW w:w="2694" w:type="dxa"/>
            <w:tcBorders>
              <w:top w:val="single" w:sz="4" w:space="0" w:color="auto"/>
              <w:left w:val="single" w:sz="4" w:space="0" w:color="auto"/>
              <w:bottom w:val="nil"/>
              <w:right w:val="nil"/>
            </w:tcBorders>
            <w:shd w:val="clear" w:color="auto" w:fill="auto"/>
            <w:noWrap/>
            <w:vAlign w:val="bottom"/>
          </w:tcPr>
          <w:p w14:paraId="3CA5B554" w14:textId="4D767E9E" w:rsidR="00B856F2" w:rsidDel="00140C99" w:rsidRDefault="00A30935">
            <w:pPr>
              <w:spacing w:before="240" w:after="60"/>
              <w:jc w:val="center"/>
              <w:outlineLvl w:val="6"/>
              <w:rPr>
                <w:del w:id="1385" w:author="Pippo Cattaneo" w:date="2012-09-27T13:17:00Z"/>
                <w:rFonts w:asciiTheme="minorHAnsi" w:hAnsiTheme="minorHAnsi" w:cs="Arial"/>
                <w:b/>
                <w:bCs/>
                <w:color w:val="000080"/>
                <w:kern w:val="32"/>
                <w:sz w:val="20"/>
                <w:szCs w:val="20"/>
              </w:rPr>
            </w:pPr>
            <w:moveFromRangeStart w:id="1386" w:author="Pippo Cattaneo" w:date="2012-09-26T16:37:00Z" w:name="move336440766"/>
            <w:moveFrom w:id="1387" w:author="Pippo Cattaneo" w:date="2012-09-26T16:37:00Z">
              <w:del w:id="1388" w:author="Pippo Cattaneo" w:date="2012-09-27T13:17:00Z">
                <w:r w:rsidRPr="00AA08FA" w:rsidDel="00140C99">
                  <w:rPr>
                    <w:rFonts w:ascii="Arial" w:hAnsi="Arial" w:cs="Arial"/>
                    <w:b/>
                    <w:sz w:val="18"/>
                    <w:szCs w:val="18"/>
                  </w:rPr>
                  <w:delText>Categoria</w:delText>
                </w:r>
              </w:del>
            </w:moveFrom>
          </w:p>
        </w:tc>
        <w:tc>
          <w:tcPr>
            <w:tcW w:w="992" w:type="dxa"/>
            <w:tcBorders>
              <w:top w:val="single" w:sz="4" w:space="0" w:color="auto"/>
              <w:left w:val="single" w:sz="4" w:space="0" w:color="auto"/>
              <w:bottom w:val="nil"/>
              <w:right w:val="single" w:sz="4" w:space="0" w:color="auto"/>
            </w:tcBorders>
            <w:shd w:val="clear" w:color="auto" w:fill="auto"/>
            <w:noWrap/>
            <w:vAlign w:val="bottom"/>
          </w:tcPr>
          <w:p w14:paraId="3C2A3E78" w14:textId="31F294A7" w:rsidR="00B856F2" w:rsidDel="00140C99" w:rsidRDefault="00A30935">
            <w:pPr>
              <w:spacing w:before="240" w:after="60"/>
              <w:jc w:val="center"/>
              <w:outlineLvl w:val="6"/>
              <w:rPr>
                <w:del w:id="1389" w:author="Pippo Cattaneo" w:date="2012-09-27T13:17:00Z"/>
                <w:rFonts w:asciiTheme="minorHAnsi" w:hAnsiTheme="minorHAnsi" w:cs="Arial"/>
                <w:b/>
                <w:bCs/>
                <w:color w:val="000080"/>
                <w:kern w:val="32"/>
                <w:sz w:val="20"/>
                <w:szCs w:val="20"/>
              </w:rPr>
            </w:pPr>
            <w:moveFrom w:id="1390" w:author="Pippo Cattaneo" w:date="2012-09-26T16:37:00Z">
              <w:del w:id="1391" w:author="Pippo Cattaneo" w:date="2012-09-27T13:17:00Z">
                <w:r w:rsidRPr="00AA08FA" w:rsidDel="00140C99">
                  <w:rPr>
                    <w:rFonts w:ascii="Arial" w:hAnsi="Arial" w:cs="Arial"/>
                    <w:b/>
                    <w:sz w:val="18"/>
                    <w:szCs w:val="18"/>
                  </w:rPr>
                  <w:delText>#</w:delText>
                </w:r>
              </w:del>
            </w:moveFrom>
          </w:p>
        </w:tc>
        <w:tc>
          <w:tcPr>
            <w:tcW w:w="1134" w:type="dxa"/>
            <w:tcBorders>
              <w:top w:val="single" w:sz="4" w:space="0" w:color="auto"/>
              <w:left w:val="nil"/>
              <w:bottom w:val="single" w:sz="4" w:space="0" w:color="auto"/>
              <w:right w:val="nil"/>
            </w:tcBorders>
            <w:shd w:val="clear" w:color="auto" w:fill="auto"/>
            <w:noWrap/>
            <w:vAlign w:val="bottom"/>
          </w:tcPr>
          <w:p w14:paraId="3BAB4B19" w14:textId="50D74CAB" w:rsidR="00B856F2" w:rsidDel="00140C99" w:rsidRDefault="00A30935">
            <w:pPr>
              <w:spacing w:before="240" w:after="60"/>
              <w:jc w:val="center"/>
              <w:outlineLvl w:val="6"/>
              <w:rPr>
                <w:del w:id="1392" w:author="Pippo Cattaneo" w:date="2012-09-27T13:17:00Z"/>
                <w:rFonts w:asciiTheme="minorHAnsi" w:hAnsiTheme="minorHAnsi" w:cs="Arial"/>
                <w:b/>
                <w:bCs/>
                <w:color w:val="000080"/>
                <w:kern w:val="32"/>
                <w:sz w:val="20"/>
                <w:szCs w:val="20"/>
              </w:rPr>
            </w:pPr>
            <w:moveFrom w:id="1393" w:author="Pippo Cattaneo" w:date="2012-09-26T16:37:00Z">
              <w:del w:id="1394" w:author="Pippo Cattaneo" w:date="2012-09-27T13:17:00Z">
                <w:r w:rsidRPr="00A30935" w:rsidDel="00140C99">
                  <w:rPr>
                    <w:rFonts w:ascii="Arial" w:hAnsi="Arial" w:cs="Arial"/>
                    <w:b/>
                    <w:bCs/>
                    <w:sz w:val="18"/>
                    <w:szCs w:val="18"/>
                  </w:rPr>
                  <w:delText>KPI 1</w:delText>
                </w:r>
              </w:del>
            </w:moveFrom>
          </w:p>
        </w:tc>
        <w:tc>
          <w:tcPr>
            <w:tcW w:w="1080" w:type="dxa"/>
            <w:tcBorders>
              <w:top w:val="single" w:sz="4" w:space="0" w:color="auto"/>
              <w:left w:val="nil"/>
              <w:bottom w:val="single" w:sz="4" w:space="0" w:color="auto"/>
              <w:right w:val="nil"/>
            </w:tcBorders>
            <w:shd w:val="clear" w:color="auto" w:fill="auto"/>
            <w:noWrap/>
            <w:vAlign w:val="bottom"/>
          </w:tcPr>
          <w:p w14:paraId="356CDF31" w14:textId="4CEC7FB0" w:rsidR="00B856F2" w:rsidDel="00140C99" w:rsidRDefault="00A30935">
            <w:pPr>
              <w:spacing w:before="240" w:after="60"/>
              <w:jc w:val="center"/>
              <w:outlineLvl w:val="6"/>
              <w:rPr>
                <w:del w:id="1395" w:author="Pippo Cattaneo" w:date="2012-09-27T13:17:00Z"/>
                <w:rFonts w:asciiTheme="minorHAnsi" w:hAnsiTheme="minorHAnsi" w:cs="Arial"/>
                <w:b/>
                <w:bCs/>
                <w:color w:val="000080"/>
                <w:kern w:val="32"/>
                <w:sz w:val="20"/>
                <w:szCs w:val="20"/>
              </w:rPr>
            </w:pPr>
            <w:moveFrom w:id="1396" w:author="Pippo Cattaneo" w:date="2012-09-26T16:37:00Z">
              <w:del w:id="1397" w:author="Pippo Cattaneo" w:date="2012-09-27T13:17:00Z">
                <w:r w:rsidRPr="00A30935" w:rsidDel="00140C99">
                  <w:rPr>
                    <w:rFonts w:ascii="Arial" w:hAnsi="Arial" w:cs="Arial"/>
                    <w:b/>
                    <w:bCs/>
                    <w:sz w:val="18"/>
                    <w:szCs w:val="18"/>
                  </w:rPr>
                  <w:delText>KPI 2</w:delText>
                </w:r>
              </w:del>
            </w:moveFrom>
          </w:p>
        </w:tc>
        <w:tc>
          <w:tcPr>
            <w:tcW w:w="1080" w:type="dxa"/>
            <w:tcBorders>
              <w:top w:val="single" w:sz="4" w:space="0" w:color="auto"/>
              <w:left w:val="nil"/>
              <w:bottom w:val="single" w:sz="4" w:space="0" w:color="auto"/>
              <w:right w:val="nil"/>
            </w:tcBorders>
            <w:shd w:val="clear" w:color="auto" w:fill="auto"/>
            <w:noWrap/>
            <w:vAlign w:val="bottom"/>
          </w:tcPr>
          <w:p w14:paraId="2CBB1DDD" w14:textId="0B41D0BF" w:rsidR="00B856F2" w:rsidDel="00140C99" w:rsidRDefault="00A30935">
            <w:pPr>
              <w:spacing w:before="240" w:after="60"/>
              <w:jc w:val="center"/>
              <w:outlineLvl w:val="6"/>
              <w:rPr>
                <w:del w:id="1398" w:author="Pippo Cattaneo" w:date="2012-09-27T13:17:00Z"/>
                <w:rFonts w:asciiTheme="minorHAnsi" w:hAnsiTheme="minorHAnsi" w:cs="Arial"/>
                <w:b/>
                <w:bCs/>
                <w:color w:val="000080"/>
                <w:kern w:val="32"/>
                <w:sz w:val="20"/>
                <w:szCs w:val="20"/>
              </w:rPr>
            </w:pPr>
            <w:moveFrom w:id="1399" w:author="Pippo Cattaneo" w:date="2012-09-26T16:37:00Z">
              <w:del w:id="1400" w:author="Pippo Cattaneo" w:date="2012-09-27T13:17:00Z">
                <w:r w:rsidRPr="00A30935" w:rsidDel="00140C99">
                  <w:rPr>
                    <w:rFonts w:ascii="Arial" w:hAnsi="Arial" w:cs="Arial"/>
                    <w:b/>
                    <w:bCs/>
                    <w:sz w:val="18"/>
                    <w:szCs w:val="18"/>
                  </w:rPr>
                  <w:delText>KPI 3</w:delText>
                </w:r>
              </w:del>
            </w:moveFrom>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1757091" w14:textId="367CA245" w:rsidR="00B856F2" w:rsidDel="00140C99" w:rsidRDefault="00A30935">
            <w:pPr>
              <w:spacing w:before="240" w:after="60"/>
              <w:jc w:val="center"/>
              <w:outlineLvl w:val="6"/>
              <w:rPr>
                <w:del w:id="1401" w:author="Pippo Cattaneo" w:date="2012-09-27T13:17:00Z"/>
                <w:rFonts w:asciiTheme="minorHAnsi" w:hAnsiTheme="minorHAnsi" w:cs="Arial"/>
                <w:b/>
                <w:bCs/>
                <w:color w:val="000080"/>
                <w:kern w:val="32"/>
                <w:sz w:val="20"/>
                <w:szCs w:val="20"/>
              </w:rPr>
            </w:pPr>
            <w:moveFrom w:id="1402" w:author="Pippo Cattaneo" w:date="2012-09-26T16:37:00Z">
              <w:del w:id="1403" w:author="Pippo Cattaneo" w:date="2012-09-27T13:17:00Z">
                <w:r w:rsidRPr="00A30935" w:rsidDel="00140C99">
                  <w:rPr>
                    <w:rFonts w:ascii="Arial" w:hAnsi="Arial" w:cs="Arial"/>
                    <w:b/>
                    <w:bCs/>
                    <w:sz w:val="18"/>
                    <w:szCs w:val="18"/>
                  </w:rPr>
                  <w:delText>KPI 4</w:delText>
                </w:r>
              </w:del>
            </w:moveFrom>
          </w:p>
        </w:tc>
        <w:tc>
          <w:tcPr>
            <w:tcW w:w="1579" w:type="dxa"/>
            <w:tcBorders>
              <w:top w:val="single" w:sz="4" w:space="0" w:color="auto"/>
              <w:left w:val="nil"/>
              <w:bottom w:val="single" w:sz="4" w:space="0" w:color="auto"/>
              <w:right w:val="single" w:sz="4" w:space="0" w:color="auto"/>
            </w:tcBorders>
            <w:shd w:val="clear" w:color="auto" w:fill="auto"/>
            <w:noWrap/>
            <w:vAlign w:val="bottom"/>
          </w:tcPr>
          <w:p w14:paraId="316C36E1" w14:textId="0E452B8B" w:rsidR="00B856F2" w:rsidDel="00140C99" w:rsidRDefault="00A30935">
            <w:pPr>
              <w:spacing w:before="240" w:after="60"/>
              <w:jc w:val="center"/>
              <w:outlineLvl w:val="6"/>
              <w:rPr>
                <w:del w:id="1404" w:author="Pippo Cattaneo" w:date="2012-09-27T13:17:00Z"/>
                <w:rFonts w:asciiTheme="minorHAnsi" w:hAnsiTheme="minorHAnsi" w:cs="Arial"/>
                <w:b/>
                <w:bCs/>
                <w:color w:val="000080"/>
                <w:kern w:val="32"/>
                <w:sz w:val="20"/>
                <w:szCs w:val="20"/>
              </w:rPr>
            </w:pPr>
            <w:moveFrom w:id="1405" w:author="Pippo Cattaneo" w:date="2012-09-26T16:37:00Z">
              <w:del w:id="1406" w:author="Pippo Cattaneo" w:date="2012-09-27T13:17:00Z">
                <w:r w:rsidRPr="00A30935" w:rsidDel="00140C99">
                  <w:rPr>
                    <w:rFonts w:ascii="Arial" w:hAnsi="Arial" w:cs="Arial"/>
                    <w:b/>
                    <w:bCs/>
                    <w:sz w:val="18"/>
                    <w:szCs w:val="18"/>
                  </w:rPr>
                  <w:delText>Tot</w:delText>
                </w:r>
              </w:del>
            </w:moveFrom>
          </w:p>
        </w:tc>
      </w:tr>
      <w:tr w:rsidR="00A30935" w:rsidDel="00140C99" w14:paraId="5312CA9A" w14:textId="6EDAC9E3" w:rsidTr="00AA08FA">
        <w:trPr>
          <w:trHeight w:val="240"/>
          <w:del w:id="1407" w:author="Pippo Cattaneo" w:date="2012-09-27T13:17:00Z"/>
        </w:trPr>
        <w:tc>
          <w:tcPr>
            <w:tcW w:w="2694" w:type="dxa"/>
            <w:tcBorders>
              <w:top w:val="single" w:sz="4" w:space="0" w:color="auto"/>
              <w:left w:val="single" w:sz="4" w:space="0" w:color="auto"/>
              <w:bottom w:val="nil"/>
              <w:right w:val="single" w:sz="4" w:space="0" w:color="auto"/>
            </w:tcBorders>
            <w:shd w:val="clear" w:color="auto" w:fill="auto"/>
            <w:noWrap/>
            <w:vAlign w:val="bottom"/>
          </w:tcPr>
          <w:p w14:paraId="5ED8846A" w14:textId="749B5186" w:rsidR="00A30935" w:rsidRPr="00211828" w:rsidDel="00140C99" w:rsidRDefault="00A30935">
            <w:pPr>
              <w:rPr>
                <w:del w:id="1408" w:author="Pippo Cattaneo" w:date="2012-09-27T13:17:00Z"/>
                <w:rFonts w:asciiTheme="minorHAnsi" w:hAnsiTheme="minorHAnsi" w:cs="Arial"/>
                <w:sz w:val="20"/>
                <w:szCs w:val="20"/>
              </w:rPr>
            </w:pPr>
            <w:moveFrom w:id="1409" w:author="Pippo Cattaneo" w:date="2012-09-26T16:37:00Z">
              <w:del w:id="1410" w:author="Pippo Cattaneo" w:date="2012-09-27T13:17:00Z">
                <w:r w:rsidDel="00140C99">
                  <w:rPr>
                    <w:rFonts w:ascii="Arial" w:hAnsi="Arial" w:cs="Arial"/>
                    <w:sz w:val="18"/>
                    <w:szCs w:val="18"/>
                  </w:rPr>
                  <w:delText>Grandi</w:delText>
                </w:r>
              </w:del>
            </w:moveFrom>
          </w:p>
        </w:tc>
        <w:tc>
          <w:tcPr>
            <w:tcW w:w="992" w:type="dxa"/>
            <w:tcBorders>
              <w:top w:val="single" w:sz="4" w:space="0" w:color="auto"/>
              <w:left w:val="nil"/>
              <w:bottom w:val="nil"/>
              <w:right w:val="single" w:sz="4" w:space="0" w:color="auto"/>
            </w:tcBorders>
            <w:shd w:val="clear" w:color="auto" w:fill="auto"/>
            <w:noWrap/>
            <w:vAlign w:val="bottom"/>
          </w:tcPr>
          <w:p w14:paraId="335CAD47" w14:textId="075AA7E2" w:rsidR="00A30935" w:rsidRPr="00211828" w:rsidDel="00140C99" w:rsidRDefault="00A30935">
            <w:pPr>
              <w:jc w:val="right"/>
              <w:rPr>
                <w:del w:id="1411" w:author="Pippo Cattaneo" w:date="2012-09-27T13:17:00Z"/>
                <w:rFonts w:asciiTheme="minorHAnsi" w:hAnsiTheme="minorHAnsi" w:cs="Arial"/>
                <w:sz w:val="20"/>
                <w:szCs w:val="20"/>
              </w:rPr>
            </w:pPr>
            <w:moveFrom w:id="1412" w:author="Pippo Cattaneo" w:date="2012-09-26T16:37:00Z">
              <w:del w:id="1413" w:author="Pippo Cattaneo" w:date="2012-09-27T13:17:00Z">
                <w:r w:rsidDel="00140C99">
                  <w:rPr>
                    <w:rFonts w:ascii="Arial" w:hAnsi="Arial" w:cs="Arial"/>
                    <w:sz w:val="18"/>
                    <w:szCs w:val="18"/>
                  </w:rPr>
                  <w:delText>6</w:delText>
                </w:r>
              </w:del>
            </w:moveFrom>
          </w:p>
        </w:tc>
        <w:tc>
          <w:tcPr>
            <w:tcW w:w="1134" w:type="dxa"/>
            <w:tcBorders>
              <w:top w:val="nil"/>
              <w:left w:val="nil"/>
              <w:bottom w:val="nil"/>
              <w:right w:val="nil"/>
            </w:tcBorders>
            <w:shd w:val="clear" w:color="auto" w:fill="auto"/>
            <w:noWrap/>
            <w:vAlign w:val="bottom"/>
          </w:tcPr>
          <w:p w14:paraId="05703D4F" w14:textId="31FA60B4" w:rsidR="00A30935" w:rsidRPr="00211828" w:rsidDel="00140C99" w:rsidRDefault="00A30935">
            <w:pPr>
              <w:jc w:val="right"/>
              <w:rPr>
                <w:del w:id="1414" w:author="Pippo Cattaneo" w:date="2012-09-27T13:17:00Z"/>
                <w:rFonts w:asciiTheme="minorHAnsi" w:hAnsiTheme="minorHAnsi" w:cs="Arial"/>
                <w:sz w:val="20"/>
                <w:szCs w:val="20"/>
              </w:rPr>
            </w:pPr>
            <w:moveFrom w:id="1415" w:author="Pippo Cattaneo" w:date="2012-09-26T16:37:00Z">
              <w:del w:id="1416" w:author="Pippo Cattaneo" w:date="2012-09-27T13:17:00Z">
                <w:r w:rsidDel="00140C99">
                  <w:rPr>
                    <w:rFonts w:ascii="Arial" w:hAnsi="Arial" w:cs="Arial"/>
                    <w:sz w:val="18"/>
                    <w:szCs w:val="18"/>
                  </w:rPr>
                  <w:delText>8,50</w:delText>
                </w:r>
              </w:del>
            </w:moveFrom>
          </w:p>
        </w:tc>
        <w:tc>
          <w:tcPr>
            <w:tcW w:w="1080" w:type="dxa"/>
            <w:tcBorders>
              <w:top w:val="nil"/>
              <w:left w:val="nil"/>
              <w:bottom w:val="nil"/>
              <w:right w:val="nil"/>
            </w:tcBorders>
            <w:shd w:val="clear" w:color="auto" w:fill="auto"/>
            <w:noWrap/>
            <w:vAlign w:val="bottom"/>
          </w:tcPr>
          <w:p w14:paraId="3DECC23C" w14:textId="18BF0B53" w:rsidR="00A30935" w:rsidRPr="00211828" w:rsidDel="00140C99" w:rsidRDefault="00A30935">
            <w:pPr>
              <w:jc w:val="right"/>
              <w:rPr>
                <w:del w:id="1417" w:author="Pippo Cattaneo" w:date="2012-09-27T13:17:00Z"/>
                <w:rFonts w:asciiTheme="minorHAnsi" w:hAnsiTheme="minorHAnsi" w:cs="Arial"/>
                <w:sz w:val="20"/>
                <w:szCs w:val="20"/>
              </w:rPr>
            </w:pPr>
            <w:moveFrom w:id="1418" w:author="Pippo Cattaneo" w:date="2012-09-26T16:37:00Z">
              <w:del w:id="1419" w:author="Pippo Cattaneo" w:date="2012-09-27T13:17:00Z">
                <w:r w:rsidDel="00140C99">
                  <w:rPr>
                    <w:rFonts w:ascii="Arial" w:hAnsi="Arial" w:cs="Arial"/>
                    <w:sz w:val="18"/>
                    <w:szCs w:val="18"/>
                  </w:rPr>
                  <w:delText>8,56</w:delText>
                </w:r>
              </w:del>
            </w:moveFrom>
          </w:p>
        </w:tc>
        <w:tc>
          <w:tcPr>
            <w:tcW w:w="1080" w:type="dxa"/>
            <w:tcBorders>
              <w:top w:val="nil"/>
              <w:left w:val="nil"/>
              <w:bottom w:val="nil"/>
              <w:right w:val="nil"/>
            </w:tcBorders>
            <w:shd w:val="clear" w:color="auto" w:fill="auto"/>
            <w:noWrap/>
            <w:vAlign w:val="bottom"/>
          </w:tcPr>
          <w:p w14:paraId="3EE45D06" w14:textId="5CAE4B20" w:rsidR="00A30935" w:rsidRPr="00211828" w:rsidDel="00140C99" w:rsidRDefault="00A30935">
            <w:pPr>
              <w:jc w:val="right"/>
              <w:rPr>
                <w:del w:id="1420" w:author="Pippo Cattaneo" w:date="2012-09-27T13:17:00Z"/>
                <w:rFonts w:asciiTheme="minorHAnsi" w:hAnsiTheme="minorHAnsi" w:cs="Arial"/>
                <w:sz w:val="20"/>
                <w:szCs w:val="20"/>
              </w:rPr>
            </w:pPr>
            <w:moveFrom w:id="1421" w:author="Pippo Cattaneo" w:date="2012-09-26T16:37:00Z">
              <w:del w:id="1422" w:author="Pippo Cattaneo" w:date="2012-09-27T13:17:00Z">
                <w:r w:rsidDel="00140C99">
                  <w:rPr>
                    <w:rFonts w:ascii="Arial" w:hAnsi="Arial" w:cs="Arial"/>
                    <w:sz w:val="18"/>
                    <w:szCs w:val="18"/>
                  </w:rPr>
                  <w:delText>8,04</w:delText>
                </w:r>
              </w:del>
            </w:moveFrom>
          </w:p>
        </w:tc>
        <w:tc>
          <w:tcPr>
            <w:tcW w:w="1080" w:type="dxa"/>
            <w:tcBorders>
              <w:top w:val="nil"/>
              <w:left w:val="nil"/>
              <w:bottom w:val="nil"/>
              <w:right w:val="single" w:sz="4" w:space="0" w:color="auto"/>
            </w:tcBorders>
            <w:shd w:val="clear" w:color="auto" w:fill="auto"/>
            <w:noWrap/>
            <w:vAlign w:val="bottom"/>
          </w:tcPr>
          <w:p w14:paraId="59D1983A" w14:textId="7700F21B" w:rsidR="00A30935" w:rsidRPr="00211828" w:rsidDel="00140C99" w:rsidRDefault="00A30935">
            <w:pPr>
              <w:jc w:val="right"/>
              <w:rPr>
                <w:del w:id="1423" w:author="Pippo Cattaneo" w:date="2012-09-27T13:17:00Z"/>
                <w:rFonts w:asciiTheme="minorHAnsi" w:hAnsiTheme="minorHAnsi" w:cs="Arial"/>
                <w:sz w:val="20"/>
                <w:szCs w:val="20"/>
              </w:rPr>
            </w:pPr>
            <w:moveFrom w:id="1424" w:author="Pippo Cattaneo" w:date="2012-09-26T16:37:00Z">
              <w:del w:id="1425" w:author="Pippo Cattaneo" w:date="2012-09-27T13:17:00Z">
                <w:r w:rsidDel="00140C99">
                  <w:rPr>
                    <w:rFonts w:ascii="Arial" w:hAnsi="Arial" w:cs="Arial"/>
                    <w:sz w:val="18"/>
                    <w:szCs w:val="18"/>
                  </w:rPr>
                  <w:delText>8,23</w:delText>
                </w:r>
              </w:del>
            </w:moveFrom>
          </w:p>
        </w:tc>
        <w:tc>
          <w:tcPr>
            <w:tcW w:w="1579" w:type="dxa"/>
            <w:tcBorders>
              <w:top w:val="nil"/>
              <w:left w:val="nil"/>
              <w:bottom w:val="nil"/>
              <w:right w:val="single" w:sz="4" w:space="0" w:color="auto"/>
            </w:tcBorders>
            <w:shd w:val="clear" w:color="auto" w:fill="auto"/>
            <w:noWrap/>
            <w:vAlign w:val="bottom"/>
          </w:tcPr>
          <w:p w14:paraId="58C9DC3C" w14:textId="269CF7CA" w:rsidR="00A30935" w:rsidRPr="00211828" w:rsidDel="00140C99" w:rsidRDefault="00A30935">
            <w:pPr>
              <w:jc w:val="right"/>
              <w:rPr>
                <w:del w:id="1426" w:author="Pippo Cattaneo" w:date="2012-09-27T13:17:00Z"/>
                <w:rFonts w:asciiTheme="minorHAnsi" w:hAnsiTheme="minorHAnsi" w:cs="Arial"/>
                <w:b/>
                <w:sz w:val="20"/>
                <w:szCs w:val="20"/>
              </w:rPr>
            </w:pPr>
            <w:moveFrom w:id="1427" w:author="Pippo Cattaneo" w:date="2012-09-26T16:37:00Z">
              <w:del w:id="1428" w:author="Pippo Cattaneo" w:date="2012-09-27T13:17:00Z">
                <w:r w:rsidDel="00140C99">
                  <w:rPr>
                    <w:rFonts w:ascii="Arial" w:hAnsi="Arial" w:cs="Arial"/>
                    <w:b/>
                    <w:bCs/>
                    <w:sz w:val="18"/>
                    <w:szCs w:val="18"/>
                  </w:rPr>
                  <w:delText>8,33</w:delText>
                </w:r>
              </w:del>
            </w:moveFrom>
          </w:p>
        </w:tc>
      </w:tr>
      <w:tr w:rsidR="00A30935" w:rsidDel="00140C99" w14:paraId="0A9A3B07" w14:textId="4A64E124" w:rsidTr="00AA08FA">
        <w:trPr>
          <w:trHeight w:val="240"/>
          <w:del w:id="1429" w:author="Pippo Cattaneo" w:date="2012-09-27T13:17:00Z"/>
        </w:trPr>
        <w:tc>
          <w:tcPr>
            <w:tcW w:w="2694" w:type="dxa"/>
            <w:tcBorders>
              <w:top w:val="nil"/>
              <w:left w:val="single" w:sz="4" w:space="0" w:color="auto"/>
              <w:bottom w:val="nil"/>
              <w:right w:val="single" w:sz="4" w:space="0" w:color="auto"/>
            </w:tcBorders>
            <w:shd w:val="clear" w:color="auto" w:fill="auto"/>
            <w:noWrap/>
            <w:vAlign w:val="bottom"/>
          </w:tcPr>
          <w:p w14:paraId="12F369DD" w14:textId="7856CC76" w:rsidR="00A30935" w:rsidRPr="00211828" w:rsidDel="00140C99" w:rsidRDefault="00A30935">
            <w:pPr>
              <w:rPr>
                <w:del w:id="1430" w:author="Pippo Cattaneo" w:date="2012-09-27T13:17:00Z"/>
                <w:rFonts w:asciiTheme="minorHAnsi" w:hAnsiTheme="minorHAnsi" w:cs="Arial"/>
                <w:sz w:val="20"/>
                <w:szCs w:val="20"/>
              </w:rPr>
            </w:pPr>
            <w:moveFrom w:id="1431" w:author="Pippo Cattaneo" w:date="2012-09-26T16:37:00Z">
              <w:del w:id="1432" w:author="Pippo Cattaneo" w:date="2012-09-27T13:17:00Z">
                <w:r w:rsidDel="00140C99">
                  <w:rPr>
                    <w:rFonts w:ascii="Arial" w:hAnsi="Arial" w:cs="Arial"/>
                    <w:sz w:val="18"/>
                    <w:szCs w:val="18"/>
                  </w:rPr>
                  <w:delText>Medie</w:delText>
                </w:r>
              </w:del>
            </w:moveFrom>
          </w:p>
        </w:tc>
        <w:tc>
          <w:tcPr>
            <w:tcW w:w="992" w:type="dxa"/>
            <w:tcBorders>
              <w:top w:val="nil"/>
              <w:left w:val="nil"/>
              <w:bottom w:val="nil"/>
              <w:right w:val="single" w:sz="4" w:space="0" w:color="auto"/>
            </w:tcBorders>
            <w:shd w:val="clear" w:color="auto" w:fill="auto"/>
            <w:noWrap/>
            <w:vAlign w:val="bottom"/>
          </w:tcPr>
          <w:p w14:paraId="1F30F6B0" w14:textId="4575FFF1" w:rsidR="00A30935" w:rsidRPr="00211828" w:rsidDel="00140C99" w:rsidRDefault="00A30935">
            <w:pPr>
              <w:jc w:val="right"/>
              <w:rPr>
                <w:del w:id="1433" w:author="Pippo Cattaneo" w:date="2012-09-27T13:17:00Z"/>
                <w:rFonts w:asciiTheme="minorHAnsi" w:hAnsiTheme="minorHAnsi" w:cs="Arial"/>
                <w:sz w:val="20"/>
                <w:szCs w:val="20"/>
              </w:rPr>
            </w:pPr>
            <w:moveFrom w:id="1434" w:author="Pippo Cattaneo" w:date="2012-09-26T16:37:00Z">
              <w:del w:id="1435" w:author="Pippo Cattaneo" w:date="2012-09-27T13:17:00Z">
                <w:r w:rsidDel="00140C99">
                  <w:rPr>
                    <w:rFonts w:ascii="Arial" w:hAnsi="Arial" w:cs="Arial"/>
                    <w:sz w:val="18"/>
                    <w:szCs w:val="18"/>
                  </w:rPr>
                  <w:delText>30</w:delText>
                </w:r>
              </w:del>
            </w:moveFrom>
          </w:p>
        </w:tc>
        <w:tc>
          <w:tcPr>
            <w:tcW w:w="1134" w:type="dxa"/>
            <w:tcBorders>
              <w:top w:val="nil"/>
              <w:left w:val="nil"/>
              <w:bottom w:val="nil"/>
              <w:right w:val="nil"/>
            </w:tcBorders>
            <w:shd w:val="clear" w:color="auto" w:fill="auto"/>
            <w:noWrap/>
            <w:vAlign w:val="bottom"/>
          </w:tcPr>
          <w:p w14:paraId="347488A4" w14:textId="28FED9EC" w:rsidR="00A30935" w:rsidRPr="00211828" w:rsidDel="00140C99" w:rsidRDefault="00A30935">
            <w:pPr>
              <w:jc w:val="right"/>
              <w:rPr>
                <w:del w:id="1436" w:author="Pippo Cattaneo" w:date="2012-09-27T13:17:00Z"/>
                <w:rFonts w:asciiTheme="minorHAnsi" w:hAnsiTheme="minorHAnsi" w:cs="Arial"/>
                <w:sz w:val="20"/>
                <w:szCs w:val="20"/>
              </w:rPr>
            </w:pPr>
            <w:moveFrom w:id="1437" w:author="Pippo Cattaneo" w:date="2012-09-26T16:37:00Z">
              <w:del w:id="1438" w:author="Pippo Cattaneo" w:date="2012-09-27T13:17:00Z">
                <w:r w:rsidDel="00140C99">
                  <w:rPr>
                    <w:rFonts w:ascii="Arial" w:hAnsi="Arial" w:cs="Arial"/>
                    <w:sz w:val="18"/>
                    <w:szCs w:val="18"/>
                  </w:rPr>
                  <w:delText>7,57</w:delText>
                </w:r>
              </w:del>
            </w:moveFrom>
          </w:p>
        </w:tc>
        <w:tc>
          <w:tcPr>
            <w:tcW w:w="1080" w:type="dxa"/>
            <w:tcBorders>
              <w:top w:val="nil"/>
              <w:left w:val="nil"/>
              <w:bottom w:val="nil"/>
              <w:right w:val="nil"/>
            </w:tcBorders>
            <w:shd w:val="clear" w:color="auto" w:fill="auto"/>
            <w:noWrap/>
            <w:vAlign w:val="bottom"/>
          </w:tcPr>
          <w:p w14:paraId="75AAD916" w14:textId="60C51915" w:rsidR="00A30935" w:rsidRPr="00211828" w:rsidDel="00140C99" w:rsidRDefault="00A30935">
            <w:pPr>
              <w:jc w:val="right"/>
              <w:rPr>
                <w:del w:id="1439" w:author="Pippo Cattaneo" w:date="2012-09-27T13:17:00Z"/>
                <w:rFonts w:asciiTheme="minorHAnsi" w:hAnsiTheme="minorHAnsi" w:cs="Arial"/>
                <w:sz w:val="20"/>
                <w:szCs w:val="20"/>
              </w:rPr>
            </w:pPr>
            <w:moveFrom w:id="1440" w:author="Pippo Cattaneo" w:date="2012-09-26T16:37:00Z">
              <w:del w:id="1441" w:author="Pippo Cattaneo" w:date="2012-09-27T13:17:00Z">
                <w:r w:rsidDel="00140C99">
                  <w:rPr>
                    <w:rFonts w:ascii="Arial" w:hAnsi="Arial" w:cs="Arial"/>
                    <w:sz w:val="18"/>
                    <w:szCs w:val="18"/>
                  </w:rPr>
                  <w:delText>8,51</w:delText>
                </w:r>
              </w:del>
            </w:moveFrom>
          </w:p>
        </w:tc>
        <w:tc>
          <w:tcPr>
            <w:tcW w:w="1080" w:type="dxa"/>
            <w:tcBorders>
              <w:top w:val="nil"/>
              <w:left w:val="nil"/>
              <w:bottom w:val="nil"/>
              <w:right w:val="nil"/>
            </w:tcBorders>
            <w:shd w:val="clear" w:color="auto" w:fill="auto"/>
            <w:noWrap/>
            <w:vAlign w:val="bottom"/>
          </w:tcPr>
          <w:p w14:paraId="36571535" w14:textId="76D29C2F" w:rsidR="00A30935" w:rsidRPr="00211828" w:rsidDel="00140C99" w:rsidRDefault="00A30935">
            <w:pPr>
              <w:jc w:val="right"/>
              <w:rPr>
                <w:del w:id="1442" w:author="Pippo Cattaneo" w:date="2012-09-27T13:17:00Z"/>
                <w:rFonts w:asciiTheme="minorHAnsi" w:hAnsiTheme="minorHAnsi" w:cs="Arial"/>
                <w:sz w:val="20"/>
                <w:szCs w:val="20"/>
              </w:rPr>
            </w:pPr>
            <w:moveFrom w:id="1443" w:author="Pippo Cattaneo" w:date="2012-09-26T16:37:00Z">
              <w:del w:id="1444" w:author="Pippo Cattaneo" w:date="2012-09-27T13:17:00Z">
                <w:r w:rsidDel="00140C99">
                  <w:rPr>
                    <w:rFonts w:ascii="Arial" w:hAnsi="Arial" w:cs="Arial"/>
                    <w:sz w:val="18"/>
                    <w:szCs w:val="18"/>
                  </w:rPr>
                  <w:delText>7,03</w:delText>
                </w:r>
              </w:del>
            </w:moveFrom>
          </w:p>
        </w:tc>
        <w:tc>
          <w:tcPr>
            <w:tcW w:w="1080" w:type="dxa"/>
            <w:tcBorders>
              <w:top w:val="nil"/>
              <w:left w:val="nil"/>
              <w:bottom w:val="nil"/>
              <w:right w:val="single" w:sz="4" w:space="0" w:color="auto"/>
            </w:tcBorders>
            <w:shd w:val="clear" w:color="auto" w:fill="auto"/>
            <w:noWrap/>
            <w:vAlign w:val="bottom"/>
          </w:tcPr>
          <w:p w14:paraId="45D5619A" w14:textId="148A72FF" w:rsidR="00A30935" w:rsidRPr="00211828" w:rsidDel="00140C99" w:rsidRDefault="00A30935">
            <w:pPr>
              <w:jc w:val="right"/>
              <w:rPr>
                <w:del w:id="1445" w:author="Pippo Cattaneo" w:date="2012-09-27T13:17:00Z"/>
                <w:rFonts w:asciiTheme="minorHAnsi" w:hAnsiTheme="minorHAnsi" w:cs="Arial"/>
                <w:sz w:val="20"/>
                <w:szCs w:val="20"/>
              </w:rPr>
            </w:pPr>
            <w:moveFrom w:id="1446" w:author="Pippo Cattaneo" w:date="2012-09-26T16:37:00Z">
              <w:del w:id="1447" w:author="Pippo Cattaneo" w:date="2012-09-27T13:17:00Z">
                <w:r w:rsidDel="00140C99">
                  <w:rPr>
                    <w:rFonts w:ascii="Arial" w:hAnsi="Arial" w:cs="Arial"/>
                    <w:sz w:val="18"/>
                    <w:szCs w:val="18"/>
                  </w:rPr>
                  <w:delText>5,78</w:delText>
                </w:r>
              </w:del>
            </w:moveFrom>
          </w:p>
        </w:tc>
        <w:tc>
          <w:tcPr>
            <w:tcW w:w="1579" w:type="dxa"/>
            <w:tcBorders>
              <w:top w:val="nil"/>
              <w:left w:val="nil"/>
              <w:bottom w:val="nil"/>
              <w:right w:val="single" w:sz="4" w:space="0" w:color="auto"/>
            </w:tcBorders>
            <w:shd w:val="clear" w:color="auto" w:fill="auto"/>
            <w:noWrap/>
            <w:vAlign w:val="bottom"/>
          </w:tcPr>
          <w:p w14:paraId="260E3880" w14:textId="7403A1D8" w:rsidR="00A30935" w:rsidRPr="00211828" w:rsidDel="00140C99" w:rsidRDefault="00A30935">
            <w:pPr>
              <w:jc w:val="right"/>
              <w:rPr>
                <w:del w:id="1448" w:author="Pippo Cattaneo" w:date="2012-09-27T13:17:00Z"/>
                <w:rFonts w:asciiTheme="minorHAnsi" w:hAnsiTheme="minorHAnsi" w:cs="Arial"/>
                <w:b/>
                <w:sz w:val="20"/>
                <w:szCs w:val="20"/>
              </w:rPr>
            </w:pPr>
            <w:moveFrom w:id="1449" w:author="Pippo Cattaneo" w:date="2012-09-26T16:37:00Z">
              <w:del w:id="1450" w:author="Pippo Cattaneo" w:date="2012-09-27T13:17:00Z">
                <w:r w:rsidDel="00140C99">
                  <w:rPr>
                    <w:rFonts w:ascii="Arial" w:hAnsi="Arial" w:cs="Arial"/>
                    <w:b/>
                    <w:bCs/>
                    <w:sz w:val="18"/>
                    <w:szCs w:val="18"/>
                  </w:rPr>
                  <w:delText>7,09</w:delText>
                </w:r>
              </w:del>
            </w:moveFrom>
          </w:p>
        </w:tc>
      </w:tr>
      <w:tr w:rsidR="00A30935" w:rsidDel="00140C99" w14:paraId="7CF2BBD1" w14:textId="57421C44" w:rsidTr="00AA08FA">
        <w:trPr>
          <w:trHeight w:val="240"/>
          <w:del w:id="1451" w:author="Pippo Cattaneo" w:date="2012-09-27T13:17:00Z"/>
        </w:trPr>
        <w:tc>
          <w:tcPr>
            <w:tcW w:w="2694" w:type="dxa"/>
            <w:tcBorders>
              <w:top w:val="nil"/>
              <w:left w:val="single" w:sz="4" w:space="0" w:color="auto"/>
              <w:right w:val="single" w:sz="4" w:space="0" w:color="auto"/>
            </w:tcBorders>
            <w:shd w:val="clear" w:color="auto" w:fill="auto"/>
            <w:noWrap/>
            <w:vAlign w:val="bottom"/>
          </w:tcPr>
          <w:p w14:paraId="59D73BAE" w14:textId="689B34F0" w:rsidR="00A30935" w:rsidRPr="00211828" w:rsidDel="00140C99" w:rsidRDefault="00A30935">
            <w:pPr>
              <w:rPr>
                <w:del w:id="1452" w:author="Pippo Cattaneo" w:date="2012-09-27T13:17:00Z"/>
                <w:rFonts w:asciiTheme="minorHAnsi" w:hAnsiTheme="minorHAnsi" w:cs="Arial"/>
                <w:sz w:val="20"/>
                <w:szCs w:val="20"/>
              </w:rPr>
            </w:pPr>
            <w:moveFrom w:id="1453" w:author="Pippo Cattaneo" w:date="2012-09-26T16:37:00Z">
              <w:del w:id="1454" w:author="Pippo Cattaneo" w:date="2012-09-27T13:17:00Z">
                <w:r w:rsidDel="00140C99">
                  <w:rPr>
                    <w:rFonts w:ascii="Arial" w:hAnsi="Arial" w:cs="Arial"/>
                    <w:sz w:val="18"/>
                    <w:szCs w:val="18"/>
                  </w:rPr>
                  <w:delText>Piccole</w:delText>
                </w:r>
              </w:del>
            </w:moveFrom>
          </w:p>
        </w:tc>
        <w:tc>
          <w:tcPr>
            <w:tcW w:w="992" w:type="dxa"/>
            <w:tcBorders>
              <w:top w:val="nil"/>
              <w:left w:val="nil"/>
              <w:right w:val="single" w:sz="4" w:space="0" w:color="auto"/>
            </w:tcBorders>
            <w:shd w:val="clear" w:color="auto" w:fill="auto"/>
            <w:noWrap/>
            <w:vAlign w:val="bottom"/>
          </w:tcPr>
          <w:p w14:paraId="31196EA2" w14:textId="406B440F" w:rsidR="00A30935" w:rsidRPr="00211828" w:rsidDel="00140C99" w:rsidRDefault="00A30935">
            <w:pPr>
              <w:jc w:val="right"/>
              <w:rPr>
                <w:del w:id="1455" w:author="Pippo Cattaneo" w:date="2012-09-27T13:17:00Z"/>
                <w:rFonts w:asciiTheme="minorHAnsi" w:hAnsiTheme="minorHAnsi" w:cs="Arial"/>
                <w:sz w:val="20"/>
                <w:szCs w:val="20"/>
              </w:rPr>
            </w:pPr>
            <w:moveFrom w:id="1456" w:author="Pippo Cattaneo" w:date="2012-09-26T16:37:00Z">
              <w:del w:id="1457" w:author="Pippo Cattaneo" w:date="2012-09-27T13:17:00Z">
                <w:r w:rsidDel="00140C99">
                  <w:rPr>
                    <w:rFonts w:ascii="Arial" w:hAnsi="Arial" w:cs="Arial"/>
                    <w:sz w:val="18"/>
                    <w:szCs w:val="18"/>
                  </w:rPr>
                  <w:delText>9</w:delText>
                </w:r>
              </w:del>
            </w:moveFrom>
          </w:p>
        </w:tc>
        <w:tc>
          <w:tcPr>
            <w:tcW w:w="1134" w:type="dxa"/>
            <w:tcBorders>
              <w:top w:val="nil"/>
              <w:left w:val="nil"/>
              <w:right w:val="nil"/>
            </w:tcBorders>
            <w:shd w:val="clear" w:color="auto" w:fill="auto"/>
            <w:noWrap/>
            <w:vAlign w:val="bottom"/>
          </w:tcPr>
          <w:p w14:paraId="37B61053" w14:textId="2B6F0752" w:rsidR="00A30935" w:rsidRPr="00211828" w:rsidDel="00140C99" w:rsidRDefault="00A30935">
            <w:pPr>
              <w:jc w:val="right"/>
              <w:rPr>
                <w:del w:id="1458" w:author="Pippo Cattaneo" w:date="2012-09-27T13:17:00Z"/>
                <w:rFonts w:asciiTheme="minorHAnsi" w:hAnsiTheme="minorHAnsi" w:cs="Arial"/>
                <w:sz w:val="20"/>
                <w:szCs w:val="20"/>
              </w:rPr>
            </w:pPr>
            <w:moveFrom w:id="1459" w:author="Pippo Cattaneo" w:date="2012-09-26T16:37:00Z">
              <w:del w:id="1460" w:author="Pippo Cattaneo" w:date="2012-09-27T13:17:00Z">
                <w:r w:rsidDel="00140C99">
                  <w:rPr>
                    <w:rFonts w:ascii="Arial" w:hAnsi="Arial" w:cs="Arial"/>
                    <w:sz w:val="18"/>
                    <w:szCs w:val="18"/>
                  </w:rPr>
                  <w:delText>7,09</w:delText>
                </w:r>
              </w:del>
            </w:moveFrom>
          </w:p>
        </w:tc>
        <w:tc>
          <w:tcPr>
            <w:tcW w:w="1080" w:type="dxa"/>
            <w:tcBorders>
              <w:top w:val="nil"/>
              <w:left w:val="nil"/>
              <w:right w:val="nil"/>
            </w:tcBorders>
            <w:shd w:val="clear" w:color="auto" w:fill="auto"/>
            <w:noWrap/>
            <w:vAlign w:val="bottom"/>
          </w:tcPr>
          <w:p w14:paraId="5E9D00F7" w14:textId="76215293" w:rsidR="00A30935" w:rsidRPr="00211828" w:rsidDel="00140C99" w:rsidRDefault="00A30935">
            <w:pPr>
              <w:jc w:val="right"/>
              <w:rPr>
                <w:del w:id="1461" w:author="Pippo Cattaneo" w:date="2012-09-27T13:17:00Z"/>
                <w:rFonts w:asciiTheme="minorHAnsi" w:hAnsiTheme="minorHAnsi" w:cs="Arial"/>
                <w:sz w:val="20"/>
                <w:szCs w:val="20"/>
              </w:rPr>
            </w:pPr>
            <w:moveFrom w:id="1462" w:author="Pippo Cattaneo" w:date="2012-09-26T16:37:00Z">
              <w:del w:id="1463" w:author="Pippo Cattaneo" w:date="2012-09-27T13:17:00Z">
                <w:r w:rsidDel="00140C99">
                  <w:rPr>
                    <w:rFonts w:ascii="Arial" w:hAnsi="Arial" w:cs="Arial"/>
                    <w:sz w:val="18"/>
                    <w:szCs w:val="18"/>
                  </w:rPr>
                  <w:delText>6,48</w:delText>
                </w:r>
              </w:del>
            </w:moveFrom>
          </w:p>
        </w:tc>
        <w:tc>
          <w:tcPr>
            <w:tcW w:w="1080" w:type="dxa"/>
            <w:tcBorders>
              <w:top w:val="nil"/>
              <w:left w:val="nil"/>
              <w:right w:val="nil"/>
            </w:tcBorders>
            <w:shd w:val="clear" w:color="auto" w:fill="auto"/>
            <w:noWrap/>
            <w:vAlign w:val="bottom"/>
          </w:tcPr>
          <w:p w14:paraId="483AE224" w14:textId="32E2AA50" w:rsidR="00A30935" w:rsidRPr="00211828" w:rsidDel="00140C99" w:rsidRDefault="00A30935">
            <w:pPr>
              <w:jc w:val="right"/>
              <w:rPr>
                <w:del w:id="1464" w:author="Pippo Cattaneo" w:date="2012-09-27T13:17:00Z"/>
                <w:rFonts w:asciiTheme="minorHAnsi" w:hAnsiTheme="minorHAnsi" w:cs="Arial"/>
                <w:sz w:val="20"/>
                <w:szCs w:val="20"/>
              </w:rPr>
            </w:pPr>
            <w:moveFrom w:id="1465" w:author="Pippo Cattaneo" w:date="2012-09-26T16:37:00Z">
              <w:del w:id="1466" w:author="Pippo Cattaneo" w:date="2012-09-27T13:17:00Z">
                <w:r w:rsidDel="00140C99">
                  <w:rPr>
                    <w:rFonts w:ascii="Arial" w:hAnsi="Arial" w:cs="Arial"/>
                    <w:sz w:val="18"/>
                    <w:szCs w:val="18"/>
                  </w:rPr>
                  <w:delText>6,31</w:delText>
                </w:r>
              </w:del>
            </w:moveFrom>
          </w:p>
        </w:tc>
        <w:tc>
          <w:tcPr>
            <w:tcW w:w="1080" w:type="dxa"/>
            <w:tcBorders>
              <w:top w:val="nil"/>
              <w:left w:val="nil"/>
              <w:right w:val="single" w:sz="4" w:space="0" w:color="auto"/>
            </w:tcBorders>
            <w:shd w:val="clear" w:color="auto" w:fill="auto"/>
            <w:noWrap/>
            <w:vAlign w:val="bottom"/>
          </w:tcPr>
          <w:p w14:paraId="160253D3" w14:textId="44056C81" w:rsidR="00A30935" w:rsidRPr="00211828" w:rsidDel="00140C99" w:rsidRDefault="00A30935">
            <w:pPr>
              <w:jc w:val="right"/>
              <w:rPr>
                <w:del w:id="1467" w:author="Pippo Cattaneo" w:date="2012-09-27T13:17:00Z"/>
                <w:rFonts w:asciiTheme="minorHAnsi" w:hAnsiTheme="minorHAnsi" w:cs="Arial"/>
                <w:sz w:val="20"/>
                <w:szCs w:val="20"/>
              </w:rPr>
            </w:pPr>
            <w:moveFrom w:id="1468" w:author="Pippo Cattaneo" w:date="2012-09-26T16:37:00Z">
              <w:del w:id="1469" w:author="Pippo Cattaneo" w:date="2012-09-27T13:17:00Z">
                <w:r w:rsidDel="00140C99">
                  <w:rPr>
                    <w:rFonts w:ascii="Arial" w:hAnsi="Arial" w:cs="Arial"/>
                    <w:sz w:val="18"/>
                    <w:szCs w:val="18"/>
                  </w:rPr>
                  <w:delText>6,58</w:delText>
                </w:r>
              </w:del>
            </w:moveFrom>
          </w:p>
        </w:tc>
        <w:tc>
          <w:tcPr>
            <w:tcW w:w="1579" w:type="dxa"/>
            <w:tcBorders>
              <w:top w:val="nil"/>
              <w:left w:val="nil"/>
              <w:right w:val="single" w:sz="4" w:space="0" w:color="auto"/>
            </w:tcBorders>
            <w:shd w:val="clear" w:color="auto" w:fill="auto"/>
            <w:noWrap/>
            <w:vAlign w:val="bottom"/>
          </w:tcPr>
          <w:p w14:paraId="725689D6" w14:textId="3A11C868" w:rsidR="00A30935" w:rsidRPr="00211828" w:rsidDel="00140C99" w:rsidRDefault="00A30935">
            <w:pPr>
              <w:jc w:val="right"/>
              <w:rPr>
                <w:del w:id="1470" w:author="Pippo Cattaneo" w:date="2012-09-27T13:17:00Z"/>
                <w:rFonts w:asciiTheme="minorHAnsi" w:hAnsiTheme="minorHAnsi" w:cs="Arial"/>
                <w:b/>
                <w:sz w:val="20"/>
                <w:szCs w:val="20"/>
              </w:rPr>
            </w:pPr>
            <w:moveFrom w:id="1471" w:author="Pippo Cattaneo" w:date="2012-09-26T16:37:00Z">
              <w:del w:id="1472" w:author="Pippo Cattaneo" w:date="2012-09-27T13:17:00Z">
                <w:r w:rsidDel="00140C99">
                  <w:rPr>
                    <w:rFonts w:ascii="Arial" w:hAnsi="Arial" w:cs="Arial"/>
                    <w:b/>
                    <w:bCs/>
                    <w:sz w:val="18"/>
                    <w:szCs w:val="18"/>
                  </w:rPr>
                  <w:delText>6,62</w:delText>
                </w:r>
              </w:del>
            </w:moveFrom>
          </w:p>
        </w:tc>
      </w:tr>
      <w:tr w:rsidR="00D637D2" w:rsidDel="00140C99" w14:paraId="1F9670D1" w14:textId="07CBD053" w:rsidTr="00AA08FA">
        <w:trPr>
          <w:trHeight w:val="240"/>
          <w:del w:id="1473" w:author="Pippo Cattaneo" w:date="2012-09-27T13:17:00Z"/>
        </w:trPr>
        <w:tc>
          <w:tcPr>
            <w:tcW w:w="2694" w:type="dxa"/>
            <w:tcBorders>
              <w:top w:val="nil"/>
              <w:left w:val="single" w:sz="4" w:space="0" w:color="auto"/>
              <w:bottom w:val="single" w:sz="4" w:space="0" w:color="auto"/>
              <w:right w:val="single" w:sz="4" w:space="0" w:color="auto"/>
            </w:tcBorders>
            <w:shd w:val="clear" w:color="auto" w:fill="BFBFBF" w:themeFill="background1" w:themeFillShade="BF"/>
            <w:noWrap/>
            <w:vAlign w:val="bottom"/>
          </w:tcPr>
          <w:p w14:paraId="071C427B" w14:textId="13D820F0" w:rsidR="00A30935" w:rsidRPr="00211828" w:rsidDel="00140C99" w:rsidRDefault="00A30935">
            <w:pPr>
              <w:rPr>
                <w:del w:id="1474" w:author="Pippo Cattaneo" w:date="2012-09-27T13:17:00Z"/>
                <w:rFonts w:asciiTheme="minorHAnsi" w:hAnsiTheme="minorHAnsi" w:cs="Arial"/>
                <w:sz w:val="20"/>
                <w:szCs w:val="20"/>
              </w:rPr>
            </w:pPr>
            <w:moveFrom w:id="1475" w:author="Pippo Cattaneo" w:date="2012-09-26T16:37:00Z">
              <w:del w:id="1476" w:author="Pippo Cattaneo" w:date="2012-09-27T13:17:00Z">
                <w:r w:rsidDel="00140C99">
                  <w:rPr>
                    <w:rFonts w:ascii="Arial" w:hAnsi="Arial" w:cs="Arial"/>
                    <w:sz w:val="18"/>
                    <w:szCs w:val="18"/>
                  </w:rPr>
                  <w:delText>N.C.</w:delText>
                </w:r>
              </w:del>
            </w:moveFrom>
          </w:p>
        </w:tc>
        <w:tc>
          <w:tcPr>
            <w:tcW w:w="992" w:type="dxa"/>
            <w:tcBorders>
              <w:top w:val="nil"/>
              <w:left w:val="nil"/>
              <w:bottom w:val="single" w:sz="4" w:space="0" w:color="auto"/>
              <w:right w:val="single" w:sz="4" w:space="0" w:color="auto"/>
            </w:tcBorders>
            <w:shd w:val="clear" w:color="auto" w:fill="BFBFBF" w:themeFill="background1" w:themeFillShade="BF"/>
            <w:noWrap/>
            <w:vAlign w:val="bottom"/>
          </w:tcPr>
          <w:p w14:paraId="622F1E68" w14:textId="3B1EB963" w:rsidR="00A30935" w:rsidRPr="00211828" w:rsidDel="00140C99" w:rsidRDefault="00A30935">
            <w:pPr>
              <w:jc w:val="right"/>
              <w:rPr>
                <w:del w:id="1477" w:author="Pippo Cattaneo" w:date="2012-09-27T13:17:00Z"/>
                <w:rFonts w:asciiTheme="minorHAnsi" w:hAnsiTheme="minorHAnsi" w:cs="Arial"/>
                <w:sz w:val="20"/>
                <w:szCs w:val="20"/>
              </w:rPr>
            </w:pPr>
            <w:moveFrom w:id="1478" w:author="Pippo Cattaneo" w:date="2012-09-26T16:37:00Z">
              <w:del w:id="1479" w:author="Pippo Cattaneo" w:date="2012-09-27T13:17:00Z">
                <w:r w:rsidDel="00140C99">
                  <w:rPr>
                    <w:rFonts w:ascii="Arial" w:hAnsi="Arial" w:cs="Arial"/>
                    <w:sz w:val="18"/>
                    <w:szCs w:val="18"/>
                  </w:rPr>
                  <w:delText>1</w:delText>
                </w:r>
              </w:del>
            </w:moveFrom>
          </w:p>
        </w:tc>
        <w:tc>
          <w:tcPr>
            <w:tcW w:w="1134" w:type="dxa"/>
            <w:tcBorders>
              <w:top w:val="nil"/>
              <w:left w:val="nil"/>
              <w:bottom w:val="single" w:sz="4" w:space="0" w:color="auto"/>
              <w:right w:val="nil"/>
            </w:tcBorders>
            <w:shd w:val="clear" w:color="auto" w:fill="BFBFBF" w:themeFill="background1" w:themeFillShade="BF"/>
            <w:noWrap/>
            <w:vAlign w:val="bottom"/>
          </w:tcPr>
          <w:p w14:paraId="44AE5EB0" w14:textId="2D1A105A" w:rsidR="00A30935" w:rsidRPr="00211828" w:rsidDel="00140C99" w:rsidRDefault="00A30935">
            <w:pPr>
              <w:jc w:val="right"/>
              <w:rPr>
                <w:del w:id="1480" w:author="Pippo Cattaneo" w:date="2012-09-27T13:17:00Z"/>
                <w:rFonts w:asciiTheme="minorHAnsi" w:hAnsiTheme="minorHAnsi" w:cs="Arial"/>
                <w:sz w:val="20"/>
                <w:szCs w:val="20"/>
              </w:rPr>
            </w:pPr>
            <w:moveFrom w:id="1481" w:author="Pippo Cattaneo" w:date="2012-09-26T16:37:00Z">
              <w:del w:id="1482" w:author="Pippo Cattaneo" w:date="2012-09-27T13:17:00Z">
                <w:r w:rsidDel="00140C99">
                  <w:rPr>
                    <w:rFonts w:ascii="Arial" w:hAnsi="Arial" w:cs="Arial"/>
                    <w:sz w:val="18"/>
                    <w:szCs w:val="18"/>
                  </w:rPr>
                  <w:delText>0,00</w:delText>
                </w:r>
              </w:del>
            </w:moveFrom>
          </w:p>
        </w:tc>
        <w:tc>
          <w:tcPr>
            <w:tcW w:w="1080" w:type="dxa"/>
            <w:tcBorders>
              <w:top w:val="nil"/>
              <w:left w:val="nil"/>
              <w:bottom w:val="single" w:sz="4" w:space="0" w:color="auto"/>
              <w:right w:val="nil"/>
            </w:tcBorders>
            <w:shd w:val="clear" w:color="auto" w:fill="BFBFBF" w:themeFill="background1" w:themeFillShade="BF"/>
            <w:noWrap/>
            <w:vAlign w:val="bottom"/>
          </w:tcPr>
          <w:p w14:paraId="707356C8" w14:textId="70506EE2" w:rsidR="00A30935" w:rsidRPr="00211828" w:rsidDel="00140C99" w:rsidRDefault="00A30935">
            <w:pPr>
              <w:jc w:val="right"/>
              <w:rPr>
                <w:del w:id="1483" w:author="Pippo Cattaneo" w:date="2012-09-27T13:17:00Z"/>
                <w:rFonts w:asciiTheme="minorHAnsi" w:hAnsiTheme="minorHAnsi" w:cs="Arial"/>
                <w:sz w:val="20"/>
                <w:szCs w:val="20"/>
              </w:rPr>
            </w:pPr>
            <w:moveFrom w:id="1484" w:author="Pippo Cattaneo" w:date="2012-09-26T16:37:00Z">
              <w:del w:id="1485" w:author="Pippo Cattaneo" w:date="2012-09-27T13:17:00Z">
                <w:r w:rsidDel="00140C99">
                  <w:rPr>
                    <w:rFonts w:ascii="Arial" w:hAnsi="Arial" w:cs="Arial"/>
                    <w:sz w:val="18"/>
                    <w:szCs w:val="18"/>
                  </w:rPr>
                  <w:delText>1,11</w:delText>
                </w:r>
              </w:del>
            </w:moveFrom>
          </w:p>
        </w:tc>
        <w:tc>
          <w:tcPr>
            <w:tcW w:w="1080" w:type="dxa"/>
            <w:tcBorders>
              <w:top w:val="nil"/>
              <w:left w:val="nil"/>
              <w:bottom w:val="single" w:sz="4" w:space="0" w:color="auto"/>
              <w:right w:val="nil"/>
            </w:tcBorders>
            <w:shd w:val="clear" w:color="auto" w:fill="BFBFBF" w:themeFill="background1" w:themeFillShade="BF"/>
            <w:noWrap/>
            <w:vAlign w:val="bottom"/>
          </w:tcPr>
          <w:p w14:paraId="13D5367D" w14:textId="1102766F" w:rsidR="00A30935" w:rsidRPr="00211828" w:rsidDel="00140C99" w:rsidRDefault="00A30935">
            <w:pPr>
              <w:jc w:val="right"/>
              <w:rPr>
                <w:del w:id="1486" w:author="Pippo Cattaneo" w:date="2012-09-27T13:17:00Z"/>
                <w:rFonts w:asciiTheme="minorHAnsi" w:hAnsiTheme="minorHAnsi" w:cs="Arial"/>
                <w:sz w:val="20"/>
                <w:szCs w:val="20"/>
              </w:rPr>
            </w:pPr>
            <w:moveFrom w:id="1487" w:author="Pippo Cattaneo" w:date="2012-09-26T16:37:00Z">
              <w:del w:id="1488" w:author="Pippo Cattaneo" w:date="2012-09-27T13:17:00Z">
                <w:r w:rsidDel="00140C99">
                  <w:rPr>
                    <w:rFonts w:ascii="Arial" w:hAnsi="Arial" w:cs="Arial"/>
                    <w:sz w:val="18"/>
                    <w:szCs w:val="18"/>
                  </w:rPr>
                  <w:delText>0,22</w:delText>
                </w:r>
              </w:del>
            </w:moveFrom>
          </w:p>
        </w:tc>
        <w:tc>
          <w:tcPr>
            <w:tcW w:w="1080" w:type="dxa"/>
            <w:tcBorders>
              <w:top w:val="nil"/>
              <w:left w:val="nil"/>
              <w:bottom w:val="single" w:sz="4" w:space="0" w:color="auto"/>
              <w:right w:val="single" w:sz="4" w:space="0" w:color="auto"/>
            </w:tcBorders>
            <w:shd w:val="clear" w:color="auto" w:fill="BFBFBF" w:themeFill="background1" w:themeFillShade="BF"/>
            <w:noWrap/>
            <w:vAlign w:val="bottom"/>
          </w:tcPr>
          <w:p w14:paraId="75980863" w14:textId="091E8760" w:rsidR="00A30935" w:rsidRPr="00211828" w:rsidDel="00140C99" w:rsidRDefault="00A30935">
            <w:pPr>
              <w:jc w:val="right"/>
              <w:rPr>
                <w:del w:id="1489" w:author="Pippo Cattaneo" w:date="2012-09-27T13:17:00Z"/>
                <w:rFonts w:asciiTheme="minorHAnsi" w:hAnsiTheme="minorHAnsi" w:cs="Arial"/>
                <w:sz w:val="20"/>
                <w:szCs w:val="20"/>
              </w:rPr>
            </w:pPr>
            <w:moveFrom w:id="1490" w:author="Pippo Cattaneo" w:date="2012-09-26T16:37:00Z">
              <w:del w:id="1491" w:author="Pippo Cattaneo" w:date="2012-09-27T13:17:00Z">
                <w:r w:rsidDel="00140C99">
                  <w:rPr>
                    <w:rFonts w:ascii="Arial" w:hAnsi="Arial" w:cs="Arial"/>
                    <w:sz w:val="18"/>
                    <w:szCs w:val="18"/>
                  </w:rPr>
                  <w:delText>0,15</w:delText>
                </w:r>
              </w:del>
            </w:moveFrom>
          </w:p>
        </w:tc>
        <w:tc>
          <w:tcPr>
            <w:tcW w:w="1579" w:type="dxa"/>
            <w:tcBorders>
              <w:top w:val="nil"/>
              <w:left w:val="nil"/>
              <w:bottom w:val="single" w:sz="4" w:space="0" w:color="auto"/>
              <w:right w:val="single" w:sz="4" w:space="0" w:color="auto"/>
            </w:tcBorders>
            <w:shd w:val="clear" w:color="auto" w:fill="BFBFBF" w:themeFill="background1" w:themeFillShade="BF"/>
            <w:noWrap/>
            <w:vAlign w:val="bottom"/>
          </w:tcPr>
          <w:p w14:paraId="6486B9E5" w14:textId="66849818" w:rsidR="00A30935" w:rsidRPr="00211828" w:rsidDel="00140C99" w:rsidRDefault="00A30935">
            <w:pPr>
              <w:jc w:val="right"/>
              <w:rPr>
                <w:del w:id="1492" w:author="Pippo Cattaneo" w:date="2012-09-27T13:17:00Z"/>
                <w:rFonts w:asciiTheme="minorHAnsi" w:hAnsiTheme="minorHAnsi" w:cs="Arial"/>
                <w:b/>
                <w:sz w:val="20"/>
                <w:szCs w:val="20"/>
              </w:rPr>
            </w:pPr>
            <w:moveFrom w:id="1493" w:author="Pippo Cattaneo" w:date="2012-09-26T16:37:00Z">
              <w:del w:id="1494" w:author="Pippo Cattaneo" w:date="2012-09-27T13:17:00Z">
                <w:r w:rsidDel="00140C99">
                  <w:rPr>
                    <w:rFonts w:ascii="Arial" w:hAnsi="Arial" w:cs="Arial"/>
                    <w:b/>
                    <w:bCs/>
                    <w:sz w:val="18"/>
                    <w:szCs w:val="18"/>
                  </w:rPr>
                  <w:delText>0,34</w:delText>
                </w:r>
              </w:del>
            </w:moveFrom>
          </w:p>
        </w:tc>
      </w:tr>
    </w:tbl>
    <w:p w14:paraId="6972C79B" w14:textId="63241493" w:rsidR="00096314" w:rsidRPr="00CE0B61" w:rsidDel="00140C99" w:rsidRDefault="00096314" w:rsidP="002C0917">
      <w:pPr>
        <w:pStyle w:val="Didascalia"/>
        <w:rPr>
          <w:del w:id="1495" w:author="Pippo Cattaneo" w:date="2012-09-27T13:17:00Z"/>
        </w:rPr>
      </w:pPr>
      <w:bookmarkStart w:id="1496" w:name="_Ref241316289"/>
      <w:bookmarkStart w:id="1497" w:name="_Ref241236047"/>
      <w:bookmarkStart w:id="1498" w:name="_Ref241235471"/>
      <w:moveFrom w:id="1499" w:author="Pippo Cattaneo" w:date="2012-09-26T16:37:00Z">
        <w:del w:id="1500" w:author="Pippo Cattaneo" w:date="2012-09-27T13:17:00Z">
          <w:r w:rsidRPr="002C0917" w:rsidDel="00140C99">
            <w:delText xml:space="preserve">Tabella </w:delText>
          </w:r>
          <w:r w:rsidR="00B856F2" w:rsidDel="00140C99">
            <w:fldChar w:fldCharType="begin"/>
          </w:r>
          <w:r w:rsidR="00883C80" w:rsidDel="00140C99">
            <w:delInstrText xml:space="preserve"> SEQ Tabella \* ARABIC </w:delInstrText>
          </w:r>
          <w:r w:rsidR="00B856F2" w:rsidDel="00140C99">
            <w:fldChar w:fldCharType="separate"/>
          </w:r>
          <w:r w:rsidR="00D943A7" w:rsidDel="00140C99">
            <w:rPr>
              <w:noProof/>
            </w:rPr>
            <w:delText>2</w:delText>
          </w:r>
          <w:r w:rsidR="00B856F2" w:rsidDel="00140C99">
            <w:rPr>
              <w:noProof/>
            </w:rPr>
            <w:fldChar w:fldCharType="end"/>
          </w:r>
          <w:bookmarkEnd w:id="1496"/>
          <w:r w:rsidRPr="002C0917" w:rsidDel="00140C99">
            <w:delText>: Analisi della distribuzione dei 4 KPI nel campione rispetto all</w:delText>
          </w:r>
          <w:r w:rsidRPr="000436AF" w:rsidDel="00140C99">
            <w:delText>e dimensioni delle Amministrazioni</w:delText>
          </w:r>
        </w:del>
      </w:moveFrom>
    </w:p>
    <w:bookmarkEnd w:id="1497"/>
    <w:moveFromRangeEnd w:id="1386"/>
    <w:p w14:paraId="736082A9" w14:textId="77777777" w:rsidR="00A902C5" w:rsidRDefault="004B33FB">
      <w:pPr>
        <w:pStyle w:val="Corpodeltesto"/>
      </w:pPr>
      <w:r>
        <w:t xml:space="preserve">Questo dato fornisce una precisa indicazione sul fatto che occorre dedicare maggiore attenzione alle piccole </w:t>
      </w:r>
      <w:r w:rsidR="00C2068E">
        <w:t xml:space="preserve">e medie </w:t>
      </w:r>
      <w:r>
        <w:t xml:space="preserve">organizzazioni ed in particolare sviluppare una maggiore consapevolezza sugli sforzi da mettere in atto per migliorare l’organizzazione interna e renderla più sicura. </w:t>
      </w:r>
    </w:p>
    <w:p w14:paraId="5881892D" w14:textId="77777777" w:rsidR="002018C1" w:rsidRDefault="000D425F">
      <w:pPr>
        <w:pStyle w:val="Corpodeltesto"/>
        <w:rPr>
          <w:ins w:id="1501" w:author="Giuseppe Cattaneo" w:date="2012-09-27T20:00:00Z"/>
        </w:rPr>
      </w:pPr>
      <w:r>
        <w:t>S</w:t>
      </w:r>
      <w:r w:rsidR="002018C1">
        <w:t xml:space="preserve">empre dalla tabella 2 per </w:t>
      </w:r>
      <w:proofErr w:type="spellStart"/>
      <w:r w:rsidR="002018C1">
        <w:t>KPI3</w:t>
      </w:r>
      <w:proofErr w:type="spellEnd"/>
      <w:r w:rsidR="002018C1">
        <w:t xml:space="preserve"> si </w:t>
      </w:r>
      <w:r>
        <w:t>evince</w:t>
      </w:r>
      <w:r w:rsidR="002018C1">
        <w:t xml:space="preserve"> che le piccole Amministrazioni </w:t>
      </w:r>
      <w:r w:rsidR="00474C32">
        <w:t>prestano minore attenzione rispetto alle altre</w:t>
      </w:r>
      <w:r>
        <w:t xml:space="preserve"> al</w:t>
      </w:r>
      <w:r w:rsidR="00474C32">
        <w:t xml:space="preserve"> tema “</w:t>
      </w:r>
      <w:r>
        <w:t>Robustezza dei Servizi</w:t>
      </w:r>
      <w:r w:rsidR="00474C32">
        <w:t>”</w:t>
      </w:r>
      <w:r>
        <w:t xml:space="preserve"> (C</w:t>
      </w:r>
      <w:r w:rsidR="002018C1">
        <w:t xml:space="preserve">ontinuità Operativa) con ben </w:t>
      </w:r>
      <w:r>
        <w:t>7 Amministrazioni (su 11) sotto la soglia della sufficienza.</w:t>
      </w:r>
    </w:p>
    <w:p w14:paraId="6DBA9965" w14:textId="77777777" w:rsidR="007F3131" w:rsidRDefault="007F3131" w:rsidP="007F3131">
      <w:pPr>
        <w:pStyle w:val="Corpodeltesto"/>
        <w:spacing w:before="0" w:after="0"/>
        <w:pPrChange w:id="1502" w:author="Giuseppe Cattaneo" w:date="2012-09-27T20:01:00Z">
          <w:pPr>
            <w:pStyle w:val="Corpodeltesto"/>
          </w:pPr>
        </w:pPrChange>
      </w:pPr>
    </w:p>
    <w:p w14:paraId="7C785FE1" w14:textId="2948F5CE" w:rsidR="00EE4AF4" w:rsidRDefault="003C7C93" w:rsidP="00DA561A">
      <w:pPr>
        <w:pStyle w:val="Corpodeltesto"/>
        <w:keepNext/>
        <w:jc w:val="center"/>
      </w:pPr>
      <w:r>
        <w:rPr>
          <w:noProof/>
        </w:rPr>
        <w:lastRenderedPageBreak/>
        <w:drawing>
          <wp:inline distT="0" distB="0" distL="0" distR="0" wp14:anchorId="10944448" wp14:editId="6468E399">
            <wp:extent cx="5137078" cy="2455523"/>
            <wp:effectExtent l="50800" t="76200" r="45085" b="34290"/>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034774" w14:textId="77777777" w:rsidR="00EE4AF4" w:rsidRDefault="00EE4AF4" w:rsidP="00DA561A">
      <w:pPr>
        <w:pStyle w:val="Didascalia"/>
        <w:jc w:val="center"/>
      </w:pPr>
      <w:r>
        <w:t xml:space="preserve">Figura </w:t>
      </w:r>
      <w:r w:rsidR="00B856F2">
        <w:fldChar w:fldCharType="begin"/>
      </w:r>
      <w:r w:rsidR="00883C80">
        <w:instrText xml:space="preserve"> SEQ Figura \* ARABIC </w:instrText>
      </w:r>
      <w:r w:rsidR="00B856F2">
        <w:fldChar w:fldCharType="separate"/>
      </w:r>
      <w:ins w:id="1503" w:author="Giuseppe Cattaneo" w:date="2012-09-27T20:07:00Z">
        <w:r w:rsidR="00654C12">
          <w:rPr>
            <w:noProof/>
          </w:rPr>
          <w:t>9</w:t>
        </w:r>
      </w:ins>
      <w:ins w:id="1504" w:author="Pippo Cattaneo" w:date="2012-09-27T17:27:00Z">
        <w:del w:id="1505" w:author="Giuseppe Cattaneo" w:date="2012-09-27T18:38:00Z">
          <w:r w:rsidR="00172F79" w:rsidDel="00BE6225">
            <w:rPr>
              <w:noProof/>
            </w:rPr>
            <w:delText>6</w:delText>
          </w:r>
        </w:del>
      </w:ins>
      <w:del w:id="1506" w:author="Giuseppe Cattaneo" w:date="2012-09-27T18:38:00Z">
        <w:r w:rsidR="00717605" w:rsidDel="00BE6225">
          <w:rPr>
            <w:noProof/>
          </w:rPr>
          <w:delText>3</w:delText>
        </w:r>
      </w:del>
      <w:r w:rsidR="00B856F2">
        <w:rPr>
          <w:noProof/>
        </w:rPr>
        <w:fldChar w:fldCharType="end"/>
      </w:r>
      <w:r>
        <w:t xml:space="preserve">: Risultati dei 4 </w:t>
      </w:r>
      <w:proofErr w:type="spellStart"/>
      <w:r>
        <w:t>KPI</w:t>
      </w:r>
      <w:proofErr w:type="spellEnd"/>
      <w:r>
        <w:t xml:space="preserve"> suddivisi tra le 3 classi di Amministrazioni</w:t>
      </w:r>
    </w:p>
    <w:p w14:paraId="65D90BC6" w14:textId="77777777" w:rsidR="00A902C5" w:rsidRDefault="00A902C5" w:rsidP="000436AF">
      <w:pPr>
        <w:pStyle w:val="Corpodeltesto"/>
      </w:pPr>
      <w:r w:rsidRPr="00206E77">
        <w:t xml:space="preserve">Nei 4 paragrafi </w:t>
      </w:r>
      <w:r w:rsidR="00610B43">
        <w:t>che seguono,</w:t>
      </w:r>
      <w:r>
        <w:t xml:space="preserve"> per ogni </w:t>
      </w:r>
      <w:proofErr w:type="spellStart"/>
      <w:r>
        <w:t>KPI</w:t>
      </w:r>
      <w:proofErr w:type="spellEnd"/>
      <w:r>
        <w:t xml:space="preserve"> si presentano </w:t>
      </w:r>
      <w:r w:rsidR="000D425F">
        <w:t>i risultati elaborati secondo la</w:t>
      </w:r>
      <w:r w:rsidRPr="00206E77">
        <w:t xml:space="preserve"> metodologia descritta</w:t>
      </w:r>
      <w:r>
        <w:t xml:space="preserve"> e, attraverso </w:t>
      </w:r>
      <w:r w:rsidR="000D425F">
        <w:t xml:space="preserve">altrettante </w:t>
      </w:r>
      <w:r>
        <w:t xml:space="preserve">tabelle si riportano </w:t>
      </w:r>
      <w:r w:rsidRPr="00206E77">
        <w:t>i dati di dettaglio</w:t>
      </w:r>
      <w:r w:rsidR="000D425F">
        <w:t xml:space="preserve"> (grezzi) per ogni quesito</w:t>
      </w:r>
      <w:r w:rsidRPr="00206E77">
        <w:t xml:space="preserve"> raccolti attraverso il questionario on-line.</w:t>
      </w:r>
      <w:r w:rsidR="00610B43">
        <w:t xml:space="preserve"> Per ogni indicatore vengono analizzate le risposte raccolte, fornendo anche una possibile interpretazione del fenomeno così come appare dai dati statistici.</w:t>
      </w:r>
    </w:p>
    <w:p w14:paraId="52A59494" w14:textId="77777777" w:rsidR="00C802B8" w:rsidRDefault="000D425F" w:rsidP="000436AF">
      <w:pPr>
        <w:pStyle w:val="Corpodeltesto"/>
      </w:pPr>
      <w:r>
        <w:t>La struttura delle tabelle necessaria per rappresentare tutti i dati raccolti incluse le serie storiche risulta piuttosto complessa e per</w:t>
      </w:r>
      <w:r w:rsidR="00A902C5">
        <w:t xml:space="preserve"> agevolar</w:t>
      </w:r>
      <w:r>
        <w:t>n</w:t>
      </w:r>
      <w:r w:rsidR="00A902C5">
        <w:t xml:space="preserve">e la lettura </w:t>
      </w:r>
      <w:r>
        <w:t>si riporta di s</w:t>
      </w:r>
      <w:r w:rsidR="00A902C5">
        <w:t xml:space="preserve">eguito </w:t>
      </w:r>
      <w:r>
        <w:t xml:space="preserve">una descrizione delle </w:t>
      </w:r>
      <w:r w:rsidR="00A902C5">
        <w:t xml:space="preserve">convenzioni adottate per la presentazione dei dati. </w:t>
      </w:r>
      <w:r w:rsidR="00A902C5" w:rsidRPr="00206E77">
        <w:t>Per ogni indicatore è stata elaborata una tabella</w:t>
      </w:r>
      <w:r w:rsidR="00A902C5">
        <w:t xml:space="preserve"> </w:t>
      </w:r>
      <w:r w:rsidR="00610B43">
        <w:t xml:space="preserve">costituita da </w:t>
      </w:r>
      <w:r>
        <w:t>11</w:t>
      </w:r>
      <w:r w:rsidR="00610B43">
        <w:t xml:space="preserve"> colonne</w:t>
      </w:r>
      <w:r w:rsidR="00C802B8">
        <w:t xml:space="preserve">. </w:t>
      </w:r>
    </w:p>
    <w:p w14:paraId="3541CFF4" w14:textId="77777777" w:rsidR="00C802B8" w:rsidRDefault="00DB3DF2" w:rsidP="000436AF">
      <w:pPr>
        <w:pStyle w:val="Corpodeltesto"/>
      </w:pPr>
      <w:r>
        <w:t>L</w:t>
      </w:r>
      <w:r w:rsidR="00C802B8">
        <w:t xml:space="preserve">a prima colonna riporta il l’identificativo del quesito con il quale sarà citato nel resto del rapporto. Ogni ID è del tipo </w:t>
      </w:r>
      <w:proofErr w:type="spellStart"/>
      <w:r w:rsidR="00C802B8">
        <w:t>KPI</w:t>
      </w:r>
      <w:proofErr w:type="spellEnd"/>
      <w:r w:rsidR="00C802B8">
        <w:t xml:space="preserve"> </w:t>
      </w:r>
      <w:proofErr w:type="spellStart"/>
      <w:r w:rsidR="00C802B8">
        <w:t>X.Y</w:t>
      </w:r>
      <w:proofErr w:type="spellEnd"/>
      <w:r w:rsidR="00C802B8">
        <w:t xml:space="preserve">, laddove X specifica il </w:t>
      </w:r>
      <w:proofErr w:type="spellStart"/>
      <w:r w:rsidR="00C802B8">
        <w:t>KPI</w:t>
      </w:r>
      <w:proofErr w:type="spellEnd"/>
      <w:r w:rsidR="00C802B8">
        <w:t xml:space="preserve"> in questione e Y la posizione del quesito nel gruppo di quesiti dell’indicatore X. Eventualmente per i quesiti dipendenti viene aggiunto un indice letterale.</w:t>
      </w:r>
    </w:p>
    <w:p w14:paraId="38D3837B" w14:textId="77777777" w:rsidR="00CA35A6" w:rsidRDefault="00C802B8" w:rsidP="000436AF">
      <w:pPr>
        <w:pStyle w:val="Corpodeltesto"/>
      </w:pPr>
      <w:r>
        <w:t xml:space="preserve">A destra dell’identificativo, per ogni quesito su una riga separata </w:t>
      </w:r>
      <w:r w:rsidR="00DB3DF2">
        <w:t xml:space="preserve">ed evidenziata da un font di dimensioni maggiori </w:t>
      </w:r>
      <w:r>
        <w:t xml:space="preserve">si riporta il testo proposto dal questionario e, nelle ultime 3 colonne, i valori medi </w:t>
      </w:r>
      <w:r w:rsidR="00CA35A6">
        <w:t xml:space="preserve">sull’intero campione </w:t>
      </w:r>
      <w:r>
        <w:t xml:space="preserve">ottenuti </w:t>
      </w:r>
      <w:r w:rsidR="00CA35A6">
        <w:t xml:space="preserve">dal corrispondente quesito </w:t>
      </w:r>
      <w:r>
        <w:t xml:space="preserve">negli ultimi 3 anni. </w:t>
      </w:r>
      <w:r w:rsidR="00DB3DF2">
        <w:t xml:space="preserve">Va qui notato che questo è un dato grezzo </w:t>
      </w:r>
      <w:r w:rsidR="00CA35A6">
        <w:t xml:space="preserve">e </w:t>
      </w:r>
      <w:r w:rsidR="00DB3DF2" w:rsidRPr="00895418">
        <w:t xml:space="preserve">la media viene calcolata considerando </w:t>
      </w:r>
      <w:r w:rsidR="00CA35A6">
        <w:t>tutte le Amministrazioni che hanno partecipato alla rilevazione incluse quelle</w:t>
      </w:r>
      <w:r w:rsidR="00DB3DF2" w:rsidRPr="00895418">
        <w:t xml:space="preserve"> che hanno fornito un numero di risposte esiguo al di sotto della soglia minima;</w:t>
      </w:r>
    </w:p>
    <w:p w14:paraId="2567D63C" w14:textId="77777777" w:rsidR="00C802B8" w:rsidRDefault="00C802B8" w:rsidP="00EE20B5">
      <w:pPr>
        <w:pStyle w:val="Corpodeltesto"/>
      </w:pPr>
      <w:r>
        <w:t xml:space="preserve">I quesiti </w:t>
      </w:r>
      <w:r w:rsidRPr="00895418">
        <w:t xml:space="preserve">di secondo livello, cioè dipendenti dalla risposta precedente secondo la definizione data nel paragrafo </w:t>
      </w:r>
      <w:r w:rsidR="00B856F2" w:rsidRPr="00895418">
        <w:fldChar w:fldCharType="begin"/>
      </w:r>
      <w:r w:rsidRPr="00895418">
        <w:instrText xml:space="preserve"> REF _Ref241237108 \r \h </w:instrText>
      </w:r>
      <w:r w:rsidR="00B856F2" w:rsidRPr="00895418">
        <w:fldChar w:fldCharType="separate"/>
      </w:r>
      <w:r w:rsidR="00654C12">
        <w:t>3.1</w:t>
      </w:r>
      <w:r w:rsidR="00B856F2" w:rsidRPr="00895418">
        <w:fldChar w:fldCharType="end"/>
      </w:r>
      <w:r w:rsidRPr="00895418">
        <w:t xml:space="preserve"> a pagina </w:t>
      </w:r>
      <w:r w:rsidR="00B856F2" w:rsidRPr="00895418">
        <w:fldChar w:fldCharType="begin"/>
      </w:r>
      <w:r w:rsidRPr="00895418">
        <w:instrText xml:space="preserve"> PAGEREF _Ref241237115 \h </w:instrText>
      </w:r>
      <w:r w:rsidR="00B856F2" w:rsidRPr="00895418">
        <w:fldChar w:fldCharType="separate"/>
      </w:r>
      <w:ins w:id="1507" w:author="Giuseppe Cattaneo" w:date="2012-09-27T20:07:00Z">
        <w:r w:rsidR="00654C12">
          <w:rPr>
            <w:noProof/>
          </w:rPr>
          <w:t>7</w:t>
        </w:r>
      </w:ins>
      <w:ins w:id="1508" w:author="Pippo Cattaneo" w:date="2012-09-27T17:27:00Z">
        <w:del w:id="1509" w:author="Giuseppe Cattaneo" w:date="2012-09-27T18:38:00Z">
          <w:r w:rsidR="00172F79" w:rsidDel="00BE6225">
            <w:rPr>
              <w:noProof/>
            </w:rPr>
            <w:delText>7</w:delText>
          </w:r>
        </w:del>
      </w:ins>
      <w:del w:id="1510" w:author="Giuseppe Cattaneo" w:date="2012-09-27T18:38:00Z">
        <w:r w:rsidR="00D943A7" w:rsidDel="00BE6225">
          <w:rPr>
            <w:noProof/>
          </w:rPr>
          <w:delText>7</w:delText>
        </w:r>
      </w:del>
      <w:r w:rsidR="00B856F2" w:rsidRPr="00895418">
        <w:fldChar w:fldCharType="end"/>
      </w:r>
      <w:r w:rsidRPr="00895418">
        <w:t xml:space="preserve"> </w:t>
      </w:r>
      <w:r w:rsidR="00DB3DF2">
        <w:t>saranno</w:t>
      </w:r>
      <w:r w:rsidRPr="00895418">
        <w:t xml:space="preserve"> </w:t>
      </w:r>
      <w:r>
        <w:t xml:space="preserve">racchiusi nello stesso box del quesito principale e </w:t>
      </w:r>
      <w:r w:rsidRPr="00895418">
        <w:t>separati da</w:t>
      </w:r>
      <w:r>
        <w:t xml:space="preserve"> questo </w:t>
      </w:r>
      <w:r w:rsidRPr="00895418">
        <w:t>da linee orizzontali più sottili;</w:t>
      </w:r>
    </w:p>
    <w:p w14:paraId="1B927964" w14:textId="77777777" w:rsidR="00A902C5" w:rsidRDefault="00C802B8" w:rsidP="000436AF">
      <w:pPr>
        <w:pStyle w:val="Corpodeltesto"/>
      </w:pPr>
      <w:r>
        <w:t>Di seguito per ogni risposta prevista vi è una riga con 10 colonne con la seguente struttura</w:t>
      </w:r>
      <w:r w:rsidR="00A902C5">
        <w:t>:</w:t>
      </w:r>
    </w:p>
    <w:p w14:paraId="5D47B0A4" w14:textId="77777777" w:rsidR="00C802B8" w:rsidRDefault="00C802B8" w:rsidP="000436AF">
      <w:pPr>
        <w:pStyle w:val="Corpodeltesto"/>
        <w:numPr>
          <w:ilvl w:val="0"/>
          <w:numId w:val="33"/>
        </w:numPr>
      </w:pPr>
      <w:r>
        <w:t>L</w:t>
      </w:r>
      <w:r w:rsidR="00A902C5" w:rsidRPr="00C802B8">
        <w:t>a seconda colonna</w:t>
      </w:r>
      <w:r>
        <w:t>, con intestazione “</w:t>
      </w:r>
      <w:r w:rsidRPr="00CE6F2F">
        <w:rPr>
          <w:i/>
        </w:rPr>
        <w:t>Rispost</w:t>
      </w:r>
      <w:r>
        <w:rPr>
          <w:i/>
        </w:rPr>
        <w:t>a</w:t>
      </w:r>
      <w:r>
        <w:t xml:space="preserve">”, riporta l’insieme delle risposte previste (una per linea) per i quesito corrispondete in testa. </w:t>
      </w:r>
      <w:r w:rsidRPr="00206E77">
        <w:t xml:space="preserve">Ogni quesito </w:t>
      </w:r>
      <w:r>
        <w:t>prevede</w:t>
      </w:r>
      <w:r w:rsidRPr="00206E77">
        <w:t xml:space="preserve"> il caso </w:t>
      </w:r>
      <w:r>
        <w:t>“</w:t>
      </w:r>
      <w:proofErr w:type="spellStart"/>
      <w:r w:rsidRPr="00206E77">
        <w:t>N.R</w:t>
      </w:r>
      <w:proofErr w:type="spellEnd"/>
      <w:r w:rsidRPr="00206E77">
        <w:t>.</w:t>
      </w:r>
      <w:r>
        <w:t>”</w:t>
      </w:r>
      <w:r w:rsidRPr="00206E77">
        <w:t xml:space="preserve"> (non rispondono) che conteggia le Amministrazioni che non hanno riposto al quesito. In questo caso viene assegnato un punteggio pari a zero, corrispondente alla riposta peggiore</w:t>
      </w:r>
      <w:r w:rsidR="00DB3DF2">
        <w:t>;</w:t>
      </w:r>
    </w:p>
    <w:p w14:paraId="22507014" w14:textId="77777777" w:rsidR="00DB3DF2" w:rsidRDefault="00DB3DF2" w:rsidP="000436AF">
      <w:pPr>
        <w:pStyle w:val="Corpodeltesto"/>
        <w:numPr>
          <w:ilvl w:val="0"/>
          <w:numId w:val="33"/>
        </w:numPr>
      </w:pPr>
      <w:r>
        <w:lastRenderedPageBreak/>
        <w:t>l</w:t>
      </w:r>
      <w:r w:rsidR="00A902C5" w:rsidRPr="00DB3DF2">
        <w:t>a terza colonna</w:t>
      </w:r>
      <w:r w:rsidR="00AC05B1" w:rsidRPr="00DB3DF2">
        <w:t xml:space="preserve">, </w:t>
      </w:r>
      <w:r>
        <w:t>con intestazione “</w:t>
      </w:r>
      <w:proofErr w:type="spellStart"/>
      <w:r w:rsidRPr="00CE6F2F">
        <w:rPr>
          <w:i/>
        </w:rPr>
        <w:t>Punt</w:t>
      </w:r>
      <w:proofErr w:type="spellEnd"/>
      <w:r>
        <w:t>.” specifica il punteggio assegnato a priori a ciascuna risposta. Per migliorare la leggibilità i dati in questa colonna sono stati inseriti in italico;</w:t>
      </w:r>
    </w:p>
    <w:p w14:paraId="02E86358" w14:textId="155263D7" w:rsidR="00DB3DF2" w:rsidRPr="00DB3DF2" w:rsidDel="00DB3DF2" w:rsidRDefault="00CA35A6" w:rsidP="000436AF">
      <w:pPr>
        <w:pStyle w:val="Corpodeltesto"/>
        <w:numPr>
          <w:ilvl w:val="0"/>
          <w:numId w:val="33"/>
        </w:numPr>
      </w:pPr>
      <w:r>
        <w:t>l</w:t>
      </w:r>
      <w:r w:rsidR="00DB3DF2">
        <w:t xml:space="preserve">a quarta, la sesta e la ottava colonna con intestazioni </w:t>
      </w:r>
      <w:ins w:id="1511" w:author="REGI" w:date="2012-09-13T17:08:00Z">
        <w:r w:rsidR="006A5D99" w:rsidRPr="00FB7D11">
          <w:rPr>
            <w:i/>
            <w:rPrChange w:id="1512" w:author="Pippo Cattaneo" w:date="2012-09-26T17:09:00Z">
              <w:rPr/>
            </w:rPrChange>
          </w:rPr>
          <w:t>“%2010%,</w:t>
        </w:r>
        <w:r w:rsidR="006A5D99">
          <w:t xml:space="preserve"> </w:t>
        </w:r>
      </w:ins>
      <w:r w:rsidR="00DB3DF2" w:rsidRPr="00D400DD">
        <w:rPr>
          <w:i/>
        </w:rPr>
        <w:t>“% 2009</w:t>
      </w:r>
      <w:r w:rsidR="00DB3DF2">
        <w:t>”</w:t>
      </w:r>
      <w:ins w:id="1513" w:author="Pippo Cattaneo" w:date="2012-09-26T17:10:00Z">
        <w:r w:rsidR="00FB7D11">
          <w:t xml:space="preserve"> e</w:t>
        </w:r>
      </w:ins>
      <w:del w:id="1514" w:author="Pippo Cattaneo" w:date="2012-09-26T17:10:00Z">
        <w:r w:rsidR="00DB3DF2" w:rsidDel="00FB7D11">
          <w:delText xml:space="preserve">, </w:delText>
        </w:r>
      </w:del>
      <w:r w:rsidR="00DB3DF2" w:rsidRPr="00D400DD">
        <w:rPr>
          <w:i/>
        </w:rPr>
        <w:t>“% 2008</w:t>
      </w:r>
      <w:r w:rsidR="00DB3DF2">
        <w:t>”</w:t>
      </w:r>
      <w:del w:id="1515" w:author="Pippo Cattaneo" w:date="2012-09-26T17:10:00Z">
        <w:r w:rsidR="00DB3DF2" w:rsidDel="00FB7D11">
          <w:delText xml:space="preserve"> e </w:delText>
        </w:r>
        <w:r w:rsidR="00DB3DF2" w:rsidRPr="00D400DD" w:rsidDel="00FB7D11">
          <w:rPr>
            <w:i/>
          </w:rPr>
          <w:delText>“% 2007</w:delText>
        </w:r>
        <w:r w:rsidR="00DB3DF2" w:rsidDel="00FB7D11">
          <w:delText>”</w:delText>
        </w:r>
      </w:del>
      <w:r w:rsidR="00DB3DF2">
        <w:t xml:space="preserve"> riportano rispettivamente per l’anno corrente, </w:t>
      </w:r>
      <w:ins w:id="1516" w:author="REGI" w:date="2012-09-13T17:08:00Z">
        <w:r w:rsidR="006A5D99">
          <w:t>il 2009</w:t>
        </w:r>
      </w:ins>
      <w:ins w:id="1517" w:author="Pippo Cattaneo" w:date="2012-09-26T17:10:00Z">
        <w:r w:rsidR="00FB7D11">
          <w:t xml:space="preserve"> ed</w:t>
        </w:r>
      </w:ins>
      <w:ins w:id="1518" w:author="REGI" w:date="2012-09-13T17:08:00Z">
        <w:del w:id="1519" w:author="Pippo Cattaneo" w:date="2012-09-26T17:10:00Z">
          <w:r w:rsidR="006A5D99" w:rsidDel="00FB7D11">
            <w:delText>,</w:delText>
          </w:r>
        </w:del>
        <w:r w:rsidR="006A5D99">
          <w:t xml:space="preserve"> </w:t>
        </w:r>
      </w:ins>
      <w:r w:rsidR="00DB3DF2">
        <w:t>il 2008</w:t>
      </w:r>
      <w:del w:id="1520" w:author="Pippo Cattaneo" w:date="2012-09-26T17:11:00Z">
        <w:r w:rsidR="00DB3DF2" w:rsidDel="00FB7D11">
          <w:delText xml:space="preserve"> </w:delText>
        </w:r>
      </w:del>
      <w:del w:id="1521" w:author="Pippo Cattaneo" w:date="2012-09-26T17:10:00Z">
        <w:r w:rsidR="00DB3DF2" w:rsidDel="00FB7D11">
          <w:delText>ed il 2007</w:delText>
        </w:r>
      </w:del>
      <w:r w:rsidR="00DB3DF2">
        <w:t xml:space="preserve">, la percentuale sull’intero campione di Amministrazioni che hanno fornito la risposta citata </w:t>
      </w:r>
      <w:r>
        <w:t>sulla stessa riga;</w:t>
      </w:r>
    </w:p>
    <w:p w14:paraId="2837E3AA" w14:textId="3ED8557F" w:rsidR="00A902C5" w:rsidRDefault="00A902C5" w:rsidP="000436AF">
      <w:pPr>
        <w:pStyle w:val="Corpodeltesto"/>
        <w:numPr>
          <w:ilvl w:val="0"/>
          <w:numId w:val="33"/>
        </w:numPr>
      </w:pPr>
      <w:r>
        <w:t>la qu</w:t>
      </w:r>
      <w:r w:rsidR="00CA35A6">
        <w:t>inta e la settima</w:t>
      </w:r>
      <w:r w:rsidR="00AC05B1">
        <w:t>, con intestazion</w:t>
      </w:r>
      <w:r w:rsidR="00CA35A6">
        <w:t>i</w:t>
      </w:r>
      <w:ins w:id="1522" w:author="REGI" w:date="2012-09-13T17:09:00Z">
        <w:r w:rsidR="006A5D99">
          <w:t xml:space="preserve"> </w:t>
        </w:r>
        <w:del w:id="1523" w:author="Pippo Cattaneo" w:date="2012-09-26T17:11:00Z">
          <w:r w:rsidR="006A5D99" w:rsidDel="00FB7D11">
            <w:delText>“</w:delText>
          </w:r>
          <w:r w:rsidR="006A5D99" w:rsidRPr="00D400DD" w:rsidDel="00FB7D11">
            <w:rPr>
              <w:rFonts w:cs="Calibri"/>
              <w:bCs/>
              <w:sz w:val="24"/>
              <w:szCs w:val="24"/>
            </w:rPr>
            <w:delText>Δ</w:delText>
          </w:r>
          <w:r w:rsidR="006A5D99" w:rsidDel="00FB7D11">
            <w:delText xml:space="preserve"> 10/09”</w:delText>
          </w:r>
        </w:del>
      </w:ins>
      <w:del w:id="1524" w:author="Pippo Cattaneo" w:date="2012-09-26T08:58:00Z">
        <w:r w:rsidR="00AC05B1" w:rsidDel="00C74D7C">
          <w:delText xml:space="preserve"> </w:delText>
        </w:r>
      </w:del>
      <w:ins w:id="1525" w:author="REGI" w:date="2012-09-13T17:09:00Z">
        <w:del w:id="1526" w:author="Pippo Cattaneo" w:date="2012-09-26T17:11:00Z">
          <w:r w:rsidR="006A5D99" w:rsidDel="00FB7D11">
            <w:delText xml:space="preserve">, </w:delText>
          </w:r>
        </w:del>
      </w:ins>
      <w:r w:rsidR="00AC05B1">
        <w:t>“</w:t>
      </w:r>
      <w:r w:rsidR="00CA35A6" w:rsidRPr="00D400DD">
        <w:rPr>
          <w:rFonts w:cs="Calibri"/>
          <w:bCs/>
          <w:sz w:val="24"/>
          <w:szCs w:val="24"/>
        </w:rPr>
        <w:t>Δ</w:t>
      </w:r>
      <w:r w:rsidR="00CA35A6" w:rsidRPr="00D400DD">
        <w:rPr>
          <w:rFonts w:ascii="Arial" w:hAnsi="Arial" w:cs="Arial"/>
          <w:bCs/>
          <w:sz w:val="18"/>
          <w:szCs w:val="18"/>
        </w:rPr>
        <w:t xml:space="preserve"> </w:t>
      </w:r>
      <w:r w:rsidR="00CA35A6" w:rsidRPr="00D400DD">
        <w:t>'</w:t>
      </w:r>
      <w:ins w:id="1527" w:author="Pippo Cattaneo" w:date="2012-09-26T17:11:00Z">
        <w:r w:rsidR="00FB7D11">
          <w:t>1</w:t>
        </w:r>
      </w:ins>
      <w:r w:rsidR="00CA35A6" w:rsidRPr="00D400DD">
        <w:t>0</w:t>
      </w:r>
      <w:del w:id="1528" w:author="Pippo Cattaneo" w:date="2012-09-26T17:11:00Z">
        <w:r w:rsidR="00CA35A6" w:rsidRPr="00D400DD" w:rsidDel="00FB7D11">
          <w:delText>9</w:delText>
        </w:r>
      </w:del>
      <w:r w:rsidR="00CA35A6" w:rsidRPr="00D400DD">
        <w:t>/'0</w:t>
      </w:r>
      <w:ins w:id="1529" w:author="Pippo Cattaneo" w:date="2012-09-26T17:11:00Z">
        <w:r w:rsidR="00FB7D11">
          <w:t>9</w:t>
        </w:r>
      </w:ins>
      <w:del w:id="1530" w:author="Pippo Cattaneo" w:date="2012-09-26T17:11:00Z">
        <w:r w:rsidR="00CA35A6" w:rsidRPr="00D400DD" w:rsidDel="00FB7D11">
          <w:delText>8</w:delText>
        </w:r>
      </w:del>
      <w:r w:rsidR="00CA35A6">
        <w:t>” e “</w:t>
      </w:r>
      <w:r w:rsidR="00CA35A6" w:rsidRPr="00895418">
        <w:rPr>
          <w:rFonts w:cs="Calibri"/>
          <w:bCs/>
          <w:sz w:val="24"/>
          <w:szCs w:val="24"/>
        </w:rPr>
        <w:t>Δ</w:t>
      </w:r>
      <w:r w:rsidR="00CA35A6" w:rsidRPr="00895418">
        <w:rPr>
          <w:rFonts w:ascii="Arial" w:hAnsi="Arial" w:cs="Arial"/>
          <w:bCs/>
          <w:sz w:val="18"/>
          <w:szCs w:val="18"/>
        </w:rPr>
        <w:t xml:space="preserve"> </w:t>
      </w:r>
      <w:r w:rsidR="00CA35A6" w:rsidRPr="00895418">
        <w:t>'</w:t>
      </w:r>
      <w:r w:rsidR="00CA35A6">
        <w:t>0</w:t>
      </w:r>
      <w:ins w:id="1531" w:author="Pippo Cattaneo" w:date="2012-09-26T17:11:00Z">
        <w:r w:rsidR="00FB7D11">
          <w:t>9</w:t>
        </w:r>
      </w:ins>
      <w:del w:id="1532" w:author="Pippo Cattaneo" w:date="2012-09-26T17:11:00Z">
        <w:r w:rsidR="00CA35A6" w:rsidDel="00FB7D11">
          <w:delText>8</w:delText>
        </w:r>
      </w:del>
      <w:r w:rsidR="00CA35A6">
        <w:t>/'0</w:t>
      </w:r>
      <w:ins w:id="1533" w:author="Pippo Cattaneo" w:date="2012-09-26T17:11:00Z">
        <w:r w:rsidR="00FB7D11">
          <w:t>8</w:t>
        </w:r>
      </w:ins>
      <w:del w:id="1534" w:author="Pippo Cattaneo" w:date="2012-09-26T17:11:00Z">
        <w:r w:rsidR="00CA35A6" w:rsidDel="00FB7D11">
          <w:delText>7</w:delText>
        </w:r>
      </w:del>
      <w:r w:rsidR="00CA35A6">
        <w:t>”</w:t>
      </w:r>
      <w:r>
        <w:t xml:space="preserve"> riporta</w:t>
      </w:r>
      <w:r w:rsidR="00CA35A6">
        <w:t>no rispettivamente le differenze rispetto all’anno precedente</w:t>
      </w:r>
      <w:ins w:id="1535" w:author="Pippo Cattaneo" w:date="2012-09-26T17:12:00Z">
        <w:r w:rsidR="00FB7D11">
          <w:t xml:space="preserve"> e le differenze tra gli ultimi due anni. Eventuali </w:t>
        </w:r>
      </w:ins>
      <w:del w:id="1536" w:author="Pippo Cattaneo" w:date="2012-09-26T17:12:00Z">
        <w:r w:rsidR="00CA35A6" w:rsidDel="00FB7D11">
          <w:delText>, per cui vengono evidenziate in rosso</w:delText>
        </w:r>
      </w:del>
      <w:r w:rsidR="00CA35A6">
        <w:t xml:space="preserve"> variazioni in diminuzione per valori superiori al -3% </w:t>
      </w:r>
      <w:ins w:id="1537" w:author="Pippo Cattaneo" w:date="2012-09-26T17:12:00Z">
        <w:r w:rsidR="00FB7D11">
          <w:t xml:space="preserve">saranno evidenziate in rosso </w:t>
        </w:r>
      </w:ins>
      <w:r w:rsidR="00CA35A6">
        <w:t>ed in verde variazioni in aumento superiori al +3%;</w:t>
      </w:r>
    </w:p>
    <w:p w14:paraId="0325A92F" w14:textId="54F883FF" w:rsidR="00133758" w:rsidRDefault="00133758" w:rsidP="000436AF">
      <w:pPr>
        <w:pStyle w:val="Corpodeltesto"/>
        <w:numPr>
          <w:ilvl w:val="0"/>
          <w:numId w:val="33"/>
        </w:numPr>
      </w:pPr>
      <w:r>
        <w:t>l</w:t>
      </w:r>
      <w:r w:rsidR="00CA35A6">
        <w:t>e ultime 3 colonne, rispettivamente</w:t>
      </w:r>
      <w:ins w:id="1538" w:author="REGI" w:date="2012-09-13T17:10:00Z">
        <w:r w:rsidR="006A5D99">
          <w:t xml:space="preserve"> “# </w:t>
        </w:r>
        <w:proofErr w:type="spellStart"/>
        <w:r w:rsidR="006A5D99">
          <w:t>Risp</w:t>
        </w:r>
        <w:proofErr w:type="spellEnd"/>
        <w:r w:rsidR="006A5D99">
          <w:t>. 2010”,</w:t>
        </w:r>
      </w:ins>
      <w:r w:rsidR="00CA35A6">
        <w:t xml:space="preserve"> “</w:t>
      </w:r>
      <w:r w:rsidR="00CA35A6" w:rsidRPr="00895418">
        <w:rPr>
          <w:i/>
        </w:rPr>
        <w:t xml:space="preserve"># </w:t>
      </w:r>
      <w:proofErr w:type="spellStart"/>
      <w:r w:rsidR="00CA35A6" w:rsidRPr="00895418">
        <w:rPr>
          <w:i/>
        </w:rPr>
        <w:t>Risp</w:t>
      </w:r>
      <w:proofErr w:type="spellEnd"/>
      <w:r w:rsidR="00CA35A6" w:rsidRPr="00895418">
        <w:rPr>
          <w:i/>
        </w:rPr>
        <w:t>. 2009</w:t>
      </w:r>
      <w:r w:rsidR="00CA35A6">
        <w:t>”</w:t>
      </w:r>
      <w:ins w:id="1539" w:author="Pippo Cattaneo" w:date="2012-09-26T17:13:00Z">
        <w:r w:rsidR="00FB7D11">
          <w:t xml:space="preserve"> e </w:t>
        </w:r>
      </w:ins>
      <w:del w:id="1540" w:author="Pippo Cattaneo" w:date="2012-09-26T17:13:00Z">
        <w:r w:rsidR="00CA35A6" w:rsidDel="00FB7D11">
          <w:delText xml:space="preserve">, </w:delText>
        </w:r>
      </w:del>
      <w:r w:rsidR="00CA35A6">
        <w:t>“</w:t>
      </w:r>
      <w:r w:rsidR="00CA35A6" w:rsidRPr="00895418">
        <w:rPr>
          <w:i/>
        </w:rPr>
        <w:t xml:space="preserve"># </w:t>
      </w:r>
      <w:proofErr w:type="spellStart"/>
      <w:r w:rsidR="00CA35A6" w:rsidRPr="00895418">
        <w:rPr>
          <w:i/>
        </w:rPr>
        <w:t>Risp</w:t>
      </w:r>
      <w:proofErr w:type="spellEnd"/>
      <w:r w:rsidR="00CA35A6" w:rsidRPr="00895418">
        <w:rPr>
          <w:i/>
        </w:rPr>
        <w:t>. 200</w:t>
      </w:r>
      <w:r w:rsidR="00CA35A6">
        <w:rPr>
          <w:i/>
        </w:rPr>
        <w:t>8</w:t>
      </w:r>
      <w:r w:rsidR="00CA35A6">
        <w:t>”</w:t>
      </w:r>
      <w:del w:id="1541" w:author="Pippo Cattaneo" w:date="2012-09-26T17:13:00Z">
        <w:r w:rsidR="00CA35A6" w:rsidDel="00FB7D11">
          <w:delText xml:space="preserve"> e “</w:delText>
        </w:r>
        <w:r w:rsidR="00CA35A6" w:rsidRPr="00895418" w:rsidDel="00FB7D11">
          <w:rPr>
            <w:i/>
          </w:rPr>
          <w:delText># Risp. 200</w:delText>
        </w:r>
        <w:r w:rsidR="00CA35A6" w:rsidDel="00FB7D11">
          <w:rPr>
            <w:i/>
          </w:rPr>
          <w:delText>7</w:delText>
        </w:r>
        <w:r w:rsidR="00CA35A6" w:rsidDel="00FB7D11">
          <w:delText>”</w:delText>
        </w:r>
      </w:del>
      <w:r w:rsidR="00CA35A6">
        <w:t xml:space="preserve">, forniscono il numero (valore assoluto) di Amministrazioni che hanno fornito la risposta corrispondente negli ultimi 3 anni. E’ evidente che in funzione </w:t>
      </w:r>
      <w:r>
        <w:t>delle differen</w:t>
      </w:r>
      <w:ins w:id="1542" w:author="Pippo Cattaneo" w:date="2012-09-26T17:13:00Z">
        <w:r w:rsidR="00FB7D11">
          <w:t>t</w:t>
        </w:r>
      </w:ins>
      <w:del w:id="1543" w:author="Pippo Cattaneo" w:date="2012-09-26T17:13:00Z">
        <w:r w:rsidDel="00FB7D11">
          <w:delText>z</w:delText>
        </w:r>
      </w:del>
      <w:r>
        <w:t xml:space="preserve">e </w:t>
      </w:r>
      <w:del w:id="1544" w:author="Pippo Cattaneo" w:date="2012-09-26T17:13:00Z">
        <w:r w:rsidDel="00FB7D11">
          <w:delText xml:space="preserve">nel </w:delText>
        </w:r>
      </w:del>
      <w:r>
        <w:t>numero di Amministrazioni che hanno partecipato alla rilevazione nel corso degli anni non è possibile confrontare direttamente tali valori (</w:t>
      </w:r>
      <w:ins w:id="1545" w:author="REGI" w:date="2012-09-13T17:10:00Z">
        <w:r w:rsidR="006A5D99">
          <w:t>nel 2009 erano</w:t>
        </w:r>
      </w:ins>
      <w:ins w:id="1546" w:author="Pippo Cattaneo" w:date="2012-09-26T17:14:00Z">
        <w:r w:rsidR="00FB7D11">
          <w:t xml:space="preserve"> </w:t>
        </w:r>
      </w:ins>
      <w:ins w:id="1547" w:author="Pippo Cattaneo" w:date="2012-09-26T17:15:00Z">
        <w:r w:rsidR="00FB7D11">
          <w:t>46</w:t>
        </w:r>
      </w:ins>
      <w:ins w:id="1548" w:author="REGI" w:date="2012-09-13T17:10:00Z">
        <w:del w:id="1549" w:author="Pippo Cattaneo" w:date="2012-09-26T17:15:00Z">
          <w:r w:rsidR="006A5D99" w:rsidDel="00FB7D11">
            <w:delText>…,</w:delText>
          </w:r>
        </w:del>
      </w:ins>
      <w:ins w:id="1550" w:author="Pippo Cattaneo" w:date="2012-09-26T17:15:00Z">
        <w:r w:rsidR="00FB7D11">
          <w:t xml:space="preserve">, mentre </w:t>
        </w:r>
      </w:ins>
      <w:r>
        <w:t>nel 2008 erano 56</w:t>
      </w:r>
      <w:del w:id="1551" w:author="Pippo Cattaneo" w:date="2012-09-26T17:15:00Z">
        <w:r w:rsidDel="00FB7D11">
          <w:delText xml:space="preserve"> mentre nel 2007 erano 61</w:delText>
        </w:r>
      </w:del>
      <w:r>
        <w:t>). Vengono ugualmente qui riportate per fornire una misura esatta di quante Amministrazioni possono aver bisogno di interventi puntuali sulla base dei contenuti specifici di un singolo quesito;</w:t>
      </w:r>
    </w:p>
    <w:p w14:paraId="56D831EF" w14:textId="77777777" w:rsidR="009321D0" w:rsidRPr="00140C99" w:rsidRDefault="009321D0">
      <w:pPr>
        <w:pStyle w:val="Titolo2"/>
        <w:pPrChange w:id="1552" w:author="Pippo Cattaneo" w:date="2012-09-26T17:07:00Z">
          <w:pPr>
            <w:pStyle w:val="Didascalia"/>
          </w:pPr>
        </w:pPrChange>
      </w:pPr>
      <w:bookmarkStart w:id="1553" w:name="_Toc241235958"/>
      <w:bookmarkStart w:id="1554" w:name="_Toc241150160"/>
      <w:bookmarkStart w:id="1555" w:name="_Toc241154108"/>
      <w:bookmarkStart w:id="1556" w:name="_Toc241150161"/>
      <w:bookmarkStart w:id="1557" w:name="_Toc241154109"/>
      <w:bookmarkStart w:id="1558" w:name="_Toc241150162"/>
      <w:bookmarkStart w:id="1559" w:name="_Toc241154110"/>
      <w:bookmarkStart w:id="1560" w:name="_Toc241150163"/>
      <w:bookmarkStart w:id="1561" w:name="_Toc241154111"/>
      <w:bookmarkStart w:id="1562" w:name="_Toc213220308"/>
      <w:bookmarkStart w:id="1563" w:name="_Toc241150164"/>
      <w:bookmarkStart w:id="1564" w:name="_Toc241154112"/>
      <w:bookmarkStart w:id="1565" w:name="_Toc241150165"/>
      <w:bookmarkStart w:id="1566" w:name="_Toc241154113"/>
      <w:bookmarkStart w:id="1567" w:name="_Toc241150166"/>
      <w:bookmarkStart w:id="1568" w:name="_Toc241154114"/>
      <w:bookmarkStart w:id="1569" w:name="_Toc241150167"/>
      <w:bookmarkStart w:id="1570" w:name="_Toc241154115"/>
      <w:bookmarkStart w:id="1571" w:name="_Toc241150168"/>
      <w:bookmarkStart w:id="1572" w:name="_Toc241154116"/>
      <w:bookmarkStart w:id="1573" w:name="_Toc241150169"/>
      <w:bookmarkStart w:id="1574" w:name="_Toc241154117"/>
      <w:bookmarkStart w:id="1575" w:name="_Toc241154118"/>
      <w:bookmarkStart w:id="1576" w:name="_Toc241154119"/>
      <w:bookmarkStart w:id="1577" w:name="_Toc241154120"/>
      <w:bookmarkStart w:id="1578" w:name="_Toc241154121"/>
      <w:bookmarkStart w:id="1579" w:name="_Toc241154122"/>
      <w:bookmarkStart w:id="1580" w:name="_Toc241154123"/>
      <w:bookmarkStart w:id="1581" w:name="_Toc241154124"/>
      <w:bookmarkStart w:id="1582" w:name="_Toc241154125"/>
      <w:bookmarkStart w:id="1583" w:name="_Toc241154126"/>
      <w:bookmarkStart w:id="1584" w:name="_Toc241154127"/>
      <w:bookmarkStart w:id="1585" w:name="_Ref164854074"/>
      <w:bookmarkStart w:id="1586" w:name="_Toc210395117"/>
      <w:bookmarkEnd w:id="568"/>
      <w:bookmarkEnd w:id="569"/>
      <w:bookmarkEnd w:id="570"/>
      <w:bookmarkEnd w:id="1498"/>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proofErr w:type="spellStart"/>
      <w:r w:rsidRPr="001A7BA9">
        <w:t>KPI1</w:t>
      </w:r>
      <w:proofErr w:type="spellEnd"/>
      <w:r w:rsidRPr="001A7BA9">
        <w:t>: Sicurezza logica</w:t>
      </w:r>
      <w:bookmarkEnd w:id="1586"/>
    </w:p>
    <w:p w14:paraId="3F009111" w14:textId="0BC75225" w:rsidR="003A462A" w:rsidRDefault="00675475" w:rsidP="002C0917">
      <w:pPr>
        <w:pStyle w:val="Corpodeltesto"/>
      </w:pPr>
      <w:bookmarkStart w:id="1587" w:name="_Ref165111970"/>
      <w:ins w:id="1588" w:author="Pippo Cattaneo" w:date="2012-09-26T17:20:00Z">
        <w:r>
          <w:t xml:space="preserve">La </w:t>
        </w:r>
      </w:ins>
      <w:ins w:id="1589" w:author="Pippo Cattaneo" w:date="2012-09-26T17:21:00Z">
        <w:r>
          <w:fldChar w:fldCharType="begin"/>
        </w:r>
        <w:r>
          <w:instrText xml:space="preserve"> REF _Ref336443405 \h </w:instrText>
        </w:r>
      </w:ins>
      <w:r>
        <w:fldChar w:fldCharType="separate"/>
      </w:r>
      <w:ins w:id="1590" w:author="Pippo Cattaneo" w:date="2012-09-26T16:37:00Z">
        <w:r w:rsidR="00654C12" w:rsidRPr="002C0917">
          <w:t xml:space="preserve">Tabella </w:t>
        </w:r>
      </w:ins>
      <w:ins w:id="1591" w:author="Giuseppe Cattaneo" w:date="2012-09-27T20:07:00Z">
        <w:r w:rsidR="00654C12">
          <w:rPr>
            <w:noProof/>
          </w:rPr>
          <w:t>2</w:t>
        </w:r>
      </w:ins>
      <w:ins w:id="1592" w:author="Pippo Cattaneo" w:date="2012-09-26T16:37:00Z">
        <w:del w:id="1593" w:author="Giuseppe Cattaneo" w:date="2012-09-27T20:07:00Z">
          <w:r w:rsidR="001E225C" w:rsidRPr="002C0917" w:rsidDel="00654C12">
            <w:delText xml:space="preserve">Tabella </w:delText>
          </w:r>
        </w:del>
        <w:del w:id="1594" w:author="Giuseppe Cattaneo" w:date="2012-09-27T19:56:00Z">
          <w:r w:rsidR="00C912F7" w:rsidRPr="002C0917" w:rsidDel="001E225C">
            <w:delText xml:space="preserve">Tabella </w:delText>
          </w:r>
        </w:del>
        <w:del w:id="1595" w:author="Giuseppe Cattaneo" w:date="2012-09-27T19:51:00Z">
          <w:r w:rsidR="005B2C55" w:rsidRPr="002C0917" w:rsidDel="00C912F7">
            <w:delText xml:space="preserve">Tabella </w:delText>
          </w:r>
        </w:del>
        <w:del w:id="1596" w:author="Giuseppe Cattaneo" w:date="2012-09-27T19:42:00Z">
          <w:r w:rsidR="000A7749" w:rsidRPr="002C0917" w:rsidDel="005B2C55">
            <w:delText xml:space="preserve">Tabella </w:delText>
          </w:r>
        </w:del>
        <w:del w:id="1597" w:author="Giuseppe Cattaneo" w:date="2012-09-27T19:15:00Z">
          <w:r w:rsidR="00BE6225" w:rsidRPr="002C0917" w:rsidDel="000A7749">
            <w:delText xml:space="preserve">Tabella </w:delText>
          </w:r>
        </w:del>
        <w:del w:id="1598" w:author="Giuseppe Cattaneo" w:date="2012-09-27T18:38:00Z">
          <w:r w:rsidR="00172F79" w:rsidRPr="002C0917" w:rsidDel="00BE6225">
            <w:delText xml:space="preserve">Tabella </w:delText>
          </w:r>
        </w:del>
      </w:ins>
      <w:ins w:id="1599" w:author="Pippo Cattaneo" w:date="2012-09-27T17:27:00Z">
        <w:del w:id="1600" w:author="Giuseppe Cattaneo" w:date="2012-09-27T18:38:00Z">
          <w:r w:rsidR="00172F79" w:rsidDel="00BE6225">
            <w:rPr>
              <w:noProof/>
            </w:rPr>
            <w:delText>2</w:delText>
          </w:r>
        </w:del>
      </w:ins>
      <w:ins w:id="1601" w:author="Pippo Cattaneo" w:date="2012-09-26T17:21:00Z">
        <w:r>
          <w:fldChar w:fldCharType="end"/>
        </w:r>
        <w:r>
          <w:t xml:space="preserve"> mostra che </w:t>
        </w:r>
      </w:ins>
      <w:proofErr w:type="spellStart"/>
      <w:r w:rsidR="00D22F7E">
        <w:t>KPI1</w:t>
      </w:r>
      <w:proofErr w:type="spellEnd"/>
      <w:r w:rsidR="00D22F7E">
        <w:t xml:space="preserve"> è l’unico indice che presenta valori </w:t>
      </w:r>
      <w:r w:rsidR="00085CB1">
        <w:t xml:space="preserve">ottimali per tutte le </w:t>
      </w:r>
      <w:ins w:id="1602" w:author="Pippo Cattaneo" w:date="2012-09-26T17:21:00Z">
        <w:r>
          <w:t xml:space="preserve">tre </w:t>
        </w:r>
      </w:ins>
      <w:r w:rsidR="00085CB1">
        <w:t xml:space="preserve">classi di Amministrazioni, </w:t>
      </w:r>
      <w:r w:rsidR="003A462A">
        <w:t>con valori medi che vanno da</w:t>
      </w:r>
      <w:del w:id="1603" w:author="Pippo Cattaneo" w:date="2012-09-26T17:21:00Z">
        <w:r w:rsidR="00474C32" w:rsidDel="00675475">
          <w:delText xml:space="preserve"> un</w:delText>
        </w:r>
        <w:r w:rsidR="003A462A" w:rsidDel="00675475">
          <w:delText xml:space="preserve"> </w:delText>
        </w:r>
        <w:r w:rsidR="00474C32" w:rsidDel="00675475">
          <w:delText>valore di</w:delText>
        </w:r>
      </w:del>
      <w:r w:rsidR="00474C32">
        <w:t xml:space="preserve"> </w:t>
      </w:r>
      <w:r w:rsidR="003A462A">
        <w:t>8,</w:t>
      </w:r>
      <w:ins w:id="1604" w:author="Pippo Cattaneo" w:date="2012-09-26T17:21:00Z">
        <w:r>
          <w:t>5</w:t>
        </w:r>
      </w:ins>
      <w:del w:id="1605" w:author="Pippo Cattaneo" w:date="2012-09-26T17:21:00Z">
        <w:r w:rsidR="003A462A" w:rsidDel="00675475">
          <w:delText>4</w:delText>
        </w:r>
      </w:del>
      <w:r w:rsidR="003A462A">
        <w:t xml:space="preserve"> per l</w:t>
      </w:r>
      <w:ins w:id="1606" w:author="Pippo Cattaneo" w:date="2012-09-26T17:21:00Z">
        <w:r>
          <w:t>e</w:t>
        </w:r>
      </w:ins>
      <w:del w:id="1607" w:author="Pippo Cattaneo" w:date="2012-09-26T17:21:00Z">
        <w:r w:rsidR="003A462A" w:rsidDel="00675475">
          <w:delText>a</w:delText>
        </w:r>
      </w:del>
      <w:r w:rsidR="003A462A">
        <w:t xml:space="preserve"> </w:t>
      </w:r>
      <w:ins w:id="1608" w:author="Pippo Cattaneo" w:date="2012-09-26T17:21:00Z">
        <w:r>
          <w:t>g</w:t>
        </w:r>
      </w:ins>
      <w:del w:id="1609" w:author="Pippo Cattaneo" w:date="2012-09-26T17:21:00Z">
        <w:r w:rsidR="003A462A" w:rsidDel="00675475">
          <w:delText>G</w:delText>
        </w:r>
      </w:del>
      <w:r w:rsidR="003A462A">
        <w:t>randi Amministrazioni a 7,</w:t>
      </w:r>
      <w:ins w:id="1610" w:author="Pippo Cattaneo" w:date="2012-09-26T17:22:00Z">
        <w:r>
          <w:t>09</w:t>
        </w:r>
      </w:ins>
      <w:del w:id="1611" w:author="Pippo Cattaneo" w:date="2012-09-26T17:22:00Z">
        <w:r w:rsidR="003A462A" w:rsidDel="00675475">
          <w:delText>2</w:delText>
        </w:r>
      </w:del>
      <w:r w:rsidR="003A462A">
        <w:t xml:space="preserve"> per le </w:t>
      </w:r>
      <w:del w:id="1612" w:author="Pippo Cattaneo" w:date="2012-09-26T17:22:00Z">
        <w:r w:rsidR="003A462A" w:rsidDel="00675475">
          <w:delText xml:space="preserve">Media </w:delText>
        </w:r>
      </w:del>
      <w:ins w:id="1613" w:author="Pippo Cattaneo" w:date="2012-09-26T17:22:00Z">
        <w:r>
          <w:t xml:space="preserve">piccole </w:t>
        </w:r>
      </w:ins>
      <w:r w:rsidR="003A462A">
        <w:t xml:space="preserve">Amministrazioni. Le </w:t>
      </w:r>
      <w:del w:id="1614" w:author="Pippo Cattaneo" w:date="2012-09-26T17:22:00Z">
        <w:r w:rsidR="003A462A" w:rsidDel="00675475">
          <w:delText xml:space="preserve">Piccole </w:delText>
        </w:r>
      </w:del>
      <w:ins w:id="1615" w:author="Pippo Cattaneo" w:date="2012-09-26T17:22:00Z">
        <w:r>
          <w:t xml:space="preserve">medie </w:t>
        </w:r>
      </w:ins>
      <w:r w:rsidR="003A462A">
        <w:t>hanno ottenuto un valore medio di 7</w:t>
      </w:r>
      <w:r w:rsidR="00474C32">
        <w:t>,</w:t>
      </w:r>
      <w:r w:rsidR="003A462A">
        <w:t>5</w:t>
      </w:r>
      <w:ins w:id="1616" w:author="Pippo Cattaneo" w:date="2012-09-26T17:22:00Z">
        <w:r>
          <w:t>7</w:t>
        </w:r>
      </w:ins>
      <w:r w:rsidR="003A462A">
        <w:t xml:space="preserve"> prod</w:t>
      </w:r>
      <w:r w:rsidR="00474C32">
        <w:t>ucendo</w:t>
      </w:r>
      <w:r w:rsidR="003A462A">
        <w:t xml:space="preserve"> un</w:t>
      </w:r>
      <w:r w:rsidR="00D22F7E">
        <w:t xml:space="preserve"> risultato complessivo</w:t>
      </w:r>
      <w:r w:rsidR="00474C32">
        <w:t xml:space="preserve"> </w:t>
      </w:r>
      <w:r w:rsidR="00D22F7E">
        <w:t>più che soddisfacente</w:t>
      </w:r>
      <w:r w:rsidR="003A462A">
        <w:t>.</w:t>
      </w:r>
    </w:p>
    <w:p w14:paraId="13CA1198" w14:textId="78A70A1D" w:rsidR="00E72965" w:rsidRDefault="003A462A">
      <w:pPr>
        <w:pStyle w:val="Corpodeltesto"/>
      </w:pPr>
      <w:r>
        <w:t xml:space="preserve">Volendo comunque </w:t>
      </w:r>
      <w:r w:rsidR="00474C32">
        <w:t>approfondire la ricerca del</w:t>
      </w:r>
      <w:r>
        <w:t xml:space="preserve">le aree per un possibile ulteriore miglioramento si nota che i quesiti </w:t>
      </w:r>
      <w:r w:rsidR="00474C32">
        <w:t xml:space="preserve">che hanno prodotto i valori più bassi </w:t>
      </w:r>
      <w:r>
        <w:t>sono</w:t>
      </w:r>
      <w:r w:rsidR="00474C32">
        <w:t>:</w:t>
      </w:r>
      <w:r>
        <w:t xml:space="preserve"> </w:t>
      </w:r>
      <w:proofErr w:type="spellStart"/>
      <w:r w:rsidR="00D22F7E">
        <w:t>KPI1.3a</w:t>
      </w:r>
      <w:proofErr w:type="spellEnd"/>
      <w:del w:id="1617" w:author="Pippo Cattaneo" w:date="2012-09-26T17:23:00Z">
        <w:r w:rsidR="00E72965" w:rsidDel="00675475">
          <w:delText>, KPI1.6</w:delText>
        </w:r>
      </w:del>
      <w:r w:rsidR="00E72965">
        <w:t xml:space="preserve"> e </w:t>
      </w:r>
      <w:proofErr w:type="spellStart"/>
      <w:r w:rsidR="00D22F7E">
        <w:t>K</w:t>
      </w:r>
      <w:r w:rsidR="00E72965">
        <w:t>P</w:t>
      </w:r>
      <w:r w:rsidR="00D22F7E">
        <w:t>I1.7</w:t>
      </w:r>
      <w:proofErr w:type="spellEnd"/>
      <w:ins w:id="1618" w:author="Pippo Cattaneo" w:date="2012-09-26T17:24:00Z">
        <w:r w:rsidR="00675475">
          <w:t xml:space="preserve"> e saranno analizzati nel seguito</w:t>
        </w:r>
      </w:ins>
      <w:r w:rsidR="00E72965">
        <w:t>.</w:t>
      </w:r>
    </w:p>
    <w:p w14:paraId="4A11B495" w14:textId="29875EDA" w:rsidR="006A2B24" w:rsidRDefault="007A3637">
      <w:pPr>
        <w:pStyle w:val="Corpodeltesto"/>
      </w:pPr>
      <w:r>
        <w:t>Analizzando nello specifico i</w:t>
      </w:r>
      <w:r w:rsidR="00DF357B">
        <w:t xml:space="preserve"> quesiti che compongono l’indicatore </w:t>
      </w:r>
      <w:proofErr w:type="spellStart"/>
      <w:r>
        <w:t>KPI1</w:t>
      </w:r>
      <w:proofErr w:type="spellEnd"/>
      <w:r>
        <w:t xml:space="preserve"> </w:t>
      </w:r>
      <w:ins w:id="1619" w:author="Pippo Cattaneo" w:date="2012-09-26T17:24:00Z">
        <w:r w:rsidR="00675475">
          <w:t>si nota</w:t>
        </w:r>
      </w:ins>
      <w:del w:id="1620" w:author="Pippo Cattaneo" w:date="2012-09-26T17:24:00Z">
        <w:r w:rsidR="0023137B" w:rsidDel="00675475">
          <w:delText xml:space="preserve">è possibile </w:delText>
        </w:r>
        <w:r w:rsidDel="00675475">
          <w:delText>nota</w:delText>
        </w:r>
        <w:r w:rsidR="0023137B" w:rsidDel="00675475">
          <w:delText>re con soddisfazione</w:delText>
        </w:r>
      </w:del>
      <w:r w:rsidR="0023137B">
        <w:t xml:space="preserve"> </w:t>
      </w:r>
      <w:ins w:id="1621" w:author="Pippo Cattaneo" w:date="2012-09-26T17:24:00Z">
        <w:r w:rsidR="00675475">
          <w:t>un diffuso miglioramento delle prestazioni rispetto a questo indice anche se le piccole amministrazioni sono complessivamente arretrate passando dal 7,53 del 2009 all</w:t>
        </w:r>
      </w:ins>
      <w:ins w:id="1622" w:author="Pippo Cattaneo" w:date="2012-09-26T17:25:00Z">
        <w:r w:rsidR="00675475">
          <w:t>’attuale 7,09</w:t>
        </w:r>
      </w:ins>
      <w:ins w:id="1623" w:author="Pippo Cattaneo" w:date="2012-09-26T17:26:00Z">
        <w:r w:rsidR="00675475">
          <w:t xml:space="preserve">. Ciò testimonia comunque </w:t>
        </w:r>
      </w:ins>
      <w:del w:id="1624" w:author="Pippo Cattaneo" w:date="2012-09-26T17:26:00Z">
        <w:r w:rsidR="00284B74" w:rsidDel="00675475">
          <w:delText xml:space="preserve">che tutti hanno ottenuto un miglioramento nell’ultimo anno rispetto ai precedenti </w:delText>
        </w:r>
        <w:r w:rsidR="0023137B" w:rsidDel="00675475">
          <w:delText>raccogliendo precisi segnali</w:delText>
        </w:r>
        <w:r w:rsidDel="00675475">
          <w:delText xml:space="preserve"> che </w:delText>
        </w:r>
        <w:r w:rsidR="0023137B" w:rsidDel="00675475">
          <w:delText xml:space="preserve">testimoniano </w:delText>
        </w:r>
      </w:del>
      <w:r w:rsidR="00DF357B">
        <w:t xml:space="preserve">i </w:t>
      </w:r>
      <w:r w:rsidR="00072CBC">
        <w:t xml:space="preserve">progressi </w:t>
      </w:r>
      <w:r w:rsidR="00DF357B">
        <w:t xml:space="preserve">conseguiti dalle Amministrazioni della </w:t>
      </w:r>
      <w:proofErr w:type="spellStart"/>
      <w:r w:rsidR="00DF357B">
        <w:t>PAC</w:t>
      </w:r>
      <w:proofErr w:type="spellEnd"/>
      <w:r w:rsidR="00DF357B">
        <w:t xml:space="preserve"> in termini di cultura </w:t>
      </w:r>
      <w:r w:rsidR="00284B74">
        <w:t>del</w:t>
      </w:r>
      <w:r w:rsidR="00DF357B">
        <w:t xml:space="preserve">la Sicurezza </w:t>
      </w:r>
      <w:r w:rsidR="0023137B">
        <w:t>n</w:t>
      </w:r>
      <w:r>
        <w:t>ell’ultimo anno.</w:t>
      </w:r>
      <w:ins w:id="1625" w:author="Pippo Cattaneo" w:date="2012-09-26T17:27:00Z">
        <w:r w:rsidR="00675475">
          <w:t xml:space="preserve"> Come riportato nella </w:t>
        </w:r>
      </w:ins>
      <w:ins w:id="1626" w:author="Pippo Cattaneo" w:date="2012-09-26T17:28:00Z">
        <w:r w:rsidR="00675475">
          <w:fldChar w:fldCharType="begin"/>
        </w:r>
        <w:r w:rsidR="00675475">
          <w:instrText xml:space="preserve"> REF _Ref336443813 \h </w:instrText>
        </w:r>
      </w:ins>
      <w:r w:rsidR="00675475">
        <w:fldChar w:fldCharType="separate"/>
      </w:r>
      <w:ins w:id="1627" w:author="Giuseppe Cattaneo" w:date="2012-09-27T20:07:00Z">
        <w:r w:rsidR="00654C12">
          <w:t xml:space="preserve">Tabella </w:t>
        </w:r>
        <w:r w:rsidR="00654C12">
          <w:rPr>
            <w:noProof/>
          </w:rPr>
          <w:t>4</w:t>
        </w:r>
      </w:ins>
      <w:ins w:id="1628" w:author="Pippo Cattaneo" w:date="2012-09-26T17:28:00Z">
        <w:r w:rsidR="00675475">
          <w:fldChar w:fldCharType="end"/>
        </w:r>
      </w:ins>
      <w:ins w:id="1629" w:author="Pippo Cattaneo" w:date="2012-09-26T17:38:00Z">
        <w:r w:rsidR="00637962">
          <w:t xml:space="preserve"> </w:t>
        </w:r>
      </w:ins>
      <w:ins w:id="1630" w:author="Pippo Cattaneo" w:date="2012-09-26T17:28:00Z">
        <w:r w:rsidR="00675475">
          <w:t xml:space="preserve">quasi tutti i quesiti evidenziano un trend in miglioramento costante anno per anno. Unica eccezione è rappresentata dal </w:t>
        </w:r>
      </w:ins>
      <w:ins w:id="1631" w:author="Pippo Cattaneo" w:date="2012-09-26T17:29:00Z">
        <w:r w:rsidR="00675475">
          <w:t xml:space="preserve">valore del </w:t>
        </w:r>
      </w:ins>
      <w:ins w:id="1632" w:author="Pippo Cattaneo" w:date="2012-09-26T17:28:00Z">
        <w:r w:rsidR="00675475">
          <w:t xml:space="preserve">quesito </w:t>
        </w:r>
      </w:ins>
      <w:del w:id="1633" w:author="Pippo Cattaneo" w:date="2012-09-26T17:29:00Z">
        <w:r w:rsidDel="00675475">
          <w:delText xml:space="preserve"> </w:delText>
        </w:r>
        <w:r w:rsidR="0052226F" w:rsidDel="00675475">
          <w:delText>L’</w:delText>
        </w:r>
        <w:r w:rsidR="0023137B" w:rsidDel="00675475">
          <w:delText xml:space="preserve">esempio </w:delText>
        </w:r>
        <w:r w:rsidR="0052226F" w:rsidDel="00675475">
          <w:delText xml:space="preserve">più significativo è rappresentato dal valore di </w:delText>
        </w:r>
      </w:del>
      <w:proofErr w:type="spellStart"/>
      <w:r w:rsidR="0052226F">
        <w:t>KPI1.3</w:t>
      </w:r>
      <w:proofErr w:type="spellEnd"/>
      <w:ins w:id="1634" w:author="Pippo Cattaneo" w:date="2012-09-26T17:39:00Z">
        <w:r w:rsidR="00637962">
          <w:t xml:space="preserve"> “</w:t>
        </w:r>
        <w:r w:rsidR="00637962" w:rsidRPr="002F7738">
          <w:t>Nel caso di acquisizione di prodotti o servizi, vengono considerat</w:t>
        </w:r>
        <w:r w:rsidR="00637962">
          <w:t>e certificazioni di sicurezza ?“</w:t>
        </w:r>
      </w:ins>
      <w:r w:rsidR="0052226F">
        <w:t xml:space="preserve"> </w:t>
      </w:r>
      <w:r w:rsidR="00284B74">
        <w:t xml:space="preserve">che ha ottenuto un </w:t>
      </w:r>
      <w:ins w:id="1635" w:author="Pippo Cattaneo" w:date="2012-09-26T17:29:00Z">
        <w:r w:rsidR="00675475">
          <w:t xml:space="preserve">lieve arretramento (da 7,39 a 7,17) </w:t>
        </w:r>
      </w:ins>
      <w:ins w:id="1636" w:author="Pippo Cattaneo" w:date="2012-09-26T17:30:00Z">
        <w:r w:rsidR="006A7E42">
          <w:t xml:space="preserve">riducendo del 2,2% il numero </w:t>
        </w:r>
      </w:ins>
      <w:del w:id="1637" w:author="Pippo Cattaneo" w:date="2012-09-26T17:31:00Z">
        <w:r w:rsidR="001E20D1" w:rsidDel="006A7E42">
          <w:delText xml:space="preserve">ulteriore </w:delText>
        </w:r>
        <w:r w:rsidR="00284B74" w:rsidDel="006A7E42">
          <w:delText xml:space="preserve">miglioramento </w:delText>
        </w:r>
        <w:r w:rsidDel="006A7E42">
          <w:delText>del 4</w:delText>
        </w:r>
        <w:r w:rsidR="001E20D1" w:rsidDel="006A7E42">
          <w:delText>,3</w:delText>
        </w:r>
        <w:r w:rsidDel="006A7E42">
          <w:delText xml:space="preserve">% </w:delText>
        </w:r>
        <w:r w:rsidR="0023137B" w:rsidDel="006A7E42">
          <w:delText>(</w:delText>
        </w:r>
        <w:r w:rsidR="001E20D1" w:rsidDel="006A7E42">
          <w:delText>l’anno precedente aveva già conseguito un +4,1%) portando quasi al 74% del campione</w:delText>
        </w:r>
        <w:r w:rsidR="00284B74" w:rsidDel="006A7E42">
          <w:delText xml:space="preserve"> </w:delText>
        </w:r>
        <w:r w:rsidR="0052226F" w:rsidDel="006A7E42">
          <w:delText>il numero de</w:delText>
        </w:r>
      </w:del>
      <w:ins w:id="1638" w:author="Pippo Cattaneo" w:date="2012-09-26T17:31:00Z">
        <w:r w:rsidR="006A7E42">
          <w:t>de</w:t>
        </w:r>
      </w:ins>
      <w:r w:rsidR="0052226F">
        <w:t>lle Amministrazioni</w:t>
      </w:r>
      <w:r>
        <w:t xml:space="preserve"> che hanno dichiarato di considerare al momento dell’acquisto </w:t>
      </w:r>
      <w:r w:rsidR="001E20D1">
        <w:t>le</w:t>
      </w:r>
      <w:r>
        <w:t xml:space="preserve"> certificazioni per la sicurezza</w:t>
      </w:r>
      <w:r w:rsidR="0023137B">
        <w:t xml:space="preserve"> delle ditte fornitrici</w:t>
      </w:r>
      <w:r>
        <w:t xml:space="preserve">. </w:t>
      </w:r>
      <w:ins w:id="1639" w:author="Pippo Cattaneo" w:date="2012-09-26T17:31:00Z">
        <w:r w:rsidR="006A7E42">
          <w:t xml:space="preserve">Al contrario migliorano </w:t>
        </w:r>
      </w:ins>
      <w:del w:id="1640" w:author="Pippo Cattaneo" w:date="2012-09-26T17:31:00Z">
        <w:r w:rsidDel="006A7E42">
          <w:delText xml:space="preserve">Il </w:delText>
        </w:r>
      </w:del>
      <w:ins w:id="1641" w:author="Pippo Cattaneo" w:date="2012-09-26T17:31:00Z">
        <w:r w:rsidR="006A7E42">
          <w:t xml:space="preserve">il </w:t>
        </w:r>
      </w:ins>
      <w:r>
        <w:t xml:space="preserve">dato è </w:t>
      </w:r>
      <w:ins w:id="1642" w:author="Pippo Cattaneo" w:date="2012-09-26T17:31:00Z">
        <w:r w:rsidR="006A7E42">
          <w:t xml:space="preserve">in miglioramento </w:t>
        </w:r>
      </w:ins>
      <w:del w:id="1643" w:author="Pippo Cattaneo" w:date="2012-09-26T17:31:00Z">
        <w:r w:rsidR="00072CBC" w:rsidDel="006A7E42">
          <w:delText xml:space="preserve">ancora più </w:delText>
        </w:r>
        <w:r w:rsidDel="006A7E42">
          <w:delText xml:space="preserve">significativo </w:delText>
        </w:r>
      </w:del>
      <w:r>
        <w:t>se si analizzan</w:t>
      </w:r>
      <w:r w:rsidR="0023137B">
        <w:t>o le risposte fornite al</w:t>
      </w:r>
      <w:r w:rsidR="0052226F">
        <w:t xml:space="preserve"> </w:t>
      </w:r>
      <w:ins w:id="1644" w:author="Pippo Cattaneo" w:date="2012-09-26T17:32:00Z">
        <w:r w:rsidR="006A7E42">
          <w:t xml:space="preserve">sotto </w:t>
        </w:r>
      </w:ins>
      <w:r w:rsidR="0052226F">
        <w:t>quesito</w:t>
      </w:r>
      <w:r w:rsidR="0023137B">
        <w:t xml:space="preserve"> </w:t>
      </w:r>
      <w:proofErr w:type="spellStart"/>
      <w:r w:rsidR="0023137B">
        <w:t>KPI1.3a</w:t>
      </w:r>
      <w:proofErr w:type="spellEnd"/>
      <w:r>
        <w:t xml:space="preserve"> </w:t>
      </w:r>
      <w:r w:rsidR="006A2B24">
        <w:t>per il quale aument</w:t>
      </w:r>
      <w:ins w:id="1645" w:author="Pippo Cattaneo" w:date="2012-09-26T17:33:00Z">
        <w:r w:rsidR="006A7E42">
          <w:t>a</w:t>
        </w:r>
      </w:ins>
      <w:del w:id="1646" w:author="Pippo Cattaneo" w:date="2012-09-26T17:33:00Z">
        <w:r w:rsidR="006A2B24" w:rsidDel="006A7E42">
          <w:delText>ano</w:delText>
        </w:r>
      </w:del>
      <w:r w:rsidR="006A2B24">
        <w:t xml:space="preserve"> del </w:t>
      </w:r>
      <w:ins w:id="1647" w:author="Pippo Cattaneo" w:date="2012-09-26T17:34:00Z">
        <w:r w:rsidR="006A7E42">
          <w:t>+</w:t>
        </w:r>
      </w:ins>
      <w:ins w:id="1648" w:author="Pippo Cattaneo" w:date="2012-09-26T17:32:00Z">
        <w:r w:rsidR="006A7E42">
          <w:t>15,9</w:t>
        </w:r>
      </w:ins>
      <w:del w:id="1649" w:author="Pippo Cattaneo" w:date="2012-09-26T17:32:00Z">
        <w:r w:rsidR="006A2B24" w:rsidDel="006A7E42">
          <w:delText>3</w:delText>
        </w:r>
      </w:del>
      <w:r w:rsidR="006A2B24">
        <w:t>% (</w:t>
      </w:r>
      <w:ins w:id="1650" w:author="Pippo Cattaneo" w:date="2012-09-26T17:32:00Z">
        <w:r w:rsidR="006A7E42">
          <w:t>13</w:t>
        </w:r>
      </w:ins>
      <w:del w:id="1651" w:author="Pippo Cattaneo" w:date="2012-09-26T17:32:00Z">
        <w:r w:rsidR="006A2B24" w:rsidDel="006A7E42">
          <w:delText>8</w:delText>
        </w:r>
      </w:del>
      <w:r w:rsidR="006A2B24">
        <w:t xml:space="preserve"> su 3</w:t>
      </w:r>
      <w:ins w:id="1652" w:author="Pippo Cattaneo" w:date="2012-09-26T17:33:00Z">
        <w:r w:rsidR="006A7E42">
          <w:t xml:space="preserve">3 rispetto a </w:t>
        </w:r>
      </w:ins>
      <w:ins w:id="1653" w:author="Pippo Cattaneo" w:date="2012-09-26T17:34:00Z">
        <w:r w:rsidR="006A7E42">
          <w:t>8 su 34</w:t>
        </w:r>
      </w:ins>
      <w:del w:id="1654" w:author="Pippo Cattaneo" w:date="2012-09-26T17:33:00Z">
        <w:r w:rsidR="006A2B24" w:rsidDel="006A7E42">
          <w:delText>4</w:delText>
        </w:r>
      </w:del>
      <w:r w:rsidR="006A2B24">
        <w:t xml:space="preserve">) </w:t>
      </w:r>
      <w:ins w:id="1655" w:author="Pippo Cattaneo" w:date="2012-09-26T17:33:00Z">
        <w:r w:rsidR="006A7E42">
          <w:t>il numero del</w:t>
        </w:r>
      </w:ins>
      <w:r>
        <w:t xml:space="preserve">le amministrazioni che richiedono certificazioni Common </w:t>
      </w:r>
      <w:proofErr w:type="spellStart"/>
      <w:r>
        <w:t>Criteria</w:t>
      </w:r>
      <w:proofErr w:type="spellEnd"/>
      <w:r>
        <w:t xml:space="preserve"> (ISO 15408)</w:t>
      </w:r>
      <w:ins w:id="1656" w:author="Pippo Cattaneo" w:date="2012-09-26T17:33:00Z">
        <w:r w:rsidR="006A7E42">
          <w:t xml:space="preserve"> e del </w:t>
        </w:r>
      </w:ins>
      <w:ins w:id="1657" w:author="Pippo Cattaneo" w:date="2012-09-26T17:34:00Z">
        <w:r w:rsidR="006A7E42">
          <w:t>+</w:t>
        </w:r>
      </w:ins>
      <w:ins w:id="1658" w:author="Pippo Cattaneo" w:date="2012-09-26T17:33:00Z">
        <w:r w:rsidR="006A7E42">
          <w:t>10,8%</w:t>
        </w:r>
      </w:ins>
      <w:del w:id="1659" w:author="Pippo Cattaneo" w:date="2012-09-26T17:33:00Z">
        <w:r w:rsidR="006A2B24" w:rsidDel="006A7E42">
          <w:delText>, come a</w:delText>
        </w:r>
        <w:r w:rsidDel="006A7E42">
          <w:delText xml:space="preserve">umentano del </w:delText>
        </w:r>
        <w:r w:rsidR="006A2B24" w:rsidDel="006A7E42">
          <w:delText>2%</w:delText>
        </w:r>
        <w:r w:rsidDel="006A7E42">
          <w:delText xml:space="preserve"> </w:delText>
        </w:r>
      </w:del>
      <w:ins w:id="1660" w:author="Pippo Cattaneo" w:date="2012-09-26T17:33:00Z">
        <w:r w:rsidR="006A7E42">
          <w:t xml:space="preserve"> </w:t>
        </w:r>
      </w:ins>
      <w:r w:rsidR="0023137B">
        <w:t>(</w:t>
      </w:r>
      <w:ins w:id="1661" w:author="Pippo Cattaneo" w:date="2012-09-26T17:33:00Z">
        <w:r w:rsidR="006A7E42">
          <w:t>22</w:t>
        </w:r>
      </w:ins>
      <w:del w:id="1662" w:author="Pippo Cattaneo" w:date="2012-09-26T17:33:00Z">
        <w:r w:rsidR="0023137B" w:rsidDel="006A7E42">
          <w:delText>1</w:delText>
        </w:r>
        <w:r w:rsidR="006A2B24" w:rsidDel="006A7E42">
          <w:delText>9</w:delText>
        </w:r>
      </w:del>
      <w:r w:rsidR="0023137B">
        <w:t xml:space="preserve"> su 3</w:t>
      </w:r>
      <w:ins w:id="1663" w:author="Pippo Cattaneo" w:date="2012-09-26T17:33:00Z">
        <w:r w:rsidR="006A7E42">
          <w:t>3</w:t>
        </w:r>
      </w:ins>
      <w:ins w:id="1664" w:author="Pippo Cattaneo" w:date="2012-09-26T17:34:00Z">
        <w:r w:rsidR="006A7E42">
          <w:t xml:space="preserve"> rispetto 19 su 34</w:t>
        </w:r>
      </w:ins>
      <w:del w:id="1665" w:author="Pippo Cattaneo" w:date="2012-09-26T17:33:00Z">
        <w:r w:rsidR="006A2B24" w:rsidDel="006A7E42">
          <w:delText>4</w:delText>
        </w:r>
      </w:del>
      <w:r w:rsidR="0023137B">
        <w:t xml:space="preserve">) </w:t>
      </w:r>
      <w:r>
        <w:t>quelle che richiedono la certificazione ISO 27001</w:t>
      </w:r>
      <w:ins w:id="1666" w:author="REGI" w:date="2012-09-13T17:05:00Z">
        <w:r w:rsidR="006A5D99">
          <w:t>,</w:t>
        </w:r>
      </w:ins>
      <w:r>
        <w:t xml:space="preserve"> </w:t>
      </w:r>
      <w:del w:id="1667" w:author="REGI" w:date="2012-09-13T17:05:00Z">
        <w:r w:rsidDel="006A5D99">
          <w:delText xml:space="preserve">(ex BS7799-2), </w:delText>
        </w:r>
      </w:del>
      <w:r>
        <w:t xml:space="preserve">riflettendo </w:t>
      </w:r>
      <w:ins w:id="1668" w:author="Pippo Cattaneo" w:date="2012-09-26T17:34:00Z">
        <w:r w:rsidR="006A7E42">
          <w:t xml:space="preserve">anche nei numeri </w:t>
        </w:r>
      </w:ins>
      <w:del w:id="1669" w:author="Pippo Cattaneo" w:date="2012-09-26T17:34:00Z">
        <w:r w:rsidR="006A2B24" w:rsidDel="006A7E42">
          <w:delText>numericame</w:delText>
        </w:r>
      </w:del>
      <w:ins w:id="1670" w:author="Pippo Cattaneo" w:date="2012-09-26T17:34:00Z">
        <w:r w:rsidR="006A7E42">
          <w:t xml:space="preserve">il crescente interesse rivolto verso le certificazioni </w:t>
        </w:r>
      </w:ins>
      <w:ins w:id="1671" w:author="Pippo Cattaneo" w:date="2012-09-26T17:35:00Z">
        <w:r w:rsidR="006A7E42">
          <w:t xml:space="preserve">per la sicurezza </w:t>
        </w:r>
      </w:ins>
      <w:ins w:id="1672" w:author="Pippo Cattaneo" w:date="2012-09-26T17:34:00Z">
        <w:r w:rsidR="006A7E42">
          <w:t>dei prodotti</w:t>
        </w:r>
      </w:ins>
      <w:ins w:id="1673" w:author="Pippo Cattaneo" w:date="2012-09-26T17:35:00Z">
        <w:r w:rsidR="006A7E42">
          <w:t>.</w:t>
        </w:r>
      </w:ins>
      <w:del w:id="1674" w:author="Pippo Cattaneo" w:date="2012-09-26T17:35:00Z">
        <w:r w:rsidR="006A2B24" w:rsidDel="006A7E42">
          <w:delText xml:space="preserve">nte </w:delText>
        </w:r>
        <w:r w:rsidDel="006A7E42">
          <w:delText>la maggiore attualità della seconda rispetto alla prima.</w:delText>
        </w:r>
      </w:del>
      <w:r>
        <w:t xml:space="preserve"> </w:t>
      </w:r>
      <w:ins w:id="1675" w:author="Pippo Cattaneo" w:date="2012-09-26T17:35:00Z">
        <w:r w:rsidR="006A7E42">
          <w:t xml:space="preserve">Di conseguenza diminuiscono le amministrazioni che considerano </w:t>
        </w:r>
      </w:ins>
      <w:del w:id="1676" w:author="Pippo Cattaneo" w:date="2012-09-26T17:35:00Z">
        <w:r w:rsidDel="006A7E42">
          <w:delText>In</w:delText>
        </w:r>
        <w:r w:rsidR="006A2B24" w:rsidDel="006A7E42">
          <w:delText xml:space="preserve"> aumento anche le </w:delText>
        </w:r>
      </w:del>
      <w:r>
        <w:t xml:space="preserve">“Altre certificazioni” </w:t>
      </w:r>
      <w:ins w:id="1677" w:author="Pippo Cattaneo" w:date="2012-09-26T17:36:00Z">
        <w:r w:rsidR="006A7E42">
          <w:t xml:space="preserve">meno </w:t>
        </w:r>
      </w:ins>
      <w:r>
        <w:t>ric</w:t>
      </w:r>
      <w:r w:rsidR="0023137B">
        <w:t>onosciute</w:t>
      </w:r>
      <w:ins w:id="1678" w:author="Pippo Cattaneo" w:date="2012-09-26T17:36:00Z">
        <w:r w:rsidR="006A7E42">
          <w:t>,</w:t>
        </w:r>
      </w:ins>
      <w:r w:rsidR="0023137B">
        <w:t xml:space="preserve"> </w:t>
      </w:r>
      <w:r>
        <w:t xml:space="preserve">confermando </w:t>
      </w:r>
      <w:ins w:id="1679" w:author="Pippo Cattaneo" w:date="2012-09-26T17:36:00Z">
        <w:r w:rsidR="006A7E42">
          <w:t xml:space="preserve">così </w:t>
        </w:r>
      </w:ins>
      <w:del w:id="1680" w:author="Pippo Cattaneo" w:date="2012-09-26T17:36:00Z">
        <w:r w:rsidR="006A2B24" w:rsidDel="006A7E42">
          <w:delText xml:space="preserve">l’interesse diffuso verso le certificazioni per la Sicurezza e </w:delText>
        </w:r>
      </w:del>
      <w:r w:rsidR="006A2B24">
        <w:t>l’esigenza di avere norme precise in proposito.</w:t>
      </w:r>
    </w:p>
    <w:p w14:paraId="24499318" w14:textId="392A8646" w:rsidR="0023137B" w:rsidRDefault="0023137B">
      <w:pPr>
        <w:pStyle w:val="Corpodeltesto"/>
      </w:pPr>
      <w:r>
        <w:t>D’altra parte, nonostante i migliorament</w:t>
      </w:r>
      <w:r w:rsidR="00072CBC">
        <w:t>i</w:t>
      </w:r>
      <w:r>
        <w:t xml:space="preserve"> </w:t>
      </w:r>
      <w:r w:rsidR="00072CBC">
        <w:t xml:space="preserve">rilevati </w:t>
      </w:r>
      <w:del w:id="1681" w:author="Pippo Cattaneo" w:date="2012-09-26T17:37:00Z">
        <w:r w:rsidR="00072CBC" w:rsidDel="00637962">
          <w:delText xml:space="preserve">per tutte e tre le classi </w:delText>
        </w:r>
      </w:del>
      <w:r w:rsidR="00072CBC">
        <w:t>il valore</w:t>
      </w:r>
      <w:r>
        <w:t xml:space="preserve"> medio ottenuto per </w:t>
      </w:r>
      <w:proofErr w:type="spellStart"/>
      <w:r>
        <w:t>KPI1.3a</w:t>
      </w:r>
      <w:proofErr w:type="spellEnd"/>
      <w:r>
        <w:t xml:space="preserve"> </w:t>
      </w:r>
      <w:r w:rsidR="0052226F">
        <w:t>(</w:t>
      </w:r>
      <w:ins w:id="1682" w:author="Pippo Cattaneo" w:date="2012-09-26T17:37:00Z">
        <w:r w:rsidR="00637962">
          <w:t xml:space="preserve">4,70, </w:t>
        </w:r>
      </w:ins>
      <w:r w:rsidR="00072CBC">
        <w:t>4,22</w:t>
      </w:r>
      <w:ins w:id="1683" w:author="Pippo Cattaneo" w:date="2012-09-26T17:37:00Z">
        <w:r w:rsidR="00637962">
          <w:t xml:space="preserve"> e </w:t>
        </w:r>
      </w:ins>
      <w:del w:id="1684" w:author="Pippo Cattaneo" w:date="2012-09-26T17:37:00Z">
        <w:r w:rsidR="00072CBC" w:rsidDel="00637962">
          <w:delText xml:space="preserve">, </w:delText>
        </w:r>
      </w:del>
      <w:r w:rsidR="00072CBC">
        <w:t>3,8</w:t>
      </w:r>
      <w:del w:id="1685" w:author="Pippo Cattaneo" w:date="2012-09-26T17:37:00Z">
        <w:r w:rsidR="00072CBC" w:rsidDel="00637962">
          <w:delText>, e 3,39</w:delText>
        </w:r>
      </w:del>
      <w:r w:rsidR="0052226F">
        <w:t>)</w:t>
      </w:r>
      <w:del w:id="1686" w:author="Pippo Cattaneo" w:date="2012-09-26T17:37:00Z">
        <w:r w:rsidR="00072CBC" w:rsidDel="00637962">
          <w:delText>,</w:delText>
        </w:r>
      </w:del>
      <w:r w:rsidR="00072CBC">
        <w:t xml:space="preserve"> </w:t>
      </w:r>
      <w:ins w:id="1687" w:author="Pippo Cattaneo" w:date="2012-09-26T17:37:00Z">
        <w:r w:rsidR="00637962">
          <w:t xml:space="preserve">resta </w:t>
        </w:r>
      </w:ins>
      <w:r w:rsidR="00072CBC">
        <w:t>sotto la soglia di accettabilità</w:t>
      </w:r>
      <w:ins w:id="1688" w:author="Pippo Cattaneo" w:date="2012-09-26T17:37:00Z">
        <w:r w:rsidR="00637962">
          <w:t xml:space="preserve"> </w:t>
        </w:r>
      </w:ins>
      <w:del w:id="1689" w:author="Pippo Cattaneo" w:date="2012-09-26T17:37:00Z">
        <w:r w:rsidR="00072CBC" w:rsidDel="00637962">
          <w:delText xml:space="preserve">, </w:delText>
        </w:r>
      </w:del>
      <w:r>
        <w:t>denuncia</w:t>
      </w:r>
      <w:ins w:id="1690" w:author="Pippo Cattaneo" w:date="2012-09-26T17:37:00Z">
        <w:r w:rsidR="00637962">
          <w:t>ndo</w:t>
        </w:r>
      </w:ins>
      <w:r>
        <w:t xml:space="preserve"> che vi è ancora molto da fare per diffonde</w:t>
      </w:r>
      <w:r w:rsidR="0052226F">
        <w:t>re la cultura della Sicurezza in maniera capillare tra tutti gli utenti.</w:t>
      </w:r>
    </w:p>
    <w:tbl>
      <w:tblPr>
        <w:tblW w:w="9781" w:type="dxa"/>
        <w:jc w:val="center"/>
        <w:tblInd w:w="-38" w:type="dxa"/>
        <w:tblLayout w:type="fixed"/>
        <w:tblCellMar>
          <w:left w:w="70" w:type="dxa"/>
          <w:right w:w="70" w:type="dxa"/>
        </w:tblCellMar>
        <w:tblLook w:val="01E0" w:firstRow="1" w:lastRow="1" w:firstColumn="1" w:lastColumn="1" w:noHBand="0" w:noVBand="0"/>
      </w:tblPr>
      <w:tblGrid>
        <w:gridCol w:w="4962"/>
        <w:gridCol w:w="4819"/>
      </w:tblGrid>
      <w:tr w:rsidR="00660FBB" w14:paraId="2687887D" w14:textId="77777777" w:rsidTr="00072A57">
        <w:trPr>
          <w:jc w:val="center"/>
        </w:trPr>
        <w:tc>
          <w:tcPr>
            <w:tcW w:w="4962" w:type="dxa"/>
            <w:vAlign w:val="center"/>
          </w:tcPr>
          <w:p w14:paraId="359CC6D4" w14:textId="77777777" w:rsidR="00783EBC" w:rsidRPr="00AF35DD" w:rsidRDefault="00072A57" w:rsidP="00660FBB">
            <w:pPr>
              <w:keepNext/>
              <w:ind w:right="-108"/>
              <w:jc w:val="center"/>
              <w:rPr>
                <w:rFonts w:ascii="Arial" w:hAnsi="Arial" w:cs="Arial"/>
                <w:sz w:val="22"/>
                <w:szCs w:val="22"/>
              </w:rPr>
            </w:pPr>
            <w:r>
              <w:rPr>
                <w:noProof/>
              </w:rPr>
              <w:drawing>
                <wp:inline distT="0" distB="0" distL="0" distR="0" wp14:anchorId="28936619" wp14:editId="15AD7161">
                  <wp:extent cx="2808000" cy="1980000"/>
                  <wp:effectExtent l="101600" t="76200" r="62230" b="10287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819" w:type="dxa"/>
            <w:vAlign w:val="center"/>
          </w:tcPr>
          <w:p w14:paraId="5A8474F4" w14:textId="77777777" w:rsidR="00783EBC" w:rsidRPr="00AF35DD" w:rsidRDefault="0013462C" w:rsidP="000436AF">
            <w:pPr>
              <w:keepNext/>
              <w:jc w:val="center"/>
              <w:rPr>
                <w:rFonts w:ascii="Arial" w:hAnsi="Arial" w:cs="Arial"/>
                <w:sz w:val="22"/>
                <w:szCs w:val="22"/>
              </w:rPr>
            </w:pPr>
            <w:r>
              <w:rPr>
                <w:noProof/>
              </w:rPr>
              <w:drawing>
                <wp:inline distT="0" distB="0" distL="0" distR="0" wp14:anchorId="2E26E50A" wp14:editId="39E3594D">
                  <wp:extent cx="2808000" cy="1980000"/>
                  <wp:effectExtent l="0" t="0" r="11430" b="127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660FBB" w14:paraId="29AB0BC8" w14:textId="77777777" w:rsidTr="0013462C">
        <w:tblPrEx>
          <w:tblCellMar>
            <w:left w:w="108" w:type="dxa"/>
            <w:right w:w="108" w:type="dxa"/>
          </w:tblCellMar>
        </w:tblPrEx>
        <w:trPr>
          <w:jc w:val="center"/>
        </w:trPr>
        <w:tc>
          <w:tcPr>
            <w:tcW w:w="4962" w:type="dxa"/>
            <w:vAlign w:val="center"/>
          </w:tcPr>
          <w:p w14:paraId="388BE0B4" w14:textId="77777777" w:rsidR="00B26E67" w:rsidRDefault="00B26E67" w:rsidP="00EE20B5">
            <w:pPr>
              <w:pStyle w:val="DidascaliaTabella"/>
            </w:pPr>
            <w:bookmarkStart w:id="1691" w:name="_Toc210395221"/>
            <w:r>
              <w:t xml:space="preserve">Figura </w:t>
            </w:r>
            <w:r w:rsidR="00B856F2">
              <w:fldChar w:fldCharType="begin"/>
            </w:r>
            <w:r w:rsidR="00883C80">
              <w:instrText xml:space="preserve"> SEQ Figura \* ARABIC </w:instrText>
            </w:r>
            <w:r w:rsidR="00B856F2">
              <w:fldChar w:fldCharType="separate"/>
            </w:r>
            <w:ins w:id="1692" w:author="Giuseppe Cattaneo" w:date="2012-09-27T20:07:00Z">
              <w:r w:rsidR="00654C12">
                <w:rPr>
                  <w:noProof/>
                </w:rPr>
                <w:t>10</w:t>
              </w:r>
            </w:ins>
            <w:ins w:id="1693" w:author="Pippo Cattaneo" w:date="2012-09-27T17:27:00Z">
              <w:del w:id="1694" w:author="Giuseppe Cattaneo" w:date="2012-09-27T18:38:00Z">
                <w:r w:rsidR="00172F79" w:rsidDel="00BE6225">
                  <w:rPr>
                    <w:noProof/>
                  </w:rPr>
                  <w:delText>7</w:delText>
                </w:r>
              </w:del>
            </w:ins>
            <w:del w:id="1695" w:author="Giuseppe Cattaneo" w:date="2012-09-27T18:38:00Z">
              <w:r w:rsidR="00717605" w:rsidDel="00BE6225">
                <w:rPr>
                  <w:noProof/>
                </w:rPr>
                <w:delText>4</w:delText>
              </w:r>
            </w:del>
            <w:r w:rsidR="00B856F2">
              <w:rPr>
                <w:noProof/>
              </w:rPr>
              <w:fldChar w:fldCharType="end"/>
            </w:r>
            <w:r>
              <w:t xml:space="preserve">: </w:t>
            </w:r>
            <w:r w:rsidR="00ED650F">
              <w:t xml:space="preserve">Distribuzione dei </w:t>
            </w:r>
            <w:r w:rsidRPr="002312BE">
              <w:t>risult</w:t>
            </w:r>
            <w:r>
              <w:t>ati relativ</w:t>
            </w:r>
            <w:r w:rsidR="00ED650F">
              <w:t>i</w:t>
            </w:r>
            <w:r>
              <w:t xml:space="preserve"> al </w:t>
            </w:r>
            <w:proofErr w:type="spellStart"/>
            <w:r>
              <w:t>KPI1</w:t>
            </w:r>
            <w:proofErr w:type="spellEnd"/>
            <w:r w:rsidR="00ED650F">
              <w:t xml:space="preserve"> rispetto alle 3 soglie</w:t>
            </w:r>
            <w:bookmarkEnd w:id="1691"/>
          </w:p>
        </w:tc>
        <w:tc>
          <w:tcPr>
            <w:tcW w:w="4819" w:type="dxa"/>
            <w:vAlign w:val="center"/>
          </w:tcPr>
          <w:p w14:paraId="69382331" w14:textId="77777777" w:rsidR="00B26E67" w:rsidRPr="00CE0B61" w:rsidRDefault="00B26E67">
            <w:pPr>
              <w:pStyle w:val="DidascaliaTabella"/>
            </w:pPr>
            <w:bookmarkStart w:id="1696" w:name="_Ref165007497"/>
            <w:bookmarkStart w:id="1697" w:name="_Ref170035301"/>
            <w:bookmarkStart w:id="1698" w:name="_Toc210395222"/>
            <w:r w:rsidRPr="002C0917">
              <w:t xml:space="preserve">Figura </w:t>
            </w:r>
            <w:r w:rsidR="00B856F2">
              <w:fldChar w:fldCharType="begin"/>
            </w:r>
            <w:r w:rsidR="00883C80">
              <w:instrText xml:space="preserve"> SEQ Figura \* ARABIC </w:instrText>
            </w:r>
            <w:r w:rsidR="00B856F2">
              <w:fldChar w:fldCharType="separate"/>
            </w:r>
            <w:ins w:id="1699" w:author="Giuseppe Cattaneo" w:date="2012-09-27T20:07:00Z">
              <w:r w:rsidR="00654C12">
                <w:rPr>
                  <w:noProof/>
                </w:rPr>
                <w:t>11</w:t>
              </w:r>
            </w:ins>
            <w:ins w:id="1700" w:author="Pippo Cattaneo" w:date="2012-09-27T17:27:00Z">
              <w:del w:id="1701" w:author="Giuseppe Cattaneo" w:date="2012-09-27T18:38:00Z">
                <w:r w:rsidR="00172F79" w:rsidDel="00BE6225">
                  <w:rPr>
                    <w:noProof/>
                  </w:rPr>
                  <w:delText>8</w:delText>
                </w:r>
              </w:del>
            </w:ins>
            <w:del w:id="1702" w:author="Giuseppe Cattaneo" w:date="2012-09-27T18:38:00Z">
              <w:r w:rsidR="00717605" w:rsidDel="00BE6225">
                <w:rPr>
                  <w:noProof/>
                </w:rPr>
                <w:delText>5</w:delText>
              </w:r>
            </w:del>
            <w:r w:rsidR="00B856F2">
              <w:rPr>
                <w:noProof/>
              </w:rPr>
              <w:fldChar w:fldCharType="end"/>
            </w:r>
            <w:r w:rsidRPr="002C0917">
              <w:t xml:space="preserve">: </w:t>
            </w:r>
            <w:r w:rsidR="00ED650F" w:rsidRPr="00CE0B61">
              <w:t xml:space="preserve">Valori medi delle risposte ai </w:t>
            </w:r>
            <w:r w:rsidRPr="00CE0B61">
              <w:t>quesit</w:t>
            </w:r>
            <w:r w:rsidR="00ED650F" w:rsidRPr="00CE0B61">
              <w:t>i</w:t>
            </w:r>
            <w:r w:rsidRPr="00CE0B61">
              <w:t xml:space="preserve"> relativi al </w:t>
            </w:r>
            <w:proofErr w:type="spellStart"/>
            <w:r w:rsidRPr="00CE0B61">
              <w:t>KPI1</w:t>
            </w:r>
            <w:bookmarkEnd w:id="1696"/>
            <w:bookmarkEnd w:id="1697"/>
            <w:bookmarkEnd w:id="1698"/>
            <w:proofErr w:type="spellEnd"/>
          </w:p>
        </w:tc>
      </w:tr>
    </w:tbl>
    <w:p w14:paraId="21EFD099" w14:textId="0FDED9F3" w:rsidR="00700354" w:rsidRDefault="00700354" w:rsidP="002C0917">
      <w:pPr>
        <w:pStyle w:val="Corpodeltesto"/>
      </w:pPr>
      <w:proofErr w:type="spellStart"/>
      <w:r>
        <w:t>KPI1.6</w:t>
      </w:r>
      <w:proofErr w:type="spellEnd"/>
      <w:r>
        <w:t xml:space="preserve"> tende a misurare la capacità delle strutture informatiche di tenere sempre aggiornato</w:t>
      </w:r>
      <w:r w:rsidR="00072CBC">
        <w:t xml:space="preserve"> ed efficiente </w:t>
      </w:r>
      <w:r>
        <w:t xml:space="preserve">il software di base delle postazioni di lavoro attraverso l’installazione di procedure automatiche di </w:t>
      </w:r>
      <w:r w:rsidR="00072CBC">
        <w:t xml:space="preserve">aggiornamento capaci, </w:t>
      </w:r>
      <w:r>
        <w:t>senza richiedere interventi estern</w:t>
      </w:r>
      <w:r w:rsidR="00072CBC">
        <w:t xml:space="preserve">i, di </w:t>
      </w:r>
      <w:r>
        <w:t xml:space="preserve"> provved</w:t>
      </w:r>
      <w:r w:rsidR="00072CBC">
        <w:t xml:space="preserve">ere </w:t>
      </w:r>
      <w:r>
        <w:t xml:space="preserve">ad applicare almeno gli aggiornamenti più critici per la sicurezza. </w:t>
      </w:r>
      <w:ins w:id="1703" w:author="Pippo Cattaneo" w:date="2012-09-26T17:40:00Z">
        <w:r w:rsidR="00637962">
          <w:t xml:space="preserve">Da rilevare </w:t>
        </w:r>
      </w:ins>
      <w:del w:id="1704" w:author="Pippo Cattaneo" w:date="2012-09-26T17:40:00Z">
        <w:r w:rsidR="0052226F" w:rsidDel="00637962">
          <w:delText xml:space="preserve">Nonostante </w:delText>
        </w:r>
      </w:del>
      <w:r w:rsidR="0052226F">
        <w:t xml:space="preserve">il </w:t>
      </w:r>
      <w:r w:rsidR="00072CBC">
        <w:t>consistente</w:t>
      </w:r>
      <w:r w:rsidR="0052226F">
        <w:t xml:space="preserve"> miglioramento (+</w:t>
      </w:r>
      <w:ins w:id="1705" w:author="Pippo Cattaneo" w:date="2012-09-26T17:39:00Z">
        <w:r w:rsidR="00637962">
          <w:t>10</w:t>
        </w:r>
      </w:ins>
      <w:del w:id="1706" w:author="Pippo Cattaneo" w:date="2012-09-26T17:39:00Z">
        <w:r w:rsidR="00072CBC" w:rsidDel="00637962">
          <w:delText>7</w:delText>
        </w:r>
      </w:del>
      <w:r w:rsidR="00072CBC">
        <w:t>,9</w:t>
      </w:r>
      <w:r w:rsidR="0052226F">
        <w:t>%</w:t>
      </w:r>
      <w:del w:id="1707" w:author="Pippo Cattaneo" w:date="2012-09-26T17:40:00Z">
        <w:r w:rsidR="00072CBC" w:rsidDel="00637962">
          <w:delText xml:space="preserve"> negli ultimi 2 anni</w:delText>
        </w:r>
      </w:del>
      <w:r w:rsidR="0052226F">
        <w:t xml:space="preserve">) </w:t>
      </w:r>
      <w:ins w:id="1708" w:author="Pippo Cattaneo" w:date="2012-09-26T17:40:00Z">
        <w:r w:rsidR="00273A71">
          <w:t>de</w:t>
        </w:r>
      </w:ins>
      <w:del w:id="1709" w:author="Pippo Cattaneo" w:date="2012-09-26T17:40:00Z">
        <w:r w:rsidR="0052226F" w:rsidDel="00273A71">
          <w:delText>i</w:delText>
        </w:r>
      </w:del>
      <w:r>
        <w:t xml:space="preserve">l valore medio per </w:t>
      </w:r>
      <w:proofErr w:type="spellStart"/>
      <w:r>
        <w:t>KPI1.6</w:t>
      </w:r>
      <w:proofErr w:type="spellEnd"/>
      <w:r>
        <w:t xml:space="preserve"> </w:t>
      </w:r>
      <w:ins w:id="1710" w:author="Pippo Cattaneo" w:date="2012-09-26T17:41:00Z">
        <w:r w:rsidR="00273A71">
          <w:t>che passa da 5,87 a 6,96 superando abbondantemente la soglia della sufficienza.</w:t>
        </w:r>
      </w:ins>
      <w:del w:id="1711" w:author="Pippo Cattaneo" w:date="2012-09-26T17:42:00Z">
        <w:r w:rsidR="00072CBC" w:rsidDel="00273A71">
          <w:delText>rimane sistematicamente basso per tutte le classi (5,87, 5,71 e 5,08)</w:delText>
        </w:r>
        <w:r w:rsidDel="00273A71">
          <w:delText xml:space="preserve">, </w:delText>
        </w:r>
        <w:r w:rsidR="00072CBC" w:rsidDel="00273A71">
          <w:delText xml:space="preserve">indicando che </w:delText>
        </w:r>
        <w:r w:rsidDel="00273A71">
          <w:delText xml:space="preserve">in media </w:delText>
        </w:r>
        <w:r w:rsidR="00072CBC" w:rsidDel="00273A71">
          <w:delText xml:space="preserve">l’attenzione rimane </w:delText>
        </w:r>
        <w:r w:rsidDel="00273A71">
          <w:delText>scarsa rispetto a questo tema, molto importante per la stabilità e la sicurezza dell’intero sistema informativo.</w:delText>
        </w:r>
        <w:r w:rsidR="00072CBC" w:rsidDel="00273A71">
          <w:delText xml:space="preserve"> Infatti se non adeguatamente presidiate, le postazioni di lavoro possono diventare pericolose porte di accesso alla rete interna e veicoli di contagio da parte dei virus informatici.</w:delText>
        </w:r>
      </w:del>
      <w:r w:rsidR="00072CBC">
        <w:t xml:space="preserve"> </w:t>
      </w:r>
    </w:p>
    <w:p w14:paraId="0822485D" w14:textId="4626B50C" w:rsidR="00F33A07" w:rsidRDefault="001D7D72">
      <w:pPr>
        <w:pStyle w:val="Corpodeltesto"/>
      </w:pPr>
      <w:del w:id="1712" w:author="Pippo Cattaneo" w:date="2012-09-26T17:42:00Z">
        <w:r w:rsidDel="00273A71">
          <w:delText xml:space="preserve">Ultimo </w:delText>
        </w:r>
      </w:del>
      <w:ins w:id="1713" w:author="Pippo Cattaneo" w:date="2012-09-26T17:42:00Z">
        <w:r w:rsidR="00273A71">
          <w:t xml:space="preserve">Secondo tema </w:t>
        </w:r>
      </w:ins>
      <w:del w:id="1714" w:author="Pippo Cattaneo" w:date="2012-09-26T17:42:00Z">
        <w:r w:rsidDel="00273A71">
          <w:delText xml:space="preserve">argomenti </w:delText>
        </w:r>
      </w:del>
      <w:r>
        <w:t xml:space="preserve">rispetto alle criticità emerse </w:t>
      </w:r>
      <w:ins w:id="1715" w:author="Pippo Cattaneo" w:date="2012-09-26T17:42:00Z">
        <w:r w:rsidR="00273A71">
          <w:t xml:space="preserve">dall’analisi di </w:t>
        </w:r>
        <w:proofErr w:type="spellStart"/>
        <w:r w:rsidR="00273A71">
          <w:t>KPI1</w:t>
        </w:r>
        <w:proofErr w:type="spellEnd"/>
        <w:r w:rsidR="00273A71">
          <w:t xml:space="preserve"> </w:t>
        </w:r>
      </w:ins>
      <w:r w:rsidR="00A56B0E">
        <w:t xml:space="preserve">è </w:t>
      </w:r>
      <w:del w:id="1716" w:author="Pippo Cattaneo" w:date="2012-09-26T17:42:00Z">
        <w:r w:rsidR="00700354" w:rsidDel="00273A71">
          <w:delText xml:space="preserve">il tema </w:delText>
        </w:r>
      </w:del>
      <w:ins w:id="1717" w:author="Pippo Cattaneo" w:date="2012-09-26T17:42:00Z">
        <w:r w:rsidR="00273A71">
          <w:t xml:space="preserve">quello </w:t>
        </w:r>
      </w:ins>
      <w:r w:rsidR="00700354">
        <w:t xml:space="preserve">della sicurezza dei dati </w:t>
      </w:r>
      <w:r>
        <w:t>presenti</w:t>
      </w:r>
      <w:r w:rsidR="00700354">
        <w:t xml:space="preserve"> su dispositivi mobili quali computer portatili o semplicemente dischi</w:t>
      </w:r>
      <w:ins w:id="1718" w:author="Pippo Cattaneo" w:date="2012-09-26T17:42:00Z">
        <w:r w:rsidR="00273A71">
          <w:t>/</w:t>
        </w:r>
        <w:proofErr w:type="spellStart"/>
        <w:r w:rsidR="00273A71">
          <w:t>pen</w:t>
        </w:r>
        <w:proofErr w:type="spellEnd"/>
        <w:r w:rsidR="00273A71">
          <w:t xml:space="preserve"> drive</w:t>
        </w:r>
      </w:ins>
      <w:r w:rsidR="00700354">
        <w:t xml:space="preserve"> USB</w:t>
      </w:r>
      <w:r w:rsidR="002F5E2D">
        <w:t xml:space="preserve">. </w:t>
      </w:r>
      <w:r w:rsidR="00A56B0E">
        <w:t xml:space="preserve">Infatti è già accaduto </w:t>
      </w:r>
      <w:r w:rsidR="0028028E">
        <w:t>in più occasioni che</w:t>
      </w:r>
      <w:r w:rsidR="00A56B0E">
        <w:t>,</w:t>
      </w:r>
      <w:r w:rsidR="0028028E">
        <w:t xml:space="preserve"> per furto o semplicemente per smarrimento dei dispositivi, notevoli moli di dati sensibili venissero perse o finissero nelle mani di terzi per scopi fraudolenti.</w:t>
      </w:r>
      <w:r w:rsidR="00700354">
        <w:t xml:space="preserve"> </w:t>
      </w:r>
      <w:proofErr w:type="spellStart"/>
      <w:r w:rsidR="0028028E">
        <w:t>KPI1.7</w:t>
      </w:r>
      <w:proofErr w:type="spellEnd"/>
      <w:r w:rsidR="0028028E">
        <w:t xml:space="preserve"> </w:t>
      </w:r>
      <w:r>
        <w:t xml:space="preserve">riflette appunto l’attenzione rispetto a questi temi ed </w:t>
      </w:r>
      <w:r w:rsidR="0028028E">
        <w:t xml:space="preserve">ha ottenuto </w:t>
      </w:r>
      <w:r>
        <w:t>valori</w:t>
      </w:r>
      <w:r w:rsidR="0028028E">
        <w:t xml:space="preserve"> medi </w:t>
      </w:r>
      <w:r>
        <w:t>piuttosto bassi vicini alla soglia minima di accettabilità (</w:t>
      </w:r>
      <w:r w:rsidR="0028028E">
        <w:t>4</w:t>
      </w:r>
      <w:r>
        <w:t>,</w:t>
      </w:r>
      <w:ins w:id="1719" w:author="Pippo Cattaneo" w:date="2012-09-26T17:43:00Z">
        <w:r w:rsidR="00273A71">
          <w:t>96 rispetto al 4,52 del 2009 e 4,18 del 2008</w:t>
        </w:r>
      </w:ins>
      <w:del w:id="1720" w:author="Pippo Cattaneo" w:date="2012-09-26T17:43:00Z">
        <w:r w:rsidDel="00273A71">
          <w:delText>52, 4,18 e 4,56</w:delText>
        </w:r>
      </w:del>
      <w:r>
        <w:t>)</w:t>
      </w:r>
      <w:r w:rsidR="0028028E">
        <w:t>. Infatti</w:t>
      </w:r>
      <w:r>
        <w:t>, nonostante il miglioramento conseguito nell’ultimo ano (+</w:t>
      </w:r>
      <w:ins w:id="1721" w:author="Pippo Cattaneo" w:date="2012-09-26T17:43:00Z">
        <w:r w:rsidR="00273A71">
          <w:t>4,3</w:t>
        </w:r>
      </w:ins>
      <w:del w:id="1722" w:author="Pippo Cattaneo" w:date="2012-09-26T17:43:00Z">
        <w:r w:rsidDel="00273A71">
          <w:delText>2,6</w:delText>
        </w:r>
      </w:del>
      <w:r>
        <w:t>%)</w:t>
      </w:r>
      <w:r w:rsidR="0028028E">
        <w:t xml:space="preserve"> solo 1</w:t>
      </w:r>
      <w:ins w:id="1723" w:author="Pippo Cattaneo" w:date="2012-09-26T17:44:00Z">
        <w:r w:rsidR="00273A71">
          <w:t>8</w:t>
        </w:r>
      </w:ins>
      <w:del w:id="1724" w:author="Pippo Cattaneo" w:date="2012-09-26T17:44:00Z">
        <w:r w:rsidDel="00273A71">
          <w:delText>6</w:delText>
        </w:r>
      </w:del>
      <w:r w:rsidR="0028028E">
        <w:t xml:space="preserve"> Amministrazioni </w:t>
      </w:r>
      <w:ins w:id="1725" w:author="Pippo Cattaneo" w:date="2012-09-26T17:44:00Z">
        <w:r w:rsidR="00273A71">
          <w:t xml:space="preserve">(su 46) hanno </w:t>
        </w:r>
      </w:ins>
      <w:r>
        <w:t>dichiara</w:t>
      </w:r>
      <w:del w:id="1726" w:author="Pippo Cattaneo" w:date="2012-09-26T17:44:00Z">
        <w:r w:rsidDel="00273A71">
          <w:delText>n</w:delText>
        </w:r>
      </w:del>
      <w:ins w:id="1727" w:author="Pippo Cattaneo" w:date="2012-09-26T17:44:00Z">
        <w:r w:rsidR="00273A71">
          <w:t>t</w:t>
        </w:r>
      </w:ins>
      <w:r>
        <w:t xml:space="preserve">o di </w:t>
      </w:r>
      <w:r w:rsidR="0028028E">
        <w:t>utilizza</w:t>
      </w:r>
      <w:r>
        <w:t>re</w:t>
      </w:r>
      <w:r w:rsidR="0028028E">
        <w:t xml:space="preserve"> dispositivi mobili dotati di </w:t>
      </w:r>
      <w:r>
        <w:t xml:space="preserve">adeguati </w:t>
      </w:r>
      <w:r w:rsidR="0028028E">
        <w:t xml:space="preserve">sistemi per la </w:t>
      </w:r>
      <w:r>
        <w:t>protezione (</w:t>
      </w:r>
      <w:r w:rsidR="0028028E">
        <w:t>cifratura</w:t>
      </w:r>
      <w:r>
        <w:t>)</w:t>
      </w:r>
      <w:r w:rsidR="0028028E">
        <w:t xml:space="preserve"> dei dati residenti </w:t>
      </w:r>
      <w:r>
        <w:t>prevenendo così il furto d</w:t>
      </w:r>
      <w:r w:rsidR="0028028E">
        <w:t xml:space="preserve">i dati. </w:t>
      </w:r>
      <w:del w:id="1728" w:author="Pippo Cattaneo" w:date="2012-09-26T17:44:00Z">
        <w:r w:rsidDel="00273A71">
          <w:delText xml:space="preserve">Ben </w:delText>
        </w:r>
      </w:del>
      <w:ins w:id="1729" w:author="Pippo Cattaneo" w:date="2012-09-26T17:44:00Z">
        <w:r w:rsidR="00273A71">
          <w:t xml:space="preserve">Ancora </w:t>
        </w:r>
      </w:ins>
      <w:del w:id="1730" w:author="Pippo Cattaneo" w:date="2012-09-26T17:44:00Z">
        <w:r w:rsidR="0028028E" w:rsidDel="00273A71">
          <w:delText>1</w:delText>
        </w:r>
        <w:r w:rsidDel="00273A71">
          <w:delText>0</w:delText>
        </w:r>
      </w:del>
      <w:ins w:id="1731" w:author="Pippo Cattaneo" w:date="2012-09-26T17:45:00Z">
        <w:r w:rsidR="00273A71">
          <w:t>13</w:t>
        </w:r>
      </w:ins>
      <w:r>
        <w:t xml:space="preserve"> Amministrazioni</w:t>
      </w:r>
      <w:r w:rsidR="0028028E">
        <w:t xml:space="preserve"> </w:t>
      </w:r>
      <w:r>
        <w:t>(</w:t>
      </w:r>
      <w:ins w:id="1732" w:author="Pippo Cattaneo" w:date="2012-09-26T17:45:00Z">
        <w:r w:rsidR="00273A71">
          <w:t>+</w:t>
        </w:r>
      </w:ins>
      <w:del w:id="1733" w:author="Pippo Cattaneo" w:date="2012-09-26T17:45:00Z">
        <w:r w:rsidDel="00273A71">
          <w:delText>-</w:delText>
        </w:r>
      </w:del>
      <w:r>
        <w:t>6,</w:t>
      </w:r>
      <w:ins w:id="1734" w:author="Pippo Cattaneo" w:date="2012-09-26T17:45:00Z">
        <w:r w:rsidR="00273A71">
          <w:t>5</w:t>
        </w:r>
      </w:ins>
      <w:del w:id="1735" w:author="Pippo Cattaneo" w:date="2012-09-26T17:45:00Z">
        <w:r w:rsidDel="00273A71">
          <w:delText>8</w:delText>
        </w:r>
      </w:del>
      <w:r>
        <w:t xml:space="preserve">% rispetto al 2009) </w:t>
      </w:r>
      <w:ins w:id="1736" w:author="Pippo Cattaneo" w:date="2012-09-26T17:45:00Z">
        <w:r w:rsidR="00273A71">
          <w:t xml:space="preserve">hanno </w:t>
        </w:r>
      </w:ins>
      <w:r>
        <w:t>d</w:t>
      </w:r>
      <w:r w:rsidR="0028028E">
        <w:t>ichiara</w:t>
      </w:r>
      <w:ins w:id="1737" w:author="Pippo Cattaneo" w:date="2012-09-26T17:45:00Z">
        <w:r w:rsidR="00273A71">
          <w:t>t</w:t>
        </w:r>
      </w:ins>
      <w:del w:id="1738" w:author="Pippo Cattaneo" w:date="2012-09-26T17:45:00Z">
        <w:r w:rsidR="0028028E" w:rsidDel="00273A71">
          <w:delText>n</w:delText>
        </w:r>
      </w:del>
      <w:r w:rsidR="0028028E">
        <w:t xml:space="preserve">o </w:t>
      </w:r>
      <w:r>
        <w:t xml:space="preserve">invece </w:t>
      </w:r>
      <w:r w:rsidR="0028028E">
        <w:t>di non adottare nessuna contromisura per proteggere i dati su dispositivi mobili mentr</w:t>
      </w:r>
      <w:r>
        <w:t>e 8</w:t>
      </w:r>
      <w:r w:rsidR="0028028E">
        <w:t xml:space="preserve"> dichiarano di non usare alcun dispositivo per trasportare i dati oltre il perimetro aziendale.</w:t>
      </w:r>
    </w:p>
    <w:p w14:paraId="263ED5E7" w14:textId="76CC6571" w:rsidR="00F33A07" w:rsidRPr="00A14EEF" w:rsidRDefault="001D7D72">
      <w:pPr>
        <w:pStyle w:val="Corpodeltesto"/>
      </w:pPr>
      <w:r w:rsidRPr="00A14EEF">
        <w:t xml:space="preserve">Sembra invece </w:t>
      </w:r>
      <w:ins w:id="1739" w:author="Pippo Cattaneo" w:date="2012-09-26T17:46:00Z">
        <w:r w:rsidR="00842723">
          <w:t xml:space="preserve">ormai </w:t>
        </w:r>
      </w:ins>
      <w:r w:rsidRPr="00A14EEF">
        <w:t xml:space="preserve">definitivamente </w:t>
      </w:r>
      <w:del w:id="1740" w:author="Pippo Cattaneo" w:date="2012-09-26T17:46:00Z">
        <w:r w:rsidRPr="00A14EEF" w:rsidDel="00842723">
          <w:delText xml:space="preserve">migliorato </w:delText>
        </w:r>
      </w:del>
      <w:ins w:id="1741" w:author="Pippo Cattaneo" w:date="2012-09-26T17:46:00Z">
        <w:r w:rsidR="00842723">
          <w:t>consolid</w:t>
        </w:r>
        <w:r w:rsidR="00842723" w:rsidRPr="00A14EEF">
          <w:t xml:space="preserve">ato </w:t>
        </w:r>
      </w:ins>
      <w:r w:rsidRPr="00A14EEF">
        <w:t xml:space="preserve">il dato </w:t>
      </w:r>
      <w:r w:rsidR="0052226F" w:rsidRPr="00A14EEF">
        <w:t>relativo a</w:t>
      </w:r>
      <w:ins w:id="1742" w:author="Pippo Cattaneo" w:date="2012-09-26T17:52:00Z">
        <w:r w:rsidR="006D4B50">
          <w:t>ll’esigenza di proteggere i propri dati (</w:t>
        </w:r>
        <w:proofErr w:type="spellStart"/>
        <w:r w:rsidR="006D4B50">
          <w:t>disaster</w:t>
        </w:r>
        <w:proofErr w:type="spellEnd"/>
        <w:r w:rsidR="006D4B50">
          <w:t xml:space="preserve"> </w:t>
        </w:r>
        <w:proofErr w:type="spellStart"/>
        <w:r w:rsidR="006D4B50">
          <w:t>recovery</w:t>
        </w:r>
        <w:proofErr w:type="spellEnd"/>
        <w:r w:rsidR="006D4B50">
          <w:t xml:space="preserve">) </w:t>
        </w:r>
      </w:ins>
      <w:del w:id="1743" w:author="Pippo Cattaneo" w:date="2012-09-26T17:52:00Z">
        <w:r w:rsidR="0052226F" w:rsidRPr="00A14EEF" w:rsidDel="006D4B50">
          <w:delText xml:space="preserve">i sistemi </w:delText>
        </w:r>
      </w:del>
      <w:r w:rsidRPr="00A14EEF">
        <w:t>adotta</w:t>
      </w:r>
      <w:ins w:id="1744" w:author="Pippo Cattaneo" w:date="2012-09-26T17:52:00Z">
        <w:r w:rsidR="006D4B50">
          <w:t>ndo le adeguate strategie per il backup</w:t>
        </w:r>
      </w:ins>
      <w:del w:id="1745" w:author="Pippo Cattaneo" w:date="2012-09-26T17:52:00Z">
        <w:r w:rsidRPr="00A14EEF" w:rsidDel="006D4B50">
          <w:delText xml:space="preserve">ti </w:delText>
        </w:r>
        <w:r w:rsidR="0052226F" w:rsidRPr="00A14EEF" w:rsidDel="006D4B50">
          <w:delText>per il backup</w:delText>
        </w:r>
      </w:del>
      <w:r w:rsidR="0052226F" w:rsidRPr="00A14EEF">
        <w:t xml:space="preserve"> centralizzato (</w:t>
      </w:r>
      <w:proofErr w:type="spellStart"/>
      <w:r w:rsidR="0052226F" w:rsidRPr="00A14EEF">
        <w:t>KPI1.8</w:t>
      </w:r>
      <w:proofErr w:type="spellEnd"/>
      <w:r w:rsidR="0052226F" w:rsidRPr="00A14EEF">
        <w:t>)</w:t>
      </w:r>
      <w:r w:rsidR="00554352" w:rsidRPr="00A14EEF">
        <w:t xml:space="preserve">. </w:t>
      </w:r>
      <w:r w:rsidR="00D50624" w:rsidRPr="00A14EEF">
        <w:t>A</w:t>
      </w:r>
      <w:r w:rsidR="00554352" w:rsidRPr="00A14EEF">
        <w:t xml:space="preserve"> fronte d</w:t>
      </w:r>
      <w:ins w:id="1746" w:author="Pippo Cattaneo" w:date="2012-09-26T17:52:00Z">
        <w:r w:rsidR="006D4B50">
          <w:t>ei mig</w:t>
        </w:r>
      </w:ins>
      <w:ins w:id="1747" w:author="Pippo Cattaneo" w:date="2012-09-26T17:53:00Z">
        <w:r w:rsidR="006D4B50">
          <w:t>l</w:t>
        </w:r>
      </w:ins>
      <w:ins w:id="1748" w:author="Pippo Cattaneo" w:date="2012-09-26T17:52:00Z">
        <w:r w:rsidR="006D4B50">
          <w:t>ioramenti conseguiti negli anni precedenti</w:t>
        </w:r>
      </w:ins>
      <w:ins w:id="1749" w:author="Pippo Cattaneo" w:date="2012-09-26T17:53:00Z">
        <w:r w:rsidR="006D4B50">
          <w:t>, nell’ultima rilevazione si è potuto osservare un netto ulteriore miglioramento</w:t>
        </w:r>
      </w:ins>
      <w:ins w:id="1750" w:author="Pippo Cattaneo" w:date="2012-09-26T17:52:00Z">
        <w:r w:rsidR="006D4B50">
          <w:t xml:space="preserve"> </w:t>
        </w:r>
      </w:ins>
      <w:ins w:id="1751" w:author="Pippo Cattaneo" w:date="2012-09-26T17:53:00Z">
        <w:r w:rsidR="006D4B50">
          <w:t xml:space="preserve">(+10,5%) che ha portato il dato </w:t>
        </w:r>
      </w:ins>
      <w:del w:id="1752" w:author="Pippo Cattaneo" w:date="2012-09-26T17:52:00Z">
        <w:r w:rsidR="00554352" w:rsidRPr="00A14EEF" w:rsidDel="006D4B50">
          <w:delText>i</w:delText>
        </w:r>
      </w:del>
      <w:del w:id="1753" w:author="Pippo Cattaneo" w:date="2012-09-26T17:54:00Z">
        <w:r w:rsidR="00554352" w:rsidRPr="00A14EEF" w:rsidDel="006D4B50">
          <w:delText xml:space="preserve"> un dato </w:delText>
        </w:r>
      </w:del>
      <w:r w:rsidR="00554352" w:rsidRPr="00A14EEF">
        <w:t>complessiv</w:t>
      </w:r>
      <w:ins w:id="1754" w:author="Pippo Cattaneo" w:date="2012-09-26T17:54:00Z">
        <w:r w:rsidR="006D4B50">
          <w:t>o</w:t>
        </w:r>
      </w:ins>
      <w:del w:id="1755" w:author="Pippo Cattaneo" w:date="2012-09-26T17:54:00Z">
        <w:r w:rsidR="00554352" w:rsidRPr="00A14EEF" w:rsidDel="006D4B50">
          <w:delText>amente positivo</w:delText>
        </w:r>
      </w:del>
      <w:r w:rsidR="0052226F" w:rsidRPr="00A14EEF">
        <w:t xml:space="preserve"> </w:t>
      </w:r>
      <w:ins w:id="1756" w:author="Pippo Cattaneo" w:date="2012-09-26T17:54:00Z">
        <w:r w:rsidR="006D4B50">
          <w:t>ad un valore medio di 8,96 (rispetto all’</w:t>
        </w:r>
      </w:ins>
      <w:del w:id="1757" w:author="Pippo Cattaneo" w:date="2012-09-26T17:54:00Z">
        <w:r w:rsidR="00554352" w:rsidRPr="00A14EEF" w:rsidDel="006D4B50">
          <w:delText>(</w:delText>
        </w:r>
      </w:del>
      <w:r w:rsidRPr="00A14EEF">
        <w:t>8,04</w:t>
      </w:r>
      <w:ins w:id="1758" w:author="Pippo Cattaneo" w:date="2012-09-26T17:54:00Z">
        <w:r w:rsidR="006D4B50">
          <w:t xml:space="preserve"> ed al</w:t>
        </w:r>
      </w:ins>
      <w:del w:id="1759" w:author="Pippo Cattaneo" w:date="2012-09-26T17:54:00Z">
        <w:r w:rsidRPr="00A14EEF" w:rsidDel="006D4B50">
          <w:delText>,</w:delText>
        </w:r>
      </w:del>
      <w:r w:rsidRPr="00A14EEF">
        <w:t xml:space="preserve"> 7,64 </w:t>
      </w:r>
      <w:ins w:id="1760" w:author="Pippo Cattaneo" w:date="2012-09-26T17:54:00Z">
        <w:r w:rsidR="006D4B50">
          <w:t>degli anni precedenti</w:t>
        </w:r>
      </w:ins>
      <w:del w:id="1761" w:author="Pippo Cattaneo" w:date="2012-09-26T17:54:00Z">
        <w:r w:rsidRPr="00A14EEF" w:rsidDel="006D4B50">
          <w:delText>e 7,77</w:delText>
        </w:r>
      </w:del>
      <w:r w:rsidRPr="00A14EEF">
        <w:t>)</w:t>
      </w:r>
      <w:ins w:id="1762" w:author="Pippo Cattaneo" w:date="2012-09-26T17:55:00Z">
        <w:r w:rsidR="006D4B50">
          <w:t>. Tecnicamente la quasi totalità del campione (44 su 46 amministrazioni) ha dischiarato di possedere ed utilizzare strumenti per il backup centralizzato dei dati</w:t>
        </w:r>
      </w:ins>
      <w:ins w:id="1763" w:author="Pippo Cattaneo" w:date="2012-09-26T17:56:00Z">
        <w:r w:rsidR="006D4B50">
          <w:t xml:space="preserve">. Tra queste l’84,1% ha dichiarato di </w:t>
        </w:r>
      </w:ins>
      <w:ins w:id="1764" w:author="Pippo Cattaneo" w:date="2012-09-26T17:57:00Z">
        <w:r w:rsidR="006D4B50">
          <w:t xml:space="preserve">aver formalizzato </w:t>
        </w:r>
      </w:ins>
      <w:ins w:id="1765" w:author="Pippo Cattaneo" w:date="2012-09-26T17:56:00Z">
        <w:r w:rsidR="006D4B50">
          <w:t xml:space="preserve">le più note best </w:t>
        </w:r>
        <w:proofErr w:type="spellStart"/>
        <w:r w:rsidR="006D4B50">
          <w:t>practices</w:t>
        </w:r>
        <w:proofErr w:type="spellEnd"/>
        <w:r w:rsidR="006D4B50">
          <w:t xml:space="preserve"> </w:t>
        </w:r>
      </w:ins>
      <w:ins w:id="1766" w:author="Pippo Cattaneo" w:date="2012-09-26T17:57:00Z">
        <w:r w:rsidR="006D4B50">
          <w:t>in materia di backup e conservazione dei supporti come</w:t>
        </w:r>
      </w:ins>
      <w:ins w:id="1767" w:author="Pippo Cattaneo" w:date="2012-09-26T17:56:00Z">
        <w:r w:rsidR="006D4B50">
          <w:t xml:space="preserve"> procedure </w:t>
        </w:r>
      </w:ins>
      <w:ins w:id="1768" w:author="Pippo Cattaneo" w:date="2012-09-26T17:57:00Z">
        <w:r w:rsidR="006D4B50">
          <w:t>per l’attuazione</w:t>
        </w:r>
      </w:ins>
      <w:del w:id="1769" w:author="Pippo Cattaneo" w:date="2012-09-26T17:57:00Z">
        <w:r w:rsidR="00554352" w:rsidRPr="00A14EEF" w:rsidDel="006D4B50">
          <w:delText xml:space="preserve"> si rileva un</w:delText>
        </w:r>
        <w:r w:rsidR="00D50624" w:rsidRPr="00A14EEF" w:rsidDel="006D4B50">
          <w:delText xml:space="preserve"> lieve miglioramento rispetto all’anno precedente (+2,6%) ma quasi tutte le Amministrazioni che hanno adottato le necessarie tecnologie per il backup (34 su 39 pari all’87%)  </w:delText>
        </w:r>
        <w:r w:rsidR="0052226F" w:rsidRPr="00A14EEF" w:rsidDel="006D4B50">
          <w:delText>dichiarano di aver formalizzato correttamente una policy per la verifica e la custodia dei supporti</w:delText>
        </w:r>
      </w:del>
      <w:r w:rsidR="0052226F" w:rsidRPr="00A14EEF">
        <w:t>.</w:t>
      </w:r>
    </w:p>
    <w:p w14:paraId="53A0C8A6" w14:textId="441199AF" w:rsidR="00991C2B" w:rsidDel="00B161C5" w:rsidRDefault="00D06BE5">
      <w:pPr>
        <w:pStyle w:val="Corpodeltesto"/>
        <w:rPr>
          <w:del w:id="1770" w:author="Pippo Cattaneo" w:date="2012-09-26T17:58:00Z"/>
        </w:rPr>
      </w:pPr>
      <w:del w:id="1771" w:author="Pippo Cattaneo" w:date="2012-09-26T17:58:00Z">
        <w:r w:rsidDel="00B161C5">
          <w:delText>Nonostante il risultato già positivo, occorre notare che</w:delText>
        </w:r>
        <w:r w:rsidR="00FD27AF" w:rsidDel="00B161C5">
          <w:delText xml:space="preserve"> KPI1.9</w:delText>
        </w:r>
        <w:r w:rsidDel="00B161C5">
          <w:delText>,</w:delText>
        </w:r>
        <w:r w:rsidR="00FD27AF" w:rsidDel="00B161C5">
          <w:delText xml:space="preserve"> che </w:delText>
        </w:r>
        <w:r w:rsidDel="00B161C5">
          <w:delText xml:space="preserve">intende misurare la diffusione dei </w:delText>
        </w:r>
        <w:r w:rsidR="00FD27AF" w:rsidDel="00B161C5">
          <w:delText xml:space="preserve">sistemi per il controllo accessi </w:delText>
        </w:r>
        <w:r w:rsidDel="00B161C5">
          <w:delText xml:space="preserve">della sala macchine, ha </w:delText>
        </w:r>
        <w:r w:rsidR="00FD27AF" w:rsidDel="00B161C5">
          <w:delText xml:space="preserve">avuto un ulteriore miglioramento rispetto agli anni precedenti raggiungendo un valore medio decisamente elevato </w:delText>
        </w:r>
        <w:r w:rsidDel="00B161C5">
          <w:delText>(</w:delText>
        </w:r>
        <w:r w:rsidR="00FD27AF" w:rsidDel="00B161C5">
          <w:delText>8</w:delText>
        </w:r>
        <w:r w:rsidR="00A14EEF" w:rsidDel="00B161C5">
          <w:delText xml:space="preserve">,70, 8,21 e 7,70) </w:delText>
        </w:r>
        <w:r w:rsidR="00FD27AF" w:rsidDel="00B161C5">
          <w:delText xml:space="preserve"> passando dal </w:delText>
        </w:r>
        <w:r w:rsidR="00A14EEF" w:rsidDel="00B161C5">
          <w:delText xml:space="preserve">dato del </w:delText>
        </w:r>
        <w:r w:rsidR="00FD27AF" w:rsidDel="00B161C5">
          <w:delText xml:space="preserve">77% del 2007 </w:delText>
        </w:r>
        <w:r w:rsidR="00A14EEF" w:rsidDel="00B161C5">
          <w:delText>all’82% nel 2008 fino al 87% (+4,8%)  nell’ultimo anno</w:delText>
        </w:r>
        <w:r w:rsidR="00FD27AF" w:rsidDel="00B161C5">
          <w:delText>. Se si considera che quasi l’11% non ha risposto, è possibile affermare che l’impiego di tali sistemi ormai rappresenta una ottimo standard all’interno della PAC.</w:delText>
        </w:r>
      </w:del>
    </w:p>
    <w:p w14:paraId="5A3E57F4" w14:textId="214E18AF" w:rsidR="00FD27AF" w:rsidRDefault="007A3637">
      <w:pPr>
        <w:pStyle w:val="Corpodeltesto"/>
      </w:pPr>
      <w:r>
        <w:t>Infine</w:t>
      </w:r>
      <w:r w:rsidR="00FD27AF">
        <w:t xml:space="preserve"> relativa</w:t>
      </w:r>
      <w:r>
        <w:t>mente</w:t>
      </w:r>
      <w:r w:rsidR="00FD27AF">
        <w:t xml:space="preserve"> a </w:t>
      </w:r>
      <w:proofErr w:type="spellStart"/>
      <w:r w:rsidR="00FD27AF">
        <w:t>KPI1</w:t>
      </w:r>
      <w:r>
        <w:t>.</w:t>
      </w:r>
      <w:ins w:id="1772" w:author="Pippo Cattaneo" w:date="2012-09-26T17:58:00Z">
        <w:r w:rsidR="00076312">
          <w:t>4</w:t>
        </w:r>
      </w:ins>
      <w:proofErr w:type="spellEnd"/>
      <w:del w:id="1773" w:author="Pippo Cattaneo" w:date="2012-09-26T17:58:00Z">
        <w:r w:rsidDel="00076312">
          <w:delText>3</w:delText>
        </w:r>
      </w:del>
      <w:r w:rsidR="00FD27AF">
        <w:t xml:space="preserve"> </w:t>
      </w:r>
      <w:r>
        <w:t xml:space="preserve">cioè </w:t>
      </w:r>
      <w:r w:rsidR="00FD27AF">
        <w:t xml:space="preserve">ai sistemi di autenticazione impiegati nella </w:t>
      </w:r>
      <w:proofErr w:type="spellStart"/>
      <w:r w:rsidR="00FD27AF">
        <w:t>PAC</w:t>
      </w:r>
      <w:proofErr w:type="spellEnd"/>
      <w:r>
        <w:t xml:space="preserve"> si nota che</w:t>
      </w:r>
      <w:ins w:id="1774" w:author="Pippo Cattaneo" w:date="2012-09-26T17:59:00Z">
        <w:r w:rsidR="00076312">
          <w:t>, nonostante il dato complessivamente positivo con un valore oltre la soglia dell</w:t>
        </w:r>
      </w:ins>
      <w:ins w:id="1775" w:author="Pippo Cattaneo" w:date="2012-09-26T18:00:00Z">
        <w:r w:rsidR="00076312">
          <w:t>’ottimo (9,30),</w:t>
        </w:r>
      </w:ins>
      <w:r>
        <w:t xml:space="preserve"> permane </w:t>
      </w:r>
      <w:r w:rsidR="00FD27AF">
        <w:t xml:space="preserve">un largo uso di sistemi basati </w:t>
      </w:r>
      <w:r>
        <w:t xml:space="preserve">su username/password </w:t>
      </w:r>
      <w:ins w:id="1776" w:author="Pippo Cattaneo" w:date="2012-09-26T17:59:00Z">
        <w:r w:rsidR="00076312">
          <w:t xml:space="preserve">(95,7% con un +4,3 nell’ultimo anno) </w:t>
        </w:r>
      </w:ins>
      <w:r w:rsidR="00FD27AF">
        <w:t>che</w:t>
      </w:r>
      <w:r>
        <w:t>,</w:t>
      </w:r>
      <w:r w:rsidR="00FD27AF">
        <w:t xml:space="preserve"> benché gestito da corrette policy di </w:t>
      </w:r>
      <w:proofErr w:type="spellStart"/>
      <w:r w:rsidR="00FD27AF">
        <w:t>expire</w:t>
      </w:r>
      <w:proofErr w:type="spellEnd"/>
      <w:r w:rsidR="00FD27AF">
        <w:t xml:space="preserve"> e verifica proattiva della password</w:t>
      </w:r>
      <w:r>
        <w:t>,</w:t>
      </w:r>
      <w:r w:rsidR="00FD27AF">
        <w:t xml:space="preserve"> risultano secondo il modello d</w:t>
      </w:r>
      <w:ins w:id="1777" w:author="REGI" w:date="2012-07-05T17:58:00Z">
        <w:r w:rsidR="009D51B3">
          <w:t xml:space="preserve">i </w:t>
        </w:r>
        <w:proofErr w:type="spellStart"/>
        <w:r w:rsidR="009D51B3">
          <w:t>DigitPA</w:t>
        </w:r>
      </w:ins>
      <w:proofErr w:type="spellEnd"/>
      <w:del w:id="1778" w:author="REGI" w:date="2012-07-05T17:58:00Z">
        <w:r w:rsidR="00FD27AF" w:rsidDel="009D51B3">
          <w:delText>el CNIPA</w:delText>
        </w:r>
      </w:del>
      <w:r w:rsidR="00FD27AF">
        <w:t xml:space="preserve"> deboli e </w:t>
      </w:r>
      <w:ins w:id="1779" w:author="Pippo Cattaneo" w:date="2012-09-26T18:00:00Z">
        <w:r w:rsidR="00076312">
          <w:t xml:space="preserve">complessi da gestire, </w:t>
        </w:r>
      </w:ins>
      <w:r>
        <w:t xml:space="preserve">quindi </w:t>
      </w:r>
      <w:r w:rsidR="00FD27AF">
        <w:t>vulnerabili nella pratica quotidiana. Sarebbe pertanto auspicabile avviare per tutte le Amministrazioni un</w:t>
      </w:r>
      <w:r>
        <w:t xml:space="preserve">a concreta </w:t>
      </w:r>
      <w:r w:rsidR="00FD27AF">
        <w:t>opera di sensibilizzazione volta alla introduzione di sistemi di autenticazione più robusti basati su Smart Card e/o sistemi biometrici, tali da garantire in maniera assoluta l’identità dell’utente che accede ai sist</w:t>
      </w:r>
      <w:r w:rsidR="00D75EB1">
        <w:t>emi ed alla risorse della Ammin</w:t>
      </w:r>
      <w:r w:rsidR="00FD27AF">
        <w:t>i</w:t>
      </w:r>
      <w:r w:rsidR="00D75EB1">
        <w:t>s</w:t>
      </w:r>
      <w:r w:rsidR="00FD27AF">
        <w:t>trazione.</w:t>
      </w:r>
    </w:p>
    <w:p w14:paraId="24C108B4" w14:textId="6B46B381" w:rsidR="009D408E" w:rsidDel="007F3131" w:rsidRDefault="009D408E">
      <w:pPr>
        <w:pStyle w:val="Corpodeltesto"/>
        <w:rPr>
          <w:del w:id="1780" w:author="Giuseppe Cattaneo" w:date="2012-09-27T20:02:00Z"/>
        </w:rPr>
      </w:pPr>
      <w:del w:id="1781" w:author="Giuseppe Cattaneo" w:date="2012-09-27T20:02:00Z">
        <w:r w:rsidDel="007F3131">
          <w:delText>Da notare che non vi sono nell’offerta SPC prodotti direttamente riconducibili a KPI1.</w:delText>
        </w:r>
      </w:del>
    </w:p>
    <w:p w14:paraId="1C77ABCC" w14:textId="77777777" w:rsidR="00D75EB1" w:rsidRDefault="00D75EB1">
      <w:pPr>
        <w:pStyle w:val="Corpodeltesto"/>
        <w:rPr>
          <w:ins w:id="1782" w:author="Giuseppe Cattaneo" w:date="2012-09-27T20:02:00Z"/>
        </w:rPr>
      </w:pPr>
      <w:r>
        <w:t>La tabella seguente riporta nel dettaglio i dati presentati</w:t>
      </w:r>
      <w:r w:rsidR="0027491A">
        <w:t xml:space="preserve"> relativi a </w:t>
      </w:r>
      <w:proofErr w:type="spellStart"/>
      <w:r w:rsidR="0027491A">
        <w:t>KPI1</w:t>
      </w:r>
      <w:proofErr w:type="spellEnd"/>
      <w:r>
        <w:t>.</w:t>
      </w:r>
    </w:p>
    <w:p w14:paraId="12615746" w14:textId="5FFF7EE0" w:rsidR="007F3131" w:rsidDel="005D1955" w:rsidRDefault="007F3131">
      <w:pPr>
        <w:pStyle w:val="Corpodeltesto"/>
        <w:rPr>
          <w:del w:id="1783" w:author="Giuseppe Cattaneo" w:date="2012-09-27T20:05:00Z"/>
        </w:rPr>
      </w:pPr>
    </w:p>
    <w:tbl>
      <w:tblPr>
        <w:tblW w:w="9622" w:type="dxa"/>
        <w:tblInd w:w="55" w:type="dxa"/>
        <w:tblLayout w:type="fixed"/>
        <w:tblCellMar>
          <w:left w:w="70" w:type="dxa"/>
          <w:right w:w="70" w:type="dxa"/>
        </w:tblCellMar>
        <w:tblLook w:val="04A0" w:firstRow="1" w:lastRow="0" w:firstColumn="1" w:lastColumn="0" w:noHBand="0" w:noVBand="1"/>
      </w:tblPr>
      <w:tblGrid>
        <w:gridCol w:w="1008"/>
        <w:gridCol w:w="2976"/>
        <w:gridCol w:w="590"/>
        <w:gridCol w:w="683"/>
        <w:gridCol w:w="688"/>
        <w:gridCol w:w="683"/>
        <w:gridCol w:w="688"/>
        <w:gridCol w:w="683"/>
        <w:gridCol w:w="541"/>
        <w:gridCol w:w="541"/>
        <w:gridCol w:w="541"/>
      </w:tblGrid>
      <w:tr w:rsidR="004E15A9" w:rsidRPr="002F7738" w14:paraId="0F46CA63" w14:textId="77777777" w:rsidTr="00AA08FA">
        <w:trPr>
          <w:trHeight w:val="559"/>
          <w:tblHeader/>
        </w:trPr>
        <w:tc>
          <w:tcPr>
            <w:tcW w:w="1008" w:type="dxa"/>
            <w:tcBorders>
              <w:top w:val="single" w:sz="8" w:space="0" w:color="auto"/>
              <w:left w:val="single" w:sz="8" w:space="0" w:color="auto"/>
              <w:bottom w:val="single" w:sz="8" w:space="0" w:color="auto"/>
              <w:right w:val="single" w:sz="4" w:space="0" w:color="auto"/>
            </w:tcBorders>
            <w:shd w:val="clear" w:color="auto" w:fill="E0E0E0"/>
            <w:vAlign w:val="center"/>
            <w:hideMark/>
          </w:tcPr>
          <w:p w14:paraId="360672BF" w14:textId="77777777" w:rsidR="004E15A9" w:rsidRPr="002F7738" w:rsidRDefault="004E15A9" w:rsidP="002F7738">
            <w:pPr>
              <w:jc w:val="center"/>
              <w:rPr>
                <w:rFonts w:ascii="Arial" w:hAnsi="Arial" w:cs="Arial"/>
                <w:b/>
                <w:bCs/>
                <w:sz w:val="20"/>
                <w:szCs w:val="20"/>
              </w:rPr>
            </w:pPr>
            <w:r w:rsidRPr="002F7738">
              <w:rPr>
                <w:rFonts w:ascii="Arial" w:hAnsi="Arial" w:cs="Arial"/>
                <w:b/>
                <w:bCs/>
                <w:sz w:val="20"/>
                <w:szCs w:val="20"/>
              </w:rPr>
              <w:t>ID</w:t>
            </w:r>
          </w:p>
        </w:tc>
        <w:tc>
          <w:tcPr>
            <w:tcW w:w="2976"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06CE7B9" w14:textId="77777777" w:rsidR="004E15A9" w:rsidRPr="002F7738" w:rsidRDefault="004E15A9" w:rsidP="002F7738">
            <w:pPr>
              <w:jc w:val="center"/>
              <w:rPr>
                <w:rFonts w:ascii="Arial" w:hAnsi="Arial" w:cs="Arial"/>
                <w:b/>
                <w:bCs/>
                <w:sz w:val="18"/>
                <w:szCs w:val="18"/>
              </w:rPr>
            </w:pPr>
            <w:r w:rsidRPr="002F7738">
              <w:rPr>
                <w:rFonts w:ascii="Arial" w:hAnsi="Arial" w:cs="Arial"/>
                <w:b/>
                <w:bCs/>
                <w:sz w:val="18"/>
                <w:szCs w:val="18"/>
              </w:rPr>
              <w:t>Risposta</w:t>
            </w:r>
          </w:p>
        </w:tc>
        <w:tc>
          <w:tcPr>
            <w:tcW w:w="590"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5D0271FB" w14:textId="77777777" w:rsidR="004E15A9" w:rsidRPr="00DA561A" w:rsidRDefault="004E15A9" w:rsidP="002F7738">
            <w:pPr>
              <w:jc w:val="center"/>
              <w:rPr>
                <w:rFonts w:ascii="Arial" w:hAnsi="Arial" w:cs="Arial"/>
                <w:b/>
                <w:bCs/>
                <w:sz w:val="16"/>
                <w:szCs w:val="16"/>
              </w:rPr>
            </w:pPr>
            <w:proofErr w:type="spellStart"/>
            <w:r w:rsidRPr="00DA561A">
              <w:rPr>
                <w:rFonts w:ascii="Arial" w:hAnsi="Arial" w:cs="Arial"/>
                <w:b/>
                <w:bCs/>
                <w:sz w:val="16"/>
                <w:szCs w:val="16"/>
              </w:rPr>
              <w:t>Punt</w:t>
            </w:r>
            <w:proofErr w:type="spellEnd"/>
            <w:r w:rsidRPr="00DA561A">
              <w:rPr>
                <w:rFonts w:ascii="Arial" w:hAnsi="Arial" w:cs="Arial"/>
                <w:b/>
                <w:bCs/>
                <w:sz w:val="16"/>
                <w:szCs w:val="16"/>
              </w:rPr>
              <w:t>.</w:t>
            </w:r>
          </w:p>
        </w:tc>
        <w:tc>
          <w:tcPr>
            <w:tcW w:w="6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41DB98DA"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20</w:t>
            </w:r>
            <w:r w:rsidR="00EB2136">
              <w:rPr>
                <w:rFonts w:ascii="Arial" w:hAnsi="Arial" w:cs="Arial"/>
                <w:b/>
                <w:bCs/>
                <w:sz w:val="16"/>
                <w:szCs w:val="16"/>
              </w:rPr>
              <w:t>10</w:t>
            </w:r>
          </w:p>
        </w:tc>
        <w:tc>
          <w:tcPr>
            <w:tcW w:w="688"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2083C7E7" w14:textId="77777777" w:rsidR="004E15A9" w:rsidRPr="00DA561A" w:rsidRDefault="004E15A9" w:rsidP="002F7738">
            <w:pPr>
              <w:jc w:val="center"/>
              <w:rPr>
                <w:rFonts w:ascii="Arial" w:hAnsi="Arial" w:cs="Arial"/>
                <w:b/>
                <w:bCs/>
                <w:sz w:val="16"/>
                <w:szCs w:val="16"/>
              </w:rPr>
            </w:pPr>
            <w:r w:rsidRPr="00DA561A">
              <w:rPr>
                <w:rFonts w:ascii="Calibri" w:hAnsi="Calibri" w:cs="Calibri"/>
                <w:b/>
                <w:bCs/>
                <w:sz w:val="16"/>
                <w:szCs w:val="16"/>
              </w:rPr>
              <w:t>Δ</w:t>
            </w:r>
            <w:r w:rsidRPr="00DA561A">
              <w:rPr>
                <w:rFonts w:ascii="Arial" w:hAnsi="Arial" w:cs="Arial"/>
                <w:b/>
                <w:bCs/>
                <w:sz w:val="16"/>
                <w:szCs w:val="16"/>
              </w:rPr>
              <w:t xml:space="preserve"> '</w:t>
            </w:r>
            <w:r w:rsidR="00EB2136">
              <w:rPr>
                <w:rFonts w:ascii="Arial" w:hAnsi="Arial" w:cs="Arial"/>
                <w:b/>
                <w:bCs/>
                <w:sz w:val="16"/>
                <w:szCs w:val="16"/>
              </w:rPr>
              <w:t>1</w:t>
            </w:r>
            <w:r w:rsidRPr="00DA561A">
              <w:rPr>
                <w:rFonts w:ascii="Arial" w:hAnsi="Arial" w:cs="Arial"/>
                <w:b/>
                <w:bCs/>
                <w:sz w:val="16"/>
                <w:szCs w:val="16"/>
              </w:rPr>
              <w:t>0/'0</w:t>
            </w:r>
            <w:r w:rsidR="00EB2136">
              <w:rPr>
                <w:rFonts w:ascii="Arial" w:hAnsi="Arial" w:cs="Arial"/>
                <w:b/>
                <w:bCs/>
                <w:sz w:val="16"/>
                <w:szCs w:val="16"/>
              </w:rPr>
              <w:t>9</w:t>
            </w:r>
          </w:p>
        </w:tc>
        <w:tc>
          <w:tcPr>
            <w:tcW w:w="6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A98A130"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200</w:t>
            </w:r>
            <w:r w:rsidR="00EB2136">
              <w:rPr>
                <w:rFonts w:ascii="Arial" w:hAnsi="Arial" w:cs="Arial"/>
                <w:b/>
                <w:bCs/>
                <w:sz w:val="16"/>
                <w:szCs w:val="16"/>
              </w:rPr>
              <w:t>9</w:t>
            </w:r>
          </w:p>
        </w:tc>
        <w:tc>
          <w:tcPr>
            <w:tcW w:w="688"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4C6C9816" w14:textId="77777777" w:rsidR="004E15A9" w:rsidRPr="00DA561A" w:rsidRDefault="004E15A9" w:rsidP="002F7738">
            <w:pPr>
              <w:jc w:val="center"/>
              <w:rPr>
                <w:rFonts w:ascii="Arial" w:hAnsi="Arial" w:cs="Arial"/>
                <w:b/>
                <w:bCs/>
                <w:sz w:val="16"/>
                <w:szCs w:val="16"/>
              </w:rPr>
            </w:pPr>
            <w:r w:rsidRPr="00DA561A">
              <w:rPr>
                <w:rFonts w:ascii="Calibri" w:hAnsi="Calibri" w:cs="Calibri"/>
                <w:b/>
                <w:bCs/>
                <w:sz w:val="16"/>
                <w:szCs w:val="16"/>
              </w:rPr>
              <w:t>Δ</w:t>
            </w:r>
            <w:r w:rsidRPr="00DA561A">
              <w:rPr>
                <w:rFonts w:ascii="Arial" w:hAnsi="Arial" w:cs="Arial"/>
                <w:b/>
                <w:bCs/>
                <w:sz w:val="16"/>
                <w:szCs w:val="16"/>
              </w:rPr>
              <w:t xml:space="preserve"> '0</w:t>
            </w:r>
            <w:r w:rsidR="00EB2136">
              <w:rPr>
                <w:rFonts w:ascii="Arial" w:hAnsi="Arial" w:cs="Arial"/>
                <w:b/>
                <w:bCs/>
                <w:sz w:val="16"/>
                <w:szCs w:val="16"/>
              </w:rPr>
              <w:t>9</w:t>
            </w:r>
            <w:r w:rsidRPr="00DA561A">
              <w:rPr>
                <w:rFonts w:ascii="Arial" w:hAnsi="Arial" w:cs="Arial"/>
                <w:b/>
                <w:bCs/>
                <w:sz w:val="16"/>
                <w:szCs w:val="16"/>
              </w:rPr>
              <w:t>/'0</w:t>
            </w:r>
            <w:r w:rsidR="00EB2136">
              <w:rPr>
                <w:rFonts w:ascii="Arial" w:hAnsi="Arial" w:cs="Arial"/>
                <w:b/>
                <w:bCs/>
                <w:sz w:val="16"/>
                <w:szCs w:val="16"/>
              </w:rPr>
              <w:t>8</w:t>
            </w:r>
          </w:p>
        </w:tc>
        <w:tc>
          <w:tcPr>
            <w:tcW w:w="6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D136253"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200</w:t>
            </w:r>
            <w:r w:rsidR="00EB2136">
              <w:rPr>
                <w:rFonts w:ascii="Arial" w:hAnsi="Arial" w:cs="Arial"/>
                <w:b/>
                <w:bCs/>
                <w:sz w:val="16"/>
                <w:szCs w:val="16"/>
              </w:rPr>
              <w:t>8</w:t>
            </w:r>
          </w:p>
        </w:tc>
        <w:tc>
          <w:tcPr>
            <w:tcW w:w="54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6BAFFE4A"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w:t>
            </w:r>
            <w:r w:rsidR="00EB2136">
              <w:rPr>
                <w:rFonts w:ascii="Arial" w:hAnsi="Arial" w:cs="Arial"/>
                <w:b/>
                <w:bCs/>
                <w:sz w:val="16"/>
                <w:szCs w:val="16"/>
              </w:rPr>
              <w:t>10</w:t>
            </w:r>
          </w:p>
        </w:tc>
        <w:tc>
          <w:tcPr>
            <w:tcW w:w="54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59BB4BB3"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sidR="00EB2136">
              <w:rPr>
                <w:rFonts w:ascii="Arial" w:hAnsi="Arial" w:cs="Arial"/>
                <w:b/>
                <w:bCs/>
                <w:sz w:val="16"/>
                <w:szCs w:val="16"/>
              </w:rPr>
              <w:t>9</w:t>
            </w:r>
          </w:p>
        </w:tc>
        <w:tc>
          <w:tcPr>
            <w:tcW w:w="541" w:type="dxa"/>
            <w:tcBorders>
              <w:top w:val="single" w:sz="8" w:space="0" w:color="auto"/>
              <w:left w:val="single" w:sz="4" w:space="0" w:color="auto"/>
              <w:bottom w:val="single" w:sz="8" w:space="0" w:color="auto"/>
              <w:right w:val="single" w:sz="8" w:space="0" w:color="auto"/>
            </w:tcBorders>
            <w:shd w:val="clear" w:color="auto" w:fill="E0E0E0"/>
            <w:vAlign w:val="center"/>
            <w:hideMark/>
          </w:tcPr>
          <w:p w14:paraId="015404BF" w14:textId="77777777" w:rsidR="004E15A9" w:rsidRPr="00DA561A" w:rsidRDefault="004E15A9" w:rsidP="002F7738">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sidR="00EB2136">
              <w:rPr>
                <w:rFonts w:ascii="Arial" w:hAnsi="Arial" w:cs="Arial"/>
                <w:b/>
                <w:bCs/>
                <w:sz w:val="16"/>
                <w:szCs w:val="16"/>
              </w:rPr>
              <w:t>8</w:t>
            </w:r>
          </w:p>
        </w:tc>
      </w:tr>
      <w:tr w:rsidR="00DB6224" w:rsidRPr="002F7738" w14:paraId="2A5FFE4B"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CEF7E2"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1.1 </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040855C3" w14:textId="77777777" w:rsidR="00DB6224" w:rsidRPr="002F7738" w:rsidRDefault="00DB6224" w:rsidP="00AF5C7A">
            <w:pPr>
              <w:pStyle w:val="Domanda0"/>
              <w:rPr>
                <w:sz w:val="16"/>
                <w:szCs w:val="16"/>
              </w:rPr>
            </w:pPr>
            <w:r w:rsidRPr="002F7738">
              <w:t>Quale modello di gestione e amministrazione della sicurezza del sistema informativo viene impiegato?</w:t>
            </w:r>
          </w:p>
        </w:tc>
        <w:tc>
          <w:tcPr>
            <w:tcW w:w="541" w:type="dxa"/>
            <w:tcBorders>
              <w:top w:val="single" w:sz="8" w:space="0" w:color="auto"/>
              <w:left w:val="nil"/>
              <w:bottom w:val="single" w:sz="4" w:space="0" w:color="auto"/>
              <w:right w:val="single" w:sz="4" w:space="0" w:color="auto"/>
            </w:tcBorders>
            <w:shd w:val="clear" w:color="auto" w:fill="auto"/>
            <w:noWrap/>
            <w:hideMark/>
          </w:tcPr>
          <w:p w14:paraId="4ECEBB98" w14:textId="77777777" w:rsidR="00DB6224" w:rsidRPr="002F7738" w:rsidRDefault="00DB6224" w:rsidP="00AF5C7A">
            <w:pPr>
              <w:pStyle w:val="Punteggio"/>
              <w:rPr>
                <w:sz w:val="16"/>
                <w:szCs w:val="16"/>
              </w:rPr>
            </w:pPr>
            <w:r w:rsidRPr="00C90701">
              <w:t>6,78</w:t>
            </w:r>
          </w:p>
        </w:tc>
        <w:tc>
          <w:tcPr>
            <w:tcW w:w="541" w:type="dxa"/>
            <w:tcBorders>
              <w:top w:val="single" w:sz="8" w:space="0" w:color="auto"/>
              <w:left w:val="nil"/>
              <w:bottom w:val="single" w:sz="4" w:space="0" w:color="auto"/>
              <w:right w:val="single" w:sz="4" w:space="0" w:color="auto"/>
            </w:tcBorders>
            <w:shd w:val="clear" w:color="auto" w:fill="auto"/>
            <w:noWrap/>
            <w:hideMark/>
          </w:tcPr>
          <w:p w14:paraId="6BFF9CAE" w14:textId="77777777" w:rsidR="00DB6224" w:rsidRPr="002F7738" w:rsidRDefault="00DB6224" w:rsidP="00AF5C7A">
            <w:pPr>
              <w:pStyle w:val="Punteggio"/>
              <w:rPr>
                <w:sz w:val="16"/>
                <w:szCs w:val="16"/>
              </w:rPr>
            </w:pPr>
            <w:r w:rsidRPr="00C90701">
              <w:t>6,61</w:t>
            </w:r>
          </w:p>
        </w:tc>
        <w:tc>
          <w:tcPr>
            <w:tcW w:w="541" w:type="dxa"/>
            <w:tcBorders>
              <w:top w:val="single" w:sz="8" w:space="0" w:color="auto"/>
              <w:left w:val="nil"/>
              <w:bottom w:val="single" w:sz="4" w:space="0" w:color="auto"/>
              <w:right w:val="single" w:sz="8" w:space="0" w:color="auto"/>
            </w:tcBorders>
            <w:shd w:val="clear" w:color="auto" w:fill="auto"/>
            <w:noWrap/>
            <w:hideMark/>
          </w:tcPr>
          <w:p w14:paraId="482ABB4B" w14:textId="77777777" w:rsidR="00DB6224" w:rsidRPr="002F7738" w:rsidRDefault="00DB6224" w:rsidP="00AF5C7A">
            <w:pPr>
              <w:pStyle w:val="Punteggio"/>
              <w:rPr>
                <w:sz w:val="16"/>
                <w:szCs w:val="16"/>
              </w:rPr>
            </w:pPr>
            <w:r w:rsidRPr="00C90701">
              <w:t>6,29</w:t>
            </w:r>
          </w:p>
        </w:tc>
      </w:tr>
      <w:tr w:rsidR="004E2951" w:rsidRPr="002F7738" w14:paraId="2F730062"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FAB591D"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2B868D85" w14:textId="77777777" w:rsidR="004E2951" w:rsidRPr="002F7738" w:rsidRDefault="004E2951" w:rsidP="002F7738">
            <w:pPr>
              <w:rPr>
                <w:rFonts w:ascii="Arial" w:hAnsi="Arial" w:cs="Arial"/>
                <w:sz w:val="16"/>
                <w:szCs w:val="16"/>
              </w:rPr>
            </w:pPr>
            <w:r w:rsidRPr="002F7738">
              <w:rPr>
                <w:rFonts w:ascii="Arial" w:hAnsi="Arial" w:cs="Arial"/>
                <w:sz w:val="16"/>
                <w:szCs w:val="16"/>
              </w:rPr>
              <w:t>Completamente decentralizzato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63EFF4F1" w14:textId="77777777" w:rsidR="004E2951" w:rsidRPr="002F7738" w:rsidRDefault="004E2951"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94A249" w14:textId="77777777" w:rsidR="004E2951" w:rsidRPr="002F7738" w:rsidRDefault="004E2951" w:rsidP="002F7738">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2911A" w14:textId="77777777" w:rsidR="004E2951" w:rsidRPr="002F7738" w:rsidRDefault="004E2951"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5257056" w14:textId="77777777" w:rsidR="004E2951" w:rsidRPr="002F7738" w:rsidRDefault="004E2951"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33749" w14:textId="77777777" w:rsidR="004E2951" w:rsidRPr="002F7738" w:rsidRDefault="004E2951" w:rsidP="002F7738">
            <w:pPr>
              <w:jc w:val="right"/>
              <w:rPr>
                <w:rFonts w:ascii="Arial" w:hAnsi="Arial" w:cs="Arial"/>
                <w:sz w:val="16"/>
                <w:szCs w:val="16"/>
              </w:rPr>
            </w:pPr>
            <w:r>
              <w:rPr>
                <w:rFonts w:ascii="Arial" w:hAnsi="Arial" w:cs="Arial"/>
                <w:sz w:val="16"/>
                <w:szCs w:val="16"/>
              </w:rPr>
              <w:t>3,0%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B7CAD27" w14:textId="77777777" w:rsidR="004E2951" w:rsidRPr="002F7738" w:rsidRDefault="004E2951" w:rsidP="002F7738">
            <w:pPr>
              <w:jc w:val="right"/>
              <w:rPr>
                <w:rFonts w:ascii="Arial" w:hAnsi="Arial" w:cs="Arial"/>
                <w:sz w:val="16"/>
                <w:szCs w:val="16"/>
              </w:rPr>
            </w:pPr>
            <w:r>
              <w:rPr>
                <w:rFonts w:ascii="Arial" w:hAnsi="Arial" w:cs="Arial"/>
                <w:sz w:val="16"/>
                <w:szCs w:val="16"/>
              </w:rPr>
              <w:t>3,6%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90BB5DD" w14:textId="77777777" w:rsidR="004E2951" w:rsidRPr="002F7738" w:rsidRDefault="004E2951"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14CD380" w14:textId="77777777" w:rsidR="004E2951" w:rsidRPr="002F7738" w:rsidRDefault="004E2951"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B5AA4DA" w14:textId="77777777" w:rsidR="004E2951" w:rsidRPr="002F7738" w:rsidRDefault="004E2951" w:rsidP="002F7738">
            <w:pPr>
              <w:jc w:val="right"/>
              <w:rPr>
                <w:rFonts w:ascii="Arial" w:hAnsi="Arial" w:cs="Arial"/>
                <w:sz w:val="16"/>
                <w:szCs w:val="16"/>
              </w:rPr>
            </w:pPr>
            <w:r>
              <w:rPr>
                <w:rFonts w:ascii="Arial" w:hAnsi="Arial" w:cs="Arial"/>
                <w:sz w:val="16"/>
                <w:szCs w:val="16"/>
              </w:rPr>
              <w:t>2</w:t>
            </w:r>
          </w:p>
        </w:tc>
      </w:tr>
      <w:tr w:rsidR="004E2951" w:rsidRPr="002F7738" w14:paraId="6F1513DA"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E28A7D"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2E7C3EA" w14:textId="77777777" w:rsidR="004E2951" w:rsidRPr="002F7738" w:rsidRDefault="004E2951" w:rsidP="002F7738">
            <w:pPr>
              <w:rPr>
                <w:rFonts w:ascii="Arial" w:hAnsi="Arial" w:cs="Arial"/>
                <w:sz w:val="16"/>
                <w:szCs w:val="16"/>
              </w:rPr>
            </w:pPr>
            <w:r w:rsidRPr="002F7738">
              <w:rPr>
                <w:rFonts w:ascii="Arial" w:hAnsi="Arial" w:cs="Arial"/>
                <w:sz w:val="16"/>
                <w:szCs w:val="16"/>
              </w:rPr>
              <w:t>Parzialmente centralizzato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0053AE12" w14:textId="77777777" w:rsidR="004E2951" w:rsidRPr="002F7738" w:rsidRDefault="004E2951" w:rsidP="002F7738">
            <w:pPr>
              <w:jc w:val="right"/>
              <w:rPr>
                <w:rFonts w:ascii="Arial" w:hAnsi="Arial" w:cs="Arial"/>
                <w:i/>
                <w:iCs/>
                <w:sz w:val="16"/>
                <w:szCs w:val="16"/>
              </w:rPr>
            </w:pPr>
            <w:r w:rsidRPr="002F7738">
              <w:rPr>
                <w:rFonts w:ascii="Arial" w:hAnsi="Arial" w:cs="Arial"/>
                <w:i/>
                <w:iCs/>
                <w:sz w:val="16"/>
                <w:szCs w:val="16"/>
              </w:rPr>
              <w:t>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54995A6" w14:textId="77777777" w:rsidR="004E2951" w:rsidRPr="002F7738" w:rsidRDefault="004E2951" w:rsidP="002F7738">
            <w:pPr>
              <w:jc w:val="right"/>
              <w:rPr>
                <w:rFonts w:ascii="Arial" w:hAnsi="Arial" w:cs="Arial"/>
                <w:sz w:val="16"/>
                <w:szCs w:val="16"/>
              </w:rPr>
            </w:pPr>
            <w:r>
              <w:rPr>
                <w:rFonts w:ascii="Arial" w:hAnsi="Arial" w:cs="Arial"/>
                <w:sz w:val="16"/>
                <w:szCs w:val="16"/>
              </w:rPr>
              <w:t>37,0%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EC21F" w14:textId="77777777" w:rsidR="004E2951" w:rsidRPr="002F7738" w:rsidRDefault="004E2951"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269E5B2" w14:textId="77777777" w:rsidR="004E2951" w:rsidRPr="002F7738" w:rsidRDefault="004E2951" w:rsidP="002F7738">
            <w:pPr>
              <w:jc w:val="right"/>
              <w:rPr>
                <w:rFonts w:ascii="Arial" w:hAnsi="Arial" w:cs="Arial"/>
                <w:sz w:val="16"/>
                <w:szCs w:val="16"/>
              </w:rPr>
            </w:pPr>
            <w:r>
              <w:rPr>
                <w:rFonts w:ascii="Arial" w:hAnsi="Arial" w:cs="Arial"/>
                <w:sz w:val="16"/>
                <w:szCs w:val="16"/>
              </w:rPr>
              <w:t>37,0%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DAD9D" w14:textId="77777777" w:rsidR="004E2951" w:rsidRPr="002F7738" w:rsidRDefault="004E2951" w:rsidP="002F7738">
            <w:pPr>
              <w:jc w:val="center"/>
              <w:rPr>
                <w:rFonts w:ascii="Arial" w:hAnsi="Arial" w:cs="Arial"/>
                <w:sz w:val="16"/>
                <w:szCs w:val="16"/>
              </w:rPr>
            </w:pPr>
            <w:r>
              <w:rPr>
                <w:rFonts w:ascii="Arial" w:hAnsi="Arial" w:cs="Arial"/>
                <w:sz w:val="16"/>
                <w:szCs w:val="16"/>
              </w:rPr>
              <w:t>-2,3%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31A329C" w14:textId="77777777" w:rsidR="004E2951" w:rsidRPr="002F7738" w:rsidRDefault="004E2951" w:rsidP="002F7738">
            <w:pPr>
              <w:jc w:val="right"/>
              <w:rPr>
                <w:rFonts w:ascii="Arial" w:hAnsi="Arial" w:cs="Arial"/>
                <w:sz w:val="16"/>
                <w:szCs w:val="16"/>
              </w:rPr>
            </w:pPr>
            <w:r>
              <w:rPr>
                <w:rFonts w:ascii="Arial" w:hAnsi="Arial" w:cs="Arial"/>
                <w:sz w:val="16"/>
                <w:szCs w:val="16"/>
              </w:rPr>
              <w:t>39,3%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F144497" w14:textId="77777777" w:rsidR="004E2951" w:rsidRPr="002F7738" w:rsidRDefault="004E2951" w:rsidP="002F7738">
            <w:pPr>
              <w:jc w:val="right"/>
              <w:rPr>
                <w:rFonts w:ascii="Arial" w:hAnsi="Arial" w:cs="Arial"/>
                <w:sz w:val="16"/>
                <w:szCs w:val="16"/>
              </w:rPr>
            </w:pPr>
            <w:r>
              <w:rPr>
                <w:rFonts w:ascii="Arial" w:hAnsi="Arial" w:cs="Arial"/>
                <w:sz w:val="16"/>
                <w:szCs w:val="16"/>
              </w:rPr>
              <w:t>17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7983E5A" w14:textId="77777777" w:rsidR="004E2951" w:rsidRPr="002F7738" w:rsidRDefault="004E2951" w:rsidP="002F7738">
            <w:pPr>
              <w:jc w:val="right"/>
              <w:rPr>
                <w:rFonts w:ascii="Arial" w:hAnsi="Arial" w:cs="Arial"/>
                <w:sz w:val="16"/>
                <w:szCs w:val="16"/>
              </w:rPr>
            </w:pPr>
            <w:r>
              <w:rPr>
                <w:rFonts w:ascii="Arial" w:hAnsi="Arial" w:cs="Arial"/>
                <w:sz w:val="16"/>
                <w:szCs w:val="16"/>
              </w:rPr>
              <w:t>17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69CF94F" w14:textId="77777777" w:rsidR="004E2951" w:rsidRPr="002F7738" w:rsidRDefault="004E2951" w:rsidP="002F7738">
            <w:pPr>
              <w:jc w:val="right"/>
              <w:rPr>
                <w:rFonts w:ascii="Arial" w:hAnsi="Arial" w:cs="Arial"/>
                <w:sz w:val="16"/>
                <w:szCs w:val="16"/>
              </w:rPr>
            </w:pPr>
            <w:r>
              <w:rPr>
                <w:rFonts w:ascii="Arial" w:hAnsi="Arial" w:cs="Arial"/>
                <w:sz w:val="16"/>
                <w:szCs w:val="16"/>
              </w:rPr>
              <w:t>22</w:t>
            </w:r>
          </w:p>
        </w:tc>
      </w:tr>
      <w:tr w:rsidR="004E2951" w:rsidRPr="002F7738" w14:paraId="1A437A0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6A78F54"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5324A2E" w14:textId="77777777" w:rsidR="004E2951" w:rsidRPr="002F7738" w:rsidRDefault="004E2951" w:rsidP="002F7738">
            <w:pPr>
              <w:rPr>
                <w:rFonts w:ascii="Arial" w:hAnsi="Arial" w:cs="Arial"/>
                <w:sz w:val="16"/>
                <w:szCs w:val="16"/>
              </w:rPr>
            </w:pPr>
            <w:r w:rsidRPr="002F7738">
              <w:rPr>
                <w:rFonts w:ascii="Arial" w:hAnsi="Arial" w:cs="Arial"/>
                <w:sz w:val="16"/>
                <w:szCs w:val="16"/>
              </w:rPr>
              <w:t>Completamente centralizzato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6554972F" w14:textId="77777777" w:rsidR="004E2951" w:rsidRPr="002F7738" w:rsidRDefault="004E2951"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938C30F" w14:textId="77777777" w:rsidR="004E2951" w:rsidRPr="002F7738" w:rsidRDefault="004E2951" w:rsidP="002F7738">
            <w:pPr>
              <w:jc w:val="right"/>
              <w:rPr>
                <w:rFonts w:ascii="Arial" w:hAnsi="Arial" w:cs="Arial"/>
                <w:sz w:val="16"/>
                <w:szCs w:val="16"/>
              </w:rPr>
            </w:pPr>
            <w:r>
              <w:rPr>
                <w:rFonts w:ascii="Arial" w:hAnsi="Arial" w:cs="Arial"/>
                <w:sz w:val="16"/>
                <w:szCs w:val="16"/>
              </w:rPr>
              <w:t>56,5%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00040" w14:textId="77777777" w:rsidR="004E2951" w:rsidRPr="002F7738" w:rsidRDefault="004E2951"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2365D02" w14:textId="77777777" w:rsidR="004E2951" w:rsidRPr="002F7738" w:rsidRDefault="004E2951" w:rsidP="002F7738">
            <w:pPr>
              <w:jc w:val="right"/>
              <w:rPr>
                <w:rFonts w:ascii="Arial" w:hAnsi="Arial" w:cs="Arial"/>
                <w:sz w:val="16"/>
                <w:szCs w:val="16"/>
              </w:rPr>
            </w:pPr>
            <w:r>
              <w:rPr>
                <w:rFonts w:ascii="Arial" w:hAnsi="Arial" w:cs="Arial"/>
                <w:sz w:val="16"/>
                <w:szCs w:val="16"/>
              </w:rPr>
              <w:t>50,0%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AF3B0" w14:textId="77777777" w:rsidR="004E2951" w:rsidRPr="002F7738" w:rsidRDefault="004E2951" w:rsidP="002F7738">
            <w:pPr>
              <w:jc w:val="right"/>
              <w:rPr>
                <w:rFonts w:ascii="Arial" w:hAnsi="Arial" w:cs="Arial"/>
                <w:sz w:val="16"/>
                <w:szCs w:val="16"/>
              </w:rPr>
            </w:pPr>
            <w:r>
              <w:rPr>
                <w:rFonts w:ascii="Arial" w:hAnsi="Arial" w:cs="Arial"/>
                <w:sz w:val="16"/>
                <w:szCs w:val="16"/>
              </w:rPr>
              <w:t>3,6%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83783C" w14:textId="77777777" w:rsidR="004E2951" w:rsidRPr="002F7738" w:rsidRDefault="004E2951" w:rsidP="002F7738">
            <w:pPr>
              <w:jc w:val="right"/>
              <w:rPr>
                <w:rFonts w:ascii="Arial" w:hAnsi="Arial" w:cs="Arial"/>
                <w:sz w:val="16"/>
                <w:szCs w:val="16"/>
              </w:rPr>
            </w:pPr>
            <w:r>
              <w:rPr>
                <w:rFonts w:ascii="Arial" w:hAnsi="Arial" w:cs="Arial"/>
                <w:sz w:val="16"/>
                <w:szCs w:val="16"/>
              </w:rPr>
              <w:t>46,4%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FA872B4" w14:textId="77777777" w:rsidR="004E2951" w:rsidRPr="002F7738" w:rsidRDefault="004E2951" w:rsidP="002F7738">
            <w:pPr>
              <w:jc w:val="right"/>
              <w:rPr>
                <w:rFonts w:ascii="Arial" w:hAnsi="Arial" w:cs="Arial"/>
                <w:sz w:val="16"/>
                <w:szCs w:val="16"/>
              </w:rPr>
            </w:pPr>
            <w:r>
              <w:rPr>
                <w:rFonts w:ascii="Arial" w:hAnsi="Arial" w:cs="Arial"/>
                <w:sz w:val="16"/>
                <w:szCs w:val="16"/>
              </w:rPr>
              <w:t>26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C456C95" w14:textId="77777777" w:rsidR="004E2951" w:rsidRPr="002F7738" w:rsidRDefault="004E2951" w:rsidP="002F7738">
            <w:pPr>
              <w:jc w:val="right"/>
              <w:rPr>
                <w:rFonts w:ascii="Arial" w:hAnsi="Arial" w:cs="Arial"/>
                <w:sz w:val="16"/>
                <w:szCs w:val="16"/>
              </w:rPr>
            </w:pPr>
            <w:r>
              <w:rPr>
                <w:rFonts w:ascii="Arial" w:hAnsi="Arial" w:cs="Arial"/>
                <w:sz w:val="16"/>
                <w:szCs w:val="16"/>
              </w:rPr>
              <w:t>23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E638073" w14:textId="77777777" w:rsidR="004E2951" w:rsidRPr="002F7738" w:rsidRDefault="004E2951" w:rsidP="002F7738">
            <w:pPr>
              <w:jc w:val="right"/>
              <w:rPr>
                <w:rFonts w:ascii="Arial" w:hAnsi="Arial" w:cs="Arial"/>
                <w:sz w:val="16"/>
                <w:szCs w:val="16"/>
              </w:rPr>
            </w:pPr>
            <w:r>
              <w:rPr>
                <w:rFonts w:ascii="Arial" w:hAnsi="Arial" w:cs="Arial"/>
                <w:sz w:val="16"/>
                <w:szCs w:val="16"/>
              </w:rPr>
              <w:t>26</w:t>
            </w:r>
          </w:p>
        </w:tc>
      </w:tr>
      <w:tr w:rsidR="004E2951" w:rsidRPr="002F7738" w14:paraId="34C23315"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9ADCFAA"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C04742B" w14:textId="77777777" w:rsidR="004E2951" w:rsidRPr="002F7738" w:rsidRDefault="004E2951" w:rsidP="002F7738">
            <w:pPr>
              <w:rPr>
                <w:rFonts w:ascii="Arial" w:hAnsi="Arial" w:cs="Arial"/>
                <w:sz w:val="16"/>
                <w:szCs w:val="16"/>
              </w:rPr>
            </w:pPr>
            <w:r w:rsidRPr="002F7738">
              <w:rPr>
                <w:rFonts w:ascii="Arial" w:hAnsi="Arial" w:cs="Arial"/>
                <w:sz w:val="16"/>
                <w:szCs w:val="16"/>
              </w:rPr>
              <w:t>Nessuno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1E94D12" w14:textId="77777777" w:rsidR="004E2951" w:rsidRPr="002F7738" w:rsidRDefault="004E2951"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E3E6EE7" w14:textId="77777777" w:rsidR="004E2951" w:rsidRPr="002F7738" w:rsidRDefault="004E2951"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152B6" w14:textId="77777777" w:rsidR="004E2951" w:rsidRPr="002F7738" w:rsidRDefault="004E2951"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B3ECBD5" w14:textId="77777777" w:rsidR="004E2951" w:rsidRPr="002F7738" w:rsidRDefault="004E2951"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EA1AB" w14:textId="77777777" w:rsidR="004E2951" w:rsidRPr="002F7738" w:rsidRDefault="004E2951" w:rsidP="002F7738">
            <w:pPr>
              <w:jc w:val="right"/>
              <w:rPr>
                <w:rFonts w:ascii="Arial" w:hAnsi="Arial" w:cs="Arial"/>
                <w:sz w:val="16"/>
                <w:szCs w:val="16"/>
              </w:rPr>
            </w:pPr>
            <w:r>
              <w:rPr>
                <w:rFonts w:ascii="Arial" w:hAnsi="Arial" w:cs="Arial"/>
                <w:sz w:val="16"/>
                <w:szCs w:val="16"/>
              </w:rPr>
              <w:t>-3,6%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92CD731" w14:textId="77777777" w:rsidR="004E2951" w:rsidRPr="002F7738" w:rsidRDefault="004E2951" w:rsidP="002F7738">
            <w:pPr>
              <w:jc w:val="right"/>
              <w:rPr>
                <w:rFonts w:ascii="Arial" w:hAnsi="Arial" w:cs="Arial"/>
                <w:sz w:val="16"/>
                <w:szCs w:val="16"/>
              </w:rPr>
            </w:pPr>
            <w:r>
              <w:rPr>
                <w:rFonts w:ascii="Arial" w:hAnsi="Arial" w:cs="Arial"/>
                <w:sz w:val="16"/>
                <w:szCs w:val="16"/>
              </w:rPr>
              <w:t>3,6%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84843DF" w14:textId="77777777" w:rsidR="004E2951" w:rsidRPr="002F7738" w:rsidRDefault="004E2951"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760B062" w14:textId="77777777" w:rsidR="004E2951" w:rsidRPr="002F7738" w:rsidRDefault="004E2951"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35B686F" w14:textId="77777777" w:rsidR="004E2951" w:rsidRPr="002F7738" w:rsidRDefault="004E2951" w:rsidP="002F7738">
            <w:pPr>
              <w:jc w:val="right"/>
              <w:rPr>
                <w:rFonts w:ascii="Arial" w:hAnsi="Arial" w:cs="Arial"/>
                <w:sz w:val="16"/>
                <w:szCs w:val="16"/>
              </w:rPr>
            </w:pPr>
            <w:r>
              <w:rPr>
                <w:rFonts w:ascii="Arial" w:hAnsi="Arial" w:cs="Arial"/>
                <w:sz w:val="16"/>
                <w:szCs w:val="16"/>
              </w:rPr>
              <w:t>2</w:t>
            </w:r>
          </w:p>
        </w:tc>
      </w:tr>
      <w:tr w:rsidR="004E2951" w:rsidRPr="002F7738" w14:paraId="6C5C76AD"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2E6E6B"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254EC4C8" w14:textId="77777777" w:rsidR="004E2951" w:rsidRPr="002F7738" w:rsidRDefault="004E2951"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9DFF230" w14:textId="77777777" w:rsidR="004E2951" w:rsidRPr="002F7738" w:rsidRDefault="004E2951"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F5B0ADA" w14:textId="77777777" w:rsidR="004E2951" w:rsidRPr="002F7738" w:rsidRDefault="004E2951"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C5138" w14:textId="77777777" w:rsidR="004E2951" w:rsidRPr="002F7738" w:rsidRDefault="004E2951"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D84AD47" w14:textId="77777777" w:rsidR="004E2951" w:rsidRPr="002F7738" w:rsidRDefault="004E2951"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87821" w14:textId="77777777" w:rsidR="004E2951" w:rsidRPr="002F7738" w:rsidRDefault="004E2951" w:rsidP="002F7738">
            <w:pPr>
              <w:jc w:val="right"/>
              <w:rPr>
                <w:rFonts w:ascii="Arial" w:hAnsi="Arial" w:cs="Arial"/>
                <w:sz w:val="16"/>
                <w:szCs w:val="16"/>
              </w:rPr>
            </w:pPr>
            <w:r>
              <w:rPr>
                <w:rFonts w:ascii="Arial" w:hAnsi="Arial" w:cs="Arial"/>
                <w:sz w:val="16"/>
                <w:szCs w:val="16"/>
              </w:rPr>
              <w:t>-0,6%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8253CDD" w14:textId="77777777" w:rsidR="004E2951" w:rsidRPr="002F7738" w:rsidRDefault="004E2951" w:rsidP="002F7738">
            <w:pPr>
              <w:jc w:val="right"/>
              <w:rPr>
                <w:rFonts w:ascii="Arial" w:hAnsi="Arial" w:cs="Arial"/>
                <w:sz w:val="16"/>
                <w:szCs w:val="16"/>
              </w:rPr>
            </w:pPr>
            <w:r>
              <w:rPr>
                <w:rFonts w:ascii="Arial" w:hAnsi="Arial" w:cs="Arial"/>
                <w:sz w:val="16"/>
                <w:szCs w:val="16"/>
              </w:rPr>
              <w:t>7,1%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79CD0F0" w14:textId="77777777" w:rsidR="004E2951" w:rsidRPr="002F7738" w:rsidRDefault="004E2951"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6085B54" w14:textId="77777777" w:rsidR="004E2951" w:rsidRPr="002F7738" w:rsidRDefault="004E2951"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9A4A50B" w14:textId="77777777" w:rsidR="004E2951" w:rsidRPr="002F7738" w:rsidRDefault="004E2951" w:rsidP="002F7738">
            <w:pPr>
              <w:jc w:val="right"/>
              <w:rPr>
                <w:rFonts w:ascii="Arial" w:hAnsi="Arial" w:cs="Arial"/>
                <w:sz w:val="16"/>
                <w:szCs w:val="16"/>
              </w:rPr>
            </w:pPr>
            <w:r>
              <w:rPr>
                <w:rFonts w:ascii="Arial" w:hAnsi="Arial" w:cs="Arial"/>
                <w:sz w:val="16"/>
                <w:szCs w:val="16"/>
              </w:rPr>
              <w:t>4</w:t>
            </w:r>
          </w:p>
        </w:tc>
      </w:tr>
      <w:tr w:rsidR="004E2951" w:rsidRPr="002F7738" w14:paraId="0D804516"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241C954" w14:textId="77777777" w:rsidR="004E2951" w:rsidRPr="002F7738" w:rsidRDefault="004E2951"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20D5665F" w14:textId="77777777" w:rsidR="004E2951" w:rsidRPr="002F7738" w:rsidRDefault="004E2951"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35C50F99" w14:textId="77777777" w:rsidR="004E2951" w:rsidRPr="002F7738" w:rsidRDefault="004E2951"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3F42630" w14:textId="77777777" w:rsidR="004E2951" w:rsidRPr="002F7738" w:rsidRDefault="004E2951"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2869F5D3" w14:textId="77777777" w:rsidR="004E2951" w:rsidRPr="002F7738" w:rsidRDefault="004E2951"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4087932" w14:textId="77777777" w:rsidR="004E2951" w:rsidRPr="002F7738" w:rsidRDefault="004E2951"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541E28F6" w14:textId="77777777" w:rsidR="004E2951" w:rsidRPr="002F7738" w:rsidRDefault="004E2951"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4164F3E" w14:textId="77777777" w:rsidR="004E2951" w:rsidRPr="002F7738" w:rsidRDefault="004E2951"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06EACA41" w14:textId="77777777" w:rsidR="004E2951" w:rsidRPr="002F7738" w:rsidRDefault="004E2951"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85DD316" w14:textId="77777777" w:rsidR="004E2951" w:rsidRPr="002F7738" w:rsidRDefault="004E2951"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4277EB07" w14:textId="77777777" w:rsidR="004E2951" w:rsidRPr="002F7738" w:rsidRDefault="004E2951" w:rsidP="002F7738">
            <w:pPr>
              <w:jc w:val="right"/>
              <w:rPr>
                <w:rFonts w:ascii="Arial" w:hAnsi="Arial" w:cs="Arial"/>
                <w:b/>
                <w:bCs/>
                <w:sz w:val="16"/>
                <w:szCs w:val="16"/>
              </w:rPr>
            </w:pPr>
            <w:r>
              <w:rPr>
                <w:rFonts w:ascii="Arial" w:hAnsi="Arial" w:cs="Arial"/>
                <w:b/>
                <w:bCs/>
                <w:sz w:val="16"/>
                <w:szCs w:val="16"/>
              </w:rPr>
              <w:t>56</w:t>
            </w:r>
          </w:p>
        </w:tc>
      </w:tr>
      <w:tr w:rsidR="004E15A9" w:rsidRPr="002F7738" w14:paraId="635D4FCE"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CE712CB"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17C8B942"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0A77E5B5"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4B4043B"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79131D1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D506E32"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41A068D4"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41E25FD0"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4827D64"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D111C1A"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46FE2D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044EAD16"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DCB708C"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1.2</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50A9751D" w14:textId="77777777" w:rsidR="00DB6224" w:rsidRPr="002F7738" w:rsidRDefault="00DB6224" w:rsidP="00AF5C7A">
            <w:pPr>
              <w:pStyle w:val="Domanda0"/>
              <w:rPr>
                <w:sz w:val="16"/>
                <w:szCs w:val="16"/>
              </w:rPr>
            </w:pPr>
            <w:r w:rsidRPr="002F7738">
              <w:t xml:space="preserve">Sono state definite policy per l'uso delle risorse interne da parte degli utenti ? </w:t>
            </w:r>
          </w:p>
        </w:tc>
        <w:tc>
          <w:tcPr>
            <w:tcW w:w="541" w:type="dxa"/>
            <w:tcBorders>
              <w:top w:val="single" w:sz="8" w:space="0" w:color="auto"/>
              <w:left w:val="nil"/>
              <w:bottom w:val="single" w:sz="4" w:space="0" w:color="auto"/>
              <w:right w:val="single" w:sz="4" w:space="0" w:color="auto"/>
            </w:tcBorders>
            <w:shd w:val="clear" w:color="auto" w:fill="auto"/>
            <w:noWrap/>
          </w:tcPr>
          <w:p w14:paraId="0FFEB39A" w14:textId="77777777" w:rsidR="00DB6224" w:rsidRPr="002F7738" w:rsidRDefault="00DB6224" w:rsidP="00AF5C7A">
            <w:pPr>
              <w:pStyle w:val="Punteggio"/>
              <w:rPr>
                <w:sz w:val="16"/>
                <w:szCs w:val="16"/>
              </w:rPr>
            </w:pPr>
            <w:r w:rsidRPr="001D5080">
              <w:t>9,13</w:t>
            </w:r>
          </w:p>
        </w:tc>
        <w:tc>
          <w:tcPr>
            <w:tcW w:w="541" w:type="dxa"/>
            <w:tcBorders>
              <w:top w:val="single" w:sz="8" w:space="0" w:color="auto"/>
              <w:left w:val="nil"/>
              <w:bottom w:val="single" w:sz="4" w:space="0" w:color="auto"/>
              <w:right w:val="single" w:sz="4" w:space="0" w:color="auto"/>
            </w:tcBorders>
            <w:shd w:val="clear" w:color="auto" w:fill="auto"/>
            <w:noWrap/>
          </w:tcPr>
          <w:p w14:paraId="393CDB29" w14:textId="77777777" w:rsidR="00DB6224" w:rsidRPr="002F7738" w:rsidRDefault="00DB6224" w:rsidP="00AF5C7A">
            <w:pPr>
              <w:pStyle w:val="Punteggio"/>
              <w:rPr>
                <w:sz w:val="16"/>
                <w:szCs w:val="16"/>
              </w:rPr>
            </w:pPr>
            <w:r w:rsidRPr="001D5080">
              <w:t>8,70</w:t>
            </w:r>
          </w:p>
        </w:tc>
        <w:tc>
          <w:tcPr>
            <w:tcW w:w="541" w:type="dxa"/>
            <w:tcBorders>
              <w:top w:val="single" w:sz="8" w:space="0" w:color="auto"/>
              <w:left w:val="nil"/>
              <w:bottom w:val="single" w:sz="4" w:space="0" w:color="auto"/>
              <w:right w:val="single" w:sz="8" w:space="0" w:color="auto"/>
            </w:tcBorders>
            <w:shd w:val="clear" w:color="auto" w:fill="auto"/>
            <w:noWrap/>
          </w:tcPr>
          <w:p w14:paraId="6EB080EB" w14:textId="77777777" w:rsidR="00DB6224" w:rsidRPr="002F7738" w:rsidRDefault="00DB6224" w:rsidP="00AF5C7A">
            <w:pPr>
              <w:pStyle w:val="Punteggio"/>
              <w:rPr>
                <w:sz w:val="16"/>
                <w:szCs w:val="16"/>
              </w:rPr>
            </w:pPr>
            <w:r w:rsidRPr="001D5080">
              <w:t>8,04</w:t>
            </w:r>
          </w:p>
        </w:tc>
      </w:tr>
      <w:tr w:rsidR="005164BB" w:rsidRPr="002F7738" w14:paraId="73ADF712"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5952E641"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5C582D78" w14:textId="77777777" w:rsidR="005164BB" w:rsidRPr="002F7738" w:rsidRDefault="005164BB"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DD536FA"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7AADB41" w14:textId="77777777" w:rsidR="005164BB" w:rsidRPr="002F7738" w:rsidRDefault="005164BB" w:rsidP="002F7738">
            <w:pPr>
              <w:jc w:val="right"/>
              <w:rPr>
                <w:rFonts w:ascii="Arial" w:hAnsi="Arial" w:cs="Arial"/>
                <w:sz w:val="16"/>
                <w:szCs w:val="16"/>
              </w:rPr>
            </w:pPr>
            <w:r>
              <w:rPr>
                <w:rFonts w:ascii="Arial" w:hAnsi="Arial" w:cs="Arial"/>
                <w:sz w:val="16"/>
                <w:szCs w:val="16"/>
              </w:rPr>
              <w:t>91,3%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A1C90" w14:textId="77777777" w:rsidR="005164BB" w:rsidRPr="002F7738" w:rsidRDefault="005164BB"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91692E3" w14:textId="77777777" w:rsidR="005164BB" w:rsidRPr="002F7738" w:rsidRDefault="005164BB" w:rsidP="002F7738">
            <w:pPr>
              <w:jc w:val="right"/>
              <w:rPr>
                <w:rFonts w:ascii="Arial" w:hAnsi="Arial" w:cs="Arial"/>
                <w:sz w:val="16"/>
                <w:szCs w:val="16"/>
              </w:rPr>
            </w:pPr>
            <w:r>
              <w:rPr>
                <w:rFonts w:ascii="Arial" w:hAnsi="Arial" w:cs="Arial"/>
                <w:sz w:val="16"/>
                <w:szCs w:val="16"/>
              </w:rPr>
              <w:t>87,0%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DC862" w14:textId="77777777" w:rsidR="005164BB" w:rsidRPr="002F7738" w:rsidRDefault="005164BB" w:rsidP="002F7738">
            <w:pPr>
              <w:jc w:val="right"/>
              <w:rPr>
                <w:rFonts w:ascii="Arial" w:hAnsi="Arial" w:cs="Arial"/>
                <w:sz w:val="16"/>
                <w:szCs w:val="16"/>
              </w:rPr>
            </w:pPr>
            <w:r>
              <w:rPr>
                <w:rFonts w:ascii="Arial" w:hAnsi="Arial" w:cs="Arial"/>
                <w:sz w:val="16"/>
                <w:szCs w:val="16"/>
              </w:rPr>
              <w:t>6,6%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5CD411A" w14:textId="77777777" w:rsidR="005164BB" w:rsidRPr="002F7738" w:rsidRDefault="005164BB" w:rsidP="002F7738">
            <w:pPr>
              <w:jc w:val="right"/>
              <w:rPr>
                <w:rFonts w:ascii="Arial" w:hAnsi="Arial" w:cs="Arial"/>
                <w:sz w:val="16"/>
                <w:szCs w:val="16"/>
              </w:rPr>
            </w:pPr>
            <w:r>
              <w:rPr>
                <w:rFonts w:ascii="Arial" w:hAnsi="Arial" w:cs="Arial"/>
                <w:sz w:val="16"/>
                <w:szCs w:val="16"/>
              </w:rPr>
              <w:t>80,4%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E4752B1" w14:textId="77777777" w:rsidR="005164BB" w:rsidRPr="002F7738" w:rsidRDefault="005164BB" w:rsidP="002F7738">
            <w:pPr>
              <w:jc w:val="right"/>
              <w:rPr>
                <w:rFonts w:ascii="Arial" w:hAnsi="Arial" w:cs="Arial"/>
                <w:sz w:val="16"/>
                <w:szCs w:val="16"/>
              </w:rPr>
            </w:pPr>
            <w:r>
              <w:rPr>
                <w:rFonts w:ascii="Arial" w:hAnsi="Arial" w:cs="Arial"/>
                <w:sz w:val="16"/>
                <w:szCs w:val="16"/>
              </w:rPr>
              <w:t>42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13C3EBF" w14:textId="77777777" w:rsidR="005164BB" w:rsidRPr="002F7738" w:rsidRDefault="005164BB" w:rsidP="002F7738">
            <w:pPr>
              <w:jc w:val="right"/>
              <w:rPr>
                <w:rFonts w:ascii="Arial" w:hAnsi="Arial" w:cs="Arial"/>
                <w:sz w:val="16"/>
                <w:szCs w:val="16"/>
              </w:rPr>
            </w:pPr>
            <w:r>
              <w:rPr>
                <w:rFonts w:ascii="Arial" w:hAnsi="Arial" w:cs="Arial"/>
                <w:sz w:val="16"/>
                <w:szCs w:val="16"/>
              </w:rPr>
              <w:t>40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F3FF530" w14:textId="77777777" w:rsidR="005164BB" w:rsidRPr="002F7738" w:rsidRDefault="005164BB" w:rsidP="002F7738">
            <w:pPr>
              <w:jc w:val="right"/>
              <w:rPr>
                <w:rFonts w:ascii="Arial" w:hAnsi="Arial" w:cs="Arial"/>
                <w:sz w:val="16"/>
                <w:szCs w:val="16"/>
              </w:rPr>
            </w:pPr>
            <w:r>
              <w:rPr>
                <w:rFonts w:ascii="Arial" w:hAnsi="Arial" w:cs="Arial"/>
                <w:sz w:val="16"/>
                <w:szCs w:val="16"/>
              </w:rPr>
              <w:t>45</w:t>
            </w:r>
          </w:p>
        </w:tc>
      </w:tr>
      <w:tr w:rsidR="005164BB" w:rsidRPr="002F7738" w14:paraId="319BAF0A"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EC5610"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4CAE8CA3" w14:textId="77777777" w:rsidR="005164BB" w:rsidRPr="002F7738" w:rsidRDefault="005164BB"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F56278C"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381A01" w14:textId="77777777" w:rsidR="005164BB" w:rsidRPr="002F7738" w:rsidRDefault="005164BB"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A3A4F" w14:textId="77777777" w:rsidR="005164BB" w:rsidRPr="002F7738" w:rsidRDefault="005164BB"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0ABA70A" w14:textId="77777777" w:rsidR="005164BB" w:rsidRPr="002F7738" w:rsidRDefault="005164BB"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40944" w14:textId="77777777" w:rsidR="005164BB" w:rsidRPr="002F7738" w:rsidRDefault="005164BB" w:rsidP="002F7738">
            <w:pPr>
              <w:jc w:val="right"/>
              <w:rPr>
                <w:rFonts w:ascii="Arial" w:hAnsi="Arial" w:cs="Arial"/>
                <w:sz w:val="16"/>
                <w:szCs w:val="16"/>
              </w:rPr>
            </w:pPr>
            <w:r>
              <w:rPr>
                <w:rFonts w:ascii="Arial" w:hAnsi="Arial" w:cs="Arial"/>
                <w:sz w:val="16"/>
                <w:szCs w:val="16"/>
              </w:rPr>
              <w:t>-0,6%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B545F5A" w14:textId="77777777" w:rsidR="005164BB" w:rsidRPr="002F7738" w:rsidRDefault="005164BB" w:rsidP="002F7738">
            <w:pPr>
              <w:jc w:val="right"/>
              <w:rPr>
                <w:rFonts w:ascii="Arial" w:hAnsi="Arial" w:cs="Arial"/>
                <w:sz w:val="16"/>
                <w:szCs w:val="16"/>
              </w:rPr>
            </w:pPr>
            <w:r>
              <w:rPr>
                <w:rFonts w:ascii="Arial" w:hAnsi="Arial" w:cs="Arial"/>
                <w:sz w:val="16"/>
                <w:szCs w:val="16"/>
              </w:rPr>
              <w:t>7,1%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EDADDE2" w14:textId="77777777" w:rsidR="005164BB" w:rsidRPr="002F7738" w:rsidRDefault="005164BB"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D7EE6F1" w14:textId="77777777" w:rsidR="005164BB" w:rsidRPr="002F7738" w:rsidRDefault="005164BB"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86E7C1A" w14:textId="77777777" w:rsidR="005164BB" w:rsidRPr="002F7738" w:rsidRDefault="005164BB" w:rsidP="002F7738">
            <w:pPr>
              <w:jc w:val="right"/>
              <w:rPr>
                <w:rFonts w:ascii="Arial" w:hAnsi="Arial" w:cs="Arial"/>
                <w:sz w:val="16"/>
                <w:szCs w:val="16"/>
              </w:rPr>
            </w:pPr>
            <w:r>
              <w:rPr>
                <w:rFonts w:ascii="Arial" w:hAnsi="Arial" w:cs="Arial"/>
                <w:sz w:val="16"/>
                <w:szCs w:val="16"/>
              </w:rPr>
              <w:t>4</w:t>
            </w:r>
          </w:p>
        </w:tc>
      </w:tr>
      <w:tr w:rsidR="005164BB" w:rsidRPr="002F7738" w14:paraId="3854C974"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96D1F3"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1011D6A" w14:textId="77777777" w:rsidR="005164BB" w:rsidRPr="002F7738" w:rsidRDefault="005164BB"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2D21F96"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2127A2F" w14:textId="77777777" w:rsidR="005164BB" w:rsidRPr="002F7738" w:rsidRDefault="005164BB"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6475C" w14:textId="77777777" w:rsidR="005164BB" w:rsidRPr="002F7738" w:rsidRDefault="005164BB"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24C7468" w14:textId="77777777" w:rsidR="005164BB" w:rsidRPr="002F7738" w:rsidRDefault="005164BB"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A8768" w14:textId="77777777" w:rsidR="005164BB" w:rsidRPr="002F7738" w:rsidRDefault="005164BB" w:rsidP="002F7738">
            <w:pPr>
              <w:jc w:val="right"/>
              <w:rPr>
                <w:rFonts w:ascii="Arial" w:hAnsi="Arial" w:cs="Arial"/>
                <w:sz w:val="16"/>
                <w:szCs w:val="16"/>
              </w:rPr>
            </w:pPr>
            <w:r>
              <w:rPr>
                <w:rFonts w:ascii="Arial" w:hAnsi="Arial" w:cs="Arial"/>
                <w:sz w:val="16"/>
                <w:szCs w:val="16"/>
              </w:rPr>
              <w:t>-6,0%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6C98184" w14:textId="77777777" w:rsidR="005164BB" w:rsidRPr="002F7738" w:rsidRDefault="005164BB" w:rsidP="002F7738">
            <w:pPr>
              <w:jc w:val="right"/>
              <w:rPr>
                <w:rFonts w:ascii="Arial" w:hAnsi="Arial" w:cs="Arial"/>
                <w:sz w:val="16"/>
                <w:szCs w:val="16"/>
              </w:rPr>
            </w:pPr>
            <w:r>
              <w:rPr>
                <w:rFonts w:ascii="Arial" w:hAnsi="Arial" w:cs="Arial"/>
                <w:sz w:val="16"/>
                <w:szCs w:val="16"/>
              </w:rPr>
              <w:t>12,5%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B7A6B89" w14:textId="77777777" w:rsidR="005164BB" w:rsidRPr="002F7738" w:rsidRDefault="005164BB"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27C44A8" w14:textId="77777777" w:rsidR="005164BB" w:rsidRPr="002F7738" w:rsidRDefault="005164BB"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462AB5C" w14:textId="77777777" w:rsidR="005164BB" w:rsidRPr="002F7738" w:rsidRDefault="005164BB" w:rsidP="002F7738">
            <w:pPr>
              <w:jc w:val="right"/>
              <w:rPr>
                <w:rFonts w:ascii="Arial" w:hAnsi="Arial" w:cs="Arial"/>
                <w:sz w:val="16"/>
                <w:szCs w:val="16"/>
              </w:rPr>
            </w:pPr>
            <w:r>
              <w:rPr>
                <w:rFonts w:ascii="Arial" w:hAnsi="Arial" w:cs="Arial"/>
                <w:sz w:val="16"/>
                <w:szCs w:val="16"/>
              </w:rPr>
              <w:t>7</w:t>
            </w:r>
          </w:p>
        </w:tc>
      </w:tr>
      <w:tr w:rsidR="005164BB" w:rsidRPr="002F7738" w14:paraId="2724E145"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7C14999"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3D313FFC" w14:textId="77777777" w:rsidR="005164BB" w:rsidRPr="002F7738" w:rsidRDefault="005164BB"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25707260" w14:textId="77777777" w:rsidR="005164BB" w:rsidRPr="002F7738" w:rsidRDefault="005164BB"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5E09FD2"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7560180C" w14:textId="77777777" w:rsidR="005164BB" w:rsidRPr="002F7738" w:rsidRDefault="005164BB"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2877F9F"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2337A299" w14:textId="77777777" w:rsidR="005164BB" w:rsidRPr="002F7738" w:rsidRDefault="005164BB"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8658507"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59AD25EC"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294BA68"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7EC0024B"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56</w:t>
            </w:r>
          </w:p>
        </w:tc>
      </w:tr>
      <w:tr w:rsidR="004E15A9" w:rsidRPr="002F7738" w14:paraId="0B904395"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CE2EECE"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38F02D67"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710A96B7"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E44E39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73DAF987"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2A3B7A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4DC9C5E8"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0BA244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100DBCB0"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A0C7510"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AF3F1CE"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1E2541B0"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7D5324"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1.3</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3AEB65C5" w14:textId="77777777" w:rsidR="00DB6224" w:rsidRPr="002F7738" w:rsidRDefault="00DB6224" w:rsidP="00AF5C7A">
            <w:pPr>
              <w:pStyle w:val="Domanda0"/>
              <w:rPr>
                <w:sz w:val="16"/>
                <w:szCs w:val="16"/>
              </w:rPr>
            </w:pPr>
            <w:r w:rsidRPr="002F7738">
              <w:t xml:space="preserve">Nel caso di acquisizione di prodotti o servizi, vengono considerate certificazioni di sicurezza ? </w:t>
            </w:r>
          </w:p>
        </w:tc>
        <w:tc>
          <w:tcPr>
            <w:tcW w:w="541" w:type="dxa"/>
            <w:tcBorders>
              <w:top w:val="single" w:sz="8" w:space="0" w:color="auto"/>
              <w:left w:val="nil"/>
              <w:bottom w:val="single" w:sz="4" w:space="0" w:color="auto"/>
              <w:right w:val="single" w:sz="4" w:space="0" w:color="auto"/>
            </w:tcBorders>
            <w:shd w:val="clear" w:color="auto" w:fill="auto"/>
            <w:noWrap/>
            <w:hideMark/>
          </w:tcPr>
          <w:p w14:paraId="73ABFA4C" w14:textId="77777777" w:rsidR="00DB6224" w:rsidRPr="002F7738" w:rsidRDefault="00DB6224" w:rsidP="00AF5C7A">
            <w:pPr>
              <w:pStyle w:val="Punteggio"/>
              <w:rPr>
                <w:sz w:val="16"/>
                <w:szCs w:val="16"/>
              </w:rPr>
            </w:pPr>
            <w:r w:rsidRPr="0017040B">
              <w:t>7,17</w:t>
            </w:r>
          </w:p>
        </w:tc>
        <w:tc>
          <w:tcPr>
            <w:tcW w:w="541" w:type="dxa"/>
            <w:tcBorders>
              <w:top w:val="single" w:sz="8" w:space="0" w:color="auto"/>
              <w:left w:val="nil"/>
              <w:bottom w:val="single" w:sz="4" w:space="0" w:color="auto"/>
              <w:right w:val="single" w:sz="4" w:space="0" w:color="auto"/>
            </w:tcBorders>
            <w:shd w:val="clear" w:color="auto" w:fill="auto"/>
            <w:noWrap/>
            <w:hideMark/>
          </w:tcPr>
          <w:p w14:paraId="27AE3D9B" w14:textId="77777777" w:rsidR="00DB6224" w:rsidRPr="002F7738" w:rsidRDefault="00DB6224" w:rsidP="00AF5C7A">
            <w:pPr>
              <w:pStyle w:val="Punteggio"/>
              <w:rPr>
                <w:sz w:val="16"/>
                <w:szCs w:val="16"/>
              </w:rPr>
            </w:pPr>
            <w:r w:rsidRPr="0017040B">
              <w:t>7,39</w:t>
            </w:r>
          </w:p>
        </w:tc>
        <w:tc>
          <w:tcPr>
            <w:tcW w:w="541" w:type="dxa"/>
            <w:tcBorders>
              <w:top w:val="single" w:sz="8" w:space="0" w:color="auto"/>
              <w:left w:val="nil"/>
              <w:bottom w:val="single" w:sz="4" w:space="0" w:color="auto"/>
              <w:right w:val="single" w:sz="8" w:space="0" w:color="auto"/>
            </w:tcBorders>
            <w:shd w:val="clear" w:color="auto" w:fill="auto"/>
            <w:noWrap/>
            <w:hideMark/>
          </w:tcPr>
          <w:p w14:paraId="627E30DC" w14:textId="77777777" w:rsidR="00DB6224" w:rsidRPr="002F7738" w:rsidRDefault="00DB6224" w:rsidP="00AF5C7A">
            <w:pPr>
              <w:pStyle w:val="Punteggio"/>
              <w:rPr>
                <w:sz w:val="16"/>
                <w:szCs w:val="16"/>
              </w:rPr>
            </w:pPr>
            <w:r w:rsidRPr="0017040B">
              <w:t>6,96</w:t>
            </w:r>
          </w:p>
        </w:tc>
      </w:tr>
      <w:tr w:rsidR="005164BB" w:rsidRPr="002F7738" w14:paraId="2D4D6ED3"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1655C7A5"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3D8BC16" w14:textId="77777777" w:rsidR="005164BB" w:rsidRPr="002F7738" w:rsidRDefault="005164BB"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CB48C34"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5739C9B" w14:textId="77777777" w:rsidR="005164BB" w:rsidRPr="002F7738" w:rsidRDefault="005164BB" w:rsidP="002F7738">
            <w:pPr>
              <w:jc w:val="right"/>
              <w:rPr>
                <w:rFonts w:ascii="Arial" w:hAnsi="Arial" w:cs="Arial"/>
                <w:sz w:val="16"/>
                <w:szCs w:val="16"/>
              </w:rPr>
            </w:pPr>
            <w:r>
              <w:rPr>
                <w:rFonts w:ascii="Arial" w:hAnsi="Arial" w:cs="Arial"/>
                <w:sz w:val="16"/>
                <w:szCs w:val="16"/>
              </w:rPr>
              <w:t>71,7%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BA780" w14:textId="77777777" w:rsidR="005164BB" w:rsidRPr="002F7738" w:rsidRDefault="005164BB"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4658E06" w14:textId="77777777" w:rsidR="005164BB" w:rsidRPr="002F7738" w:rsidRDefault="005164BB" w:rsidP="002F7738">
            <w:pPr>
              <w:jc w:val="right"/>
              <w:rPr>
                <w:rFonts w:ascii="Arial" w:hAnsi="Arial" w:cs="Arial"/>
                <w:sz w:val="16"/>
                <w:szCs w:val="16"/>
              </w:rPr>
            </w:pPr>
            <w:r>
              <w:rPr>
                <w:rFonts w:ascii="Arial" w:hAnsi="Arial" w:cs="Arial"/>
                <w:sz w:val="16"/>
                <w:szCs w:val="16"/>
              </w:rPr>
              <w:t>73,9%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662AF" w14:textId="77777777" w:rsidR="005164BB" w:rsidRPr="002F7738" w:rsidRDefault="005164BB"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B0499A2" w14:textId="77777777" w:rsidR="005164BB" w:rsidRPr="002F7738" w:rsidRDefault="005164BB" w:rsidP="002F7738">
            <w:pPr>
              <w:jc w:val="right"/>
              <w:rPr>
                <w:rFonts w:ascii="Arial" w:hAnsi="Arial" w:cs="Arial"/>
                <w:sz w:val="16"/>
                <w:szCs w:val="16"/>
              </w:rPr>
            </w:pPr>
            <w:r>
              <w:rPr>
                <w:rFonts w:ascii="Arial" w:hAnsi="Arial" w:cs="Arial"/>
                <w:sz w:val="16"/>
                <w:szCs w:val="16"/>
              </w:rPr>
              <w:t>69,6%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A86AF53" w14:textId="77777777" w:rsidR="005164BB" w:rsidRPr="002F7738" w:rsidRDefault="005164BB" w:rsidP="002F7738">
            <w:pPr>
              <w:jc w:val="right"/>
              <w:rPr>
                <w:rFonts w:ascii="Arial" w:hAnsi="Arial" w:cs="Arial"/>
                <w:sz w:val="16"/>
                <w:szCs w:val="16"/>
              </w:rPr>
            </w:pPr>
            <w:r>
              <w:rPr>
                <w:rFonts w:ascii="Arial" w:hAnsi="Arial" w:cs="Arial"/>
                <w:sz w:val="16"/>
                <w:szCs w:val="16"/>
              </w:rPr>
              <w:t>33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C00C3F7" w14:textId="77777777" w:rsidR="005164BB" w:rsidRPr="002F7738" w:rsidRDefault="005164BB" w:rsidP="002F7738">
            <w:pPr>
              <w:jc w:val="right"/>
              <w:rPr>
                <w:rFonts w:ascii="Arial" w:hAnsi="Arial" w:cs="Arial"/>
                <w:sz w:val="16"/>
                <w:szCs w:val="16"/>
              </w:rPr>
            </w:pPr>
            <w:r>
              <w:rPr>
                <w:rFonts w:ascii="Arial" w:hAnsi="Arial" w:cs="Arial"/>
                <w:sz w:val="16"/>
                <w:szCs w:val="16"/>
              </w:rPr>
              <w:t>34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46AB924" w14:textId="77777777" w:rsidR="005164BB" w:rsidRPr="002F7738" w:rsidRDefault="005164BB" w:rsidP="002F7738">
            <w:pPr>
              <w:jc w:val="right"/>
              <w:rPr>
                <w:rFonts w:ascii="Arial" w:hAnsi="Arial" w:cs="Arial"/>
                <w:sz w:val="16"/>
                <w:szCs w:val="16"/>
              </w:rPr>
            </w:pPr>
            <w:r>
              <w:rPr>
                <w:rFonts w:ascii="Arial" w:hAnsi="Arial" w:cs="Arial"/>
                <w:sz w:val="16"/>
                <w:szCs w:val="16"/>
              </w:rPr>
              <w:t>39</w:t>
            </w:r>
          </w:p>
        </w:tc>
      </w:tr>
      <w:tr w:rsidR="005164BB" w:rsidRPr="002F7738" w14:paraId="28BFB92F"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A158D7"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5ED9EED2" w14:textId="77777777" w:rsidR="005164BB" w:rsidRPr="002F7738" w:rsidRDefault="005164BB"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69ABC966"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E5A4975" w14:textId="77777777" w:rsidR="005164BB" w:rsidRPr="002F7738" w:rsidRDefault="005164BB" w:rsidP="002F7738">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113EC" w14:textId="77777777" w:rsidR="005164BB" w:rsidRPr="002F7738" w:rsidRDefault="005164BB"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2263FD7" w14:textId="77777777" w:rsidR="005164BB" w:rsidRPr="002F7738" w:rsidRDefault="005164BB" w:rsidP="002F7738">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C05A8" w14:textId="77777777" w:rsidR="005164BB" w:rsidRPr="002F7738" w:rsidRDefault="005164BB" w:rsidP="002F7738">
            <w:pPr>
              <w:jc w:val="right"/>
              <w:rPr>
                <w:rFonts w:ascii="Arial" w:hAnsi="Arial" w:cs="Arial"/>
                <w:sz w:val="16"/>
                <w:szCs w:val="16"/>
              </w:rPr>
            </w:pPr>
            <w:r>
              <w:rPr>
                <w:rFonts w:ascii="Arial" w:hAnsi="Arial" w:cs="Arial"/>
                <w:sz w:val="16"/>
                <w:szCs w:val="16"/>
              </w:rPr>
              <w:t>-4,8%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B21BCBE" w14:textId="77777777" w:rsidR="005164BB" w:rsidRPr="002F7738" w:rsidRDefault="005164BB" w:rsidP="002F7738">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852C681" w14:textId="77777777" w:rsidR="005164BB" w:rsidRPr="002F7738" w:rsidRDefault="005164BB" w:rsidP="002F7738">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A95F18B" w14:textId="77777777" w:rsidR="005164BB" w:rsidRPr="002F7738" w:rsidRDefault="005164BB" w:rsidP="002F7738">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560418F" w14:textId="77777777" w:rsidR="005164BB" w:rsidRPr="002F7738" w:rsidRDefault="005164BB" w:rsidP="002F7738">
            <w:pPr>
              <w:jc w:val="right"/>
              <w:rPr>
                <w:rFonts w:ascii="Arial" w:hAnsi="Arial" w:cs="Arial"/>
                <w:sz w:val="16"/>
                <w:szCs w:val="16"/>
              </w:rPr>
            </w:pPr>
            <w:r>
              <w:rPr>
                <w:rFonts w:ascii="Arial" w:hAnsi="Arial" w:cs="Arial"/>
                <w:sz w:val="16"/>
                <w:szCs w:val="16"/>
              </w:rPr>
              <w:t>10</w:t>
            </w:r>
          </w:p>
        </w:tc>
      </w:tr>
      <w:tr w:rsidR="005164BB" w:rsidRPr="002F7738" w14:paraId="2F085CC4"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2FF652"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109951B" w14:textId="77777777" w:rsidR="005164BB" w:rsidRPr="002F7738" w:rsidRDefault="005164BB"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7AA2D8A" w14:textId="77777777" w:rsidR="005164BB" w:rsidRPr="002F7738" w:rsidRDefault="005164BB"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6A1BD01" w14:textId="77777777" w:rsidR="005164BB" w:rsidRPr="002F7738" w:rsidRDefault="005164BB" w:rsidP="002F7738">
            <w:pPr>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CC035" w14:textId="77777777" w:rsidR="005164BB" w:rsidRPr="002F7738" w:rsidRDefault="005164BB"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0C67A02" w14:textId="77777777" w:rsidR="005164BB" w:rsidRPr="002F7738" w:rsidRDefault="005164BB" w:rsidP="002F7738">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386E1" w14:textId="77777777" w:rsidR="005164BB" w:rsidRPr="002F7738" w:rsidRDefault="005164BB" w:rsidP="002F7738">
            <w:pPr>
              <w:jc w:val="right"/>
              <w:rPr>
                <w:rFonts w:ascii="Arial" w:hAnsi="Arial" w:cs="Arial"/>
                <w:sz w:val="16"/>
                <w:szCs w:val="16"/>
              </w:rPr>
            </w:pPr>
            <w:r>
              <w:rPr>
                <w:rFonts w:ascii="Arial" w:hAnsi="Arial" w:cs="Arial"/>
                <w:sz w:val="16"/>
                <w:szCs w:val="16"/>
              </w:rPr>
              <w:t>0,5%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E9A2BCB" w14:textId="77777777" w:rsidR="005164BB" w:rsidRPr="002F7738" w:rsidRDefault="005164BB" w:rsidP="002F7738">
            <w:pPr>
              <w:jc w:val="right"/>
              <w:rPr>
                <w:rFonts w:ascii="Arial" w:hAnsi="Arial" w:cs="Arial"/>
                <w:sz w:val="16"/>
                <w:szCs w:val="16"/>
              </w:rPr>
            </w:pPr>
            <w:r>
              <w:rPr>
                <w:rFonts w:ascii="Arial" w:hAnsi="Arial" w:cs="Arial"/>
                <w:sz w:val="16"/>
                <w:szCs w:val="16"/>
              </w:rPr>
              <w:t>12,5%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B8F0494" w14:textId="77777777" w:rsidR="005164BB" w:rsidRPr="002F7738" w:rsidRDefault="005164BB" w:rsidP="002F7738">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8AF8918" w14:textId="77777777" w:rsidR="005164BB" w:rsidRPr="002F7738" w:rsidRDefault="005164BB" w:rsidP="002F7738">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12B23C7" w14:textId="77777777" w:rsidR="005164BB" w:rsidRPr="002F7738" w:rsidRDefault="005164BB" w:rsidP="002F7738">
            <w:pPr>
              <w:jc w:val="right"/>
              <w:rPr>
                <w:rFonts w:ascii="Arial" w:hAnsi="Arial" w:cs="Arial"/>
                <w:sz w:val="16"/>
                <w:szCs w:val="16"/>
              </w:rPr>
            </w:pPr>
            <w:r>
              <w:rPr>
                <w:rFonts w:ascii="Arial" w:hAnsi="Arial" w:cs="Arial"/>
                <w:sz w:val="16"/>
                <w:szCs w:val="16"/>
              </w:rPr>
              <w:t>7</w:t>
            </w:r>
          </w:p>
        </w:tc>
      </w:tr>
      <w:tr w:rsidR="005164BB" w:rsidRPr="002F7738" w14:paraId="2B181CC6"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EDB8C03" w14:textId="77777777" w:rsidR="005164BB" w:rsidRPr="002F7738" w:rsidRDefault="005164B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779753DC" w14:textId="77777777" w:rsidR="005164BB" w:rsidRPr="002F7738" w:rsidRDefault="005164BB"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03791A08" w14:textId="77777777" w:rsidR="005164BB" w:rsidRPr="002F7738" w:rsidRDefault="005164BB"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7E8692A"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0A175C4F" w14:textId="77777777" w:rsidR="005164BB" w:rsidRPr="002F7738" w:rsidRDefault="005164BB"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D3CF354"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664FB2EF" w14:textId="77777777" w:rsidR="005164BB" w:rsidRPr="002F7738" w:rsidRDefault="005164BB"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A90575D" w14:textId="77777777" w:rsidR="005164BB" w:rsidRPr="002F7738" w:rsidRDefault="005164BB"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E744AC6"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E656C6A"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3FCFA38" w14:textId="77777777" w:rsidR="005164BB" w:rsidRPr="002F7738" w:rsidRDefault="005164BB" w:rsidP="002F7738">
            <w:pPr>
              <w:jc w:val="right"/>
              <w:rPr>
                <w:rFonts w:ascii="Arial" w:hAnsi="Arial" w:cs="Arial"/>
                <w:b/>
                <w:bCs/>
                <w:sz w:val="16"/>
                <w:szCs w:val="16"/>
              </w:rPr>
            </w:pPr>
            <w:r>
              <w:rPr>
                <w:rFonts w:ascii="Arial" w:hAnsi="Arial" w:cs="Arial"/>
                <w:b/>
                <w:bCs/>
                <w:sz w:val="16"/>
                <w:szCs w:val="16"/>
              </w:rPr>
              <w:t>56</w:t>
            </w:r>
          </w:p>
        </w:tc>
      </w:tr>
      <w:tr w:rsidR="00DB6224" w:rsidRPr="002F7738" w14:paraId="105BE6CA" w14:textId="77777777" w:rsidTr="00AA08FA">
        <w:trPr>
          <w:trHeight w:val="255"/>
        </w:trPr>
        <w:tc>
          <w:tcPr>
            <w:tcW w:w="1008"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149705"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w:t>
            </w:r>
            <w:proofErr w:type="spellStart"/>
            <w:r w:rsidRPr="002F7738">
              <w:rPr>
                <w:rFonts w:ascii="Arial" w:hAnsi="Arial" w:cs="Arial"/>
                <w:sz w:val="20"/>
                <w:szCs w:val="20"/>
              </w:rPr>
              <w:t>1.3a</w:t>
            </w:r>
            <w:proofErr w:type="spellEnd"/>
          </w:p>
        </w:tc>
        <w:tc>
          <w:tcPr>
            <w:tcW w:w="6991" w:type="dxa"/>
            <w:gridSpan w:val="7"/>
            <w:tcBorders>
              <w:top w:val="single" w:sz="4" w:space="0" w:color="auto"/>
              <w:left w:val="nil"/>
              <w:bottom w:val="single" w:sz="4" w:space="0" w:color="auto"/>
              <w:right w:val="single" w:sz="4" w:space="0" w:color="auto"/>
            </w:tcBorders>
            <w:shd w:val="clear" w:color="auto" w:fill="auto"/>
            <w:noWrap/>
            <w:vAlign w:val="center"/>
          </w:tcPr>
          <w:p w14:paraId="4BF27268" w14:textId="77777777" w:rsidR="00DB6224" w:rsidRPr="002F7738" w:rsidRDefault="00DB6224" w:rsidP="00AF5C7A">
            <w:pPr>
              <w:pStyle w:val="Domanda0"/>
              <w:rPr>
                <w:sz w:val="16"/>
                <w:szCs w:val="16"/>
              </w:rPr>
            </w:pPr>
            <w:r w:rsidRPr="002F7738">
              <w:t xml:space="preserve">Nel caso vengano considerate certificazioni di sicurezza nell'acquisizione di prodotti o servizi, quali certificazioni sono considerate ?  </w:t>
            </w:r>
          </w:p>
        </w:tc>
        <w:tc>
          <w:tcPr>
            <w:tcW w:w="541" w:type="dxa"/>
            <w:tcBorders>
              <w:top w:val="single" w:sz="4" w:space="0" w:color="auto"/>
              <w:left w:val="nil"/>
              <w:bottom w:val="single" w:sz="4" w:space="0" w:color="auto"/>
              <w:right w:val="single" w:sz="4" w:space="0" w:color="auto"/>
            </w:tcBorders>
            <w:shd w:val="clear" w:color="auto" w:fill="auto"/>
            <w:noWrap/>
            <w:hideMark/>
          </w:tcPr>
          <w:p w14:paraId="2F1BE696" w14:textId="77777777" w:rsidR="00DB6224" w:rsidRPr="002F7738" w:rsidRDefault="00DB6224" w:rsidP="00AF5C7A">
            <w:pPr>
              <w:pStyle w:val="Punteggio"/>
              <w:rPr>
                <w:sz w:val="16"/>
                <w:szCs w:val="16"/>
              </w:rPr>
            </w:pPr>
            <w:r w:rsidRPr="005D4D72">
              <w:t>4,70</w:t>
            </w:r>
          </w:p>
        </w:tc>
        <w:tc>
          <w:tcPr>
            <w:tcW w:w="541" w:type="dxa"/>
            <w:tcBorders>
              <w:top w:val="single" w:sz="4" w:space="0" w:color="auto"/>
              <w:left w:val="nil"/>
              <w:bottom w:val="single" w:sz="4" w:space="0" w:color="auto"/>
              <w:right w:val="single" w:sz="4" w:space="0" w:color="auto"/>
            </w:tcBorders>
            <w:shd w:val="clear" w:color="auto" w:fill="auto"/>
            <w:noWrap/>
            <w:hideMark/>
          </w:tcPr>
          <w:p w14:paraId="5C69C40F" w14:textId="77777777" w:rsidR="00DB6224" w:rsidRPr="002F7738" w:rsidRDefault="00DB6224" w:rsidP="00AF5C7A">
            <w:pPr>
              <w:pStyle w:val="Punteggio"/>
              <w:rPr>
                <w:sz w:val="16"/>
                <w:szCs w:val="16"/>
              </w:rPr>
            </w:pPr>
            <w:r w:rsidRPr="005D4D72">
              <w:t>4,22</w:t>
            </w:r>
          </w:p>
        </w:tc>
        <w:tc>
          <w:tcPr>
            <w:tcW w:w="541" w:type="dxa"/>
            <w:tcBorders>
              <w:top w:val="single" w:sz="4" w:space="0" w:color="auto"/>
              <w:left w:val="nil"/>
              <w:bottom w:val="single" w:sz="4" w:space="0" w:color="auto"/>
              <w:right w:val="single" w:sz="8" w:space="0" w:color="auto"/>
            </w:tcBorders>
            <w:shd w:val="clear" w:color="auto" w:fill="auto"/>
            <w:noWrap/>
            <w:hideMark/>
          </w:tcPr>
          <w:p w14:paraId="60935CCC" w14:textId="77777777" w:rsidR="00DB6224" w:rsidRPr="002F7738" w:rsidRDefault="00DB6224" w:rsidP="00AF5C7A">
            <w:pPr>
              <w:pStyle w:val="Punteggio"/>
              <w:rPr>
                <w:sz w:val="16"/>
                <w:szCs w:val="16"/>
              </w:rPr>
            </w:pPr>
            <w:r w:rsidRPr="005D4D72">
              <w:t>3,80</w:t>
            </w:r>
          </w:p>
        </w:tc>
      </w:tr>
      <w:tr w:rsidR="00B0167E" w:rsidRPr="002F7738" w14:paraId="4B183868"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0B17D58"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24226805" w14:textId="77777777" w:rsidR="00B0167E" w:rsidRPr="002F7738" w:rsidRDefault="00B0167E" w:rsidP="002F7738">
            <w:pPr>
              <w:rPr>
                <w:rFonts w:ascii="Arial" w:hAnsi="Arial" w:cs="Arial"/>
                <w:sz w:val="16"/>
                <w:szCs w:val="16"/>
              </w:rPr>
            </w:pPr>
            <w:proofErr w:type="spellStart"/>
            <w:r w:rsidRPr="002F7738">
              <w:rPr>
                <w:rFonts w:ascii="Arial" w:hAnsi="Arial" w:cs="Arial"/>
                <w:sz w:val="16"/>
                <w:szCs w:val="16"/>
              </w:rPr>
              <w:t>CommonCriteria</w:t>
            </w:r>
            <w:proofErr w:type="spellEnd"/>
            <w:r w:rsidRPr="002F7738">
              <w:rPr>
                <w:rFonts w:ascii="Arial" w:hAnsi="Arial" w:cs="Arial"/>
                <w:sz w:val="16"/>
                <w:szCs w:val="16"/>
              </w:rPr>
              <w:t xml:space="preserve"> (ISO 15408)</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6FD537E"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F78F425" w14:textId="77777777" w:rsidR="00B0167E" w:rsidRPr="002F7738" w:rsidRDefault="00B0167E" w:rsidP="002F7738">
            <w:pPr>
              <w:jc w:val="right"/>
              <w:rPr>
                <w:rFonts w:ascii="Arial" w:hAnsi="Arial" w:cs="Arial"/>
                <w:sz w:val="16"/>
                <w:szCs w:val="16"/>
              </w:rPr>
            </w:pPr>
            <w:r>
              <w:rPr>
                <w:rFonts w:ascii="Arial" w:hAnsi="Arial" w:cs="Arial"/>
                <w:sz w:val="16"/>
                <w:szCs w:val="16"/>
              </w:rPr>
              <w:t>39,4%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B1471" w14:textId="77777777" w:rsidR="00B0167E" w:rsidRPr="002F7738" w:rsidRDefault="00B0167E" w:rsidP="002F7738">
            <w:pPr>
              <w:jc w:val="right"/>
              <w:rPr>
                <w:rFonts w:ascii="Arial" w:hAnsi="Arial" w:cs="Arial"/>
                <w:sz w:val="16"/>
                <w:szCs w:val="16"/>
              </w:rPr>
            </w:pPr>
            <w:r>
              <w:rPr>
                <w:rFonts w:ascii="Arial" w:hAnsi="Arial" w:cs="Arial"/>
                <w:sz w:val="16"/>
                <w:szCs w:val="16"/>
              </w:rPr>
              <w:t>15,9%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B8C2D8E" w14:textId="77777777" w:rsidR="00B0167E" w:rsidRPr="002F7738" w:rsidRDefault="00B0167E" w:rsidP="002F7738">
            <w:pPr>
              <w:jc w:val="right"/>
              <w:rPr>
                <w:rFonts w:ascii="Arial" w:hAnsi="Arial" w:cs="Arial"/>
                <w:sz w:val="16"/>
                <w:szCs w:val="16"/>
              </w:rPr>
            </w:pPr>
            <w:r>
              <w:rPr>
                <w:rFonts w:ascii="Arial" w:hAnsi="Arial" w:cs="Arial"/>
                <w:sz w:val="16"/>
                <w:szCs w:val="16"/>
              </w:rPr>
              <w:t>23,5%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BCA02F" w14:textId="77777777" w:rsidR="00B0167E" w:rsidRPr="002F7738" w:rsidRDefault="00B0167E" w:rsidP="002F7738">
            <w:pPr>
              <w:jc w:val="right"/>
              <w:rPr>
                <w:rFonts w:ascii="Arial" w:hAnsi="Arial" w:cs="Arial"/>
                <w:sz w:val="16"/>
                <w:szCs w:val="16"/>
              </w:rPr>
            </w:pPr>
            <w:r>
              <w:rPr>
                <w:rFonts w:ascii="Arial" w:hAnsi="Arial" w:cs="Arial"/>
                <w:sz w:val="16"/>
                <w:szCs w:val="16"/>
              </w:rPr>
              <w:t>3,0%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E5A382B" w14:textId="77777777" w:rsidR="00B0167E" w:rsidRPr="002F7738" w:rsidRDefault="00B0167E" w:rsidP="002F7738">
            <w:pPr>
              <w:jc w:val="right"/>
              <w:rPr>
                <w:rFonts w:ascii="Arial" w:hAnsi="Arial" w:cs="Arial"/>
                <w:sz w:val="16"/>
                <w:szCs w:val="16"/>
              </w:rPr>
            </w:pPr>
            <w:r>
              <w:rPr>
                <w:rFonts w:ascii="Arial" w:hAnsi="Arial" w:cs="Arial"/>
                <w:sz w:val="16"/>
                <w:szCs w:val="16"/>
              </w:rPr>
              <w:t>20,5%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6297E4C" w14:textId="77777777" w:rsidR="00B0167E" w:rsidRPr="002F7738" w:rsidRDefault="00B0167E" w:rsidP="002F7738">
            <w:pPr>
              <w:jc w:val="right"/>
              <w:rPr>
                <w:rFonts w:ascii="Arial" w:hAnsi="Arial" w:cs="Arial"/>
                <w:sz w:val="16"/>
                <w:szCs w:val="16"/>
              </w:rPr>
            </w:pPr>
            <w:r>
              <w:rPr>
                <w:rFonts w:ascii="Arial" w:hAnsi="Arial" w:cs="Arial"/>
                <w:sz w:val="16"/>
                <w:szCs w:val="16"/>
              </w:rPr>
              <w:t>13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0DEF7AF" w14:textId="77777777" w:rsidR="00B0167E" w:rsidRPr="002F7738" w:rsidRDefault="00B0167E" w:rsidP="002F7738">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4D0D8C1" w14:textId="77777777" w:rsidR="00B0167E" w:rsidRPr="002F7738" w:rsidRDefault="00B0167E" w:rsidP="002F7738">
            <w:pPr>
              <w:jc w:val="right"/>
              <w:rPr>
                <w:rFonts w:ascii="Arial" w:hAnsi="Arial" w:cs="Arial"/>
                <w:sz w:val="16"/>
                <w:szCs w:val="16"/>
              </w:rPr>
            </w:pPr>
            <w:r>
              <w:rPr>
                <w:rFonts w:ascii="Arial" w:hAnsi="Arial" w:cs="Arial"/>
                <w:sz w:val="16"/>
                <w:szCs w:val="16"/>
              </w:rPr>
              <w:t>8</w:t>
            </w:r>
          </w:p>
        </w:tc>
      </w:tr>
      <w:tr w:rsidR="00B0167E" w:rsidRPr="002F7738" w14:paraId="66E839DA"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B38D4E1"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4E4BB98B" w14:textId="77777777" w:rsidR="00B0167E" w:rsidRPr="002F7738" w:rsidRDefault="00B0167E" w:rsidP="002F7738">
            <w:pPr>
              <w:rPr>
                <w:rFonts w:ascii="Arial" w:hAnsi="Arial" w:cs="Arial"/>
                <w:sz w:val="16"/>
                <w:szCs w:val="16"/>
              </w:rPr>
            </w:pPr>
            <w:r w:rsidRPr="002F7738">
              <w:rPr>
                <w:rFonts w:ascii="Arial" w:hAnsi="Arial" w:cs="Arial"/>
                <w:sz w:val="16"/>
                <w:szCs w:val="16"/>
              </w:rPr>
              <w:t xml:space="preserve">ISO 27001 (ex </w:t>
            </w:r>
            <w:proofErr w:type="spellStart"/>
            <w:r w:rsidRPr="002F7738">
              <w:rPr>
                <w:rFonts w:ascii="Arial" w:hAnsi="Arial" w:cs="Arial"/>
                <w:sz w:val="16"/>
                <w:szCs w:val="16"/>
              </w:rPr>
              <w:t>BS</w:t>
            </w:r>
            <w:proofErr w:type="spellEnd"/>
            <w:r w:rsidRPr="002F7738">
              <w:rPr>
                <w:rFonts w:ascii="Arial" w:hAnsi="Arial" w:cs="Arial"/>
                <w:sz w:val="16"/>
                <w:szCs w:val="16"/>
              </w:rPr>
              <w:t xml:space="preserve"> 7799-2)</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4A19E270"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E10AD77" w14:textId="77777777" w:rsidR="00B0167E" w:rsidRPr="002F7738" w:rsidRDefault="00B0167E" w:rsidP="002F7738">
            <w:pPr>
              <w:jc w:val="right"/>
              <w:rPr>
                <w:rFonts w:ascii="Arial" w:hAnsi="Arial" w:cs="Arial"/>
                <w:sz w:val="16"/>
                <w:szCs w:val="16"/>
              </w:rPr>
            </w:pPr>
            <w:r>
              <w:rPr>
                <w:rFonts w:ascii="Arial" w:hAnsi="Arial" w:cs="Arial"/>
                <w:sz w:val="16"/>
                <w:szCs w:val="16"/>
              </w:rPr>
              <w:t>66,7%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B92B6" w14:textId="77777777" w:rsidR="00B0167E" w:rsidRPr="002F7738" w:rsidRDefault="00B0167E" w:rsidP="002F7738">
            <w:pPr>
              <w:jc w:val="right"/>
              <w:rPr>
                <w:rFonts w:ascii="Arial" w:hAnsi="Arial" w:cs="Arial"/>
                <w:sz w:val="16"/>
                <w:szCs w:val="16"/>
              </w:rPr>
            </w:pPr>
            <w:r>
              <w:rPr>
                <w:rFonts w:ascii="Arial" w:hAnsi="Arial" w:cs="Arial"/>
                <w:sz w:val="16"/>
                <w:szCs w:val="16"/>
              </w:rPr>
              <w:t>10,8%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29819D9" w14:textId="77777777" w:rsidR="00B0167E" w:rsidRPr="002F7738" w:rsidRDefault="00B0167E" w:rsidP="002F7738">
            <w:pPr>
              <w:jc w:val="right"/>
              <w:rPr>
                <w:rFonts w:ascii="Arial" w:hAnsi="Arial" w:cs="Arial"/>
                <w:sz w:val="16"/>
                <w:szCs w:val="16"/>
              </w:rPr>
            </w:pPr>
            <w:r>
              <w:rPr>
                <w:rFonts w:ascii="Arial" w:hAnsi="Arial" w:cs="Arial"/>
                <w:sz w:val="16"/>
                <w:szCs w:val="16"/>
              </w:rPr>
              <w:t>55,9%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4697B" w14:textId="77777777" w:rsidR="00B0167E" w:rsidRPr="002F7738" w:rsidRDefault="00B0167E" w:rsidP="002F7738">
            <w:pPr>
              <w:jc w:val="right"/>
              <w:rPr>
                <w:rFonts w:ascii="Arial" w:hAnsi="Arial" w:cs="Arial"/>
                <w:sz w:val="16"/>
                <w:szCs w:val="16"/>
              </w:rPr>
            </w:pPr>
            <w:r>
              <w:rPr>
                <w:rFonts w:ascii="Arial" w:hAnsi="Arial" w:cs="Arial"/>
                <w:sz w:val="16"/>
                <w:szCs w:val="16"/>
              </w:rPr>
              <w:t>2,0%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FEF70BE" w14:textId="77777777" w:rsidR="00B0167E" w:rsidRPr="002F7738" w:rsidRDefault="00B0167E" w:rsidP="002F7738">
            <w:pPr>
              <w:jc w:val="right"/>
              <w:rPr>
                <w:rFonts w:ascii="Arial" w:hAnsi="Arial" w:cs="Arial"/>
                <w:sz w:val="16"/>
                <w:szCs w:val="16"/>
              </w:rPr>
            </w:pPr>
            <w:r>
              <w:rPr>
                <w:rFonts w:ascii="Arial" w:hAnsi="Arial" w:cs="Arial"/>
                <w:sz w:val="16"/>
                <w:szCs w:val="16"/>
              </w:rPr>
              <w:t>53,8%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FC519CA" w14:textId="77777777" w:rsidR="00B0167E" w:rsidRPr="002F7738" w:rsidRDefault="00B0167E" w:rsidP="002F7738">
            <w:pPr>
              <w:jc w:val="right"/>
              <w:rPr>
                <w:rFonts w:ascii="Arial" w:hAnsi="Arial" w:cs="Arial"/>
                <w:sz w:val="16"/>
                <w:szCs w:val="16"/>
              </w:rPr>
            </w:pPr>
            <w:r>
              <w:rPr>
                <w:rFonts w:ascii="Arial" w:hAnsi="Arial" w:cs="Arial"/>
                <w:sz w:val="16"/>
                <w:szCs w:val="16"/>
              </w:rPr>
              <w:t>22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77B4275" w14:textId="77777777" w:rsidR="00B0167E" w:rsidRPr="002F7738" w:rsidRDefault="00B0167E" w:rsidP="002F7738">
            <w:pPr>
              <w:jc w:val="right"/>
              <w:rPr>
                <w:rFonts w:ascii="Arial" w:hAnsi="Arial" w:cs="Arial"/>
                <w:sz w:val="16"/>
                <w:szCs w:val="16"/>
              </w:rPr>
            </w:pPr>
            <w:r>
              <w:rPr>
                <w:rFonts w:ascii="Arial" w:hAnsi="Arial" w:cs="Arial"/>
                <w:sz w:val="16"/>
                <w:szCs w:val="16"/>
              </w:rPr>
              <w:t>19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EB167CF" w14:textId="77777777" w:rsidR="00B0167E" w:rsidRPr="002F7738" w:rsidRDefault="00B0167E" w:rsidP="002F7738">
            <w:pPr>
              <w:jc w:val="right"/>
              <w:rPr>
                <w:rFonts w:ascii="Arial" w:hAnsi="Arial" w:cs="Arial"/>
                <w:sz w:val="16"/>
                <w:szCs w:val="16"/>
              </w:rPr>
            </w:pPr>
            <w:r>
              <w:rPr>
                <w:rFonts w:ascii="Arial" w:hAnsi="Arial" w:cs="Arial"/>
                <w:sz w:val="16"/>
                <w:szCs w:val="16"/>
              </w:rPr>
              <w:t>21</w:t>
            </w:r>
          </w:p>
        </w:tc>
      </w:tr>
      <w:tr w:rsidR="00B0167E" w:rsidRPr="002F7738" w14:paraId="5C0B48BA"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004F3C"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4ECB859" w14:textId="77777777" w:rsidR="00B0167E" w:rsidRPr="002F7738" w:rsidRDefault="00B0167E" w:rsidP="002F7738">
            <w:pPr>
              <w:rPr>
                <w:rFonts w:ascii="Arial" w:hAnsi="Arial" w:cs="Arial"/>
                <w:sz w:val="16"/>
                <w:szCs w:val="16"/>
              </w:rPr>
            </w:pPr>
            <w:r w:rsidRPr="002F7738">
              <w:rPr>
                <w:rFonts w:ascii="Arial" w:hAnsi="Arial" w:cs="Arial"/>
                <w:sz w:val="16"/>
                <w:szCs w:val="16"/>
              </w:rPr>
              <w:t>Certificazioni professionali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0868D214"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84FEF08" w14:textId="77777777" w:rsidR="00B0167E" w:rsidRPr="002F7738" w:rsidRDefault="00B0167E" w:rsidP="002F7738">
            <w:pPr>
              <w:jc w:val="right"/>
              <w:rPr>
                <w:rFonts w:ascii="Arial" w:hAnsi="Arial" w:cs="Arial"/>
                <w:sz w:val="16"/>
                <w:szCs w:val="16"/>
              </w:rPr>
            </w:pPr>
            <w:r>
              <w:rPr>
                <w:rFonts w:ascii="Arial" w:hAnsi="Arial" w:cs="Arial"/>
                <w:sz w:val="16"/>
                <w:szCs w:val="16"/>
              </w:rPr>
              <w:t>48,5%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1CE5C" w14:textId="77777777" w:rsidR="00B0167E" w:rsidRPr="002F7738" w:rsidRDefault="00B0167E" w:rsidP="002F7738">
            <w:pPr>
              <w:jc w:val="right"/>
              <w:rPr>
                <w:rFonts w:ascii="Arial" w:hAnsi="Arial" w:cs="Arial"/>
                <w:sz w:val="16"/>
                <w:szCs w:val="16"/>
              </w:rPr>
            </w:pPr>
            <w:r>
              <w:rPr>
                <w:rFonts w:ascii="Arial" w:hAnsi="Arial" w:cs="Arial"/>
                <w:sz w:val="16"/>
                <w:szCs w:val="16"/>
              </w:rPr>
              <w:t>-7,4%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DA69211" w14:textId="77777777" w:rsidR="00B0167E" w:rsidRPr="002F7738" w:rsidRDefault="00B0167E" w:rsidP="002F7738">
            <w:pPr>
              <w:jc w:val="right"/>
              <w:rPr>
                <w:rFonts w:ascii="Arial" w:hAnsi="Arial" w:cs="Arial"/>
                <w:sz w:val="16"/>
                <w:szCs w:val="16"/>
              </w:rPr>
            </w:pPr>
            <w:r>
              <w:rPr>
                <w:rFonts w:ascii="Arial" w:hAnsi="Arial" w:cs="Arial"/>
                <w:sz w:val="16"/>
                <w:szCs w:val="16"/>
              </w:rPr>
              <w:t>55,9%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465B" w14:textId="77777777" w:rsidR="00B0167E" w:rsidRPr="002F7738" w:rsidRDefault="00B0167E" w:rsidP="002F7738">
            <w:pPr>
              <w:jc w:val="right"/>
              <w:rPr>
                <w:rFonts w:ascii="Arial" w:hAnsi="Arial" w:cs="Arial"/>
                <w:sz w:val="16"/>
                <w:szCs w:val="16"/>
              </w:rPr>
            </w:pPr>
            <w:r>
              <w:rPr>
                <w:rFonts w:ascii="Arial" w:hAnsi="Arial" w:cs="Arial"/>
                <w:sz w:val="16"/>
                <w:szCs w:val="16"/>
              </w:rPr>
              <w:t>2,0%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21DE308" w14:textId="77777777" w:rsidR="00B0167E" w:rsidRPr="002F7738" w:rsidRDefault="00B0167E" w:rsidP="002F7738">
            <w:pPr>
              <w:jc w:val="right"/>
              <w:rPr>
                <w:rFonts w:ascii="Arial" w:hAnsi="Arial" w:cs="Arial"/>
                <w:sz w:val="16"/>
                <w:szCs w:val="16"/>
              </w:rPr>
            </w:pPr>
            <w:r>
              <w:rPr>
                <w:rFonts w:ascii="Arial" w:hAnsi="Arial" w:cs="Arial"/>
                <w:sz w:val="16"/>
                <w:szCs w:val="16"/>
              </w:rPr>
              <w:t>53,8%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F9B78CE" w14:textId="77777777" w:rsidR="00B0167E" w:rsidRPr="002F7738" w:rsidRDefault="00B0167E" w:rsidP="002F7738">
            <w:pPr>
              <w:jc w:val="right"/>
              <w:rPr>
                <w:rFonts w:ascii="Arial" w:hAnsi="Arial" w:cs="Arial"/>
                <w:sz w:val="16"/>
                <w:szCs w:val="16"/>
              </w:rPr>
            </w:pPr>
            <w:r>
              <w:rPr>
                <w:rFonts w:ascii="Arial" w:hAnsi="Arial" w:cs="Arial"/>
                <w:sz w:val="16"/>
                <w:szCs w:val="16"/>
              </w:rPr>
              <w:t>16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A765AF0" w14:textId="77777777" w:rsidR="00B0167E" w:rsidRPr="002F7738" w:rsidRDefault="00B0167E" w:rsidP="002F7738">
            <w:pPr>
              <w:jc w:val="right"/>
              <w:rPr>
                <w:rFonts w:ascii="Arial" w:hAnsi="Arial" w:cs="Arial"/>
                <w:sz w:val="16"/>
                <w:szCs w:val="16"/>
              </w:rPr>
            </w:pPr>
            <w:r>
              <w:rPr>
                <w:rFonts w:ascii="Arial" w:hAnsi="Arial" w:cs="Arial"/>
                <w:sz w:val="16"/>
                <w:szCs w:val="16"/>
              </w:rPr>
              <w:t>19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98B9CCD" w14:textId="77777777" w:rsidR="00B0167E" w:rsidRPr="002F7738" w:rsidRDefault="00B0167E" w:rsidP="002F7738">
            <w:pPr>
              <w:jc w:val="right"/>
              <w:rPr>
                <w:rFonts w:ascii="Arial" w:hAnsi="Arial" w:cs="Arial"/>
                <w:sz w:val="16"/>
                <w:szCs w:val="16"/>
              </w:rPr>
            </w:pPr>
            <w:r>
              <w:rPr>
                <w:rFonts w:ascii="Arial" w:hAnsi="Arial" w:cs="Arial"/>
                <w:sz w:val="16"/>
                <w:szCs w:val="16"/>
              </w:rPr>
              <w:t>21</w:t>
            </w:r>
          </w:p>
        </w:tc>
      </w:tr>
      <w:tr w:rsidR="00B0167E" w:rsidRPr="002F7738" w14:paraId="03AADA3E"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7F1E2C2"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noWrap/>
            <w:vAlign w:val="center"/>
            <w:hideMark/>
          </w:tcPr>
          <w:p w14:paraId="5595087D" w14:textId="77777777" w:rsidR="00B0167E" w:rsidRPr="002F7738" w:rsidRDefault="00B0167E" w:rsidP="002F7738">
            <w:pPr>
              <w:rPr>
                <w:rFonts w:ascii="Arial" w:hAnsi="Arial" w:cs="Arial"/>
                <w:sz w:val="16"/>
                <w:szCs w:val="16"/>
              </w:rPr>
            </w:pPr>
            <w:r w:rsidRPr="002F7738">
              <w:rPr>
                <w:rFonts w:ascii="Arial" w:hAnsi="Arial" w:cs="Arial"/>
                <w:sz w:val="16"/>
                <w:szCs w:val="16"/>
              </w:rPr>
              <w:t>Altro</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51737F59"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3</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6E94E4D" w14:textId="77777777" w:rsidR="00B0167E" w:rsidRPr="002F7738" w:rsidRDefault="00B0167E" w:rsidP="002F7738">
            <w:pPr>
              <w:jc w:val="right"/>
              <w:rPr>
                <w:rFonts w:ascii="Arial" w:hAnsi="Arial" w:cs="Arial"/>
                <w:sz w:val="16"/>
                <w:szCs w:val="16"/>
              </w:rPr>
            </w:pPr>
            <w:r>
              <w:rPr>
                <w:rFonts w:ascii="Arial" w:hAnsi="Arial" w:cs="Arial"/>
                <w:sz w:val="16"/>
                <w:szCs w:val="16"/>
              </w:rPr>
              <w:t>9,1%</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F6DB910" w14:textId="77777777" w:rsidR="00B0167E" w:rsidRPr="002F7738" w:rsidRDefault="00B0167E" w:rsidP="002F7738">
            <w:pPr>
              <w:jc w:val="right"/>
              <w:rPr>
                <w:rFonts w:ascii="Arial" w:hAnsi="Arial" w:cs="Arial"/>
                <w:sz w:val="16"/>
                <w:szCs w:val="16"/>
              </w:rPr>
            </w:pPr>
            <w:r>
              <w:rPr>
                <w:rFonts w:ascii="Arial" w:hAnsi="Arial" w:cs="Arial"/>
                <w:sz w:val="16"/>
                <w:szCs w:val="16"/>
              </w:rPr>
              <w:t>-2,7%</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F617387" w14:textId="77777777" w:rsidR="00B0167E" w:rsidRPr="002F7738" w:rsidRDefault="00B0167E" w:rsidP="002F7738">
            <w:pPr>
              <w:jc w:val="right"/>
              <w:rPr>
                <w:rFonts w:ascii="Arial" w:hAnsi="Arial" w:cs="Arial"/>
                <w:sz w:val="16"/>
                <w:szCs w:val="16"/>
              </w:rPr>
            </w:pPr>
            <w:r>
              <w:rPr>
                <w:rFonts w:ascii="Arial" w:hAnsi="Arial" w:cs="Arial"/>
                <w:sz w:val="16"/>
                <w:szCs w:val="16"/>
              </w:rPr>
              <w:t>11,8%</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899DE48" w14:textId="77777777" w:rsidR="00B0167E" w:rsidRPr="002F7738" w:rsidRDefault="00B0167E" w:rsidP="002F7738">
            <w:pPr>
              <w:jc w:val="center"/>
              <w:rPr>
                <w:rFonts w:ascii="Arial" w:hAnsi="Arial" w:cs="Arial"/>
                <w:sz w:val="16"/>
                <w:szCs w:val="16"/>
              </w:rPr>
            </w:pPr>
            <w:r>
              <w:rPr>
                <w:rFonts w:ascii="Arial" w:hAnsi="Arial" w:cs="Arial"/>
                <w:sz w:val="16"/>
                <w:szCs w:val="16"/>
              </w:rPr>
              <w:t>1,5%</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1F13AA2" w14:textId="77777777" w:rsidR="00B0167E" w:rsidRPr="002F7738" w:rsidRDefault="00B0167E" w:rsidP="002F7738">
            <w:pPr>
              <w:jc w:val="right"/>
              <w:rPr>
                <w:rFonts w:ascii="Arial" w:hAnsi="Arial" w:cs="Arial"/>
                <w:sz w:val="16"/>
                <w:szCs w:val="16"/>
              </w:rPr>
            </w:pPr>
            <w:r>
              <w:rPr>
                <w:rFonts w:ascii="Arial" w:hAnsi="Arial" w:cs="Arial"/>
                <w:sz w:val="16"/>
                <w:szCs w:val="16"/>
              </w:rPr>
              <w:t>10,3%</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E6347D1" w14:textId="77777777" w:rsidR="00B0167E" w:rsidRPr="002F7738" w:rsidRDefault="00B0167E"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41C71D81" w14:textId="77777777" w:rsidR="00B0167E" w:rsidRPr="002F7738" w:rsidRDefault="00B0167E"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0EC3AC04" w14:textId="77777777" w:rsidR="00B0167E" w:rsidRPr="002F7738" w:rsidRDefault="00B0167E" w:rsidP="002F7738">
            <w:pPr>
              <w:jc w:val="right"/>
              <w:rPr>
                <w:rFonts w:ascii="Arial" w:hAnsi="Arial" w:cs="Arial"/>
                <w:sz w:val="16"/>
                <w:szCs w:val="16"/>
              </w:rPr>
            </w:pPr>
            <w:r>
              <w:rPr>
                <w:rFonts w:ascii="Arial" w:hAnsi="Arial" w:cs="Arial"/>
                <w:sz w:val="16"/>
                <w:szCs w:val="16"/>
              </w:rPr>
              <w:t>4</w:t>
            </w:r>
          </w:p>
        </w:tc>
      </w:tr>
      <w:tr w:rsidR="004E15A9" w:rsidRPr="002F7738" w14:paraId="425F3E63"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C832642"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5E5F927C"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13837717"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57C713E"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021120BC"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6216B2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2B19242C"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7E8D6467"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1151BB02"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77FEB4F"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172F649"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198966A5"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E93D12"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1.4</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40D8C4F7" w14:textId="77777777" w:rsidR="00DB6224" w:rsidRPr="002F7738" w:rsidRDefault="00DB6224" w:rsidP="00AF5C7A">
            <w:pPr>
              <w:pStyle w:val="Domanda0"/>
              <w:rPr>
                <w:sz w:val="16"/>
                <w:szCs w:val="16"/>
              </w:rPr>
            </w:pPr>
            <w:r w:rsidRPr="002F7738">
              <w:t>Quali criteri/sistemi di autenticazione per l'accesso alla rete interna vengono utilizzati ?</w:t>
            </w:r>
          </w:p>
        </w:tc>
        <w:tc>
          <w:tcPr>
            <w:tcW w:w="541" w:type="dxa"/>
            <w:tcBorders>
              <w:top w:val="single" w:sz="8" w:space="0" w:color="auto"/>
              <w:left w:val="nil"/>
              <w:bottom w:val="single" w:sz="4" w:space="0" w:color="auto"/>
              <w:right w:val="single" w:sz="4" w:space="0" w:color="auto"/>
            </w:tcBorders>
            <w:shd w:val="clear" w:color="auto" w:fill="auto"/>
            <w:noWrap/>
            <w:hideMark/>
          </w:tcPr>
          <w:p w14:paraId="57090102" w14:textId="77777777" w:rsidR="00DB6224" w:rsidRPr="002F7738" w:rsidRDefault="00DB6224" w:rsidP="00AF5C7A">
            <w:pPr>
              <w:pStyle w:val="Punteggio"/>
              <w:rPr>
                <w:sz w:val="16"/>
                <w:szCs w:val="16"/>
              </w:rPr>
            </w:pPr>
            <w:r w:rsidRPr="0061506A">
              <w:t>9,30</w:t>
            </w:r>
          </w:p>
        </w:tc>
        <w:tc>
          <w:tcPr>
            <w:tcW w:w="541" w:type="dxa"/>
            <w:tcBorders>
              <w:top w:val="single" w:sz="8" w:space="0" w:color="auto"/>
              <w:left w:val="nil"/>
              <w:bottom w:val="single" w:sz="4" w:space="0" w:color="auto"/>
              <w:right w:val="single" w:sz="4" w:space="0" w:color="auto"/>
            </w:tcBorders>
            <w:shd w:val="clear" w:color="auto" w:fill="auto"/>
            <w:noWrap/>
            <w:hideMark/>
          </w:tcPr>
          <w:p w14:paraId="0F789C4C" w14:textId="77777777" w:rsidR="00DB6224" w:rsidRPr="002F7738" w:rsidRDefault="00DB6224" w:rsidP="00AF5C7A">
            <w:pPr>
              <w:pStyle w:val="Punteggio"/>
              <w:rPr>
                <w:sz w:val="16"/>
                <w:szCs w:val="16"/>
              </w:rPr>
            </w:pPr>
            <w:r w:rsidRPr="0061506A">
              <w:t>8,17</w:t>
            </w:r>
          </w:p>
        </w:tc>
        <w:tc>
          <w:tcPr>
            <w:tcW w:w="541" w:type="dxa"/>
            <w:tcBorders>
              <w:top w:val="single" w:sz="8" w:space="0" w:color="auto"/>
              <w:left w:val="nil"/>
              <w:bottom w:val="single" w:sz="4" w:space="0" w:color="auto"/>
              <w:right w:val="single" w:sz="8" w:space="0" w:color="auto"/>
            </w:tcBorders>
            <w:shd w:val="clear" w:color="auto" w:fill="auto"/>
            <w:noWrap/>
            <w:hideMark/>
          </w:tcPr>
          <w:p w14:paraId="2110B8AC" w14:textId="77777777" w:rsidR="00DB6224" w:rsidRPr="002F7738" w:rsidRDefault="00DB6224" w:rsidP="00AF5C7A">
            <w:pPr>
              <w:pStyle w:val="Punteggio"/>
              <w:rPr>
                <w:sz w:val="16"/>
                <w:szCs w:val="16"/>
              </w:rPr>
            </w:pPr>
            <w:r w:rsidRPr="0061506A">
              <w:t>7,89</w:t>
            </w:r>
          </w:p>
        </w:tc>
      </w:tr>
      <w:tr w:rsidR="00B0167E" w:rsidRPr="002F7738" w14:paraId="7747A4CE"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47337858"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C9CAED9" w14:textId="77777777" w:rsidR="00B0167E" w:rsidRPr="002F7738" w:rsidRDefault="00B0167E" w:rsidP="002F7738">
            <w:pPr>
              <w:rPr>
                <w:rFonts w:ascii="Arial" w:hAnsi="Arial" w:cs="Arial"/>
                <w:sz w:val="16"/>
                <w:szCs w:val="16"/>
              </w:rPr>
            </w:pPr>
            <w:proofErr w:type="spellStart"/>
            <w:r w:rsidRPr="002F7738">
              <w:rPr>
                <w:rFonts w:ascii="Arial" w:hAnsi="Arial" w:cs="Arial"/>
                <w:sz w:val="16"/>
                <w:szCs w:val="16"/>
              </w:rPr>
              <w:t>USERID</w:t>
            </w:r>
            <w:proofErr w:type="spellEnd"/>
            <w:r w:rsidRPr="002F7738">
              <w:rPr>
                <w:rFonts w:ascii="Arial" w:hAnsi="Arial" w:cs="Arial"/>
                <w:sz w:val="16"/>
                <w:szCs w:val="16"/>
              </w:rPr>
              <w:t>/PASSWORD</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41EC7D5E"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8926461" w14:textId="77777777" w:rsidR="00B0167E" w:rsidRPr="002F7738" w:rsidRDefault="00B0167E" w:rsidP="002F7738">
            <w:pPr>
              <w:jc w:val="right"/>
              <w:rPr>
                <w:rFonts w:ascii="Arial" w:hAnsi="Arial" w:cs="Arial"/>
                <w:sz w:val="16"/>
                <w:szCs w:val="16"/>
              </w:rPr>
            </w:pPr>
            <w:r>
              <w:rPr>
                <w:rFonts w:ascii="Arial" w:hAnsi="Arial" w:cs="Arial"/>
                <w:sz w:val="16"/>
                <w:szCs w:val="16"/>
              </w:rPr>
              <w:t>95,7%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19FED" w14:textId="77777777" w:rsidR="00B0167E" w:rsidRPr="002F7738" w:rsidRDefault="00B0167E"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C0113E7" w14:textId="77777777" w:rsidR="00B0167E" w:rsidRPr="002F7738" w:rsidRDefault="00B0167E" w:rsidP="002F7738">
            <w:pPr>
              <w:jc w:val="right"/>
              <w:rPr>
                <w:rFonts w:ascii="Arial" w:hAnsi="Arial" w:cs="Arial"/>
                <w:sz w:val="16"/>
                <w:szCs w:val="16"/>
              </w:rPr>
            </w:pPr>
            <w:r>
              <w:rPr>
                <w:rFonts w:ascii="Arial" w:hAnsi="Arial" w:cs="Arial"/>
                <w:sz w:val="16"/>
                <w:szCs w:val="16"/>
              </w:rPr>
              <w:t>91,3%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653F5D" w14:textId="77777777" w:rsidR="00B0167E" w:rsidRPr="002F7738" w:rsidRDefault="00B0167E" w:rsidP="002F7738">
            <w:pPr>
              <w:jc w:val="right"/>
              <w:rPr>
                <w:rFonts w:ascii="Arial" w:hAnsi="Arial" w:cs="Arial"/>
                <w:sz w:val="16"/>
                <w:szCs w:val="16"/>
              </w:rPr>
            </w:pPr>
            <w:r>
              <w:rPr>
                <w:rFonts w:ascii="Arial" w:hAnsi="Arial" w:cs="Arial"/>
                <w:sz w:val="16"/>
                <w:szCs w:val="16"/>
              </w:rPr>
              <w:t>3,8%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73CA055" w14:textId="77777777" w:rsidR="00B0167E" w:rsidRPr="002F7738" w:rsidRDefault="00B0167E" w:rsidP="002F7738">
            <w:pPr>
              <w:jc w:val="right"/>
              <w:rPr>
                <w:rFonts w:ascii="Arial" w:hAnsi="Arial" w:cs="Arial"/>
                <w:sz w:val="16"/>
                <w:szCs w:val="16"/>
              </w:rPr>
            </w:pPr>
            <w:r>
              <w:rPr>
                <w:rFonts w:ascii="Arial" w:hAnsi="Arial" w:cs="Arial"/>
                <w:sz w:val="16"/>
                <w:szCs w:val="16"/>
              </w:rPr>
              <w:t>87,5%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BDFDD02" w14:textId="77777777" w:rsidR="00B0167E" w:rsidRPr="002F7738" w:rsidRDefault="00B0167E" w:rsidP="002F7738">
            <w:pPr>
              <w:jc w:val="right"/>
              <w:rPr>
                <w:rFonts w:ascii="Arial" w:hAnsi="Arial" w:cs="Arial"/>
                <w:sz w:val="16"/>
                <w:szCs w:val="16"/>
              </w:rPr>
            </w:pPr>
            <w:r>
              <w:rPr>
                <w:rFonts w:ascii="Arial" w:hAnsi="Arial" w:cs="Arial"/>
                <w:sz w:val="16"/>
                <w:szCs w:val="16"/>
              </w:rPr>
              <w:t>44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62E606D" w14:textId="77777777" w:rsidR="00B0167E" w:rsidRPr="002F7738" w:rsidRDefault="00B0167E" w:rsidP="002F7738">
            <w:pPr>
              <w:jc w:val="right"/>
              <w:rPr>
                <w:rFonts w:ascii="Arial" w:hAnsi="Arial" w:cs="Arial"/>
                <w:sz w:val="16"/>
                <w:szCs w:val="16"/>
              </w:rPr>
            </w:pPr>
            <w:r>
              <w:rPr>
                <w:rFonts w:ascii="Arial" w:hAnsi="Arial" w:cs="Arial"/>
                <w:sz w:val="16"/>
                <w:szCs w:val="16"/>
              </w:rPr>
              <w:t>42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C363978" w14:textId="77777777" w:rsidR="00B0167E" w:rsidRPr="002F7738" w:rsidRDefault="00B0167E" w:rsidP="002F7738">
            <w:pPr>
              <w:jc w:val="right"/>
              <w:rPr>
                <w:rFonts w:ascii="Arial" w:hAnsi="Arial" w:cs="Arial"/>
                <w:sz w:val="16"/>
                <w:szCs w:val="16"/>
              </w:rPr>
            </w:pPr>
            <w:r>
              <w:rPr>
                <w:rFonts w:ascii="Arial" w:hAnsi="Arial" w:cs="Arial"/>
                <w:sz w:val="16"/>
                <w:szCs w:val="16"/>
              </w:rPr>
              <w:t>49</w:t>
            </w:r>
          </w:p>
        </w:tc>
      </w:tr>
      <w:tr w:rsidR="00B0167E" w:rsidRPr="002F7738" w14:paraId="23D27263"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8A688D"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62D9AA7C" w14:textId="77777777" w:rsidR="00B0167E" w:rsidRPr="002F7738" w:rsidRDefault="00B0167E" w:rsidP="002F7738">
            <w:pPr>
              <w:rPr>
                <w:rFonts w:ascii="Arial" w:hAnsi="Arial" w:cs="Arial"/>
                <w:sz w:val="16"/>
                <w:szCs w:val="16"/>
              </w:rPr>
            </w:pPr>
            <w:proofErr w:type="spellStart"/>
            <w:r w:rsidRPr="002F7738">
              <w:rPr>
                <w:rFonts w:ascii="Arial" w:hAnsi="Arial" w:cs="Arial"/>
                <w:sz w:val="16"/>
                <w:szCs w:val="16"/>
              </w:rPr>
              <w:t>TOKEN</w:t>
            </w:r>
            <w:proofErr w:type="spellEnd"/>
            <w:r w:rsidRPr="002F7738">
              <w:rPr>
                <w:rFonts w:ascii="Arial" w:hAnsi="Arial" w:cs="Arial"/>
                <w:sz w:val="16"/>
                <w:szCs w:val="16"/>
              </w:rPr>
              <w:t xml:space="preserve"> DI AUTENTICAZIONE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36E38E7"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689D84C" w14:textId="77777777" w:rsidR="00B0167E" w:rsidRPr="002F7738" w:rsidRDefault="00B0167E"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BC868" w14:textId="77777777" w:rsidR="00B0167E" w:rsidRPr="002F7738" w:rsidRDefault="00B0167E"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D840DBA"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F9182"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64DE226"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4E98EF2" w14:textId="77777777" w:rsidR="00B0167E" w:rsidRPr="002F7738" w:rsidRDefault="00B0167E"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F1D83CC"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A56178F"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r>
      <w:tr w:rsidR="00B0167E" w:rsidRPr="002F7738" w14:paraId="4E45963E"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7B0499"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96C4A1C" w14:textId="77777777" w:rsidR="00B0167E" w:rsidRPr="002F7738" w:rsidRDefault="00B0167E" w:rsidP="002F7738">
            <w:pPr>
              <w:rPr>
                <w:rFonts w:ascii="Arial" w:hAnsi="Arial" w:cs="Arial"/>
                <w:sz w:val="16"/>
                <w:szCs w:val="16"/>
              </w:rPr>
            </w:pPr>
            <w:proofErr w:type="spellStart"/>
            <w:r w:rsidRPr="002F7738">
              <w:rPr>
                <w:rFonts w:ascii="Arial" w:hAnsi="Arial" w:cs="Arial"/>
                <w:sz w:val="16"/>
                <w:szCs w:val="16"/>
              </w:rPr>
              <w:t>PKI</w:t>
            </w:r>
            <w:proofErr w:type="spellEnd"/>
            <w:r w:rsidRPr="002F7738">
              <w:rPr>
                <w:rFonts w:ascii="Arial" w:hAnsi="Arial" w:cs="Arial"/>
                <w:sz w:val="16"/>
                <w:szCs w:val="16"/>
              </w:rPr>
              <w:t>/SMART CARD/PIN</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6A63D68E"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32B033E"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2C73"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43E2A31"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81BB" w14:textId="77777777" w:rsidR="00B0167E" w:rsidRPr="002F7738" w:rsidRDefault="00B0167E" w:rsidP="002F7738">
            <w:pPr>
              <w:jc w:val="right"/>
              <w:rPr>
                <w:rFonts w:ascii="Arial" w:hAnsi="Arial" w:cs="Arial"/>
                <w:sz w:val="16"/>
                <w:szCs w:val="16"/>
              </w:rPr>
            </w:pPr>
            <w:r>
              <w:rPr>
                <w:rFonts w:ascii="Arial" w:hAnsi="Arial" w:cs="Arial"/>
                <w:sz w:val="16"/>
                <w:szCs w:val="16"/>
              </w:rPr>
              <w:t>-1,8%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2AE93F0" w14:textId="77777777" w:rsidR="00B0167E" w:rsidRPr="002F7738" w:rsidRDefault="00B0167E" w:rsidP="002F7738">
            <w:pPr>
              <w:jc w:val="right"/>
              <w:rPr>
                <w:rFonts w:ascii="Arial" w:hAnsi="Arial" w:cs="Arial"/>
                <w:sz w:val="16"/>
                <w:szCs w:val="16"/>
              </w:rPr>
            </w:pPr>
            <w:r>
              <w:rPr>
                <w:rFonts w:ascii="Arial" w:hAnsi="Arial" w:cs="Arial"/>
                <w:sz w:val="16"/>
                <w:szCs w:val="16"/>
              </w:rPr>
              <w:t>1,8%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E6E3016"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43783ED"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0CCDCF7" w14:textId="77777777" w:rsidR="00B0167E" w:rsidRPr="002F7738" w:rsidRDefault="00B0167E" w:rsidP="002F7738">
            <w:pPr>
              <w:jc w:val="right"/>
              <w:rPr>
                <w:rFonts w:ascii="Arial" w:hAnsi="Arial" w:cs="Arial"/>
                <w:sz w:val="16"/>
                <w:szCs w:val="16"/>
              </w:rPr>
            </w:pPr>
            <w:r>
              <w:rPr>
                <w:rFonts w:ascii="Arial" w:hAnsi="Arial" w:cs="Arial"/>
                <w:sz w:val="16"/>
                <w:szCs w:val="16"/>
              </w:rPr>
              <w:t>1</w:t>
            </w:r>
          </w:p>
        </w:tc>
      </w:tr>
      <w:tr w:rsidR="00B0167E" w:rsidRPr="002F7738" w14:paraId="613DA933"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A1B04C"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BF54EDD" w14:textId="77777777" w:rsidR="00B0167E" w:rsidRPr="002F7738" w:rsidRDefault="00B0167E" w:rsidP="002F7738">
            <w:pPr>
              <w:rPr>
                <w:rFonts w:ascii="Arial" w:hAnsi="Arial" w:cs="Arial"/>
                <w:sz w:val="16"/>
                <w:szCs w:val="16"/>
              </w:rPr>
            </w:pPr>
            <w:proofErr w:type="spellStart"/>
            <w:r w:rsidRPr="002F7738">
              <w:rPr>
                <w:rFonts w:ascii="Arial" w:hAnsi="Arial" w:cs="Arial"/>
                <w:sz w:val="16"/>
                <w:szCs w:val="16"/>
              </w:rPr>
              <w:t>ONE</w:t>
            </w:r>
            <w:proofErr w:type="spellEnd"/>
            <w:r w:rsidRPr="002F7738">
              <w:rPr>
                <w:rFonts w:ascii="Arial" w:hAnsi="Arial" w:cs="Arial"/>
                <w:sz w:val="16"/>
                <w:szCs w:val="16"/>
              </w:rPr>
              <w:t xml:space="preserve"> TIME PASSWORD</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0CDF6CC6"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25C9E66"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5B147"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4DEE54F"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FCC7B"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248126" w14:textId="77777777" w:rsidR="00B0167E" w:rsidRPr="002F7738" w:rsidRDefault="00B0167E" w:rsidP="002F7738">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E7B48F4"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AAA6A51"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6BD8FAC" w14:textId="77777777" w:rsidR="00B0167E" w:rsidRPr="002F7738" w:rsidRDefault="00B0167E" w:rsidP="002F7738">
            <w:pPr>
              <w:jc w:val="right"/>
              <w:rPr>
                <w:rFonts w:ascii="Arial" w:hAnsi="Arial" w:cs="Arial"/>
                <w:sz w:val="16"/>
                <w:szCs w:val="16"/>
              </w:rPr>
            </w:pPr>
            <w:r>
              <w:rPr>
                <w:rFonts w:ascii="Arial" w:hAnsi="Arial" w:cs="Arial"/>
                <w:sz w:val="16"/>
                <w:szCs w:val="16"/>
              </w:rPr>
              <w:t>0</w:t>
            </w:r>
          </w:p>
        </w:tc>
      </w:tr>
      <w:tr w:rsidR="00B0167E" w:rsidRPr="002F7738" w14:paraId="11CE7889"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910324"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73227FC" w14:textId="77777777" w:rsidR="00B0167E" w:rsidRPr="002F7738" w:rsidRDefault="00B0167E"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A34D952" w14:textId="77777777" w:rsidR="00B0167E" w:rsidRPr="002F7738" w:rsidRDefault="00B0167E"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881F27C" w14:textId="77777777" w:rsidR="00B0167E" w:rsidRPr="002F7738" w:rsidRDefault="00B0167E"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054C3" w14:textId="77777777" w:rsidR="00B0167E" w:rsidRPr="002F7738" w:rsidRDefault="00B0167E"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B00B53F" w14:textId="77777777" w:rsidR="00B0167E" w:rsidRPr="002F7738" w:rsidRDefault="00B0167E" w:rsidP="002F7738">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62E31" w14:textId="77777777" w:rsidR="00B0167E" w:rsidRPr="002F7738" w:rsidRDefault="00B0167E" w:rsidP="002F7738">
            <w:pPr>
              <w:jc w:val="right"/>
              <w:rPr>
                <w:rFonts w:ascii="Arial" w:hAnsi="Arial" w:cs="Arial"/>
                <w:sz w:val="16"/>
                <w:szCs w:val="16"/>
              </w:rPr>
            </w:pPr>
            <w:r>
              <w:rPr>
                <w:rFonts w:ascii="Arial" w:hAnsi="Arial" w:cs="Arial"/>
                <w:sz w:val="16"/>
                <w:szCs w:val="16"/>
              </w:rPr>
              <w:t>-2,0%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A96F4D3" w14:textId="77777777" w:rsidR="00B0167E" w:rsidRPr="002F7738" w:rsidRDefault="00B0167E" w:rsidP="002F7738">
            <w:pPr>
              <w:jc w:val="right"/>
              <w:rPr>
                <w:rFonts w:ascii="Arial" w:hAnsi="Arial" w:cs="Arial"/>
                <w:sz w:val="16"/>
                <w:szCs w:val="16"/>
              </w:rPr>
            </w:pPr>
            <w:r>
              <w:rPr>
                <w:rFonts w:ascii="Arial" w:hAnsi="Arial" w:cs="Arial"/>
                <w:sz w:val="16"/>
                <w:szCs w:val="16"/>
              </w:rPr>
              <w:t>10,7%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C3B397D" w14:textId="77777777" w:rsidR="00B0167E" w:rsidRPr="002F7738" w:rsidRDefault="00B0167E"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7194D65" w14:textId="77777777" w:rsidR="00B0167E" w:rsidRPr="002F7738" w:rsidRDefault="00B0167E"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0BB057E" w14:textId="77777777" w:rsidR="00B0167E" w:rsidRPr="002F7738" w:rsidRDefault="00B0167E" w:rsidP="002F7738">
            <w:pPr>
              <w:jc w:val="right"/>
              <w:rPr>
                <w:rFonts w:ascii="Arial" w:hAnsi="Arial" w:cs="Arial"/>
                <w:sz w:val="16"/>
                <w:szCs w:val="16"/>
              </w:rPr>
            </w:pPr>
            <w:r>
              <w:rPr>
                <w:rFonts w:ascii="Arial" w:hAnsi="Arial" w:cs="Arial"/>
                <w:sz w:val="16"/>
                <w:szCs w:val="16"/>
              </w:rPr>
              <w:t>6</w:t>
            </w:r>
          </w:p>
        </w:tc>
      </w:tr>
      <w:tr w:rsidR="00B0167E" w:rsidRPr="002F7738" w14:paraId="7BEB217D"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8F2D75E" w14:textId="77777777" w:rsidR="00B0167E" w:rsidRPr="002F7738" w:rsidRDefault="00B0167E"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573D0272" w14:textId="77777777" w:rsidR="00B0167E" w:rsidRPr="002F7738" w:rsidRDefault="00B0167E"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A93AC53" w14:textId="77777777" w:rsidR="00B0167E" w:rsidRPr="002F7738" w:rsidRDefault="00B0167E"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E46CEFB" w14:textId="77777777" w:rsidR="00B0167E" w:rsidRPr="002F7738" w:rsidRDefault="00B0167E"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2D7F636D" w14:textId="77777777" w:rsidR="00B0167E" w:rsidRPr="002F7738" w:rsidRDefault="00B0167E"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B162A56" w14:textId="77777777" w:rsidR="00B0167E" w:rsidRPr="002F7738" w:rsidRDefault="00B0167E"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6C62E1A2" w14:textId="77777777" w:rsidR="00B0167E" w:rsidRPr="002F7738" w:rsidRDefault="00B0167E"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876ED21" w14:textId="77777777" w:rsidR="00B0167E" w:rsidRPr="002F7738" w:rsidRDefault="00B0167E"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573C667" w14:textId="77777777" w:rsidR="00B0167E" w:rsidRPr="002F7738" w:rsidRDefault="00B0167E"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58F5F31" w14:textId="77777777" w:rsidR="00B0167E" w:rsidRPr="002F7738" w:rsidRDefault="00B0167E"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843CBB8" w14:textId="77777777" w:rsidR="00B0167E" w:rsidRPr="002F7738" w:rsidRDefault="00B0167E" w:rsidP="002F7738">
            <w:pPr>
              <w:jc w:val="right"/>
              <w:rPr>
                <w:rFonts w:ascii="Arial" w:hAnsi="Arial" w:cs="Arial"/>
                <w:sz w:val="16"/>
                <w:szCs w:val="16"/>
              </w:rPr>
            </w:pPr>
            <w:r>
              <w:rPr>
                <w:rFonts w:ascii="Arial" w:hAnsi="Arial" w:cs="Arial"/>
                <w:b/>
                <w:bCs/>
                <w:sz w:val="16"/>
                <w:szCs w:val="16"/>
              </w:rPr>
              <w:t>56</w:t>
            </w:r>
          </w:p>
        </w:tc>
      </w:tr>
      <w:tr w:rsidR="004E15A9" w:rsidRPr="002F7738" w14:paraId="2971F604" w14:textId="77777777" w:rsidTr="00AA08FA">
        <w:trPr>
          <w:trHeight w:val="255"/>
        </w:trPr>
        <w:tc>
          <w:tcPr>
            <w:tcW w:w="1008"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70BBD7" w14:textId="77777777" w:rsidR="004E15A9" w:rsidRPr="002F7738" w:rsidRDefault="004E15A9" w:rsidP="00BC6699">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w:t>
            </w:r>
            <w:proofErr w:type="spellStart"/>
            <w:r w:rsidRPr="002F7738">
              <w:rPr>
                <w:rFonts w:ascii="Arial" w:hAnsi="Arial" w:cs="Arial"/>
                <w:sz w:val="20"/>
                <w:szCs w:val="20"/>
              </w:rPr>
              <w:t>1.4a</w:t>
            </w:r>
            <w:proofErr w:type="spellEnd"/>
          </w:p>
        </w:tc>
        <w:tc>
          <w:tcPr>
            <w:tcW w:w="6991" w:type="dxa"/>
            <w:gridSpan w:val="7"/>
            <w:tcBorders>
              <w:top w:val="single" w:sz="4" w:space="0" w:color="auto"/>
              <w:left w:val="nil"/>
              <w:bottom w:val="single" w:sz="4" w:space="0" w:color="auto"/>
              <w:right w:val="single" w:sz="4" w:space="0" w:color="auto"/>
            </w:tcBorders>
            <w:shd w:val="clear" w:color="auto" w:fill="auto"/>
            <w:vAlign w:val="center"/>
          </w:tcPr>
          <w:p w14:paraId="2DE2CB4C" w14:textId="77777777" w:rsidR="004E15A9" w:rsidRPr="002F7738" w:rsidRDefault="004E15A9" w:rsidP="00AF5C7A">
            <w:pPr>
              <w:pStyle w:val="Domanda0"/>
              <w:rPr>
                <w:sz w:val="16"/>
                <w:szCs w:val="16"/>
              </w:rPr>
            </w:pPr>
            <w:r w:rsidRPr="002F7738">
              <w:t xml:space="preserve">Se si utilizzano </w:t>
            </w:r>
            <w:proofErr w:type="spellStart"/>
            <w:r w:rsidRPr="002F7738">
              <w:t>UserID</w:t>
            </w:r>
            <w:proofErr w:type="spellEnd"/>
            <w:r w:rsidRPr="002F7738">
              <w:t xml:space="preserve"> e password come sistema di autenticazione,</w:t>
            </w:r>
            <w:r w:rsidR="00702E43">
              <w:t xml:space="preserve"> </w:t>
            </w:r>
            <w:r w:rsidRPr="002F7738">
              <w:t>sono state definite regole per la gestione delle password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709DF22E"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7660CB2A"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7A5EFF38" w14:textId="77777777" w:rsidR="004E15A9" w:rsidRPr="002F7738" w:rsidRDefault="004E15A9" w:rsidP="00BC6699">
            <w:pPr>
              <w:jc w:val="right"/>
              <w:rPr>
                <w:rFonts w:ascii="Arial" w:hAnsi="Arial" w:cs="Arial"/>
                <w:sz w:val="16"/>
                <w:szCs w:val="16"/>
              </w:rPr>
            </w:pPr>
          </w:p>
        </w:tc>
      </w:tr>
      <w:tr w:rsidR="000B31CB" w:rsidRPr="002F7738" w14:paraId="140C28B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13F7B5DF" w14:textId="77777777" w:rsidR="000B31CB" w:rsidRPr="002F7738" w:rsidRDefault="000B31C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2108EB41" w14:textId="77777777" w:rsidR="000B31CB" w:rsidRPr="002F7738" w:rsidRDefault="000B31CB" w:rsidP="002F7738">
            <w:pPr>
              <w:rPr>
                <w:rFonts w:ascii="Arial" w:hAnsi="Arial" w:cs="Arial"/>
                <w:sz w:val="16"/>
                <w:szCs w:val="16"/>
              </w:rPr>
            </w:pPr>
            <w:r w:rsidRPr="002F7738">
              <w:rPr>
                <w:rFonts w:ascii="Arial" w:hAnsi="Arial" w:cs="Arial"/>
                <w:sz w:val="16"/>
                <w:szCs w:val="16"/>
              </w:rPr>
              <w:t>Utilizzo di policy per password</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6E35DBC6" w14:textId="77777777" w:rsidR="000B31CB" w:rsidRPr="002F7738" w:rsidRDefault="000B31CB" w:rsidP="002F7738">
            <w:pPr>
              <w:jc w:val="right"/>
              <w:rPr>
                <w:rFonts w:ascii="Arial" w:hAnsi="Arial" w:cs="Arial"/>
                <w:i/>
                <w:iCs/>
                <w:sz w:val="16"/>
                <w:szCs w:val="16"/>
              </w:rPr>
            </w:pPr>
            <w:r w:rsidRPr="002F7738">
              <w:rPr>
                <w:rFonts w:ascii="Arial" w:hAnsi="Arial" w:cs="Arial"/>
                <w:i/>
                <w:iCs/>
                <w:sz w:val="16"/>
                <w:szCs w:val="16"/>
              </w:rPr>
              <w:t>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33D3FDB" w14:textId="77777777" w:rsidR="000B31CB" w:rsidRPr="002F7738" w:rsidRDefault="000B31CB"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77106" w14:textId="77777777" w:rsidR="000B31CB" w:rsidRPr="002F7738" w:rsidRDefault="000B31CB" w:rsidP="002F7738">
            <w:pPr>
              <w:jc w:val="right"/>
              <w:rPr>
                <w:rFonts w:ascii="Arial" w:hAnsi="Arial" w:cs="Arial"/>
                <w:sz w:val="16"/>
                <w:szCs w:val="16"/>
              </w:rPr>
            </w:pPr>
            <w:r>
              <w:rPr>
                <w:rFonts w:ascii="Arial" w:hAnsi="Arial" w:cs="Arial"/>
                <w:sz w:val="16"/>
                <w:szCs w:val="16"/>
              </w:rPr>
              <w:t>4,8%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47E36D" w14:textId="77777777" w:rsidR="000B31CB" w:rsidRPr="002F7738" w:rsidRDefault="000B31CB" w:rsidP="002F7738">
            <w:pPr>
              <w:jc w:val="right"/>
              <w:rPr>
                <w:rFonts w:ascii="Arial" w:hAnsi="Arial" w:cs="Arial"/>
                <w:sz w:val="16"/>
                <w:szCs w:val="16"/>
              </w:rPr>
            </w:pPr>
            <w:r>
              <w:rPr>
                <w:rFonts w:ascii="Arial" w:hAnsi="Arial" w:cs="Arial"/>
                <w:sz w:val="16"/>
                <w:szCs w:val="16"/>
              </w:rPr>
              <w:t>95,2%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C83F8" w14:textId="77777777" w:rsidR="000B31CB" w:rsidRPr="002F7738" w:rsidRDefault="000B31CB" w:rsidP="002F7738">
            <w:pPr>
              <w:jc w:val="right"/>
              <w:rPr>
                <w:rFonts w:ascii="Arial" w:hAnsi="Arial" w:cs="Arial"/>
                <w:sz w:val="16"/>
                <w:szCs w:val="16"/>
              </w:rPr>
            </w:pPr>
            <w:r>
              <w:rPr>
                <w:rFonts w:ascii="Arial" w:hAnsi="Arial" w:cs="Arial"/>
                <w:sz w:val="16"/>
                <w:szCs w:val="16"/>
              </w:rPr>
              <w:t>1,4%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58FA3D9" w14:textId="77777777" w:rsidR="000B31CB" w:rsidRPr="002F7738" w:rsidRDefault="000B31CB" w:rsidP="002F7738">
            <w:pPr>
              <w:jc w:val="right"/>
              <w:rPr>
                <w:rFonts w:ascii="Arial" w:hAnsi="Arial" w:cs="Arial"/>
                <w:sz w:val="16"/>
                <w:szCs w:val="16"/>
              </w:rPr>
            </w:pPr>
            <w:r>
              <w:rPr>
                <w:rFonts w:ascii="Arial" w:hAnsi="Arial" w:cs="Arial"/>
                <w:sz w:val="16"/>
                <w:szCs w:val="16"/>
              </w:rPr>
              <w:t>93,9%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28DA51C" w14:textId="77777777" w:rsidR="000B31CB" w:rsidRPr="002F7738" w:rsidRDefault="000B31CB" w:rsidP="002F7738">
            <w:pPr>
              <w:jc w:val="right"/>
              <w:rPr>
                <w:rFonts w:ascii="Arial" w:hAnsi="Arial" w:cs="Arial"/>
                <w:sz w:val="16"/>
                <w:szCs w:val="16"/>
              </w:rPr>
            </w:pPr>
            <w:r>
              <w:rPr>
                <w:rFonts w:ascii="Arial" w:hAnsi="Arial" w:cs="Arial"/>
                <w:sz w:val="16"/>
                <w:szCs w:val="16"/>
              </w:rPr>
              <w:t>44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F03DE85" w14:textId="77777777" w:rsidR="000B31CB" w:rsidRPr="002F7738" w:rsidRDefault="000B31CB" w:rsidP="002F7738">
            <w:pPr>
              <w:jc w:val="right"/>
              <w:rPr>
                <w:rFonts w:ascii="Arial" w:hAnsi="Arial" w:cs="Arial"/>
                <w:sz w:val="16"/>
                <w:szCs w:val="16"/>
              </w:rPr>
            </w:pPr>
            <w:r>
              <w:rPr>
                <w:rFonts w:ascii="Arial" w:hAnsi="Arial" w:cs="Arial"/>
                <w:sz w:val="16"/>
                <w:szCs w:val="16"/>
              </w:rPr>
              <w:t>40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27C4267" w14:textId="77777777" w:rsidR="000B31CB" w:rsidRPr="002F7738" w:rsidRDefault="000B31CB" w:rsidP="002F7738">
            <w:pPr>
              <w:jc w:val="right"/>
              <w:rPr>
                <w:rFonts w:ascii="Arial" w:hAnsi="Arial" w:cs="Arial"/>
                <w:sz w:val="16"/>
                <w:szCs w:val="16"/>
              </w:rPr>
            </w:pPr>
            <w:r>
              <w:rPr>
                <w:rFonts w:ascii="Arial" w:hAnsi="Arial" w:cs="Arial"/>
                <w:sz w:val="16"/>
                <w:szCs w:val="16"/>
              </w:rPr>
              <w:t>46</w:t>
            </w:r>
          </w:p>
        </w:tc>
      </w:tr>
      <w:tr w:rsidR="004E15A9" w:rsidRPr="002F7738" w14:paraId="6E438303" w14:textId="77777777" w:rsidTr="00AA08FA">
        <w:trPr>
          <w:trHeight w:val="255"/>
        </w:trPr>
        <w:tc>
          <w:tcPr>
            <w:tcW w:w="1008"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1837A6E" w14:textId="77777777" w:rsidR="004E15A9" w:rsidRPr="002F7738" w:rsidRDefault="004E15A9" w:rsidP="00BC6699">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w:t>
            </w:r>
            <w:proofErr w:type="spellStart"/>
            <w:r w:rsidRPr="002F7738">
              <w:rPr>
                <w:rFonts w:ascii="Arial" w:hAnsi="Arial" w:cs="Arial"/>
                <w:sz w:val="20"/>
                <w:szCs w:val="20"/>
              </w:rPr>
              <w:t>1.4b</w:t>
            </w:r>
            <w:proofErr w:type="spellEnd"/>
          </w:p>
        </w:tc>
        <w:tc>
          <w:tcPr>
            <w:tcW w:w="6991" w:type="dxa"/>
            <w:gridSpan w:val="7"/>
            <w:tcBorders>
              <w:top w:val="single" w:sz="4" w:space="0" w:color="auto"/>
              <w:left w:val="nil"/>
              <w:bottom w:val="single" w:sz="4" w:space="0" w:color="auto"/>
              <w:right w:val="single" w:sz="4" w:space="0" w:color="auto"/>
            </w:tcBorders>
            <w:shd w:val="clear" w:color="auto" w:fill="auto"/>
            <w:vAlign w:val="center"/>
          </w:tcPr>
          <w:p w14:paraId="1BFCA867" w14:textId="77777777" w:rsidR="004E15A9" w:rsidRPr="002F7738" w:rsidRDefault="004E15A9" w:rsidP="00AF5C7A">
            <w:pPr>
              <w:pStyle w:val="Domanda0"/>
              <w:rPr>
                <w:sz w:val="16"/>
                <w:szCs w:val="16"/>
              </w:rPr>
            </w:pPr>
            <w:r w:rsidRPr="002F7738">
              <w:t>E' prevista la scadenza automatica di un account/password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46D5341C"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7C3CF4F4"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498E2C3A" w14:textId="77777777" w:rsidR="004E15A9" w:rsidRPr="002F7738" w:rsidRDefault="004E15A9" w:rsidP="00BC6699">
            <w:pPr>
              <w:jc w:val="right"/>
              <w:rPr>
                <w:rFonts w:ascii="Arial" w:hAnsi="Arial" w:cs="Arial"/>
                <w:sz w:val="16"/>
                <w:szCs w:val="16"/>
              </w:rPr>
            </w:pPr>
          </w:p>
        </w:tc>
      </w:tr>
      <w:tr w:rsidR="000B31CB" w:rsidRPr="002F7738" w14:paraId="76599748"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2F05F10B" w14:textId="77777777" w:rsidR="000B31CB" w:rsidRPr="002F7738" w:rsidRDefault="000B31CB"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1FCFCA7" w14:textId="77777777" w:rsidR="000B31CB" w:rsidRPr="002F7738" w:rsidRDefault="000B31CB" w:rsidP="002F7738">
            <w:pPr>
              <w:rPr>
                <w:rFonts w:ascii="Arial" w:hAnsi="Arial" w:cs="Arial"/>
                <w:sz w:val="16"/>
                <w:szCs w:val="16"/>
              </w:rPr>
            </w:pPr>
            <w:proofErr w:type="spellStart"/>
            <w:r w:rsidRPr="002F7738">
              <w:rPr>
                <w:rFonts w:ascii="Arial" w:hAnsi="Arial" w:cs="Arial"/>
                <w:sz w:val="16"/>
                <w:szCs w:val="16"/>
              </w:rPr>
              <w:t>Expire</w:t>
            </w:r>
            <w:proofErr w:type="spellEnd"/>
            <w:r w:rsidRPr="002F7738">
              <w:rPr>
                <w:rFonts w:ascii="Arial" w:hAnsi="Arial" w:cs="Arial"/>
                <w:sz w:val="16"/>
                <w:szCs w:val="16"/>
              </w:rPr>
              <w:t xml:space="preserve"> automatico password</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1755B5A" w14:textId="77777777" w:rsidR="000B31CB" w:rsidRPr="002F7738" w:rsidRDefault="000B31CB" w:rsidP="002F7738">
            <w:pPr>
              <w:jc w:val="right"/>
              <w:rPr>
                <w:rFonts w:ascii="Arial" w:hAnsi="Arial" w:cs="Arial"/>
                <w:i/>
                <w:iCs/>
                <w:sz w:val="16"/>
                <w:szCs w:val="16"/>
              </w:rPr>
            </w:pPr>
            <w:r w:rsidRPr="002F7738">
              <w:rPr>
                <w:rFonts w:ascii="Arial" w:hAnsi="Arial" w:cs="Arial"/>
                <w:i/>
                <w:iCs/>
                <w:sz w:val="16"/>
                <w:szCs w:val="16"/>
              </w:rPr>
              <w:t>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E3E4683" w14:textId="77777777" w:rsidR="000B31CB" w:rsidRPr="002F7738" w:rsidRDefault="000B31CB" w:rsidP="002F7738">
            <w:pPr>
              <w:jc w:val="right"/>
              <w:rPr>
                <w:rFonts w:ascii="Arial" w:hAnsi="Arial" w:cs="Arial"/>
                <w:sz w:val="16"/>
                <w:szCs w:val="16"/>
              </w:rPr>
            </w:pPr>
            <w:r>
              <w:rPr>
                <w:rFonts w:ascii="Arial" w:hAnsi="Arial" w:cs="Arial"/>
                <w:sz w:val="16"/>
                <w:szCs w:val="16"/>
              </w:rPr>
              <w:t>93,2%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3FFFC" w14:textId="77777777" w:rsidR="000B31CB" w:rsidRPr="002F7738" w:rsidRDefault="000B31CB" w:rsidP="002F7738">
            <w:pPr>
              <w:jc w:val="right"/>
              <w:rPr>
                <w:rFonts w:ascii="Arial" w:hAnsi="Arial" w:cs="Arial"/>
                <w:sz w:val="16"/>
                <w:szCs w:val="16"/>
              </w:rPr>
            </w:pPr>
            <w:r>
              <w:rPr>
                <w:rFonts w:ascii="Arial" w:hAnsi="Arial" w:cs="Arial"/>
                <w:sz w:val="16"/>
                <w:szCs w:val="16"/>
              </w:rPr>
              <w:t>7,5%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E202BB5" w14:textId="77777777" w:rsidR="000B31CB" w:rsidRPr="002F7738" w:rsidRDefault="000B31CB" w:rsidP="002F7738">
            <w:pPr>
              <w:jc w:val="right"/>
              <w:rPr>
                <w:rFonts w:ascii="Arial" w:hAnsi="Arial" w:cs="Arial"/>
                <w:sz w:val="16"/>
                <w:szCs w:val="16"/>
              </w:rPr>
            </w:pPr>
            <w:r>
              <w:rPr>
                <w:rFonts w:ascii="Arial" w:hAnsi="Arial" w:cs="Arial"/>
                <w:sz w:val="16"/>
                <w:szCs w:val="16"/>
              </w:rPr>
              <w:t>85,7%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98B54" w14:textId="77777777" w:rsidR="000B31CB" w:rsidRPr="002F7738" w:rsidRDefault="000B31CB" w:rsidP="002F7738">
            <w:pPr>
              <w:jc w:val="right"/>
              <w:rPr>
                <w:rFonts w:ascii="Arial" w:hAnsi="Arial" w:cs="Arial"/>
                <w:sz w:val="16"/>
                <w:szCs w:val="16"/>
              </w:rPr>
            </w:pPr>
            <w:r>
              <w:rPr>
                <w:rFonts w:ascii="Arial" w:hAnsi="Arial" w:cs="Arial"/>
                <w:sz w:val="16"/>
                <w:szCs w:val="16"/>
              </w:rPr>
              <w:t>2,0%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1A307C8" w14:textId="77777777" w:rsidR="000B31CB" w:rsidRPr="002F7738" w:rsidRDefault="000B31CB" w:rsidP="002F7738">
            <w:pPr>
              <w:jc w:val="right"/>
              <w:rPr>
                <w:rFonts w:ascii="Arial" w:hAnsi="Arial" w:cs="Arial"/>
                <w:sz w:val="16"/>
                <w:szCs w:val="16"/>
              </w:rPr>
            </w:pPr>
            <w:r>
              <w:rPr>
                <w:rFonts w:ascii="Arial" w:hAnsi="Arial" w:cs="Arial"/>
                <w:sz w:val="16"/>
                <w:szCs w:val="16"/>
              </w:rPr>
              <w:t>83,7%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66E5D92" w14:textId="77777777" w:rsidR="000B31CB" w:rsidRPr="002F7738" w:rsidRDefault="000B31CB" w:rsidP="002F7738">
            <w:pPr>
              <w:jc w:val="right"/>
              <w:rPr>
                <w:rFonts w:ascii="Arial" w:hAnsi="Arial" w:cs="Arial"/>
                <w:sz w:val="16"/>
                <w:szCs w:val="16"/>
              </w:rPr>
            </w:pPr>
            <w:r>
              <w:rPr>
                <w:rFonts w:ascii="Arial" w:hAnsi="Arial" w:cs="Arial"/>
                <w:sz w:val="16"/>
                <w:szCs w:val="16"/>
              </w:rPr>
              <w:t>41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30882AF" w14:textId="77777777" w:rsidR="000B31CB" w:rsidRPr="002F7738" w:rsidRDefault="000B31CB" w:rsidP="002F7738">
            <w:pPr>
              <w:jc w:val="right"/>
              <w:rPr>
                <w:rFonts w:ascii="Arial" w:hAnsi="Arial" w:cs="Arial"/>
                <w:sz w:val="16"/>
                <w:szCs w:val="16"/>
              </w:rPr>
            </w:pPr>
            <w:r>
              <w:rPr>
                <w:rFonts w:ascii="Arial" w:hAnsi="Arial" w:cs="Arial"/>
                <w:sz w:val="16"/>
                <w:szCs w:val="16"/>
              </w:rPr>
              <w:t>36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88A227B" w14:textId="77777777" w:rsidR="000B31CB" w:rsidRPr="002F7738" w:rsidRDefault="000B31CB" w:rsidP="002F7738">
            <w:pPr>
              <w:jc w:val="right"/>
              <w:rPr>
                <w:rFonts w:ascii="Arial" w:hAnsi="Arial" w:cs="Arial"/>
                <w:sz w:val="16"/>
                <w:szCs w:val="16"/>
              </w:rPr>
            </w:pPr>
            <w:r>
              <w:rPr>
                <w:rFonts w:ascii="Arial" w:hAnsi="Arial" w:cs="Arial"/>
                <w:sz w:val="16"/>
                <w:szCs w:val="16"/>
              </w:rPr>
              <w:t>41</w:t>
            </w:r>
          </w:p>
        </w:tc>
      </w:tr>
      <w:tr w:rsidR="004E15A9" w:rsidRPr="002F7738" w14:paraId="28191009" w14:textId="77777777" w:rsidTr="00AA08FA">
        <w:trPr>
          <w:trHeight w:val="255"/>
        </w:trPr>
        <w:tc>
          <w:tcPr>
            <w:tcW w:w="1008"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60D93C0" w14:textId="77777777" w:rsidR="004E15A9" w:rsidRPr="002F7738" w:rsidRDefault="004E15A9" w:rsidP="00BC6699">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w:t>
            </w:r>
            <w:proofErr w:type="spellStart"/>
            <w:r w:rsidRPr="002F7738">
              <w:rPr>
                <w:rFonts w:ascii="Arial" w:hAnsi="Arial" w:cs="Arial"/>
                <w:sz w:val="20"/>
                <w:szCs w:val="20"/>
              </w:rPr>
              <w:t>1.4c</w:t>
            </w:r>
            <w:proofErr w:type="spellEnd"/>
          </w:p>
        </w:tc>
        <w:tc>
          <w:tcPr>
            <w:tcW w:w="6991" w:type="dxa"/>
            <w:gridSpan w:val="7"/>
            <w:tcBorders>
              <w:top w:val="single" w:sz="4" w:space="0" w:color="auto"/>
              <w:left w:val="nil"/>
              <w:bottom w:val="single" w:sz="4" w:space="0" w:color="auto"/>
              <w:right w:val="single" w:sz="4" w:space="0" w:color="auto"/>
            </w:tcBorders>
            <w:shd w:val="clear" w:color="auto" w:fill="auto"/>
            <w:vAlign w:val="center"/>
          </w:tcPr>
          <w:p w14:paraId="31EA0A7D" w14:textId="77777777" w:rsidR="004E15A9" w:rsidRPr="002F7738" w:rsidRDefault="004E15A9" w:rsidP="00AF5C7A">
            <w:pPr>
              <w:pStyle w:val="Domanda0"/>
              <w:rPr>
                <w:sz w:val="16"/>
                <w:szCs w:val="16"/>
              </w:rPr>
            </w:pPr>
            <w:r w:rsidRPr="002F7738">
              <w:t>Esiste un controllo preventivo della scelta della password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7AA119CD"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1167B6C0" w14:textId="77777777" w:rsidR="004E15A9" w:rsidRPr="002F7738" w:rsidRDefault="004E15A9" w:rsidP="00BC6699">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52DA9F2B" w14:textId="77777777" w:rsidR="004E15A9" w:rsidRPr="002F7738" w:rsidRDefault="004E15A9" w:rsidP="00BC6699">
            <w:pPr>
              <w:jc w:val="right"/>
              <w:rPr>
                <w:rFonts w:ascii="Arial" w:hAnsi="Arial" w:cs="Arial"/>
                <w:sz w:val="16"/>
                <w:szCs w:val="16"/>
              </w:rPr>
            </w:pPr>
          </w:p>
        </w:tc>
      </w:tr>
      <w:tr w:rsidR="000B31CB" w:rsidRPr="002F7738" w14:paraId="0B96B37A"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tcPr>
          <w:p w14:paraId="6488F3D2" w14:textId="77777777" w:rsidR="000B31CB" w:rsidRPr="002F7738" w:rsidRDefault="000B31CB"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74FEB539" w14:textId="77777777" w:rsidR="000B31CB" w:rsidRPr="002F7738" w:rsidRDefault="000B31CB" w:rsidP="002F7738">
            <w:pPr>
              <w:rPr>
                <w:rFonts w:ascii="Arial" w:hAnsi="Arial" w:cs="Arial"/>
                <w:sz w:val="16"/>
                <w:szCs w:val="16"/>
              </w:rPr>
            </w:pPr>
            <w:r w:rsidRPr="002F7738">
              <w:rPr>
                <w:rFonts w:ascii="Arial" w:hAnsi="Arial" w:cs="Arial"/>
                <w:sz w:val="16"/>
                <w:szCs w:val="16"/>
              </w:rPr>
              <w:t>Controllo proattivo password</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6A7B4829" w14:textId="77777777" w:rsidR="000B31CB" w:rsidRPr="002F7738" w:rsidRDefault="000B31CB" w:rsidP="002F7738">
            <w:pPr>
              <w:jc w:val="right"/>
              <w:rPr>
                <w:rFonts w:ascii="Arial" w:hAnsi="Arial" w:cs="Arial"/>
                <w:i/>
                <w:iCs/>
                <w:sz w:val="16"/>
                <w:szCs w:val="16"/>
              </w:rPr>
            </w:pPr>
            <w:r w:rsidRPr="002F7738">
              <w:rPr>
                <w:rFonts w:ascii="Arial" w:hAnsi="Arial" w:cs="Arial"/>
                <w:i/>
                <w:iCs/>
                <w:sz w:val="16"/>
                <w:szCs w:val="16"/>
              </w:rPr>
              <w:t>4</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68C41DC" w14:textId="77777777" w:rsidR="000B31CB" w:rsidRPr="002F7738" w:rsidRDefault="000B31CB" w:rsidP="002F7738">
            <w:pPr>
              <w:jc w:val="right"/>
              <w:rPr>
                <w:rFonts w:ascii="Arial" w:hAnsi="Arial" w:cs="Arial"/>
                <w:sz w:val="16"/>
                <w:szCs w:val="16"/>
              </w:rPr>
            </w:pPr>
            <w:r>
              <w:rPr>
                <w:rFonts w:ascii="Arial" w:hAnsi="Arial" w:cs="Arial"/>
                <w:sz w:val="16"/>
                <w:szCs w:val="16"/>
              </w:rPr>
              <w:t>93,2%</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DC75D28" w14:textId="77777777" w:rsidR="000B31CB" w:rsidRPr="002F7738" w:rsidRDefault="000B31CB" w:rsidP="002F7738">
            <w:pPr>
              <w:jc w:val="right"/>
              <w:rPr>
                <w:rFonts w:ascii="Arial" w:hAnsi="Arial" w:cs="Arial"/>
                <w:sz w:val="16"/>
                <w:szCs w:val="16"/>
              </w:rPr>
            </w:pPr>
            <w:r>
              <w:rPr>
                <w:rFonts w:ascii="Arial" w:hAnsi="Arial" w:cs="Arial"/>
                <w:sz w:val="16"/>
                <w:szCs w:val="16"/>
              </w:rPr>
              <w:t>9,8%</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44D7EE8" w14:textId="77777777" w:rsidR="000B31CB" w:rsidRPr="002F7738" w:rsidRDefault="000B31CB" w:rsidP="002F7738">
            <w:pPr>
              <w:jc w:val="right"/>
              <w:rPr>
                <w:rFonts w:ascii="Arial" w:hAnsi="Arial" w:cs="Arial"/>
                <w:sz w:val="16"/>
                <w:szCs w:val="16"/>
              </w:rPr>
            </w:pPr>
            <w:r>
              <w:rPr>
                <w:rFonts w:ascii="Arial" w:hAnsi="Arial" w:cs="Arial"/>
                <w:sz w:val="16"/>
                <w:szCs w:val="16"/>
              </w:rPr>
              <w:t>83,3%</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C0A46AD" w14:textId="77777777" w:rsidR="000B31CB" w:rsidRPr="002F7738" w:rsidRDefault="000B31CB" w:rsidP="002F7738">
            <w:pPr>
              <w:jc w:val="right"/>
              <w:rPr>
                <w:rFonts w:ascii="Arial" w:hAnsi="Arial" w:cs="Arial"/>
                <w:sz w:val="16"/>
                <w:szCs w:val="16"/>
              </w:rPr>
            </w:pPr>
            <w:r>
              <w:rPr>
                <w:rFonts w:ascii="Arial" w:hAnsi="Arial" w:cs="Arial"/>
                <w:sz w:val="16"/>
                <w:szCs w:val="16"/>
              </w:rPr>
              <w:t>-0,3%</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1461DC3" w14:textId="77777777" w:rsidR="000B31CB" w:rsidRPr="002F7738" w:rsidRDefault="000B31CB" w:rsidP="002F7738">
            <w:pPr>
              <w:jc w:val="right"/>
              <w:rPr>
                <w:rFonts w:ascii="Arial" w:hAnsi="Arial" w:cs="Arial"/>
                <w:sz w:val="16"/>
                <w:szCs w:val="16"/>
              </w:rPr>
            </w:pPr>
            <w:r>
              <w:rPr>
                <w:rFonts w:ascii="Arial" w:hAnsi="Arial" w:cs="Arial"/>
                <w:sz w:val="16"/>
                <w:szCs w:val="16"/>
              </w:rPr>
              <w:t>83,7%</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9F07D30" w14:textId="77777777" w:rsidR="000B31CB" w:rsidRPr="002F7738" w:rsidRDefault="000B31CB" w:rsidP="002F7738">
            <w:pPr>
              <w:jc w:val="right"/>
              <w:rPr>
                <w:rFonts w:ascii="Arial" w:hAnsi="Arial" w:cs="Arial"/>
                <w:sz w:val="16"/>
                <w:szCs w:val="16"/>
              </w:rPr>
            </w:pPr>
            <w:r>
              <w:rPr>
                <w:rFonts w:ascii="Arial" w:hAnsi="Arial" w:cs="Arial"/>
                <w:sz w:val="16"/>
                <w:szCs w:val="16"/>
              </w:rPr>
              <w:t>41</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9FF4885" w14:textId="77777777" w:rsidR="000B31CB" w:rsidRPr="002F7738" w:rsidRDefault="000B31CB" w:rsidP="002F7738">
            <w:pPr>
              <w:jc w:val="right"/>
              <w:rPr>
                <w:rFonts w:ascii="Arial" w:hAnsi="Arial" w:cs="Arial"/>
                <w:sz w:val="16"/>
                <w:szCs w:val="16"/>
              </w:rPr>
            </w:pPr>
            <w:r>
              <w:rPr>
                <w:rFonts w:ascii="Arial" w:hAnsi="Arial" w:cs="Arial"/>
                <w:sz w:val="16"/>
                <w:szCs w:val="16"/>
              </w:rPr>
              <w:t>35</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118DE4FF" w14:textId="77777777" w:rsidR="000B31CB" w:rsidRPr="002F7738" w:rsidRDefault="000B31CB" w:rsidP="002F7738">
            <w:pPr>
              <w:jc w:val="right"/>
              <w:rPr>
                <w:rFonts w:ascii="Arial" w:hAnsi="Arial" w:cs="Arial"/>
                <w:sz w:val="16"/>
                <w:szCs w:val="16"/>
              </w:rPr>
            </w:pPr>
            <w:r>
              <w:rPr>
                <w:rFonts w:ascii="Arial" w:hAnsi="Arial" w:cs="Arial"/>
                <w:sz w:val="16"/>
                <w:szCs w:val="16"/>
              </w:rPr>
              <w:t>41</w:t>
            </w:r>
          </w:p>
        </w:tc>
      </w:tr>
      <w:tr w:rsidR="004E15A9" w:rsidRPr="002F7738" w14:paraId="7EACB67A"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2F700293"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771F7E2B"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0E381D61"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19CBB92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3789E4E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401E66E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95F6E1B"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D10041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A7A7B24"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7D2ED2C"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1E16356"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17C461FB"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E1572A"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1.5</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59D9AF03" w14:textId="77777777" w:rsidR="00DB6224" w:rsidRPr="002F7738" w:rsidRDefault="00DB6224" w:rsidP="00AF5C7A">
            <w:pPr>
              <w:pStyle w:val="Domanda0"/>
              <w:rPr>
                <w:sz w:val="16"/>
                <w:szCs w:val="16"/>
              </w:rPr>
            </w:pPr>
            <w:r w:rsidRPr="002F7738">
              <w:t>Con quale frequenza viene verificata la presenza di aggio</w:t>
            </w:r>
            <w:r>
              <w:t>r</w:t>
            </w:r>
            <w:r w:rsidRPr="002F7738">
              <w:t>namenti dei sistemi operativi dei server ?</w:t>
            </w:r>
          </w:p>
        </w:tc>
        <w:tc>
          <w:tcPr>
            <w:tcW w:w="541" w:type="dxa"/>
            <w:tcBorders>
              <w:top w:val="single" w:sz="8" w:space="0" w:color="auto"/>
              <w:left w:val="nil"/>
              <w:bottom w:val="single" w:sz="4" w:space="0" w:color="auto"/>
              <w:right w:val="single" w:sz="4" w:space="0" w:color="auto"/>
            </w:tcBorders>
            <w:shd w:val="clear" w:color="auto" w:fill="auto"/>
            <w:noWrap/>
            <w:hideMark/>
          </w:tcPr>
          <w:p w14:paraId="0F1BEE3E" w14:textId="77777777" w:rsidR="00DB6224" w:rsidRPr="002F7738" w:rsidRDefault="00DB6224" w:rsidP="00AF5C7A">
            <w:pPr>
              <w:pStyle w:val="Punteggio"/>
              <w:rPr>
                <w:sz w:val="16"/>
                <w:szCs w:val="16"/>
              </w:rPr>
            </w:pPr>
            <w:r w:rsidRPr="003F2A20">
              <w:t>7,87</w:t>
            </w:r>
          </w:p>
        </w:tc>
        <w:tc>
          <w:tcPr>
            <w:tcW w:w="541" w:type="dxa"/>
            <w:tcBorders>
              <w:top w:val="single" w:sz="8" w:space="0" w:color="auto"/>
              <w:left w:val="nil"/>
              <w:bottom w:val="single" w:sz="4" w:space="0" w:color="auto"/>
              <w:right w:val="single" w:sz="4" w:space="0" w:color="auto"/>
            </w:tcBorders>
            <w:shd w:val="clear" w:color="auto" w:fill="auto"/>
            <w:noWrap/>
            <w:hideMark/>
          </w:tcPr>
          <w:p w14:paraId="3D8F866F" w14:textId="77777777" w:rsidR="00DB6224" w:rsidRPr="002F7738" w:rsidRDefault="00DB6224" w:rsidP="00AF5C7A">
            <w:pPr>
              <w:pStyle w:val="Punteggio"/>
              <w:rPr>
                <w:sz w:val="16"/>
                <w:szCs w:val="16"/>
              </w:rPr>
            </w:pPr>
            <w:r w:rsidRPr="003F2A20">
              <w:t>7,52</w:t>
            </w:r>
          </w:p>
        </w:tc>
        <w:tc>
          <w:tcPr>
            <w:tcW w:w="541" w:type="dxa"/>
            <w:tcBorders>
              <w:top w:val="single" w:sz="8" w:space="0" w:color="auto"/>
              <w:left w:val="nil"/>
              <w:bottom w:val="single" w:sz="4" w:space="0" w:color="auto"/>
              <w:right w:val="single" w:sz="8" w:space="0" w:color="auto"/>
            </w:tcBorders>
            <w:shd w:val="clear" w:color="auto" w:fill="auto"/>
            <w:noWrap/>
            <w:hideMark/>
          </w:tcPr>
          <w:p w14:paraId="462515DC" w14:textId="77777777" w:rsidR="00DB6224" w:rsidRPr="002F7738" w:rsidRDefault="00DB6224" w:rsidP="00AF5C7A">
            <w:pPr>
              <w:pStyle w:val="Punteggio"/>
              <w:rPr>
                <w:sz w:val="16"/>
                <w:szCs w:val="16"/>
              </w:rPr>
            </w:pPr>
            <w:r w:rsidRPr="003F2A20">
              <w:t>7,25</w:t>
            </w:r>
          </w:p>
        </w:tc>
      </w:tr>
      <w:tr w:rsidR="00557F81" w:rsidRPr="002F7738" w14:paraId="156C1AD5"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63EF917B"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8ACF778" w14:textId="77777777" w:rsidR="00557F81" w:rsidRPr="002F7738" w:rsidRDefault="00557F81" w:rsidP="002F7738">
            <w:pPr>
              <w:rPr>
                <w:rFonts w:ascii="Arial" w:hAnsi="Arial" w:cs="Arial"/>
                <w:sz w:val="16"/>
                <w:szCs w:val="16"/>
              </w:rPr>
            </w:pPr>
            <w:r w:rsidRPr="002F7738">
              <w:rPr>
                <w:rFonts w:ascii="Arial" w:hAnsi="Arial" w:cs="Arial"/>
                <w:sz w:val="16"/>
                <w:szCs w:val="16"/>
              </w:rPr>
              <w:t>AUTOMATICAMENTE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E9EA3FE"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706023E" w14:textId="77777777" w:rsidR="00557F81" w:rsidRPr="002F7738" w:rsidRDefault="00557F81" w:rsidP="002F7738">
            <w:pPr>
              <w:jc w:val="right"/>
              <w:rPr>
                <w:rFonts w:ascii="Arial" w:hAnsi="Arial" w:cs="Arial"/>
                <w:sz w:val="16"/>
                <w:szCs w:val="16"/>
              </w:rPr>
            </w:pPr>
            <w:r>
              <w:rPr>
                <w:rFonts w:ascii="Arial" w:hAnsi="Arial" w:cs="Arial"/>
                <w:sz w:val="16"/>
                <w:szCs w:val="16"/>
              </w:rPr>
              <w:t>47,8%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0DC7D"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C678AB0" w14:textId="77777777" w:rsidR="00557F81" w:rsidRPr="002F7738" w:rsidRDefault="00557F81" w:rsidP="002F7738">
            <w:pPr>
              <w:jc w:val="right"/>
              <w:rPr>
                <w:rFonts w:ascii="Arial" w:hAnsi="Arial" w:cs="Arial"/>
                <w:sz w:val="16"/>
                <w:szCs w:val="16"/>
              </w:rPr>
            </w:pPr>
            <w:r>
              <w:rPr>
                <w:rFonts w:ascii="Arial" w:hAnsi="Arial" w:cs="Arial"/>
                <w:sz w:val="16"/>
                <w:szCs w:val="16"/>
              </w:rPr>
              <w:t>50,0%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075A0" w14:textId="77777777" w:rsidR="00557F81" w:rsidRPr="002F7738" w:rsidRDefault="00557F81" w:rsidP="002F7738">
            <w:pPr>
              <w:jc w:val="right"/>
              <w:rPr>
                <w:rFonts w:ascii="Arial" w:hAnsi="Arial" w:cs="Arial"/>
                <w:sz w:val="16"/>
                <w:szCs w:val="16"/>
              </w:rPr>
            </w:pPr>
            <w:r>
              <w:rPr>
                <w:rFonts w:ascii="Arial" w:hAnsi="Arial" w:cs="Arial"/>
                <w:sz w:val="16"/>
                <w:szCs w:val="16"/>
              </w:rPr>
              <w:t>1,8%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2ED6659" w14:textId="77777777" w:rsidR="00557F81" w:rsidRPr="002F7738" w:rsidRDefault="00557F81" w:rsidP="002F7738">
            <w:pPr>
              <w:jc w:val="right"/>
              <w:rPr>
                <w:rFonts w:ascii="Arial" w:hAnsi="Arial" w:cs="Arial"/>
                <w:sz w:val="16"/>
                <w:szCs w:val="16"/>
              </w:rPr>
            </w:pPr>
            <w:r>
              <w:rPr>
                <w:rFonts w:ascii="Arial" w:hAnsi="Arial" w:cs="Arial"/>
                <w:sz w:val="16"/>
                <w:szCs w:val="16"/>
              </w:rPr>
              <w:t>48,2%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87C3B65"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0FF9471" w14:textId="77777777" w:rsidR="00557F81" w:rsidRPr="002F7738" w:rsidRDefault="00557F81" w:rsidP="002F7738">
            <w:pPr>
              <w:jc w:val="right"/>
              <w:rPr>
                <w:rFonts w:ascii="Arial" w:hAnsi="Arial" w:cs="Arial"/>
                <w:sz w:val="16"/>
                <w:szCs w:val="16"/>
              </w:rPr>
            </w:pPr>
            <w:r>
              <w:rPr>
                <w:rFonts w:ascii="Arial" w:hAnsi="Arial" w:cs="Arial"/>
                <w:sz w:val="16"/>
                <w:szCs w:val="16"/>
              </w:rPr>
              <w:t>23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7EE8B8A" w14:textId="77777777" w:rsidR="00557F81" w:rsidRPr="002F7738" w:rsidRDefault="00557F81" w:rsidP="002F7738">
            <w:pPr>
              <w:jc w:val="right"/>
              <w:rPr>
                <w:rFonts w:ascii="Arial" w:hAnsi="Arial" w:cs="Arial"/>
                <w:sz w:val="16"/>
                <w:szCs w:val="16"/>
              </w:rPr>
            </w:pPr>
            <w:r>
              <w:rPr>
                <w:rFonts w:ascii="Arial" w:hAnsi="Arial" w:cs="Arial"/>
                <w:sz w:val="16"/>
                <w:szCs w:val="16"/>
              </w:rPr>
              <w:t>27</w:t>
            </w:r>
          </w:p>
        </w:tc>
      </w:tr>
      <w:tr w:rsidR="00557F81" w:rsidRPr="002F7738" w14:paraId="43BA7C00"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F4E0DDB"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20767868" w14:textId="77777777" w:rsidR="00557F81" w:rsidRPr="002F7738" w:rsidRDefault="00557F81" w:rsidP="002F7738">
            <w:pPr>
              <w:rPr>
                <w:rFonts w:ascii="Arial" w:hAnsi="Arial" w:cs="Arial"/>
                <w:sz w:val="16"/>
                <w:szCs w:val="16"/>
              </w:rPr>
            </w:pPr>
            <w:r w:rsidRPr="002F7738">
              <w:rPr>
                <w:rFonts w:ascii="Arial" w:hAnsi="Arial" w:cs="Arial"/>
                <w:sz w:val="16"/>
                <w:szCs w:val="16"/>
              </w:rPr>
              <w:t>OGNI SETTIMANA</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7BF5EC58"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478DF83" w14:textId="77777777" w:rsidR="00557F81" w:rsidRPr="002F7738" w:rsidRDefault="00557F81" w:rsidP="002F7738">
            <w:pPr>
              <w:jc w:val="right"/>
              <w:rPr>
                <w:rFonts w:ascii="Arial" w:hAnsi="Arial" w:cs="Arial"/>
                <w:sz w:val="16"/>
                <w:szCs w:val="16"/>
              </w:rPr>
            </w:pPr>
            <w:r>
              <w:rPr>
                <w:rFonts w:ascii="Arial" w:hAnsi="Arial" w:cs="Arial"/>
                <w:sz w:val="16"/>
                <w:szCs w:val="16"/>
              </w:rPr>
              <w:t>17,4%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35BA9" w14:textId="77777777" w:rsidR="00557F81" w:rsidRPr="002F7738" w:rsidRDefault="00557F81"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3804FA5" w14:textId="77777777" w:rsidR="00557F81" w:rsidRPr="002F7738" w:rsidRDefault="00557F81" w:rsidP="002F7738">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C19F9" w14:textId="77777777" w:rsidR="00557F81" w:rsidRPr="002F7738" w:rsidRDefault="00557F81" w:rsidP="002F7738">
            <w:pPr>
              <w:jc w:val="right"/>
              <w:rPr>
                <w:rFonts w:ascii="Arial" w:hAnsi="Arial" w:cs="Arial"/>
                <w:sz w:val="16"/>
                <w:szCs w:val="16"/>
              </w:rPr>
            </w:pPr>
            <w:r>
              <w:rPr>
                <w:rFonts w:ascii="Arial" w:hAnsi="Arial" w:cs="Arial"/>
                <w:sz w:val="16"/>
                <w:szCs w:val="16"/>
              </w:rPr>
              <w:t>-4,8%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FFD45AA" w14:textId="77777777" w:rsidR="00557F81" w:rsidRPr="002F7738" w:rsidRDefault="00557F81" w:rsidP="002F7738">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2666D49" w14:textId="77777777" w:rsidR="00557F81" w:rsidRPr="002F7738" w:rsidRDefault="00557F81" w:rsidP="002F7738">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E7B8455" w14:textId="77777777" w:rsidR="00557F81" w:rsidRPr="002F7738" w:rsidRDefault="00557F81" w:rsidP="002F7738">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3905931" w14:textId="77777777" w:rsidR="00557F81" w:rsidRPr="002F7738" w:rsidRDefault="00557F81" w:rsidP="002F7738">
            <w:pPr>
              <w:jc w:val="right"/>
              <w:rPr>
                <w:rFonts w:ascii="Arial" w:hAnsi="Arial" w:cs="Arial"/>
                <w:sz w:val="16"/>
                <w:szCs w:val="16"/>
              </w:rPr>
            </w:pPr>
            <w:r>
              <w:rPr>
                <w:rFonts w:ascii="Arial" w:hAnsi="Arial" w:cs="Arial"/>
                <w:sz w:val="16"/>
                <w:szCs w:val="16"/>
              </w:rPr>
              <w:t>10</w:t>
            </w:r>
          </w:p>
        </w:tc>
      </w:tr>
      <w:tr w:rsidR="00557F81" w:rsidRPr="002F7738" w14:paraId="7CDE2CA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433E59D"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5FC9B2B" w14:textId="77777777" w:rsidR="00557F81" w:rsidRPr="002F7738" w:rsidRDefault="00557F81" w:rsidP="002F7738">
            <w:pPr>
              <w:rPr>
                <w:rFonts w:ascii="Arial" w:hAnsi="Arial" w:cs="Arial"/>
                <w:sz w:val="16"/>
                <w:szCs w:val="16"/>
              </w:rPr>
            </w:pPr>
            <w:r w:rsidRPr="002F7738">
              <w:rPr>
                <w:rFonts w:ascii="Arial" w:hAnsi="Arial" w:cs="Arial"/>
                <w:sz w:val="16"/>
                <w:szCs w:val="16"/>
              </w:rPr>
              <w:t>OGNI MESE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6D98003"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110C031" w14:textId="77777777" w:rsidR="00557F81" w:rsidRPr="002F7738" w:rsidRDefault="00557F81" w:rsidP="002F7738">
            <w:pPr>
              <w:jc w:val="right"/>
              <w:rPr>
                <w:rFonts w:ascii="Arial" w:hAnsi="Arial" w:cs="Arial"/>
                <w:sz w:val="16"/>
                <w:szCs w:val="16"/>
              </w:rPr>
            </w:pPr>
            <w:r>
              <w:rPr>
                <w:rFonts w:ascii="Arial" w:hAnsi="Arial" w:cs="Arial"/>
                <w:sz w:val="16"/>
                <w:szCs w:val="16"/>
              </w:rPr>
              <w:t>23,9%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9EE1F"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420D854" w14:textId="77777777" w:rsidR="00557F81" w:rsidRPr="002F7738" w:rsidRDefault="00557F81" w:rsidP="002F7738">
            <w:pPr>
              <w:jc w:val="right"/>
              <w:rPr>
                <w:rFonts w:ascii="Arial" w:hAnsi="Arial" w:cs="Arial"/>
                <w:sz w:val="16"/>
                <w:szCs w:val="16"/>
              </w:rPr>
            </w:pPr>
            <w:r>
              <w:rPr>
                <w:rFonts w:ascii="Arial" w:hAnsi="Arial" w:cs="Arial"/>
                <w:sz w:val="16"/>
                <w:szCs w:val="16"/>
              </w:rPr>
              <w:t>21,7%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7E9C7" w14:textId="77777777" w:rsidR="00557F81" w:rsidRPr="002F7738" w:rsidRDefault="00557F81" w:rsidP="002F7738">
            <w:pPr>
              <w:jc w:val="right"/>
              <w:rPr>
                <w:rFonts w:ascii="Arial" w:hAnsi="Arial" w:cs="Arial"/>
                <w:sz w:val="16"/>
                <w:szCs w:val="16"/>
              </w:rPr>
            </w:pPr>
            <w:r>
              <w:rPr>
                <w:rFonts w:ascii="Arial" w:hAnsi="Arial" w:cs="Arial"/>
                <w:sz w:val="16"/>
                <w:szCs w:val="16"/>
              </w:rPr>
              <w:t>11,0%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F705A47" w14:textId="77777777" w:rsidR="00557F81" w:rsidRPr="002F7738" w:rsidRDefault="00557F81" w:rsidP="002F7738">
            <w:pPr>
              <w:jc w:val="right"/>
              <w:rPr>
                <w:rFonts w:ascii="Arial" w:hAnsi="Arial" w:cs="Arial"/>
                <w:sz w:val="16"/>
                <w:szCs w:val="16"/>
              </w:rPr>
            </w:pPr>
            <w:r>
              <w:rPr>
                <w:rFonts w:ascii="Arial" w:hAnsi="Arial" w:cs="Arial"/>
                <w:sz w:val="16"/>
                <w:szCs w:val="16"/>
              </w:rPr>
              <w:t>10,7%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4440752" w14:textId="77777777" w:rsidR="00557F81" w:rsidRPr="002F7738" w:rsidRDefault="00557F81" w:rsidP="002F7738">
            <w:pPr>
              <w:jc w:val="right"/>
              <w:rPr>
                <w:rFonts w:ascii="Arial" w:hAnsi="Arial" w:cs="Arial"/>
                <w:sz w:val="16"/>
                <w:szCs w:val="16"/>
              </w:rPr>
            </w:pPr>
            <w:r>
              <w:rPr>
                <w:rFonts w:ascii="Arial" w:hAnsi="Arial" w:cs="Arial"/>
                <w:sz w:val="16"/>
                <w:szCs w:val="16"/>
              </w:rPr>
              <w:t>11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0D9B11A" w14:textId="77777777" w:rsidR="00557F81" w:rsidRPr="002F7738" w:rsidRDefault="00557F81" w:rsidP="002F7738">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A6C03E4" w14:textId="77777777" w:rsidR="00557F81" w:rsidRPr="002F7738" w:rsidRDefault="00557F81" w:rsidP="002F7738">
            <w:pPr>
              <w:jc w:val="right"/>
              <w:rPr>
                <w:rFonts w:ascii="Arial" w:hAnsi="Arial" w:cs="Arial"/>
                <w:sz w:val="16"/>
                <w:szCs w:val="16"/>
              </w:rPr>
            </w:pPr>
            <w:r>
              <w:rPr>
                <w:rFonts w:ascii="Arial" w:hAnsi="Arial" w:cs="Arial"/>
                <w:sz w:val="16"/>
                <w:szCs w:val="16"/>
              </w:rPr>
              <w:t>6</w:t>
            </w:r>
          </w:p>
        </w:tc>
      </w:tr>
      <w:tr w:rsidR="00557F81" w:rsidRPr="002F7738" w14:paraId="31365F42"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264C36F"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EAA6A65" w14:textId="77777777" w:rsidR="00557F81" w:rsidRPr="002F7738" w:rsidRDefault="00557F81" w:rsidP="002F7738">
            <w:pPr>
              <w:rPr>
                <w:rFonts w:ascii="Arial" w:hAnsi="Arial" w:cs="Arial"/>
                <w:sz w:val="16"/>
                <w:szCs w:val="16"/>
              </w:rPr>
            </w:pPr>
            <w:r w:rsidRPr="002F7738">
              <w:rPr>
                <w:rFonts w:ascii="Arial" w:hAnsi="Arial" w:cs="Arial"/>
                <w:sz w:val="16"/>
                <w:szCs w:val="16"/>
              </w:rPr>
              <w:t>OGNI SEI MESI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0AC05BEB"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92F4D4" w14:textId="77777777" w:rsidR="00557F81" w:rsidRPr="002F7738" w:rsidRDefault="00557F81"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7342B"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5293695" w14:textId="77777777" w:rsidR="00557F81" w:rsidRPr="002F7738" w:rsidRDefault="00557F81" w:rsidP="002F7738">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FA767" w14:textId="77777777" w:rsidR="00557F81" w:rsidRPr="002F7738" w:rsidRDefault="00557F81" w:rsidP="002F7738">
            <w:pPr>
              <w:jc w:val="right"/>
              <w:rPr>
                <w:rFonts w:ascii="Arial" w:hAnsi="Arial" w:cs="Arial"/>
                <w:sz w:val="16"/>
                <w:szCs w:val="16"/>
              </w:rPr>
            </w:pPr>
            <w:r>
              <w:rPr>
                <w:rFonts w:ascii="Arial" w:hAnsi="Arial" w:cs="Arial"/>
                <w:sz w:val="16"/>
                <w:szCs w:val="16"/>
              </w:rPr>
              <w:t>-4,6%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E65F9E1" w14:textId="77777777" w:rsidR="00557F81" w:rsidRPr="002F7738" w:rsidRDefault="00557F81" w:rsidP="002F7738">
            <w:pPr>
              <w:jc w:val="right"/>
              <w:rPr>
                <w:rFonts w:ascii="Arial" w:hAnsi="Arial" w:cs="Arial"/>
                <w:sz w:val="16"/>
                <w:szCs w:val="16"/>
              </w:rPr>
            </w:pPr>
            <w:r>
              <w:rPr>
                <w:rFonts w:ascii="Arial" w:hAnsi="Arial" w:cs="Arial"/>
                <w:sz w:val="16"/>
                <w:szCs w:val="16"/>
              </w:rPr>
              <w:t>8,9%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92FEFF2" w14:textId="77777777" w:rsidR="00557F81" w:rsidRPr="002F7738" w:rsidRDefault="00557F81"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F15147F" w14:textId="77777777" w:rsidR="00557F81" w:rsidRPr="002F7738" w:rsidRDefault="00557F81"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6C01019" w14:textId="77777777" w:rsidR="00557F81" w:rsidRPr="002F7738" w:rsidRDefault="00557F81" w:rsidP="002F7738">
            <w:pPr>
              <w:jc w:val="right"/>
              <w:rPr>
                <w:rFonts w:ascii="Arial" w:hAnsi="Arial" w:cs="Arial"/>
                <w:sz w:val="16"/>
                <w:szCs w:val="16"/>
              </w:rPr>
            </w:pPr>
            <w:r>
              <w:rPr>
                <w:rFonts w:ascii="Arial" w:hAnsi="Arial" w:cs="Arial"/>
                <w:sz w:val="16"/>
                <w:szCs w:val="16"/>
              </w:rPr>
              <w:t>5</w:t>
            </w:r>
          </w:p>
        </w:tc>
      </w:tr>
      <w:tr w:rsidR="00557F81" w:rsidRPr="002F7738" w14:paraId="1130179B"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DF12818"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79BCE46" w14:textId="77777777" w:rsidR="00557F81" w:rsidRPr="002F7738" w:rsidRDefault="00557F81" w:rsidP="002F7738">
            <w:pPr>
              <w:rPr>
                <w:rFonts w:ascii="Arial" w:hAnsi="Arial" w:cs="Arial"/>
                <w:sz w:val="16"/>
                <w:szCs w:val="16"/>
              </w:rPr>
            </w:pPr>
            <w:r w:rsidRPr="002F7738">
              <w:rPr>
                <w:rFonts w:ascii="Arial" w:hAnsi="Arial" w:cs="Arial"/>
                <w:sz w:val="16"/>
                <w:szCs w:val="16"/>
              </w:rPr>
              <w:t>MAI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F453E0E"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E6A64D9" w14:textId="77777777" w:rsidR="00557F81" w:rsidRPr="002F7738" w:rsidRDefault="00557F81" w:rsidP="002F7738">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B906E"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AD09D42" w14:textId="77777777" w:rsidR="00557F81" w:rsidRPr="002F7738" w:rsidRDefault="00557F81"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DC9E4" w14:textId="77777777" w:rsidR="00557F81" w:rsidRPr="002F7738" w:rsidRDefault="00557F81" w:rsidP="002F7738">
            <w:pPr>
              <w:jc w:val="right"/>
              <w:rPr>
                <w:rFonts w:ascii="Arial" w:hAnsi="Arial" w:cs="Arial"/>
                <w:sz w:val="16"/>
                <w:szCs w:val="16"/>
              </w:rPr>
            </w:pPr>
            <w:r>
              <w:rPr>
                <w:rFonts w:ascii="Arial" w:hAnsi="Arial" w:cs="Arial"/>
                <w:sz w:val="16"/>
                <w:szCs w:val="16"/>
              </w:rPr>
              <w:t>0,4%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A6EC4C" w14:textId="77777777" w:rsidR="00557F81" w:rsidRPr="002F7738" w:rsidRDefault="00557F81" w:rsidP="002F7738">
            <w:pPr>
              <w:jc w:val="right"/>
              <w:rPr>
                <w:rFonts w:ascii="Arial" w:hAnsi="Arial" w:cs="Arial"/>
                <w:sz w:val="16"/>
                <w:szCs w:val="16"/>
              </w:rPr>
            </w:pPr>
            <w:r>
              <w:rPr>
                <w:rFonts w:ascii="Arial" w:hAnsi="Arial" w:cs="Arial"/>
                <w:sz w:val="16"/>
                <w:szCs w:val="16"/>
              </w:rPr>
              <w:t>1,8%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9C3E97C" w14:textId="77777777" w:rsidR="00557F81" w:rsidRPr="002F7738" w:rsidRDefault="00557F81" w:rsidP="002F7738">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BE13DFE" w14:textId="77777777" w:rsidR="00557F81" w:rsidRPr="002F7738" w:rsidRDefault="00557F81"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B143488" w14:textId="77777777" w:rsidR="00557F81" w:rsidRPr="002F7738" w:rsidRDefault="00557F81" w:rsidP="002F7738">
            <w:pPr>
              <w:jc w:val="right"/>
              <w:rPr>
                <w:rFonts w:ascii="Arial" w:hAnsi="Arial" w:cs="Arial"/>
                <w:sz w:val="16"/>
                <w:szCs w:val="16"/>
              </w:rPr>
            </w:pPr>
            <w:r>
              <w:rPr>
                <w:rFonts w:ascii="Arial" w:hAnsi="Arial" w:cs="Arial"/>
                <w:sz w:val="16"/>
                <w:szCs w:val="16"/>
              </w:rPr>
              <w:t>1</w:t>
            </w:r>
          </w:p>
        </w:tc>
      </w:tr>
      <w:tr w:rsidR="00557F81" w:rsidRPr="002F7738" w14:paraId="080191A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0652BF"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6A1677D" w14:textId="77777777" w:rsidR="00557F81" w:rsidRPr="002F7738" w:rsidRDefault="00557F81"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90C1B3A" w14:textId="77777777" w:rsidR="00557F81" w:rsidRPr="002F7738" w:rsidRDefault="00557F81"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07D3A70" w14:textId="77777777" w:rsidR="00557F81" w:rsidRPr="002F7738" w:rsidRDefault="00557F81" w:rsidP="002F7738">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7C7A1" w14:textId="77777777" w:rsidR="00557F81" w:rsidRPr="002F7738" w:rsidRDefault="00557F81"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9F26FBD" w14:textId="77777777" w:rsidR="00557F81" w:rsidRPr="002F7738" w:rsidRDefault="00557F81" w:rsidP="002F7738">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57010" w14:textId="77777777" w:rsidR="00557F81" w:rsidRPr="002F7738" w:rsidRDefault="00557F81" w:rsidP="002F7738">
            <w:pPr>
              <w:jc w:val="right"/>
              <w:rPr>
                <w:rFonts w:ascii="Arial" w:hAnsi="Arial" w:cs="Arial"/>
                <w:sz w:val="16"/>
                <w:szCs w:val="16"/>
              </w:rPr>
            </w:pPr>
            <w:r>
              <w:rPr>
                <w:rFonts w:ascii="Arial" w:hAnsi="Arial" w:cs="Arial"/>
                <w:sz w:val="16"/>
                <w:szCs w:val="16"/>
              </w:rPr>
              <w:t>-3,8%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F98FDCF" w14:textId="77777777" w:rsidR="00557F81" w:rsidRPr="002F7738" w:rsidRDefault="00557F81" w:rsidP="002F7738">
            <w:pPr>
              <w:jc w:val="right"/>
              <w:rPr>
                <w:rFonts w:ascii="Arial" w:hAnsi="Arial" w:cs="Arial"/>
                <w:sz w:val="16"/>
                <w:szCs w:val="16"/>
              </w:rPr>
            </w:pPr>
            <w:r>
              <w:rPr>
                <w:rFonts w:ascii="Arial" w:hAnsi="Arial" w:cs="Arial"/>
                <w:sz w:val="16"/>
                <w:szCs w:val="16"/>
              </w:rPr>
              <w:t>12,5%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B4DF2E5" w14:textId="77777777" w:rsidR="00557F81" w:rsidRPr="002F7738" w:rsidRDefault="00557F81"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86C2F67" w14:textId="77777777" w:rsidR="00557F81" w:rsidRPr="002F7738" w:rsidRDefault="00557F81"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963780E" w14:textId="77777777" w:rsidR="00557F81" w:rsidRPr="002F7738" w:rsidRDefault="00557F81" w:rsidP="002F7738">
            <w:pPr>
              <w:jc w:val="right"/>
              <w:rPr>
                <w:rFonts w:ascii="Arial" w:hAnsi="Arial" w:cs="Arial"/>
                <w:sz w:val="16"/>
                <w:szCs w:val="16"/>
              </w:rPr>
            </w:pPr>
            <w:r>
              <w:rPr>
                <w:rFonts w:ascii="Arial" w:hAnsi="Arial" w:cs="Arial"/>
                <w:sz w:val="16"/>
                <w:szCs w:val="16"/>
              </w:rPr>
              <w:t>7</w:t>
            </w:r>
          </w:p>
        </w:tc>
      </w:tr>
      <w:tr w:rsidR="00557F81" w:rsidRPr="002F7738" w14:paraId="40435CF8"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F3E2C21" w14:textId="77777777" w:rsidR="00557F81" w:rsidRPr="002F7738" w:rsidRDefault="00557F81"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4F2FD41D" w14:textId="77777777" w:rsidR="00557F81" w:rsidRPr="002F7738" w:rsidRDefault="00557F81"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78E94C7A" w14:textId="77777777" w:rsidR="00557F81" w:rsidRPr="002F7738" w:rsidRDefault="00557F81"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927CC66" w14:textId="77777777" w:rsidR="00557F81" w:rsidRPr="002F7738" w:rsidRDefault="00557F81"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76D92411" w14:textId="77777777" w:rsidR="00557F81" w:rsidRPr="002F7738" w:rsidRDefault="00557F81"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349972A" w14:textId="77777777" w:rsidR="00557F81" w:rsidRPr="002F7738" w:rsidRDefault="00557F81"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3938EAD1" w14:textId="77777777" w:rsidR="00557F81" w:rsidRPr="002F7738" w:rsidRDefault="00557F81"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795357C" w14:textId="77777777" w:rsidR="00557F81" w:rsidRPr="002F7738" w:rsidRDefault="00557F81"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231B38F" w14:textId="77777777" w:rsidR="00557F81" w:rsidRPr="002F7738" w:rsidRDefault="00557F81"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7C242CD" w14:textId="77777777" w:rsidR="00557F81" w:rsidRPr="002F7738" w:rsidRDefault="00557F81"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128981C0" w14:textId="77777777" w:rsidR="00557F81" w:rsidRPr="002F7738" w:rsidRDefault="00557F81" w:rsidP="002F7738">
            <w:pPr>
              <w:jc w:val="right"/>
              <w:rPr>
                <w:rFonts w:ascii="Arial" w:hAnsi="Arial" w:cs="Arial"/>
                <w:b/>
                <w:bCs/>
                <w:sz w:val="16"/>
                <w:szCs w:val="16"/>
              </w:rPr>
            </w:pPr>
            <w:r>
              <w:rPr>
                <w:rFonts w:ascii="Arial" w:hAnsi="Arial" w:cs="Arial"/>
                <w:b/>
                <w:bCs/>
                <w:sz w:val="16"/>
                <w:szCs w:val="16"/>
              </w:rPr>
              <w:t>56</w:t>
            </w:r>
          </w:p>
        </w:tc>
      </w:tr>
      <w:tr w:rsidR="004E15A9" w:rsidRPr="002F7738" w14:paraId="658A14ED"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352751A"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3D634C93"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257D6D0F"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7CDA12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06AB502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752F7203"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3835C89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25DFBB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A8D61CE"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CEE17FE"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51B5B4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0D20BD07"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D51A947"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1.6</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40D7F930" w14:textId="77777777" w:rsidR="00DB6224" w:rsidRPr="002F7738" w:rsidRDefault="00DB6224" w:rsidP="00AF5C7A">
            <w:pPr>
              <w:pStyle w:val="Domanda0"/>
              <w:rPr>
                <w:sz w:val="16"/>
                <w:szCs w:val="16"/>
              </w:rPr>
            </w:pPr>
            <w:r w:rsidRPr="002F7738">
              <w:t xml:space="preserve">Esiste un sistema centralizzato di software </w:t>
            </w:r>
            <w:proofErr w:type="spellStart"/>
            <w:r w:rsidRPr="002F7738">
              <w:t>distribution</w:t>
            </w:r>
            <w:proofErr w:type="spellEnd"/>
            <w:r w:rsidRPr="002F7738">
              <w:t xml:space="preserve"> per l'aggiornamento automatico delle postazioni di lavoro ? </w:t>
            </w:r>
          </w:p>
        </w:tc>
        <w:tc>
          <w:tcPr>
            <w:tcW w:w="541" w:type="dxa"/>
            <w:tcBorders>
              <w:top w:val="single" w:sz="8" w:space="0" w:color="auto"/>
              <w:left w:val="nil"/>
              <w:bottom w:val="single" w:sz="4" w:space="0" w:color="auto"/>
              <w:right w:val="single" w:sz="4" w:space="0" w:color="auto"/>
            </w:tcBorders>
            <w:shd w:val="clear" w:color="auto" w:fill="auto"/>
            <w:noWrap/>
            <w:hideMark/>
          </w:tcPr>
          <w:p w14:paraId="387F6B99" w14:textId="77777777" w:rsidR="00DB6224" w:rsidRPr="002F7738" w:rsidRDefault="00DB6224" w:rsidP="00AF5C7A">
            <w:pPr>
              <w:pStyle w:val="Punteggio"/>
              <w:rPr>
                <w:sz w:val="16"/>
                <w:szCs w:val="16"/>
              </w:rPr>
            </w:pPr>
            <w:r w:rsidRPr="00C14FC3">
              <w:t>6,96</w:t>
            </w:r>
          </w:p>
        </w:tc>
        <w:tc>
          <w:tcPr>
            <w:tcW w:w="541" w:type="dxa"/>
            <w:tcBorders>
              <w:top w:val="single" w:sz="8" w:space="0" w:color="auto"/>
              <w:left w:val="nil"/>
              <w:bottom w:val="single" w:sz="4" w:space="0" w:color="auto"/>
              <w:right w:val="single" w:sz="4" w:space="0" w:color="auto"/>
            </w:tcBorders>
            <w:shd w:val="clear" w:color="auto" w:fill="auto"/>
            <w:noWrap/>
            <w:hideMark/>
          </w:tcPr>
          <w:p w14:paraId="0B4F992A" w14:textId="77777777" w:rsidR="00DB6224" w:rsidRPr="002F7738" w:rsidRDefault="00DB6224" w:rsidP="00AF5C7A">
            <w:pPr>
              <w:pStyle w:val="Punteggio"/>
              <w:rPr>
                <w:sz w:val="16"/>
                <w:szCs w:val="16"/>
              </w:rPr>
            </w:pPr>
            <w:r w:rsidRPr="00C14FC3">
              <w:t>5,87</w:t>
            </w:r>
          </w:p>
        </w:tc>
        <w:tc>
          <w:tcPr>
            <w:tcW w:w="541" w:type="dxa"/>
            <w:tcBorders>
              <w:top w:val="single" w:sz="8" w:space="0" w:color="auto"/>
              <w:left w:val="nil"/>
              <w:bottom w:val="single" w:sz="4" w:space="0" w:color="auto"/>
              <w:right w:val="single" w:sz="8" w:space="0" w:color="auto"/>
            </w:tcBorders>
            <w:shd w:val="clear" w:color="auto" w:fill="auto"/>
            <w:noWrap/>
            <w:hideMark/>
          </w:tcPr>
          <w:p w14:paraId="07B385CD" w14:textId="77777777" w:rsidR="00DB6224" w:rsidRPr="002F7738" w:rsidRDefault="00DB6224" w:rsidP="00AF5C7A">
            <w:pPr>
              <w:pStyle w:val="Punteggio"/>
              <w:rPr>
                <w:sz w:val="16"/>
                <w:szCs w:val="16"/>
              </w:rPr>
            </w:pPr>
            <w:r w:rsidRPr="00C14FC3">
              <w:t>5,71</w:t>
            </w:r>
          </w:p>
        </w:tc>
      </w:tr>
      <w:tr w:rsidR="00364D94" w:rsidRPr="002F7738" w14:paraId="432923B4"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C0067D2" w14:textId="77777777" w:rsidR="00364D94" w:rsidRPr="002F7738" w:rsidRDefault="00364D94"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69BB88E" w14:textId="77777777" w:rsidR="00364D94" w:rsidRPr="002F7738" w:rsidRDefault="00364D94"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4F04148C" w14:textId="77777777" w:rsidR="00364D94" w:rsidRPr="002F7738" w:rsidRDefault="00364D94"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A952D87" w14:textId="77777777" w:rsidR="00364D94" w:rsidRPr="002F7738" w:rsidRDefault="00364D94" w:rsidP="002F7738">
            <w:pPr>
              <w:jc w:val="right"/>
              <w:rPr>
                <w:rFonts w:ascii="Arial" w:hAnsi="Arial" w:cs="Arial"/>
                <w:sz w:val="16"/>
                <w:szCs w:val="16"/>
              </w:rPr>
            </w:pPr>
            <w:r>
              <w:rPr>
                <w:rFonts w:ascii="Arial" w:hAnsi="Arial" w:cs="Arial"/>
                <w:sz w:val="16"/>
                <w:szCs w:val="16"/>
              </w:rPr>
              <w:t>69,6%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078BE" w14:textId="77777777" w:rsidR="00364D94" w:rsidRPr="002F7738" w:rsidRDefault="00364D94" w:rsidP="002F7738">
            <w:pPr>
              <w:jc w:val="right"/>
              <w:rPr>
                <w:rFonts w:ascii="Arial" w:hAnsi="Arial" w:cs="Arial"/>
                <w:sz w:val="16"/>
                <w:szCs w:val="16"/>
              </w:rPr>
            </w:pPr>
            <w:r>
              <w:rPr>
                <w:rFonts w:ascii="Arial" w:hAnsi="Arial" w:cs="Arial"/>
                <w:sz w:val="16"/>
                <w:szCs w:val="16"/>
              </w:rPr>
              <w:t>10,9%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5251605" w14:textId="77777777" w:rsidR="00364D94" w:rsidRPr="002F7738" w:rsidRDefault="00364D94" w:rsidP="002F7738">
            <w:pPr>
              <w:jc w:val="right"/>
              <w:rPr>
                <w:rFonts w:ascii="Arial" w:hAnsi="Arial" w:cs="Arial"/>
                <w:sz w:val="16"/>
                <w:szCs w:val="16"/>
              </w:rPr>
            </w:pPr>
            <w:r>
              <w:rPr>
                <w:rFonts w:ascii="Arial" w:hAnsi="Arial" w:cs="Arial"/>
                <w:sz w:val="16"/>
                <w:szCs w:val="16"/>
              </w:rPr>
              <w:t>58,7%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AA78A" w14:textId="77777777" w:rsidR="00364D94" w:rsidRPr="002F7738" w:rsidRDefault="00364D94" w:rsidP="002F7738">
            <w:pPr>
              <w:jc w:val="right"/>
              <w:rPr>
                <w:rFonts w:ascii="Arial" w:hAnsi="Arial" w:cs="Arial"/>
                <w:sz w:val="16"/>
                <w:szCs w:val="16"/>
              </w:rPr>
            </w:pPr>
            <w:r>
              <w:rPr>
                <w:rFonts w:ascii="Arial" w:hAnsi="Arial" w:cs="Arial"/>
                <w:sz w:val="16"/>
                <w:szCs w:val="16"/>
              </w:rPr>
              <w:t>1,6%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B8A3E4A" w14:textId="77777777" w:rsidR="00364D94" w:rsidRPr="002F7738" w:rsidRDefault="00364D94" w:rsidP="002F7738">
            <w:pPr>
              <w:jc w:val="right"/>
              <w:rPr>
                <w:rFonts w:ascii="Arial" w:hAnsi="Arial" w:cs="Arial"/>
                <w:sz w:val="16"/>
                <w:szCs w:val="16"/>
              </w:rPr>
            </w:pPr>
            <w:r>
              <w:rPr>
                <w:rFonts w:ascii="Arial" w:hAnsi="Arial" w:cs="Arial"/>
                <w:sz w:val="16"/>
                <w:szCs w:val="16"/>
              </w:rPr>
              <w:t>57,1%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184589A" w14:textId="77777777" w:rsidR="00364D94" w:rsidRPr="002F7738" w:rsidRDefault="00364D94" w:rsidP="002F7738">
            <w:pPr>
              <w:jc w:val="right"/>
              <w:rPr>
                <w:rFonts w:ascii="Arial" w:hAnsi="Arial" w:cs="Arial"/>
                <w:sz w:val="16"/>
                <w:szCs w:val="16"/>
              </w:rPr>
            </w:pPr>
            <w:r>
              <w:rPr>
                <w:rFonts w:ascii="Arial" w:hAnsi="Arial" w:cs="Arial"/>
                <w:sz w:val="16"/>
                <w:szCs w:val="16"/>
              </w:rPr>
              <w:t>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D47DCDE" w14:textId="77777777" w:rsidR="00364D94" w:rsidRPr="002F7738" w:rsidRDefault="00364D94" w:rsidP="002F7738">
            <w:pPr>
              <w:jc w:val="right"/>
              <w:rPr>
                <w:rFonts w:ascii="Arial" w:hAnsi="Arial" w:cs="Arial"/>
                <w:sz w:val="16"/>
                <w:szCs w:val="16"/>
              </w:rPr>
            </w:pPr>
            <w:r>
              <w:rPr>
                <w:rFonts w:ascii="Arial" w:hAnsi="Arial" w:cs="Arial"/>
                <w:sz w:val="16"/>
                <w:szCs w:val="16"/>
              </w:rPr>
              <w:t>27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8F11115" w14:textId="77777777" w:rsidR="00364D94" w:rsidRPr="002F7738" w:rsidRDefault="00364D94" w:rsidP="002F7738">
            <w:pPr>
              <w:jc w:val="right"/>
              <w:rPr>
                <w:rFonts w:ascii="Arial" w:hAnsi="Arial" w:cs="Arial"/>
                <w:sz w:val="16"/>
                <w:szCs w:val="16"/>
              </w:rPr>
            </w:pPr>
            <w:r>
              <w:rPr>
                <w:rFonts w:ascii="Arial" w:hAnsi="Arial" w:cs="Arial"/>
                <w:sz w:val="16"/>
                <w:szCs w:val="16"/>
              </w:rPr>
              <w:t>32</w:t>
            </w:r>
          </w:p>
        </w:tc>
      </w:tr>
      <w:tr w:rsidR="00364D94" w:rsidRPr="002F7738" w14:paraId="420D7C5F"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4B7866" w14:textId="77777777" w:rsidR="00364D94" w:rsidRPr="002F7738" w:rsidRDefault="00364D94"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656A9E3" w14:textId="77777777" w:rsidR="00364D94" w:rsidRPr="002F7738" w:rsidRDefault="00364D94"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5C03239" w14:textId="77777777" w:rsidR="00364D94" w:rsidRPr="002F7738" w:rsidRDefault="00364D94"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953767F" w14:textId="77777777" w:rsidR="00364D94" w:rsidRPr="002F7738" w:rsidRDefault="00364D94" w:rsidP="002F7738">
            <w:pPr>
              <w:jc w:val="right"/>
              <w:rPr>
                <w:rFonts w:ascii="Arial" w:hAnsi="Arial" w:cs="Arial"/>
                <w:sz w:val="16"/>
                <w:szCs w:val="16"/>
              </w:rPr>
            </w:pPr>
            <w:r>
              <w:rPr>
                <w:rFonts w:ascii="Arial" w:hAnsi="Arial" w:cs="Arial"/>
                <w:sz w:val="16"/>
                <w:szCs w:val="16"/>
              </w:rPr>
              <w:t>26,1%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5AC0B" w14:textId="77777777" w:rsidR="00364D94" w:rsidRPr="002F7738" w:rsidRDefault="00364D94"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8D60DE5" w14:textId="77777777" w:rsidR="00364D94" w:rsidRPr="002F7738" w:rsidRDefault="00364D94" w:rsidP="002F7738">
            <w:pPr>
              <w:jc w:val="right"/>
              <w:rPr>
                <w:rFonts w:ascii="Arial" w:hAnsi="Arial" w:cs="Arial"/>
                <w:sz w:val="16"/>
                <w:szCs w:val="16"/>
              </w:rPr>
            </w:pPr>
            <w:r>
              <w:rPr>
                <w:rFonts w:ascii="Arial" w:hAnsi="Arial" w:cs="Arial"/>
                <w:sz w:val="16"/>
                <w:szCs w:val="16"/>
              </w:rPr>
              <w:t>32,6%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D33F" w14:textId="77777777" w:rsidR="00364D94" w:rsidRPr="002F7738" w:rsidRDefault="00364D94" w:rsidP="002F7738">
            <w:pPr>
              <w:jc w:val="right"/>
              <w:rPr>
                <w:rFonts w:ascii="Arial" w:hAnsi="Arial" w:cs="Arial"/>
                <w:sz w:val="16"/>
                <w:szCs w:val="16"/>
              </w:rPr>
            </w:pPr>
            <w:r>
              <w:rPr>
                <w:rFonts w:ascii="Arial" w:hAnsi="Arial" w:cs="Arial"/>
                <w:sz w:val="16"/>
                <w:szCs w:val="16"/>
              </w:rPr>
              <w:t>2,3%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3B7F58C" w14:textId="77777777" w:rsidR="00364D94" w:rsidRPr="002F7738" w:rsidRDefault="00364D94" w:rsidP="002F7738">
            <w:pPr>
              <w:jc w:val="right"/>
              <w:rPr>
                <w:rFonts w:ascii="Arial" w:hAnsi="Arial" w:cs="Arial"/>
                <w:sz w:val="16"/>
                <w:szCs w:val="16"/>
              </w:rPr>
            </w:pPr>
            <w:r>
              <w:rPr>
                <w:rFonts w:ascii="Arial" w:hAnsi="Arial" w:cs="Arial"/>
                <w:sz w:val="16"/>
                <w:szCs w:val="16"/>
              </w:rPr>
              <w:t>30,4%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353D7A7" w14:textId="77777777" w:rsidR="00364D94" w:rsidRPr="002F7738" w:rsidRDefault="00364D94" w:rsidP="002F7738">
            <w:pPr>
              <w:jc w:val="right"/>
              <w:rPr>
                <w:rFonts w:ascii="Arial" w:hAnsi="Arial" w:cs="Arial"/>
                <w:sz w:val="16"/>
                <w:szCs w:val="16"/>
              </w:rPr>
            </w:pPr>
            <w:r>
              <w:rPr>
                <w:rFonts w:ascii="Arial" w:hAnsi="Arial" w:cs="Arial"/>
                <w:sz w:val="16"/>
                <w:szCs w:val="16"/>
              </w:rPr>
              <w:t>12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284C256" w14:textId="77777777" w:rsidR="00364D94" w:rsidRPr="002F7738" w:rsidRDefault="00364D94" w:rsidP="002F7738">
            <w:pPr>
              <w:jc w:val="right"/>
              <w:rPr>
                <w:rFonts w:ascii="Arial" w:hAnsi="Arial" w:cs="Arial"/>
                <w:sz w:val="16"/>
                <w:szCs w:val="16"/>
              </w:rPr>
            </w:pPr>
            <w:r>
              <w:rPr>
                <w:rFonts w:ascii="Arial" w:hAnsi="Arial" w:cs="Arial"/>
                <w:sz w:val="16"/>
                <w:szCs w:val="16"/>
              </w:rPr>
              <w:t>15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A203E93" w14:textId="77777777" w:rsidR="00364D94" w:rsidRPr="002F7738" w:rsidRDefault="00364D94" w:rsidP="002F7738">
            <w:pPr>
              <w:jc w:val="right"/>
              <w:rPr>
                <w:rFonts w:ascii="Arial" w:hAnsi="Arial" w:cs="Arial"/>
                <w:sz w:val="16"/>
                <w:szCs w:val="16"/>
              </w:rPr>
            </w:pPr>
            <w:r>
              <w:rPr>
                <w:rFonts w:ascii="Arial" w:hAnsi="Arial" w:cs="Arial"/>
                <w:sz w:val="16"/>
                <w:szCs w:val="16"/>
              </w:rPr>
              <w:t>17</w:t>
            </w:r>
          </w:p>
        </w:tc>
      </w:tr>
      <w:tr w:rsidR="00364D94" w:rsidRPr="002F7738" w14:paraId="7E7A17A1"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6922CE" w14:textId="77777777" w:rsidR="00364D94" w:rsidRPr="002F7738" w:rsidRDefault="00364D94"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4E68E797" w14:textId="77777777" w:rsidR="00364D94" w:rsidRPr="002F7738" w:rsidRDefault="00364D94"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98972E2" w14:textId="77777777" w:rsidR="00364D94" w:rsidRPr="002F7738" w:rsidRDefault="00364D94"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9091894" w14:textId="77777777" w:rsidR="00364D94" w:rsidRPr="002F7738" w:rsidRDefault="00364D94" w:rsidP="002F7738">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09C64" w14:textId="77777777" w:rsidR="00364D94" w:rsidRPr="002F7738" w:rsidRDefault="00364D94"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B7C6BC3" w14:textId="77777777" w:rsidR="00364D94" w:rsidRPr="002F7738" w:rsidRDefault="00364D94" w:rsidP="002F7738">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03F7" w14:textId="77777777" w:rsidR="00364D94" w:rsidRPr="002F7738" w:rsidRDefault="00364D94" w:rsidP="002F7738">
            <w:pPr>
              <w:jc w:val="right"/>
              <w:rPr>
                <w:rFonts w:ascii="Arial" w:hAnsi="Arial" w:cs="Arial"/>
                <w:sz w:val="16"/>
                <w:szCs w:val="16"/>
              </w:rPr>
            </w:pPr>
            <w:r>
              <w:rPr>
                <w:rFonts w:ascii="Arial" w:hAnsi="Arial" w:cs="Arial"/>
                <w:sz w:val="16"/>
                <w:szCs w:val="16"/>
              </w:rPr>
              <w:t>-3,8%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F87D267" w14:textId="77777777" w:rsidR="00364D94" w:rsidRPr="002F7738" w:rsidRDefault="00364D94" w:rsidP="002F7738">
            <w:pPr>
              <w:jc w:val="right"/>
              <w:rPr>
                <w:rFonts w:ascii="Arial" w:hAnsi="Arial" w:cs="Arial"/>
                <w:sz w:val="16"/>
                <w:szCs w:val="16"/>
              </w:rPr>
            </w:pPr>
            <w:r>
              <w:rPr>
                <w:rFonts w:ascii="Arial" w:hAnsi="Arial" w:cs="Arial"/>
                <w:sz w:val="16"/>
                <w:szCs w:val="16"/>
              </w:rPr>
              <w:t>12,5%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89F91AF" w14:textId="77777777" w:rsidR="00364D94" w:rsidRPr="002F7738" w:rsidRDefault="00364D94"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CA4BF5E" w14:textId="77777777" w:rsidR="00364D94" w:rsidRPr="002F7738" w:rsidRDefault="00364D94"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74E35FE" w14:textId="77777777" w:rsidR="00364D94" w:rsidRPr="002F7738" w:rsidRDefault="00364D94" w:rsidP="002F7738">
            <w:pPr>
              <w:jc w:val="right"/>
              <w:rPr>
                <w:rFonts w:ascii="Arial" w:hAnsi="Arial" w:cs="Arial"/>
                <w:sz w:val="16"/>
                <w:szCs w:val="16"/>
              </w:rPr>
            </w:pPr>
            <w:r>
              <w:rPr>
                <w:rFonts w:ascii="Arial" w:hAnsi="Arial" w:cs="Arial"/>
                <w:sz w:val="16"/>
                <w:szCs w:val="16"/>
              </w:rPr>
              <w:t>7</w:t>
            </w:r>
          </w:p>
        </w:tc>
      </w:tr>
      <w:tr w:rsidR="00364D94" w:rsidRPr="002F7738" w14:paraId="73B510C2"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CE96AD5" w14:textId="77777777" w:rsidR="00364D94" w:rsidRPr="002F7738" w:rsidRDefault="00364D94"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11B44439" w14:textId="77777777" w:rsidR="00364D94" w:rsidRPr="002F7738" w:rsidRDefault="00364D94"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4BAA0630" w14:textId="77777777" w:rsidR="00364D94" w:rsidRPr="002F7738" w:rsidRDefault="00364D94"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4BC4437" w14:textId="77777777" w:rsidR="00364D94" w:rsidRPr="002F7738" w:rsidRDefault="00364D94"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5591D795" w14:textId="77777777" w:rsidR="00364D94" w:rsidRPr="002F7738" w:rsidRDefault="00364D94"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70854A8" w14:textId="77777777" w:rsidR="00364D94" w:rsidRPr="002F7738" w:rsidRDefault="00364D94"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75A48F96" w14:textId="77777777" w:rsidR="00364D94" w:rsidRPr="002F7738" w:rsidRDefault="00364D94"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5257689" w14:textId="77777777" w:rsidR="00364D94" w:rsidRPr="002F7738" w:rsidRDefault="00364D94"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49414826" w14:textId="77777777" w:rsidR="00364D94" w:rsidRPr="002F7738" w:rsidRDefault="00364D94"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879C699" w14:textId="77777777" w:rsidR="00364D94" w:rsidRPr="002F7738" w:rsidRDefault="00364D94"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22C4D1E5" w14:textId="77777777" w:rsidR="00364D94" w:rsidRPr="002F7738" w:rsidRDefault="00364D94" w:rsidP="002F7738">
            <w:pPr>
              <w:jc w:val="right"/>
              <w:rPr>
                <w:rFonts w:ascii="Arial" w:hAnsi="Arial" w:cs="Arial"/>
                <w:b/>
                <w:bCs/>
                <w:sz w:val="16"/>
                <w:szCs w:val="16"/>
              </w:rPr>
            </w:pPr>
            <w:r>
              <w:rPr>
                <w:rFonts w:ascii="Arial" w:hAnsi="Arial" w:cs="Arial"/>
                <w:b/>
                <w:bCs/>
                <w:sz w:val="16"/>
                <w:szCs w:val="16"/>
              </w:rPr>
              <w:t>56</w:t>
            </w:r>
          </w:p>
        </w:tc>
      </w:tr>
      <w:tr w:rsidR="004E15A9" w:rsidRPr="002F7738" w14:paraId="76543A35"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450E920"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2F0C33D6"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022D6FF6"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42CF454"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BA60AB0"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BF5006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11DD3B9"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0504BA7"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37331A4"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5443099"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4095D7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02880993" w14:textId="77777777" w:rsidTr="00AA08FA">
        <w:trPr>
          <w:trHeight w:val="450"/>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49ED21"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1.7</w:t>
            </w:r>
          </w:p>
        </w:tc>
        <w:tc>
          <w:tcPr>
            <w:tcW w:w="6991" w:type="dxa"/>
            <w:gridSpan w:val="7"/>
            <w:tcBorders>
              <w:top w:val="single" w:sz="8" w:space="0" w:color="auto"/>
              <w:left w:val="nil"/>
              <w:bottom w:val="single" w:sz="4" w:space="0" w:color="auto"/>
              <w:right w:val="single" w:sz="4" w:space="0" w:color="auto"/>
            </w:tcBorders>
            <w:shd w:val="clear" w:color="auto" w:fill="auto"/>
            <w:vAlign w:val="center"/>
          </w:tcPr>
          <w:p w14:paraId="671AD7CA" w14:textId="77777777" w:rsidR="00DB6224" w:rsidRPr="002F7738" w:rsidRDefault="00DB6224" w:rsidP="00AF5C7A">
            <w:pPr>
              <w:pStyle w:val="Domanda0"/>
              <w:rPr>
                <w:sz w:val="16"/>
                <w:szCs w:val="16"/>
              </w:rPr>
            </w:pPr>
            <w:r w:rsidRPr="002F7738">
              <w:t>Se esistono postazioni mobili o supporti dati che vengono trasportati oltre i confini del luogo di lavoro dell'amministrazione, vengono adottati sistemi software per impedire l'accesso ai dati da parte di persone non autorizzate?</w:t>
            </w:r>
          </w:p>
        </w:tc>
        <w:tc>
          <w:tcPr>
            <w:tcW w:w="541" w:type="dxa"/>
            <w:tcBorders>
              <w:top w:val="single" w:sz="8" w:space="0" w:color="auto"/>
              <w:left w:val="nil"/>
              <w:bottom w:val="single" w:sz="4" w:space="0" w:color="auto"/>
              <w:right w:val="single" w:sz="4" w:space="0" w:color="auto"/>
            </w:tcBorders>
            <w:shd w:val="clear" w:color="auto" w:fill="auto"/>
            <w:noWrap/>
            <w:hideMark/>
          </w:tcPr>
          <w:p w14:paraId="0BD54132" w14:textId="77777777" w:rsidR="00DB6224" w:rsidRPr="002F7738" w:rsidRDefault="00DB6224" w:rsidP="00AF5C7A">
            <w:pPr>
              <w:pStyle w:val="Punteggio"/>
              <w:rPr>
                <w:sz w:val="16"/>
                <w:szCs w:val="16"/>
              </w:rPr>
            </w:pPr>
            <w:r w:rsidRPr="003F195E">
              <w:t>4,96</w:t>
            </w:r>
          </w:p>
        </w:tc>
        <w:tc>
          <w:tcPr>
            <w:tcW w:w="541" w:type="dxa"/>
            <w:tcBorders>
              <w:top w:val="single" w:sz="8" w:space="0" w:color="auto"/>
              <w:left w:val="nil"/>
              <w:bottom w:val="single" w:sz="4" w:space="0" w:color="auto"/>
              <w:right w:val="single" w:sz="4" w:space="0" w:color="auto"/>
            </w:tcBorders>
            <w:shd w:val="clear" w:color="auto" w:fill="auto"/>
            <w:noWrap/>
            <w:hideMark/>
          </w:tcPr>
          <w:p w14:paraId="0F32C25B" w14:textId="77777777" w:rsidR="00DB6224" w:rsidRPr="002F7738" w:rsidRDefault="00DB6224" w:rsidP="00AF5C7A">
            <w:pPr>
              <w:pStyle w:val="Punteggio"/>
              <w:rPr>
                <w:sz w:val="16"/>
                <w:szCs w:val="16"/>
              </w:rPr>
            </w:pPr>
            <w:r w:rsidRPr="003F195E">
              <w:t>4,52</w:t>
            </w:r>
          </w:p>
        </w:tc>
        <w:tc>
          <w:tcPr>
            <w:tcW w:w="541" w:type="dxa"/>
            <w:tcBorders>
              <w:top w:val="single" w:sz="8" w:space="0" w:color="auto"/>
              <w:left w:val="nil"/>
              <w:bottom w:val="single" w:sz="4" w:space="0" w:color="auto"/>
              <w:right w:val="single" w:sz="8" w:space="0" w:color="auto"/>
            </w:tcBorders>
            <w:shd w:val="clear" w:color="auto" w:fill="auto"/>
            <w:noWrap/>
            <w:hideMark/>
          </w:tcPr>
          <w:p w14:paraId="2956D076" w14:textId="77777777" w:rsidR="00DB6224" w:rsidRPr="002F7738" w:rsidRDefault="00DB6224" w:rsidP="00AF5C7A">
            <w:pPr>
              <w:pStyle w:val="Punteggio"/>
              <w:rPr>
                <w:sz w:val="16"/>
                <w:szCs w:val="16"/>
              </w:rPr>
            </w:pPr>
            <w:r w:rsidRPr="003F195E">
              <w:t>4,18</w:t>
            </w:r>
          </w:p>
        </w:tc>
      </w:tr>
      <w:tr w:rsidR="00761DC8" w:rsidRPr="002F7738" w14:paraId="0528C222" w14:textId="77777777" w:rsidTr="00AA08FA">
        <w:trPr>
          <w:trHeight w:val="450"/>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7E4038D" w14:textId="77777777" w:rsidR="00761DC8" w:rsidRPr="002F7738" w:rsidRDefault="00761DC8"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41690613" w14:textId="77777777" w:rsidR="00761DC8" w:rsidRPr="002F7738" w:rsidRDefault="00761DC8" w:rsidP="002F7738">
            <w:pPr>
              <w:rPr>
                <w:rFonts w:ascii="Arial" w:hAnsi="Arial" w:cs="Arial"/>
                <w:sz w:val="16"/>
                <w:szCs w:val="16"/>
              </w:rPr>
            </w:pPr>
            <w:r w:rsidRPr="002F7738">
              <w:rPr>
                <w:rFonts w:ascii="Arial" w:hAnsi="Arial" w:cs="Arial"/>
                <w:sz w:val="16"/>
                <w:szCs w:val="16"/>
              </w:rPr>
              <w:t>Esistono postazioni mobili o supporti dati rimuovibili con sistemi di prevenzione degli accessi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751AED2D" w14:textId="77777777" w:rsidR="00761DC8" w:rsidRPr="002F7738" w:rsidRDefault="00761DC8"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509D53B" w14:textId="77777777" w:rsidR="00761DC8" w:rsidRPr="002F7738" w:rsidRDefault="00761DC8" w:rsidP="002F7738">
            <w:pPr>
              <w:jc w:val="right"/>
              <w:rPr>
                <w:rFonts w:ascii="Arial" w:hAnsi="Arial" w:cs="Arial"/>
                <w:sz w:val="16"/>
                <w:szCs w:val="16"/>
              </w:rPr>
            </w:pPr>
            <w:r>
              <w:rPr>
                <w:rFonts w:ascii="Arial" w:hAnsi="Arial" w:cs="Arial"/>
                <w:sz w:val="16"/>
                <w:szCs w:val="16"/>
              </w:rPr>
              <w:t>39,1%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5F1E8" w14:textId="77777777" w:rsidR="00761DC8" w:rsidRPr="002F7738" w:rsidRDefault="00761DC8"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75E10F8" w14:textId="77777777" w:rsidR="00761DC8" w:rsidRPr="002F7738" w:rsidRDefault="00761DC8" w:rsidP="002F7738">
            <w:pPr>
              <w:jc w:val="right"/>
              <w:rPr>
                <w:rFonts w:ascii="Arial" w:hAnsi="Arial" w:cs="Arial"/>
                <w:sz w:val="16"/>
                <w:szCs w:val="16"/>
              </w:rPr>
            </w:pPr>
            <w:r>
              <w:rPr>
                <w:rFonts w:ascii="Arial" w:hAnsi="Arial" w:cs="Arial"/>
                <w:sz w:val="16"/>
                <w:szCs w:val="16"/>
              </w:rPr>
              <w:t>34,8%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DE312" w14:textId="77777777" w:rsidR="00761DC8" w:rsidRPr="002F7738" w:rsidRDefault="00761DC8" w:rsidP="002F7738">
            <w:pPr>
              <w:jc w:val="right"/>
              <w:rPr>
                <w:rFonts w:ascii="Arial" w:hAnsi="Arial" w:cs="Arial"/>
                <w:sz w:val="16"/>
                <w:szCs w:val="16"/>
              </w:rPr>
            </w:pPr>
            <w:r>
              <w:rPr>
                <w:rFonts w:ascii="Arial" w:hAnsi="Arial" w:cs="Arial"/>
                <w:sz w:val="16"/>
                <w:szCs w:val="16"/>
              </w:rPr>
              <w:t>2,6%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5BCEF5F" w14:textId="77777777" w:rsidR="00761DC8" w:rsidRPr="002F7738" w:rsidRDefault="00761DC8" w:rsidP="002F7738">
            <w:pPr>
              <w:jc w:val="right"/>
              <w:rPr>
                <w:rFonts w:ascii="Arial" w:hAnsi="Arial" w:cs="Arial"/>
                <w:sz w:val="16"/>
                <w:szCs w:val="16"/>
              </w:rPr>
            </w:pPr>
            <w:r>
              <w:rPr>
                <w:rFonts w:ascii="Arial" w:hAnsi="Arial" w:cs="Arial"/>
                <w:sz w:val="16"/>
                <w:szCs w:val="16"/>
              </w:rPr>
              <w:t>32,1%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C37F470" w14:textId="77777777" w:rsidR="00761DC8" w:rsidRPr="002F7738" w:rsidRDefault="00761DC8" w:rsidP="002F7738">
            <w:pPr>
              <w:jc w:val="right"/>
              <w:rPr>
                <w:rFonts w:ascii="Arial" w:hAnsi="Arial" w:cs="Arial"/>
                <w:sz w:val="16"/>
                <w:szCs w:val="16"/>
              </w:rPr>
            </w:pPr>
            <w:r>
              <w:rPr>
                <w:rFonts w:ascii="Arial" w:hAnsi="Arial" w:cs="Arial"/>
                <w:sz w:val="16"/>
                <w:szCs w:val="16"/>
              </w:rPr>
              <w:t>18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9A9604D" w14:textId="77777777" w:rsidR="00761DC8" w:rsidRPr="002F7738" w:rsidRDefault="00761DC8" w:rsidP="002F7738">
            <w:pPr>
              <w:jc w:val="right"/>
              <w:rPr>
                <w:rFonts w:ascii="Arial" w:hAnsi="Arial" w:cs="Arial"/>
                <w:sz w:val="16"/>
                <w:szCs w:val="16"/>
              </w:rPr>
            </w:pPr>
            <w:r>
              <w:rPr>
                <w:rFonts w:ascii="Arial" w:hAnsi="Arial" w:cs="Arial"/>
                <w:sz w:val="16"/>
                <w:szCs w:val="16"/>
              </w:rPr>
              <w:t>16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1E04E4E" w14:textId="77777777" w:rsidR="00761DC8" w:rsidRPr="002F7738" w:rsidRDefault="00761DC8" w:rsidP="002F7738">
            <w:pPr>
              <w:jc w:val="right"/>
              <w:rPr>
                <w:rFonts w:ascii="Arial" w:hAnsi="Arial" w:cs="Arial"/>
                <w:sz w:val="16"/>
                <w:szCs w:val="16"/>
              </w:rPr>
            </w:pPr>
            <w:r>
              <w:rPr>
                <w:rFonts w:ascii="Arial" w:hAnsi="Arial" w:cs="Arial"/>
                <w:sz w:val="16"/>
                <w:szCs w:val="16"/>
              </w:rPr>
              <w:t>18</w:t>
            </w:r>
          </w:p>
        </w:tc>
      </w:tr>
      <w:tr w:rsidR="00761DC8" w:rsidRPr="002F7738" w14:paraId="4F768A8A" w14:textId="77777777" w:rsidTr="00AA08FA">
        <w:trPr>
          <w:trHeight w:val="462"/>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7AC43E2" w14:textId="77777777" w:rsidR="00761DC8" w:rsidRPr="002F7738" w:rsidRDefault="00761DC8"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76B4EB0C" w14:textId="77777777" w:rsidR="00761DC8" w:rsidRPr="002F7738" w:rsidRDefault="00761DC8" w:rsidP="002F7738">
            <w:pPr>
              <w:rPr>
                <w:rFonts w:ascii="Arial" w:hAnsi="Arial" w:cs="Arial"/>
                <w:sz w:val="16"/>
                <w:szCs w:val="16"/>
              </w:rPr>
            </w:pPr>
            <w:r w:rsidRPr="002F7738">
              <w:rPr>
                <w:rFonts w:ascii="Arial" w:hAnsi="Arial" w:cs="Arial"/>
                <w:sz w:val="16"/>
                <w:szCs w:val="16"/>
              </w:rPr>
              <w:t>Esistono postazioni mobili o supporti dati rimuovibili senza sistemi di prevenzione degli accessi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5AA232C" w14:textId="77777777" w:rsidR="00761DC8" w:rsidRPr="002F7738" w:rsidRDefault="00761DC8"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B14138B" w14:textId="77777777" w:rsidR="00761DC8" w:rsidRPr="002F7738" w:rsidRDefault="00761DC8" w:rsidP="002F7738">
            <w:pPr>
              <w:jc w:val="right"/>
              <w:rPr>
                <w:rFonts w:ascii="Arial" w:hAnsi="Arial" w:cs="Arial"/>
                <w:sz w:val="16"/>
                <w:szCs w:val="16"/>
              </w:rPr>
            </w:pPr>
            <w:r>
              <w:rPr>
                <w:rFonts w:ascii="Arial" w:hAnsi="Arial" w:cs="Arial"/>
                <w:sz w:val="16"/>
                <w:szCs w:val="16"/>
              </w:rPr>
              <w:t>28,3%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E9D0E" w14:textId="77777777" w:rsidR="00761DC8" w:rsidRPr="002F7738" w:rsidRDefault="00761DC8"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91BE898" w14:textId="77777777" w:rsidR="00761DC8" w:rsidRPr="002F7738" w:rsidRDefault="00761DC8" w:rsidP="002F7738">
            <w:pPr>
              <w:jc w:val="right"/>
              <w:rPr>
                <w:rFonts w:ascii="Arial" w:hAnsi="Arial" w:cs="Arial"/>
                <w:sz w:val="16"/>
                <w:szCs w:val="16"/>
              </w:rPr>
            </w:pPr>
            <w:r>
              <w:rPr>
                <w:rFonts w:ascii="Arial" w:hAnsi="Arial" w:cs="Arial"/>
                <w:sz w:val="16"/>
                <w:szCs w:val="16"/>
              </w:rPr>
              <w:t>21,7%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6E623" w14:textId="77777777" w:rsidR="00761DC8" w:rsidRPr="002F7738" w:rsidRDefault="00761DC8" w:rsidP="002F7738">
            <w:pPr>
              <w:jc w:val="right"/>
              <w:rPr>
                <w:rFonts w:ascii="Arial" w:hAnsi="Arial" w:cs="Arial"/>
                <w:sz w:val="16"/>
                <w:szCs w:val="16"/>
              </w:rPr>
            </w:pPr>
            <w:r>
              <w:rPr>
                <w:rFonts w:ascii="Arial" w:hAnsi="Arial" w:cs="Arial"/>
                <w:sz w:val="16"/>
                <w:szCs w:val="16"/>
              </w:rPr>
              <w:t>-6,8%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9A79B2A" w14:textId="77777777" w:rsidR="00761DC8" w:rsidRPr="002F7738" w:rsidRDefault="00761DC8" w:rsidP="002F7738">
            <w:pPr>
              <w:jc w:val="right"/>
              <w:rPr>
                <w:rFonts w:ascii="Arial" w:hAnsi="Arial" w:cs="Arial"/>
                <w:sz w:val="16"/>
                <w:szCs w:val="16"/>
              </w:rPr>
            </w:pPr>
            <w:r>
              <w:rPr>
                <w:rFonts w:ascii="Arial" w:hAnsi="Arial" w:cs="Arial"/>
                <w:sz w:val="16"/>
                <w:szCs w:val="16"/>
              </w:rPr>
              <w:t>28,6%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DF87AEA" w14:textId="77777777" w:rsidR="00761DC8" w:rsidRPr="002F7738" w:rsidRDefault="00761DC8" w:rsidP="002F7738">
            <w:pPr>
              <w:jc w:val="right"/>
              <w:rPr>
                <w:rFonts w:ascii="Arial" w:hAnsi="Arial" w:cs="Arial"/>
                <w:sz w:val="16"/>
                <w:szCs w:val="16"/>
              </w:rPr>
            </w:pPr>
            <w:r>
              <w:rPr>
                <w:rFonts w:ascii="Arial" w:hAnsi="Arial" w:cs="Arial"/>
                <w:sz w:val="16"/>
                <w:szCs w:val="16"/>
              </w:rPr>
              <w:t>13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09048FD" w14:textId="77777777" w:rsidR="00761DC8" w:rsidRPr="002F7738" w:rsidRDefault="00761DC8" w:rsidP="002F7738">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A4CCD8D" w14:textId="77777777" w:rsidR="00761DC8" w:rsidRPr="002F7738" w:rsidRDefault="00761DC8" w:rsidP="002F7738">
            <w:pPr>
              <w:jc w:val="right"/>
              <w:rPr>
                <w:rFonts w:ascii="Arial" w:hAnsi="Arial" w:cs="Arial"/>
                <w:sz w:val="16"/>
                <w:szCs w:val="16"/>
              </w:rPr>
            </w:pPr>
            <w:r>
              <w:rPr>
                <w:rFonts w:ascii="Arial" w:hAnsi="Arial" w:cs="Arial"/>
                <w:sz w:val="16"/>
                <w:szCs w:val="16"/>
              </w:rPr>
              <w:t>16</w:t>
            </w:r>
          </w:p>
        </w:tc>
      </w:tr>
      <w:tr w:rsidR="00761DC8" w:rsidRPr="002F7738" w14:paraId="6235BAB3" w14:textId="77777777" w:rsidTr="00AA08FA">
        <w:trPr>
          <w:trHeight w:val="342"/>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1ADB4B1" w14:textId="77777777" w:rsidR="00761DC8" w:rsidRPr="002F7738" w:rsidRDefault="00761DC8"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4FF994A2" w14:textId="77777777" w:rsidR="00761DC8" w:rsidRPr="002F7738" w:rsidRDefault="00761DC8" w:rsidP="002F7738">
            <w:pPr>
              <w:rPr>
                <w:rFonts w:ascii="Arial" w:hAnsi="Arial" w:cs="Arial"/>
                <w:sz w:val="16"/>
                <w:szCs w:val="16"/>
              </w:rPr>
            </w:pPr>
            <w:r w:rsidRPr="002F7738">
              <w:rPr>
                <w:rFonts w:ascii="Arial" w:hAnsi="Arial" w:cs="Arial"/>
                <w:sz w:val="16"/>
                <w:szCs w:val="16"/>
              </w:rPr>
              <w:t>Non esistono postazioni mobili o impiego di supporti dati rimuovibili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4C7FCBE" w14:textId="77777777" w:rsidR="00761DC8" w:rsidRPr="002F7738" w:rsidRDefault="00761DC8"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737E275" w14:textId="77777777" w:rsidR="00761DC8" w:rsidRPr="002F7738" w:rsidRDefault="00761DC8" w:rsidP="002F7738">
            <w:pPr>
              <w:jc w:val="right"/>
              <w:rPr>
                <w:rFonts w:ascii="Arial" w:hAnsi="Arial" w:cs="Arial"/>
                <w:sz w:val="16"/>
                <w:szCs w:val="16"/>
              </w:rPr>
            </w:pPr>
            <w:r>
              <w:rPr>
                <w:rFonts w:ascii="Arial" w:hAnsi="Arial" w:cs="Arial"/>
                <w:sz w:val="16"/>
                <w:szCs w:val="16"/>
              </w:rPr>
              <w:t>17,4%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78FC0" w14:textId="77777777" w:rsidR="00761DC8" w:rsidRPr="002F7738" w:rsidRDefault="00761DC8" w:rsidP="002F7738">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5528C4B" w14:textId="77777777" w:rsidR="00761DC8" w:rsidRPr="002F7738" w:rsidRDefault="00761DC8" w:rsidP="002F7738">
            <w:pPr>
              <w:jc w:val="right"/>
              <w:rPr>
                <w:rFonts w:ascii="Arial" w:hAnsi="Arial" w:cs="Arial"/>
                <w:sz w:val="16"/>
                <w:szCs w:val="16"/>
              </w:rPr>
            </w:pPr>
            <w:r>
              <w:rPr>
                <w:rFonts w:ascii="Arial" w:hAnsi="Arial" w:cs="Arial"/>
                <w:sz w:val="16"/>
                <w:szCs w:val="16"/>
              </w:rPr>
              <w:t>17,4%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D0763" w14:textId="77777777" w:rsidR="00761DC8" w:rsidRPr="002F7738" w:rsidRDefault="00761DC8" w:rsidP="002F7738">
            <w:pPr>
              <w:jc w:val="right"/>
              <w:rPr>
                <w:rFonts w:ascii="Arial" w:hAnsi="Arial" w:cs="Arial"/>
                <w:sz w:val="16"/>
                <w:szCs w:val="16"/>
              </w:rPr>
            </w:pPr>
            <w:r>
              <w:rPr>
                <w:rFonts w:ascii="Arial" w:hAnsi="Arial" w:cs="Arial"/>
                <w:sz w:val="16"/>
                <w:szCs w:val="16"/>
              </w:rPr>
              <w:t>1,3%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C7161C5" w14:textId="77777777" w:rsidR="00761DC8" w:rsidRPr="002F7738" w:rsidRDefault="00761DC8" w:rsidP="002F7738">
            <w:pPr>
              <w:jc w:val="right"/>
              <w:rPr>
                <w:rFonts w:ascii="Arial" w:hAnsi="Arial" w:cs="Arial"/>
                <w:sz w:val="16"/>
                <w:szCs w:val="16"/>
              </w:rPr>
            </w:pPr>
            <w:r>
              <w:rPr>
                <w:rFonts w:ascii="Arial" w:hAnsi="Arial" w:cs="Arial"/>
                <w:sz w:val="16"/>
                <w:szCs w:val="16"/>
              </w:rPr>
              <w:t>16,1%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4C07F55" w14:textId="77777777" w:rsidR="00761DC8" w:rsidRPr="002F7738" w:rsidRDefault="00761DC8" w:rsidP="002F7738">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7E1C5A2" w14:textId="77777777" w:rsidR="00761DC8" w:rsidRPr="002F7738" w:rsidRDefault="00761DC8" w:rsidP="002F7738">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B67A51A" w14:textId="77777777" w:rsidR="00761DC8" w:rsidRPr="002F7738" w:rsidRDefault="00761DC8" w:rsidP="002F7738">
            <w:pPr>
              <w:jc w:val="right"/>
              <w:rPr>
                <w:rFonts w:ascii="Arial" w:hAnsi="Arial" w:cs="Arial"/>
                <w:sz w:val="16"/>
                <w:szCs w:val="16"/>
              </w:rPr>
            </w:pPr>
            <w:r>
              <w:rPr>
                <w:rFonts w:ascii="Arial" w:hAnsi="Arial" w:cs="Arial"/>
                <w:sz w:val="16"/>
                <w:szCs w:val="16"/>
              </w:rPr>
              <w:t>9</w:t>
            </w:r>
          </w:p>
        </w:tc>
      </w:tr>
      <w:tr w:rsidR="00761DC8" w:rsidRPr="002F7738" w14:paraId="25399285"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84037" w14:textId="77777777" w:rsidR="00761DC8" w:rsidRPr="002F7738" w:rsidRDefault="00761DC8"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68D459FE" w14:textId="77777777" w:rsidR="00761DC8" w:rsidRPr="002F7738" w:rsidRDefault="00761DC8" w:rsidP="002F7738">
            <w:pPr>
              <w:rPr>
                <w:rFonts w:ascii="Arial" w:hAnsi="Arial" w:cs="Arial"/>
                <w:sz w:val="16"/>
                <w:szCs w:val="16"/>
              </w:rPr>
            </w:pPr>
            <w:proofErr w:type="spellStart"/>
            <w:r w:rsidRPr="002F7738">
              <w:rPr>
                <w:rFonts w:ascii="Arial" w:hAnsi="Arial" w:cs="Arial"/>
                <w:sz w:val="16"/>
                <w:szCs w:val="16"/>
              </w:rPr>
              <w:t>N.R</w:t>
            </w:r>
            <w:proofErr w:type="spellEnd"/>
            <w:r w:rsidRPr="002F7738">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358D4136" w14:textId="77777777" w:rsidR="00761DC8" w:rsidRPr="002F7738" w:rsidRDefault="00761DC8"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0B8997" w14:textId="77777777" w:rsidR="00761DC8" w:rsidRPr="002F7738" w:rsidRDefault="00761DC8" w:rsidP="002F7738">
            <w:pPr>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A1895" w14:textId="77777777" w:rsidR="00761DC8" w:rsidRPr="002F7738" w:rsidRDefault="00761DC8" w:rsidP="002F7738">
            <w:pPr>
              <w:jc w:val="right"/>
              <w:rPr>
                <w:rFonts w:ascii="Arial" w:hAnsi="Arial" w:cs="Arial"/>
                <w:sz w:val="16"/>
                <w:szCs w:val="16"/>
              </w:rPr>
            </w:pPr>
            <w:r>
              <w:rPr>
                <w:rFonts w:ascii="Arial" w:hAnsi="Arial" w:cs="Arial"/>
                <w:sz w:val="16"/>
                <w:szCs w:val="16"/>
              </w:rPr>
              <w:t>-10,9%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87DE4D7" w14:textId="77777777" w:rsidR="00761DC8" w:rsidRPr="002F7738" w:rsidRDefault="00761DC8" w:rsidP="002F7738">
            <w:pPr>
              <w:jc w:val="right"/>
              <w:rPr>
                <w:rFonts w:ascii="Arial" w:hAnsi="Arial" w:cs="Arial"/>
                <w:sz w:val="16"/>
                <w:szCs w:val="16"/>
              </w:rPr>
            </w:pPr>
            <w:r>
              <w:rPr>
                <w:rFonts w:ascii="Arial" w:hAnsi="Arial" w:cs="Arial"/>
                <w:sz w:val="16"/>
                <w:szCs w:val="16"/>
              </w:rPr>
              <w:t>26,1%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10EB5" w14:textId="77777777" w:rsidR="00761DC8" w:rsidRPr="002F7738" w:rsidRDefault="00761DC8" w:rsidP="002F7738">
            <w:pPr>
              <w:jc w:val="right"/>
              <w:rPr>
                <w:rFonts w:ascii="Arial" w:hAnsi="Arial" w:cs="Arial"/>
                <w:sz w:val="16"/>
                <w:szCs w:val="16"/>
              </w:rPr>
            </w:pPr>
            <w:r>
              <w:rPr>
                <w:rFonts w:ascii="Arial" w:hAnsi="Arial" w:cs="Arial"/>
                <w:sz w:val="16"/>
                <w:szCs w:val="16"/>
              </w:rPr>
              <w:t>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95E004E" w14:textId="77777777" w:rsidR="00761DC8" w:rsidRPr="002F7738" w:rsidRDefault="00761DC8" w:rsidP="002F7738">
            <w:pPr>
              <w:jc w:val="right"/>
              <w:rPr>
                <w:rFonts w:ascii="Arial" w:hAnsi="Arial" w:cs="Arial"/>
                <w:sz w:val="16"/>
                <w:szCs w:val="16"/>
              </w:rPr>
            </w:pPr>
            <w:r>
              <w:rPr>
                <w:rFonts w:ascii="Arial" w:hAnsi="Arial" w:cs="Arial"/>
                <w:sz w:val="16"/>
                <w:szCs w:val="16"/>
              </w:rPr>
              <w:t>23,2%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63EA647" w14:textId="77777777" w:rsidR="00761DC8" w:rsidRPr="002F7738" w:rsidRDefault="00761DC8" w:rsidP="002F7738">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C7DA186" w14:textId="77777777" w:rsidR="00761DC8" w:rsidRPr="002F7738" w:rsidRDefault="00761DC8" w:rsidP="002F7738">
            <w:pPr>
              <w:jc w:val="right"/>
              <w:rPr>
                <w:rFonts w:ascii="Arial" w:hAnsi="Arial" w:cs="Arial"/>
                <w:sz w:val="16"/>
                <w:szCs w:val="16"/>
              </w:rPr>
            </w:pPr>
            <w:r>
              <w:rPr>
                <w:rFonts w:ascii="Arial" w:hAnsi="Arial" w:cs="Arial"/>
                <w:sz w:val="16"/>
                <w:szCs w:val="16"/>
              </w:rPr>
              <w:t>12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AAA6034" w14:textId="77777777" w:rsidR="00761DC8" w:rsidRPr="002F7738" w:rsidRDefault="00761DC8" w:rsidP="002F7738">
            <w:pPr>
              <w:jc w:val="right"/>
              <w:rPr>
                <w:rFonts w:ascii="Arial" w:hAnsi="Arial" w:cs="Arial"/>
                <w:sz w:val="16"/>
                <w:szCs w:val="16"/>
              </w:rPr>
            </w:pPr>
            <w:r>
              <w:rPr>
                <w:rFonts w:ascii="Arial" w:hAnsi="Arial" w:cs="Arial"/>
                <w:sz w:val="16"/>
                <w:szCs w:val="16"/>
              </w:rPr>
              <w:t>13</w:t>
            </w:r>
          </w:p>
        </w:tc>
      </w:tr>
      <w:tr w:rsidR="00761DC8" w:rsidRPr="002F7738" w14:paraId="42F315D7"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CB6B3D0" w14:textId="77777777" w:rsidR="00761DC8" w:rsidRPr="002F7738" w:rsidRDefault="00761DC8"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781CEE94" w14:textId="77777777" w:rsidR="00761DC8" w:rsidRPr="002F7738" w:rsidRDefault="00761DC8"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08F99091" w14:textId="77777777" w:rsidR="00761DC8" w:rsidRPr="002F7738" w:rsidRDefault="00761DC8"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92BB442" w14:textId="77777777" w:rsidR="00761DC8" w:rsidRPr="002F7738" w:rsidRDefault="00761DC8"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4CAF40E9" w14:textId="77777777" w:rsidR="00761DC8" w:rsidRPr="002F7738" w:rsidRDefault="00761DC8"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7A5A0AED" w14:textId="77777777" w:rsidR="00761DC8" w:rsidRPr="002F7738" w:rsidRDefault="00761DC8"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6B620F98" w14:textId="77777777" w:rsidR="00761DC8" w:rsidRPr="002F7738" w:rsidRDefault="00761DC8"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BFD30D5" w14:textId="77777777" w:rsidR="00761DC8" w:rsidRPr="002F7738" w:rsidRDefault="00761DC8"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2B472389" w14:textId="77777777" w:rsidR="00761DC8" w:rsidRPr="002F7738" w:rsidRDefault="00761DC8"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32B1589" w14:textId="77777777" w:rsidR="00761DC8" w:rsidRPr="002F7738" w:rsidRDefault="00761DC8"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06E60FA6" w14:textId="77777777" w:rsidR="00761DC8" w:rsidRPr="002F7738" w:rsidRDefault="00761DC8" w:rsidP="002F7738">
            <w:pPr>
              <w:jc w:val="right"/>
              <w:rPr>
                <w:rFonts w:ascii="Arial" w:hAnsi="Arial" w:cs="Arial"/>
                <w:b/>
                <w:bCs/>
                <w:sz w:val="16"/>
                <w:szCs w:val="16"/>
              </w:rPr>
            </w:pPr>
            <w:r>
              <w:rPr>
                <w:rFonts w:ascii="Arial" w:hAnsi="Arial" w:cs="Arial"/>
                <w:b/>
                <w:bCs/>
                <w:sz w:val="16"/>
                <w:szCs w:val="16"/>
              </w:rPr>
              <w:t>56</w:t>
            </w:r>
          </w:p>
        </w:tc>
      </w:tr>
      <w:tr w:rsidR="004E15A9" w:rsidRPr="002F7738" w14:paraId="6004627C"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299BE56"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5F27ABED"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0FFB9645"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41C08027"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11011CA8"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72B50D41"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26CA679B"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DF57BDA"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D9D2C2C"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1B43C85"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A829E6B"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39C51706"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343134E"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1.8</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5F484C29" w14:textId="77777777" w:rsidR="00DB6224" w:rsidRPr="002F7738" w:rsidRDefault="00DB6224" w:rsidP="00AF5C7A">
            <w:pPr>
              <w:pStyle w:val="Domanda0"/>
              <w:rPr>
                <w:sz w:val="16"/>
                <w:szCs w:val="16"/>
              </w:rPr>
            </w:pPr>
            <w:r w:rsidRPr="002F7738">
              <w:t xml:space="preserve">Sono state definite ed adottate tecnologie e procedure per il backup centralizzato ? </w:t>
            </w:r>
          </w:p>
        </w:tc>
        <w:tc>
          <w:tcPr>
            <w:tcW w:w="541" w:type="dxa"/>
            <w:tcBorders>
              <w:top w:val="single" w:sz="8" w:space="0" w:color="auto"/>
              <w:left w:val="nil"/>
              <w:bottom w:val="single" w:sz="4" w:space="0" w:color="auto"/>
              <w:right w:val="single" w:sz="4" w:space="0" w:color="auto"/>
            </w:tcBorders>
            <w:shd w:val="clear" w:color="auto" w:fill="auto"/>
            <w:noWrap/>
            <w:hideMark/>
          </w:tcPr>
          <w:p w14:paraId="739E9CE7" w14:textId="77777777" w:rsidR="00DB6224" w:rsidRPr="002F7738" w:rsidRDefault="00DB6224" w:rsidP="00AF5C7A">
            <w:pPr>
              <w:pStyle w:val="Punteggio"/>
              <w:rPr>
                <w:sz w:val="16"/>
                <w:szCs w:val="16"/>
              </w:rPr>
            </w:pPr>
            <w:r w:rsidRPr="00A57B63">
              <w:t>8,96</w:t>
            </w:r>
          </w:p>
        </w:tc>
        <w:tc>
          <w:tcPr>
            <w:tcW w:w="541" w:type="dxa"/>
            <w:tcBorders>
              <w:top w:val="single" w:sz="8" w:space="0" w:color="auto"/>
              <w:left w:val="nil"/>
              <w:bottom w:val="single" w:sz="4" w:space="0" w:color="auto"/>
              <w:right w:val="single" w:sz="4" w:space="0" w:color="auto"/>
            </w:tcBorders>
            <w:shd w:val="clear" w:color="auto" w:fill="auto"/>
            <w:noWrap/>
            <w:hideMark/>
          </w:tcPr>
          <w:p w14:paraId="26F64C38" w14:textId="77777777" w:rsidR="00DB6224" w:rsidRPr="002F7738" w:rsidRDefault="00DB6224" w:rsidP="00AF5C7A">
            <w:pPr>
              <w:pStyle w:val="Punteggio"/>
              <w:rPr>
                <w:sz w:val="16"/>
                <w:szCs w:val="16"/>
              </w:rPr>
            </w:pPr>
            <w:r w:rsidRPr="00A57B63">
              <w:t>8,04</w:t>
            </w:r>
          </w:p>
        </w:tc>
        <w:tc>
          <w:tcPr>
            <w:tcW w:w="541" w:type="dxa"/>
            <w:tcBorders>
              <w:top w:val="single" w:sz="8" w:space="0" w:color="auto"/>
              <w:left w:val="nil"/>
              <w:bottom w:val="single" w:sz="4" w:space="0" w:color="auto"/>
              <w:right w:val="single" w:sz="8" w:space="0" w:color="auto"/>
            </w:tcBorders>
            <w:shd w:val="clear" w:color="auto" w:fill="auto"/>
            <w:noWrap/>
            <w:hideMark/>
          </w:tcPr>
          <w:p w14:paraId="51D6D563" w14:textId="77777777" w:rsidR="00DB6224" w:rsidRPr="002F7738" w:rsidRDefault="00DB6224" w:rsidP="00AF5C7A">
            <w:pPr>
              <w:pStyle w:val="Punteggio"/>
              <w:rPr>
                <w:sz w:val="16"/>
                <w:szCs w:val="16"/>
              </w:rPr>
            </w:pPr>
            <w:r w:rsidRPr="00A57B63">
              <w:t>7,64</w:t>
            </w:r>
          </w:p>
        </w:tc>
      </w:tr>
      <w:tr w:rsidR="00233A0A" w:rsidRPr="002F7738" w14:paraId="5895A096"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591115C6"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F7D298A" w14:textId="77777777" w:rsidR="00233A0A" w:rsidRPr="002F7738" w:rsidRDefault="00233A0A"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7FAF8073"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ADFBC95" w14:textId="77777777" w:rsidR="00233A0A" w:rsidRPr="002F7738" w:rsidRDefault="00233A0A" w:rsidP="002F7738">
            <w:pPr>
              <w:jc w:val="right"/>
              <w:rPr>
                <w:rFonts w:ascii="Arial" w:hAnsi="Arial" w:cs="Arial"/>
                <w:sz w:val="16"/>
                <w:szCs w:val="16"/>
              </w:rPr>
            </w:pPr>
            <w:r>
              <w:rPr>
                <w:rFonts w:ascii="Arial" w:hAnsi="Arial" w:cs="Arial"/>
                <w:sz w:val="16"/>
                <w:szCs w:val="16"/>
              </w:rPr>
              <w:t>95,7%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25CE5" w14:textId="77777777" w:rsidR="00233A0A" w:rsidRPr="002F7738" w:rsidRDefault="00233A0A" w:rsidP="002F7738">
            <w:pPr>
              <w:jc w:val="right"/>
              <w:rPr>
                <w:rFonts w:ascii="Arial" w:hAnsi="Arial" w:cs="Arial"/>
                <w:sz w:val="16"/>
                <w:szCs w:val="16"/>
              </w:rPr>
            </w:pPr>
            <w:r>
              <w:rPr>
                <w:rFonts w:ascii="Arial" w:hAnsi="Arial" w:cs="Arial"/>
                <w:sz w:val="16"/>
                <w:szCs w:val="16"/>
              </w:rPr>
              <w:t>10,9%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6C2A2F2" w14:textId="77777777" w:rsidR="00233A0A" w:rsidRPr="002F7738" w:rsidRDefault="00233A0A" w:rsidP="002F7738">
            <w:pPr>
              <w:jc w:val="right"/>
              <w:rPr>
                <w:rFonts w:ascii="Arial" w:hAnsi="Arial" w:cs="Arial"/>
                <w:sz w:val="16"/>
                <w:szCs w:val="16"/>
              </w:rPr>
            </w:pPr>
            <w:r>
              <w:rPr>
                <w:rFonts w:ascii="Arial" w:hAnsi="Arial" w:cs="Arial"/>
                <w:sz w:val="16"/>
                <w:szCs w:val="16"/>
              </w:rPr>
              <w:t>84,8%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EB05" w14:textId="77777777" w:rsidR="00233A0A" w:rsidRPr="002F7738" w:rsidRDefault="00233A0A" w:rsidP="002F7738">
            <w:pPr>
              <w:jc w:val="right"/>
              <w:rPr>
                <w:rFonts w:ascii="Arial" w:hAnsi="Arial" w:cs="Arial"/>
                <w:sz w:val="16"/>
                <w:szCs w:val="16"/>
              </w:rPr>
            </w:pPr>
            <w:r>
              <w:rPr>
                <w:rFonts w:ascii="Arial" w:hAnsi="Arial" w:cs="Arial"/>
                <w:sz w:val="16"/>
                <w:szCs w:val="16"/>
              </w:rPr>
              <w:t>2,6%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2D1CEC5" w14:textId="77777777" w:rsidR="00233A0A" w:rsidRPr="002F7738" w:rsidRDefault="00233A0A" w:rsidP="002F7738">
            <w:pPr>
              <w:jc w:val="right"/>
              <w:rPr>
                <w:rFonts w:ascii="Arial" w:hAnsi="Arial" w:cs="Arial"/>
                <w:sz w:val="16"/>
                <w:szCs w:val="16"/>
              </w:rPr>
            </w:pPr>
            <w:r>
              <w:rPr>
                <w:rFonts w:ascii="Arial" w:hAnsi="Arial" w:cs="Arial"/>
                <w:sz w:val="16"/>
                <w:szCs w:val="16"/>
              </w:rPr>
              <w:t>82,1%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5F63F00" w14:textId="77777777" w:rsidR="00233A0A" w:rsidRPr="002F7738" w:rsidRDefault="00233A0A" w:rsidP="002F7738">
            <w:pPr>
              <w:jc w:val="right"/>
              <w:rPr>
                <w:rFonts w:ascii="Arial" w:hAnsi="Arial" w:cs="Arial"/>
                <w:sz w:val="16"/>
                <w:szCs w:val="16"/>
              </w:rPr>
            </w:pPr>
            <w:r>
              <w:rPr>
                <w:rFonts w:ascii="Arial" w:hAnsi="Arial" w:cs="Arial"/>
                <w:sz w:val="16"/>
                <w:szCs w:val="16"/>
              </w:rPr>
              <w:t>44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2DB97E6" w14:textId="77777777" w:rsidR="00233A0A" w:rsidRPr="002F7738" w:rsidRDefault="00233A0A" w:rsidP="002F7738">
            <w:pPr>
              <w:jc w:val="right"/>
              <w:rPr>
                <w:rFonts w:ascii="Arial" w:hAnsi="Arial" w:cs="Arial"/>
                <w:sz w:val="16"/>
                <w:szCs w:val="16"/>
              </w:rPr>
            </w:pPr>
            <w:r>
              <w:rPr>
                <w:rFonts w:ascii="Arial" w:hAnsi="Arial" w:cs="Arial"/>
                <w:sz w:val="16"/>
                <w:szCs w:val="16"/>
              </w:rPr>
              <w:t>39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D5F3589" w14:textId="77777777" w:rsidR="00233A0A" w:rsidRPr="002F7738" w:rsidRDefault="00233A0A" w:rsidP="002F7738">
            <w:pPr>
              <w:jc w:val="right"/>
              <w:rPr>
                <w:rFonts w:ascii="Arial" w:hAnsi="Arial" w:cs="Arial"/>
                <w:sz w:val="16"/>
                <w:szCs w:val="16"/>
              </w:rPr>
            </w:pPr>
            <w:r>
              <w:rPr>
                <w:rFonts w:ascii="Arial" w:hAnsi="Arial" w:cs="Arial"/>
                <w:sz w:val="16"/>
                <w:szCs w:val="16"/>
              </w:rPr>
              <w:t>46</w:t>
            </w:r>
          </w:p>
        </w:tc>
      </w:tr>
      <w:tr w:rsidR="00233A0A" w:rsidRPr="002F7738" w14:paraId="79E18665"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3E6FD5"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19553A50" w14:textId="77777777" w:rsidR="00233A0A" w:rsidRPr="002F7738" w:rsidRDefault="00233A0A"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75AAD352"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579DCD6" w14:textId="77777777" w:rsidR="00233A0A" w:rsidRPr="002F7738" w:rsidRDefault="00233A0A"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9D4E3" w14:textId="77777777" w:rsidR="00233A0A" w:rsidRPr="002F7738" w:rsidRDefault="00233A0A" w:rsidP="002F7738">
            <w:pPr>
              <w:jc w:val="right"/>
              <w:rPr>
                <w:rFonts w:ascii="Arial" w:hAnsi="Arial" w:cs="Arial"/>
                <w:sz w:val="16"/>
                <w:szCs w:val="16"/>
              </w:rPr>
            </w:pPr>
            <w:r>
              <w:rPr>
                <w:rFonts w:ascii="Arial" w:hAnsi="Arial" w:cs="Arial"/>
                <w:sz w:val="16"/>
                <w:szCs w:val="16"/>
              </w:rPr>
              <w:t>-4,3%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D08C575" w14:textId="77777777" w:rsidR="00233A0A" w:rsidRPr="002F7738" w:rsidRDefault="00233A0A" w:rsidP="002F7738">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BEDCD" w14:textId="77777777" w:rsidR="00233A0A" w:rsidRPr="002F7738" w:rsidRDefault="00233A0A" w:rsidP="002F7738">
            <w:pPr>
              <w:jc w:val="right"/>
              <w:rPr>
                <w:rFonts w:ascii="Arial" w:hAnsi="Arial" w:cs="Arial"/>
                <w:sz w:val="16"/>
                <w:szCs w:val="16"/>
              </w:rPr>
            </w:pPr>
            <w:r>
              <w:rPr>
                <w:rFonts w:ascii="Arial" w:hAnsi="Arial" w:cs="Arial"/>
                <w:sz w:val="16"/>
                <w:szCs w:val="16"/>
              </w:rPr>
              <w:t>1,2%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72E9236" w14:textId="77777777" w:rsidR="00233A0A" w:rsidRPr="002F7738" w:rsidRDefault="00233A0A" w:rsidP="002F7738">
            <w:pPr>
              <w:jc w:val="right"/>
              <w:rPr>
                <w:rFonts w:ascii="Arial" w:hAnsi="Arial" w:cs="Arial"/>
                <w:sz w:val="16"/>
                <w:szCs w:val="16"/>
              </w:rPr>
            </w:pPr>
            <w:r>
              <w:rPr>
                <w:rFonts w:ascii="Arial" w:hAnsi="Arial" w:cs="Arial"/>
                <w:sz w:val="16"/>
                <w:szCs w:val="16"/>
              </w:rPr>
              <w:t>5,4%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0ABF90F" w14:textId="77777777" w:rsidR="00233A0A" w:rsidRPr="002F7738" w:rsidRDefault="00233A0A"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07E8D50" w14:textId="77777777" w:rsidR="00233A0A" w:rsidRPr="002F7738" w:rsidRDefault="00233A0A"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200203D" w14:textId="77777777" w:rsidR="00233A0A" w:rsidRPr="002F7738" w:rsidRDefault="00233A0A" w:rsidP="002F7738">
            <w:pPr>
              <w:jc w:val="right"/>
              <w:rPr>
                <w:rFonts w:ascii="Arial" w:hAnsi="Arial" w:cs="Arial"/>
                <w:sz w:val="16"/>
                <w:szCs w:val="16"/>
              </w:rPr>
            </w:pPr>
            <w:r>
              <w:rPr>
                <w:rFonts w:ascii="Arial" w:hAnsi="Arial" w:cs="Arial"/>
                <w:sz w:val="16"/>
                <w:szCs w:val="16"/>
              </w:rPr>
              <w:t>3</w:t>
            </w:r>
          </w:p>
        </w:tc>
      </w:tr>
      <w:tr w:rsidR="00233A0A" w:rsidRPr="002F7738" w14:paraId="68512AA7"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EDC068"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4AFB4F64" w14:textId="77777777" w:rsidR="00233A0A" w:rsidRPr="002F7738" w:rsidRDefault="00233A0A"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621819A"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E75B55A" w14:textId="77777777" w:rsidR="00233A0A" w:rsidRPr="002F7738" w:rsidRDefault="00233A0A"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B37AE" w14:textId="77777777" w:rsidR="00233A0A" w:rsidRPr="002F7738" w:rsidRDefault="00233A0A"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D53DCF7" w14:textId="77777777" w:rsidR="00233A0A" w:rsidRPr="002F7738" w:rsidRDefault="00233A0A" w:rsidP="002F7738">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09F88" w14:textId="77777777" w:rsidR="00233A0A" w:rsidRPr="002F7738" w:rsidRDefault="00233A0A" w:rsidP="002F7738">
            <w:pPr>
              <w:jc w:val="right"/>
              <w:rPr>
                <w:rFonts w:ascii="Arial" w:hAnsi="Arial" w:cs="Arial"/>
                <w:sz w:val="16"/>
                <w:szCs w:val="16"/>
              </w:rPr>
            </w:pPr>
            <w:r>
              <w:rPr>
                <w:rFonts w:ascii="Arial" w:hAnsi="Arial" w:cs="Arial"/>
                <w:sz w:val="16"/>
                <w:szCs w:val="16"/>
              </w:rPr>
              <w:t>-3,8%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1052043" w14:textId="77777777" w:rsidR="00233A0A" w:rsidRPr="002F7738" w:rsidRDefault="00233A0A" w:rsidP="002F7738">
            <w:pPr>
              <w:jc w:val="right"/>
              <w:rPr>
                <w:rFonts w:ascii="Arial" w:hAnsi="Arial" w:cs="Arial"/>
                <w:sz w:val="16"/>
                <w:szCs w:val="16"/>
              </w:rPr>
            </w:pPr>
            <w:r>
              <w:rPr>
                <w:rFonts w:ascii="Arial" w:hAnsi="Arial" w:cs="Arial"/>
                <w:sz w:val="16"/>
                <w:szCs w:val="16"/>
              </w:rPr>
              <w:t>12,5%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CB38DD9" w14:textId="77777777" w:rsidR="00233A0A" w:rsidRPr="002F7738" w:rsidRDefault="00233A0A"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F5579B3" w14:textId="77777777" w:rsidR="00233A0A" w:rsidRPr="002F7738" w:rsidRDefault="00233A0A"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D2AA6E2" w14:textId="77777777" w:rsidR="00233A0A" w:rsidRPr="002F7738" w:rsidRDefault="00233A0A" w:rsidP="002F7738">
            <w:pPr>
              <w:jc w:val="right"/>
              <w:rPr>
                <w:rFonts w:ascii="Arial" w:hAnsi="Arial" w:cs="Arial"/>
                <w:sz w:val="16"/>
                <w:szCs w:val="16"/>
              </w:rPr>
            </w:pPr>
            <w:r>
              <w:rPr>
                <w:rFonts w:ascii="Arial" w:hAnsi="Arial" w:cs="Arial"/>
                <w:sz w:val="16"/>
                <w:szCs w:val="16"/>
              </w:rPr>
              <w:t>7</w:t>
            </w:r>
          </w:p>
        </w:tc>
      </w:tr>
      <w:tr w:rsidR="00233A0A" w:rsidRPr="002F7738" w14:paraId="07C5CCF4"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CDE40EE"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456DB264"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C618E8E"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A6AA76"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45E658A5"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0E37B5F"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2200C5A7"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2AB5EDA"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3629A1A"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8BEA72C"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52000A7"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56</w:t>
            </w:r>
          </w:p>
        </w:tc>
      </w:tr>
      <w:tr w:rsidR="004E15A9" w:rsidRPr="002F7738" w14:paraId="19786925" w14:textId="77777777" w:rsidTr="00AA08FA">
        <w:trPr>
          <w:trHeight w:val="255"/>
        </w:trPr>
        <w:tc>
          <w:tcPr>
            <w:tcW w:w="1008"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546EA7" w14:textId="77777777" w:rsidR="004E15A9" w:rsidRPr="002F7738" w:rsidRDefault="004E15A9"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w:t>
            </w:r>
            <w:proofErr w:type="spellStart"/>
            <w:r w:rsidRPr="002F7738">
              <w:rPr>
                <w:rFonts w:ascii="Arial" w:hAnsi="Arial" w:cs="Arial"/>
                <w:sz w:val="20"/>
                <w:szCs w:val="20"/>
              </w:rPr>
              <w:t>1.8a</w:t>
            </w:r>
            <w:proofErr w:type="spellEnd"/>
          </w:p>
          <w:p w14:paraId="2425D77C"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6991" w:type="dxa"/>
            <w:gridSpan w:val="7"/>
            <w:tcBorders>
              <w:top w:val="single" w:sz="4" w:space="0" w:color="auto"/>
              <w:left w:val="nil"/>
              <w:bottom w:val="single" w:sz="4" w:space="0" w:color="auto"/>
              <w:right w:val="single" w:sz="4" w:space="0" w:color="auto"/>
            </w:tcBorders>
            <w:shd w:val="clear" w:color="auto" w:fill="auto"/>
            <w:noWrap/>
            <w:vAlign w:val="center"/>
          </w:tcPr>
          <w:p w14:paraId="5AC86937" w14:textId="77777777" w:rsidR="004E15A9" w:rsidRPr="002F7738" w:rsidRDefault="004E15A9" w:rsidP="00AF5C7A">
            <w:pPr>
              <w:pStyle w:val="Domanda0"/>
              <w:rPr>
                <w:sz w:val="16"/>
                <w:szCs w:val="16"/>
              </w:rPr>
            </w:pPr>
            <w:r w:rsidRPr="002F7738">
              <w:t>Se si effettuano regolarmente backup dei sistemi, i supporti usati per il backup vengono custoditi in un locale diverso dalla sala macchine o in un armadio ignifugo?</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55795386" w14:textId="77777777" w:rsidR="004E15A9" w:rsidRPr="002F7738" w:rsidRDefault="004E15A9" w:rsidP="0035451C">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2A860EC7" w14:textId="77777777" w:rsidR="004E15A9" w:rsidRPr="002F7738" w:rsidRDefault="004E15A9" w:rsidP="0035451C">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73F1ACA0" w14:textId="77777777" w:rsidR="004E15A9" w:rsidRPr="002F7738" w:rsidRDefault="004E15A9" w:rsidP="0035451C">
            <w:pPr>
              <w:jc w:val="right"/>
              <w:rPr>
                <w:rFonts w:ascii="Arial" w:hAnsi="Arial" w:cs="Arial"/>
                <w:sz w:val="16"/>
                <w:szCs w:val="16"/>
              </w:rPr>
            </w:pPr>
          </w:p>
        </w:tc>
      </w:tr>
      <w:tr w:rsidR="00233A0A" w:rsidRPr="002F7738" w14:paraId="727F3604"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B665D06"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610B8BF0" w14:textId="77777777" w:rsidR="00233A0A" w:rsidRPr="002F7738" w:rsidRDefault="00233A0A"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3047173"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C80F489" w14:textId="77777777" w:rsidR="00233A0A" w:rsidRPr="002F7738" w:rsidRDefault="00233A0A" w:rsidP="002F7738">
            <w:pPr>
              <w:jc w:val="right"/>
              <w:rPr>
                <w:rFonts w:ascii="Arial" w:hAnsi="Arial" w:cs="Arial"/>
                <w:sz w:val="16"/>
                <w:szCs w:val="16"/>
              </w:rPr>
            </w:pPr>
            <w:r>
              <w:rPr>
                <w:rFonts w:ascii="Arial" w:hAnsi="Arial" w:cs="Arial"/>
                <w:sz w:val="16"/>
                <w:szCs w:val="16"/>
              </w:rPr>
              <w:t>84,1%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089A" w14:textId="77777777" w:rsidR="00233A0A" w:rsidRPr="002F7738" w:rsidRDefault="00233A0A" w:rsidP="002F7738">
            <w:pPr>
              <w:jc w:val="right"/>
              <w:rPr>
                <w:rFonts w:ascii="Arial" w:hAnsi="Arial" w:cs="Arial"/>
                <w:sz w:val="16"/>
                <w:szCs w:val="16"/>
              </w:rPr>
            </w:pPr>
            <w:r>
              <w:rPr>
                <w:rFonts w:ascii="Arial" w:hAnsi="Arial" w:cs="Arial"/>
                <w:sz w:val="16"/>
                <w:szCs w:val="16"/>
              </w:rPr>
              <w:t>-3,1%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C80FE2C" w14:textId="77777777" w:rsidR="00233A0A" w:rsidRPr="002F7738" w:rsidRDefault="00233A0A" w:rsidP="002F7738">
            <w:pPr>
              <w:jc w:val="right"/>
              <w:rPr>
                <w:rFonts w:ascii="Arial" w:hAnsi="Arial" w:cs="Arial"/>
                <w:sz w:val="16"/>
                <w:szCs w:val="16"/>
              </w:rPr>
            </w:pPr>
            <w:r>
              <w:rPr>
                <w:rFonts w:ascii="Arial" w:hAnsi="Arial" w:cs="Arial"/>
                <w:sz w:val="16"/>
                <w:szCs w:val="16"/>
              </w:rPr>
              <w:t>87,2%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3ABFD" w14:textId="77777777" w:rsidR="00233A0A" w:rsidRPr="002F7738" w:rsidRDefault="00233A0A" w:rsidP="002F7738">
            <w:pPr>
              <w:jc w:val="right"/>
              <w:rPr>
                <w:rFonts w:ascii="Arial" w:hAnsi="Arial" w:cs="Arial"/>
                <w:sz w:val="16"/>
                <w:szCs w:val="16"/>
              </w:rPr>
            </w:pPr>
            <w:r>
              <w:rPr>
                <w:rFonts w:ascii="Arial" w:hAnsi="Arial" w:cs="Arial"/>
                <w:sz w:val="16"/>
                <w:szCs w:val="16"/>
              </w:rPr>
              <w:t>4,6%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109BFC1" w14:textId="77777777" w:rsidR="00233A0A" w:rsidRPr="002F7738" w:rsidRDefault="00233A0A" w:rsidP="002F7738">
            <w:pPr>
              <w:jc w:val="right"/>
              <w:rPr>
                <w:rFonts w:ascii="Arial" w:hAnsi="Arial" w:cs="Arial"/>
                <w:sz w:val="16"/>
                <w:szCs w:val="16"/>
              </w:rPr>
            </w:pPr>
            <w:r>
              <w:rPr>
                <w:rFonts w:ascii="Arial" w:hAnsi="Arial" w:cs="Arial"/>
                <w:sz w:val="16"/>
                <w:szCs w:val="16"/>
              </w:rPr>
              <w:t>82,6%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E0E4DD2" w14:textId="77777777" w:rsidR="00233A0A" w:rsidRPr="002F7738" w:rsidRDefault="00233A0A" w:rsidP="002F7738">
            <w:pPr>
              <w:jc w:val="right"/>
              <w:rPr>
                <w:rFonts w:ascii="Arial" w:hAnsi="Arial" w:cs="Arial"/>
                <w:sz w:val="16"/>
                <w:szCs w:val="16"/>
              </w:rPr>
            </w:pPr>
            <w:r>
              <w:rPr>
                <w:rFonts w:ascii="Arial" w:hAnsi="Arial" w:cs="Arial"/>
                <w:sz w:val="16"/>
                <w:szCs w:val="16"/>
              </w:rPr>
              <w:t>37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5CC2AC3" w14:textId="77777777" w:rsidR="00233A0A" w:rsidRPr="002F7738" w:rsidRDefault="00233A0A" w:rsidP="002F7738">
            <w:pPr>
              <w:jc w:val="right"/>
              <w:rPr>
                <w:rFonts w:ascii="Arial" w:hAnsi="Arial" w:cs="Arial"/>
                <w:sz w:val="16"/>
                <w:szCs w:val="16"/>
              </w:rPr>
            </w:pPr>
            <w:r>
              <w:rPr>
                <w:rFonts w:ascii="Arial" w:hAnsi="Arial" w:cs="Arial"/>
                <w:sz w:val="16"/>
                <w:szCs w:val="16"/>
              </w:rPr>
              <w:t>34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4913A88" w14:textId="77777777" w:rsidR="00233A0A" w:rsidRPr="002F7738" w:rsidRDefault="00233A0A" w:rsidP="002F7738">
            <w:pPr>
              <w:jc w:val="right"/>
              <w:rPr>
                <w:rFonts w:ascii="Arial" w:hAnsi="Arial" w:cs="Arial"/>
                <w:sz w:val="16"/>
                <w:szCs w:val="16"/>
              </w:rPr>
            </w:pPr>
            <w:r>
              <w:rPr>
                <w:rFonts w:ascii="Arial" w:hAnsi="Arial" w:cs="Arial"/>
                <w:sz w:val="16"/>
                <w:szCs w:val="16"/>
              </w:rPr>
              <w:t>38</w:t>
            </w:r>
          </w:p>
        </w:tc>
      </w:tr>
      <w:tr w:rsidR="00233A0A" w:rsidRPr="002F7738" w14:paraId="334B46E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4823A7"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B8C7C3D" w14:textId="77777777" w:rsidR="00233A0A" w:rsidRPr="002F7738" w:rsidRDefault="00233A0A"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786D6FA"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AF1EBBD" w14:textId="77777777" w:rsidR="00233A0A" w:rsidRPr="002F7738" w:rsidRDefault="00233A0A" w:rsidP="002F7738">
            <w:pPr>
              <w:jc w:val="right"/>
              <w:rPr>
                <w:rFonts w:ascii="Arial" w:hAnsi="Arial" w:cs="Arial"/>
                <w:sz w:val="16"/>
                <w:szCs w:val="16"/>
              </w:rPr>
            </w:pPr>
            <w:r>
              <w:rPr>
                <w:rFonts w:ascii="Arial" w:hAnsi="Arial" w:cs="Arial"/>
                <w:sz w:val="16"/>
                <w:szCs w:val="16"/>
              </w:rPr>
              <w:t>9,1%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EDB755" w14:textId="77777777" w:rsidR="00233A0A" w:rsidRPr="002F7738" w:rsidRDefault="00233A0A" w:rsidP="002F7738">
            <w:pPr>
              <w:jc w:val="right"/>
              <w:rPr>
                <w:rFonts w:ascii="Arial" w:hAnsi="Arial" w:cs="Arial"/>
                <w:sz w:val="16"/>
                <w:szCs w:val="16"/>
              </w:rPr>
            </w:pPr>
            <w:r>
              <w:rPr>
                <w:rFonts w:ascii="Arial" w:hAnsi="Arial" w:cs="Arial"/>
                <w:sz w:val="16"/>
                <w:szCs w:val="16"/>
              </w:rPr>
              <w:t>1,4%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39F1385" w14:textId="77777777" w:rsidR="00233A0A" w:rsidRPr="002F7738" w:rsidRDefault="00233A0A" w:rsidP="002F7738">
            <w:pPr>
              <w:jc w:val="right"/>
              <w:rPr>
                <w:rFonts w:ascii="Arial" w:hAnsi="Arial" w:cs="Arial"/>
                <w:sz w:val="16"/>
                <w:szCs w:val="16"/>
              </w:rPr>
            </w:pPr>
            <w:r>
              <w:rPr>
                <w:rFonts w:ascii="Arial" w:hAnsi="Arial" w:cs="Arial"/>
                <w:sz w:val="16"/>
                <w:szCs w:val="16"/>
              </w:rPr>
              <w:t>7,7%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C8E69" w14:textId="77777777" w:rsidR="00233A0A" w:rsidRPr="002F7738" w:rsidRDefault="00233A0A" w:rsidP="002F7738">
            <w:pPr>
              <w:jc w:val="right"/>
              <w:rPr>
                <w:rFonts w:ascii="Arial" w:hAnsi="Arial" w:cs="Arial"/>
                <w:sz w:val="16"/>
                <w:szCs w:val="16"/>
              </w:rPr>
            </w:pPr>
            <w:r>
              <w:rPr>
                <w:rFonts w:ascii="Arial" w:hAnsi="Arial" w:cs="Arial"/>
                <w:sz w:val="16"/>
                <w:szCs w:val="16"/>
              </w:rPr>
              <w:t>-5,4%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4B03BB8" w14:textId="77777777" w:rsidR="00233A0A" w:rsidRPr="002F7738" w:rsidRDefault="00233A0A" w:rsidP="002F7738">
            <w:pPr>
              <w:jc w:val="right"/>
              <w:rPr>
                <w:rFonts w:ascii="Arial" w:hAnsi="Arial" w:cs="Arial"/>
                <w:sz w:val="16"/>
                <w:szCs w:val="16"/>
              </w:rPr>
            </w:pPr>
            <w:r>
              <w:rPr>
                <w:rFonts w:ascii="Arial" w:hAnsi="Arial" w:cs="Arial"/>
                <w:sz w:val="16"/>
                <w:szCs w:val="16"/>
              </w:rPr>
              <w:t>13,0%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7EFD910" w14:textId="77777777" w:rsidR="00233A0A" w:rsidRPr="002F7738" w:rsidRDefault="00233A0A" w:rsidP="002F7738">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766FEC6" w14:textId="77777777" w:rsidR="00233A0A" w:rsidRPr="002F7738" w:rsidRDefault="00233A0A"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548C21A" w14:textId="77777777" w:rsidR="00233A0A" w:rsidRPr="002F7738" w:rsidRDefault="00233A0A" w:rsidP="002F7738">
            <w:pPr>
              <w:jc w:val="right"/>
              <w:rPr>
                <w:rFonts w:ascii="Arial" w:hAnsi="Arial" w:cs="Arial"/>
                <w:sz w:val="16"/>
                <w:szCs w:val="16"/>
              </w:rPr>
            </w:pPr>
            <w:r>
              <w:rPr>
                <w:rFonts w:ascii="Arial" w:hAnsi="Arial" w:cs="Arial"/>
                <w:sz w:val="16"/>
                <w:szCs w:val="16"/>
              </w:rPr>
              <w:t>6</w:t>
            </w:r>
          </w:p>
        </w:tc>
      </w:tr>
      <w:tr w:rsidR="00233A0A" w:rsidRPr="002F7738" w14:paraId="21C1F2BD"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EC9FA7"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35B5B44B" w14:textId="77777777" w:rsidR="00233A0A" w:rsidRPr="002F7738" w:rsidRDefault="00233A0A"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6D266EF"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0C38F74" w14:textId="77777777" w:rsidR="00233A0A" w:rsidRPr="002F7738" w:rsidRDefault="00233A0A" w:rsidP="002F7738">
            <w:pPr>
              <w:jc w:val="right"/>
              <w:rPr>
                <w:rFonts w:ascii="Arial" w:hAnsi="Arial" w:cs="Arial"/>
                <w:sz w:val="16"/>
                <w:szCs w:val="16"/>
              </w:rPr>
            </w:pPr>
            <w:r>
              <w:rPr>
                <w:rFonts w:ascii="Arial" w:hAnsi="Arial" w:cs="Arial"/>
                <w:sz w:val="16"/>
                <w:szCs w:val="16"/>
              </w:rPr>
              <w:t>6,8%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32A90" w14:textId="77777777" w:rsidR="00233A0A" w:rsidRPr="002F7738" w:rsidRDefault="00233A0A" w:rsidP="002F7738">
            <w:pPr>
              <w:jc w:val="right"/>
              <w:rPr>
                <w:rFonts w:ascii="Arial" w:hAnsi="Arial" w:cs="Arial"/>
                <w:sz w:val="16"/>
                <w:szCs w:val="16"/>
              </w:rPr>
            </w:pPr>
            <w:r>
              <w:rPr>
                <w:rFonts w:ascii="Arial" w:hAnsi="Arial" w:cs="Arial"/>
                <w:sz w:val="16"/>
                <w:szCs w:val="16"/>
              </w:rPr>
              <w:t>1,7%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C648C7C" w14:textId="77777777" w:rsidR="00233A0A" w:rsidRPr="002F7738" w:rsidRDefault="00233A0A" w:rsidP="002F7738">
            <w:pPr>
              <w:jc w:val="right"/>
              <w:rPr>
                <w:rFonts w:ascii="Arial" w:hAnsi="Arial" w:cs="Arial"/>
                <w:sz w:val="16"/>
                <w:szCs w:val="16"/>
              </w:rPr>
            </w:pPr>
            <w:r>
              <w:rPr>
                <w:rFonts w:ascii="Arial" w:hAnsi="Arial" w:cs="Arial"/>
                <w:sz w:val="16"/>
                <w:szCs w:val="16"/>
              </w:rPr>
              <w:t>5,1%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E5765" w14:textId="77777777" w:rsidR="00233A0A" w:rsidRPr="002F7738" w:rsidRDefault="00233A0A" w:rsidP="002F7738">
            <w:pPr>
              <w:jc w:val="right"/>
              <w:rPr>
                <w:rFonts w:ascii="Arial" w:hAnsi="Arial" w:cs="Arial"/>
                <w:sz w:val="16"/>
                <w:szCs w:val="16"/>
              </w:rPr>
            </w:pPr>
            <w:r>
              <w:rPr>
                <w:rFonts w:ascii="Arial" w:hAnsi="Arial" w:cs="Arial"/>
                <w:sz w:val="16"/>
                <w:szCs w:val="16"/>
              </w:rPr>
              <w:t>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C1BC28A" w14:textId="77777777" w:rsidR="00233A0A" w:rsidRPr="002F7738" w:rsidRDefault="00233A0A" w:rsidP="002F7738">
            <w:pPr>
              <w:jc w:val="right"/>
              <w:rPr>
                <w:rFonts w:ascii="Arial" w:hAnsi="Arial" w:cs="Arial"/>
                <w:sz w:val="16"/>
                <w:szCs w:val="16"/>
              </w:rPr>
            </w:pPr>
            <w:r>
              <w:rPr>
                <w:rFonts w:ascii="Arial" w:hAnsi="Arial" w:cs="Arial"/>
                <w:sz w:val="16"/>
                <w:szCs w:val="16"/>
              </w:rPr>
              <w:t>4,3%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00303EC" w14:textId="77777777" w:rsidR="00233A0A" w:rsidRPr="002F7738" w:rsidRDefault="00233A0A" w:rsidP="002F7738">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EBA3BC4" w14:textId="77777777" w:rsidR="00233A0A" w:rsidRPr="002F7738" w:rsidRDefault="00233A0A"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993AF89" w14:textId="77777777" w:rsidR="00233A0A" w:rsidRPr="002F7738" w:rsidRDefault="00233A0A" w:rsidP="002F7738">
            <w:pPr>
              <w:jc w:val="right"/>
              <w:rPr>
                <w:rFonts w:ascii="Arial" w:hAnsi="Arial" w:cs="Arial"/>
                <w:sz w:val="16"/>
                <w:szCs w:val="16"/>
              </w:rPr>
            </w:pPr>
            <w:r>
              <w:rPr>
                <w:rFonts w:ascii="Arial" w:hAnsi="Arial" w:cs="Arial"/>
                <w:sz w:val="16"/>
                <w:szCs w:val="16"/>
              </w:rPr>
              <w:t>2</w:t>
            </w:r>
          </w:p>
        </w:tc>
      </w:tr>
      <w:tr w:rsidR="00233A0A" w:rsidRPr="002F7738" w14:paraId="228B9EF5"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889F994"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50387017"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20310D95"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4E2BDD6"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599970C4"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E87E79E"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6ECD7F1F"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C92C9A9"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064F4CE9"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44</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2B464B6E"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39</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42C88B0F"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46</w:t>
            </w:r>
          </w:p>
        </w:tc>
      </w:tr>
      <w:tr w:rsidR="004E15A9" w:rsidRPr="002F7738" w14:paraId="41BE2EB3" w14:textId="77777777" w:rsidTr="00AA08FA">
        <w:trPr>
          <w:trHeight w:val="255"/>
        </w:trPr>
        <w:tc>
          <w:tcPr>
            <w:tcW w:w="1008"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15DF50B" w14:textId="77777777" w:rsidR="004E15A9" w:rsidRPr="002F7738" w:rsidRDefault="004E15A9" w:rsidP="002F7738">
            <w:pPr>
              <w:rPr>
                <w:rFonts w:ascii="Arial" w:hAnsi="Arial" w:cs="Arial"/>
                <w:sz w:val="20"/>
                <w:szCs w:val="20"/>
              </w:rPr>
            </w:pPr>
            <w:r w:rsidRPr="002F7738">
              <w:rPr>
                <w:rFonts w:ascii="Arial" w:hAnsi="Arial" w:cs="Arial"/>
                <w:sz w:val="20"/>
                <w:szCs w:val="20"/>
              </w:rPr>
              <w:t> </w:t>
            </w:r>
          </w:p>
        </w:tc>
        <w:tc>
          <w:tcPr>
            <w:tcW w:w="2976" w:type="dxa"/>
            <w:tcBorders>
              <w:top w:val="single" w:sz="8" w:space="0" w:color="auto"/>
              <w:left w:val="nil"/>
              <w:bottom w:val="single" w:sz="8" w:space="0" w:color="auto"/>
              <w:right w:val="single" w:sz="4" w:space="0" w:color="auto"/>
            </w:tcBorders>
            <w:shd w:val="clear" w:color="auto" w:fill="auto"/>
            <w:vAlign w:val="center"/>
            <w:hideMark/>
          </w:tcPr>
          <w:p w14:paraId="6C8E913E"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90" w:type="dxa"/>
            <w:tcBorders>
              <w:top w:val="single" w:sz="8" w:space="0" w:color="auto"/>
              <w:left w:val="nil"/>
              <w:bottom w:val="single" w:sz="8" w:space="0" w:color="auto"/>
              <w:right w:val="single" w:sz="4" w:space="0" w:color="auto"/>
            </w:tcBorders>
            <w:shd w:val="clear" w:color="auto" w:fill="auto"/>
            <w:noWrap/>
            <w:vAlign w:val="center"/>
            <w:hideMark/>
          </w:tcPr>
          <w:p w14:paraId="3466E718" w14:textId="77777777" w:rsidR="004E15A9" w:rsidRPr="002F7738" w:rsidRDefault="004E15A9"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ABC4906"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544A6C0E"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46203F1C"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5E21EFD5"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6FAB657"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B31FA06"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751B0E3"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13FBE649" w14:textId="77777777" w:rsidR="004E15A9" w:rsidRPr="002F7738" w:rsidRDefault="004E15A9" w:rsidP="002F7738">
            <w:pPr>
              <w:rPr>
                <w:rFonts w:ascii="Arial" w:hAnsi="Arial" w:cs="Arial"/>
                <w:sz w:val="16"/>
                <w:szCs w:val="16"/>
              </w:rPr>
            </w:pPr>
            <w:r w:rsidRPr="002F7738">
              <w:rPr>
                <w:rFonts w:ascii="Arial" w:hAnsi="Arial" w:cs="Arial"/>
                <w:sz w:val="16"/>
                <w:szCs w:val="16"/>
              </w:rPr>
              <w:t> </w:t>
            </w:r>
          </w:p>
        </w:tc>
      </w:tr>
      <w:tr w:rsidR="00DB6224" w:rsidRPr="002F7738" w14:paraId="5FC63FB5" w14:textId="77777777" w:rsidTr="00AA08FA">
        <w:trPr>
          <w:trHeight w:val="255"/>
        </w:trPr>
        <w:tc>
          <w:tcPr>
            <w:tcW w:w="1008"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8125B00" w14:textId="77777777" w:rsidR="00DB6224" w:rsidRPr="002F7738" w:rsidRDefault="00DB6224" w:rsidP="002F7738">
            <w:pPr>
              <w:rPr>
                <w:rFonts w:ascii="Arial" w:hAnsi="Arial" w:cs="Arial"/>
                <w:sz w:val="20"/>
                <w:szCs w:val="20"/>
              </w:rPr>
            </w:pPr>
            <w:proofErr w:type="spellStart"/>
            <w:r w:rsidRPr="002F7738">
              <w:rPr>
                <w:rFonts w:ascii="Arial" w:hAnsi="Arial" w:cs="Arial"/>
                <w:sz w:val="20"/>
                <w:szCs w:val="20"/>
              </w:rPr>
              <w:t>KPI</w:t>
            </w:r>
            <w:proofErr w:type="spellEnd"/>
            <w:r w:rsidRPr="002F7738">
              <w:rPr>
                <w:rFonts w:ascii="Arial" w:hAnsi="Arial" w:cs="Arial"/>
                <w:sz w:val="20"/>
                <w:szCs w:val="20"/>
              </w:rPr>
              <w:t xml:space="preserve"> 1.9</w:t>
            </w:r>
          </w:p>
          <w:p w14:paraId="3339DDE7" w14:textId="77777777" w:rsidR="00DB6224" w:rsidRPr="002F7738" w:rsidRDefault="00DB6224" w:rsidP="002F7738">
            <w:pPr>
              <w:rPr>
                <w:rFonts w:ascii="Arial" w:hAnsi="Arial" w:cs="Arial"/>
                <w:sz w:val="20"/>
                <w:szCs w:val="20"/>
              </w:rPr>
            </w:pPr>
            <w:r w:rsidRPr="002F7738">
              <w:rPr>
                <w:rFonts w:ascii="Arial" w:hAnsi="Arial" w:cs="Arial"/>
                <w:sz w:val="20"/>
                <w:szCs w:val="20"/>
              </w:rPr>
              <w:t> </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4E02A4A9" w14:textId="77777777" w:rsidR="00DB6224" w:rsidRPr="002F7738" w:rsidRDefault="00DB6224" w:rsidP="00AF5C7A">
            <w:pPr>
              <w:pStyle w:val="Domanda0"/>
              <w:rPr>
                <w:sz w:val="16"/>
                <w:szCs w:val="16"/>
              </w:rPr>
            </w:pPr>
            <w:r w:rsidRPr="002F7738">
              <w:t>Viene utilizzato un sistema di controllo accessi per disciplinare l'accesso alle risorse elaborative ?</w:t>
            </w:r>
          </w:p>
        </w:tc>
        <w:tc>
          <w:tcPr>
            <w:tcW w:w="541" w:type="dxa"/>
            <w:tcBorders>
              <w:top w:val="single" w:sz="8" w:space="0" w:color="auto"/>
              <w:left w:val="nil"/>
              <w:bottom w:val="single" w:sz="4" w:space="0" w:color="auto"/>
              <w:right w:val="single" w:sz="4" w:space="0" w:color="auto"/>
            </w:tcBorders>
            <w:shd w:val="clear" w:color="auto" w:fill="auto"/>
            <w:noWrap/>
            <w:hideMark/>
          </w:tcPr>
          <w:p w14:paraId="5673B4A5" w14:textId="77777777" w:rsidR="00DB6224" w:rsidRPr="002F7738" w:rsidRDefault="00DB6224" w:rsidP="00AF5C7A">
            <w:pPr>
              <w:pStyle w:val="Punteggio"/>
              <w:rPr>
                <w:sz w:val="16"/>
                <w:szCs w:val="16"/>
              </w:rPr>
            </w:pPr>
            <w:r w:rsidRPr="003420E4">
              <w:t>8,48</w:t>
            </w:r>
          </w:p>
        </w:tc>
        <w:tc>
          <w:tcPr>
            <w:tcW w:w="541" w:type="dxa"/>
            <w:tcBorders>
              <w:top w:val="single" w:sz="8" w:space="0" w:color="auto"/>
              <w:left w:val="nil"/>
              <w:bottom w:val="single" w:sz="4" w:space="0" w:color="auto"/>
              <w:right w:val="single" w:sz="4" w:space="0" w:color="auto"/>
            </w:tcBorders>
            <w:shd w:val="clear" w:color="auto" w:fill="auto"/>
            <w:noWrap/>
            <w:hideMark/>
          </w:tcPr>
          <w:p w14:paraId="2FE60232" w14:textId="77777777" w:rsidR="00DB6224" w:rsidRPr="002F7738" w:rsidRDefault="00DB6224" w:rsidP="00AF5C7A">
            <w:pPr>
              <w:pStyle w:val="Punteggio"/>
              <w:rPr>
                <w:sz w:val="16"/>
                <w:szCs w:val="16"/>
              </w:rPr>
            </w:pPr>
            <w:r w:rsidRPr="003420E4">
              <w:t>8,70</w:t>
            </w:r>
          </w:p>
        </w:tc>
        <w:tc>
          <w:tcPr>
            <w:tcW w:w="541" w:type="dxa"/>
            <w:tcBorders>
              <w:top w:val="single" w:sz="8" w:space="0" w:color="auto"/>
              <w:left w:val="nil"/>
              <w:bottom w:val="single" w:sz="4" w:space="0" w:color="auto"/>
              <w:right w:val="single" w:sz="8" w:space="0" w:color="auto"/>
            </w:tcBorders>
            <w:shd w:val="clear" w:color="auto" w:fill="auto"/>
            <w:noWrap/>
            <w:hideMark/>
          </w:tcPr>
          <w:p w14:paraId="25EF135B" w14:textId="77777777" w:rsidR="00DB6224" w:rsidRPr="002F7738" w:rsidRDefault="00DB6224" w:rsidP="00AF5C7A">
            <w:pPr>
              <w:pStyle w:val="Punteggio"/>
              <w:rPr>
                <w:sz w:val="16"/>
                <w:szCs w:val="16"/>
              </w:rPr>
            </w:pPr>
            <w:r w:rsidRPr="003420E4">
              <w:t>8,21</w:t>
            </w:r>
          </w:p>
        </w:tc>
      </w:tr>
      <w:tr w:rsidR="00233A0A" w:rsidRPr="002F7738" w14:paraId="213D8AE9"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5386DEB1"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781A0144" w14:textId="77777777" w:rsidR="00233A0A" w:rsidRPr="002F7738" w:rsidRDefault="00233A0A" w:rsidP="002F7738">
            <w:pPr>
              <w:rPr>
                <w:rFonts w:ascii="Arial" w:hAnsi="Arial" w:cs="Arial"/>
                <w:sz w:val="16"/>
                <w:szCs w:val="16"/>
              </w:rPr>
            </w:pPr>
            <w:r w:rsidRPr="002F7738">
              <w:rPr>
                <w:rFonts w:ascii="Arial" w:hAnsi="Arial" w:cs="Arial"/>
                <w:sz w:val="16"/>
                <w:szCs w:val="16"/>
              </w:rPr>
              <w:t>SI</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18AF8D29"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C71053" w14:textId="77777777" w:rsidR="00233A0A" w:rsidRPr="002F7738" w:rsidRDefault="00233A0A" w:rsidP="002F7738">
            <w:pPr>
              <w:jc w:val="right"/>
              <w:rPr>
                <w:rFonts w:ascii="Arial" w:hAnsi="Arial" w:cs="Arial"/>
                <w:sz w:val="16"/>
                <w:szCs w:val="16"/>
              </w:rPr>
            </w:pPr>
            <w:r>
              <w:rPr>
                <w:rFonts w:ascii="Arial" w:hAnsi="Arial" w:cs="Arial"/>
                <w:sz w:val="16"/>
                <w:szCs w:val="16"/>
              </w:rPr>
              <w:t>84,8%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9FCFE" w14:textId="77777777" w:rsidR="00233A0A" w:rsidRPr="002F7738" w:rsidRDefault="00233A0A" w:rsidP="002F7738">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BFB88FF" w14:textId="77777777" w:rsidR="00233A0A" w:rsidRPr="002F7738" w:rsidRDefault="00233A0A" w:rsidP="002F7738">
            <w:pPr>
              <w:jc w:val="right"/>
              <w:rPr>
                <w:rFonts w:ascii="Arial" w:hAnsi="Arial" w:cs="Arial"/>
                <w:sz w:val="16"/>
                <w:szCs w:val="16"/>
              </w:rPr>
            </w:pPr>
            <w:r>
              <w:rPr>
                <w:rFonts w:ascii="Arial" w:hAnsi="Arial" w:cs="Arial"/>
                <w:sz w:val="16"/>
                <w:szCs w:val="16"/>
              </w:rPr>
              <w:t>87,0%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367B2" w14:textId="77777777" w:rsidR="00233A0A" w:rsidRPr="002F7738" w:rsidRDefault="00233A0A" w:rsidP="002F7738">
            <w:pPr>
              <w:jc w:val="right"/>
              <w:rPr>
                <w:rFonts w:ascii="Arial" w:hAnsi="Arial" w:cs="Arial"/>
                <w:sz w:val="16"/>
                <w:szCs w:val="16"/>
              </w:rPr>
            </w:pPr>
            <w:r>
              <w:rPr>
                <w:rFonts w:ascii="Arial" w:hAnsi="Arial" w:cs="Arial"/>
                <w:sz w:val="16"/>
                <w:szCs w:val="16"/>
              </w:rPr>
              <w:t>4,8%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26DCEF6" w14:textId="77777777" w:rsidR="00233A0A" w:rsidRPr="002F7738" w:rsidRDefault="00233A0A" w:rsidP="002F7738">
            <w:pPr>
              <w:jc w:val="right"/>
              <w:rPr>
                <w:rFonts w:ascii="Arial" w:hAnsi="Arial" w:cs="Arial"/>
                <w:sz w:val="16"/>
                <w:szCs w:val="16"/>
              </w:rPr>
            </w:pPr>
            <w:r>
              <w:rPr>
                <w:rFonts w:ascii="Arial" w:hAnsi="Arial" w:cs="Arial"/>
                <w:sz w:val="16"/>
                <w:szCs w:val="16"/>
              </w:rPr>
              <w:t>82,1%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9A98F28" w14:textId="77777777" w:rsidR="00233A0A" w:rsidRPr="002F7738" w:rsidRDefault="00233A0A" w:rsidP="002F7738">
            <w:pPr>
              <w:jc w:val="right"/>
              <w:rPr>
                <w:rFonts w:ascii="Arial" w:hAnsi="Arial" w:cs="Arial"/>
                <w:sz w:val="16"/>
                <w:szCs w:val="16"/>
              </w:rPr>
            </w:pPr>
            <w:r>
              <w:rPr>
                <w:rFonts w:ascii="Arial" w:hAnsi="Arial" w:cs="Arial"/>
                <w:sz w:val="16"/>
                <w:szCs w:val="16"/>
              </w:rPr>
              <w:t>39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8E5B890" w14:textId="77777777" w:rsidR="00233A0A" w:rsidRPr="002F7738" w:rsidRDefault="00233A0A" w:rsidP="002F7738">
            <w:pPr>
              <w:jc w:val="right"/>
              <w:rPr>
                <w:rFonts w:ascii="Arial" w:hAnsi="Arial" w:cs="Arial"/>
                <w:sz w:val="16"/>
                <w:szCs w:val="16"/>
              </w:rPr>
            </w:pPr>
            <w:r>
              <w:rPr>
                <w:rFonts w:ascii="Arial" w:hAnsi="Arial" w:cs="Arial"/>
                <w:sz w:val="16"/>
                <w:szCs w:val="16"/>
              </w:rPr>
              <w:t>40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FE64DA5" w14:textId="77777777" w:rsidR="00233A0A" w:rsidRPr="002F7738" w:rsidRDefault="00233A0A" w:rsidP="002F7738">
            <w:pPr>
              <w:jc w:val="right"/>
              <w:rPr>
                <w:rFonts w:ascii="Arial" w:hAnsi="Arial" w:cs="Arial"/>
                <w:sz w:val="16"/>
                <w:szCs w:val="16"/>
              </w:rPr>
            </w:pPr>
            <w:r>
              <w:rPr>
                <w:rFonts w:ascii="Arial" w:hAnsi="Arial" w:cs="Arial"/>
                <w:sz w:val="16"/>
                <w:szCs w:val="16"/>
              </w:rPr>
              <w:t>46</w:t>
            </w:r>
          </w:p>
        </w:tc>
      </w:tr>
      <w:tr w:rsidR="00233A0A" w:rsidRPr="002F7738" w14:paraId="74F1522C"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106C98F"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C6F66A4" w14:textId="77777777" w:rsidR="00233A0A" w:rsidRPr="002F7738" w:rsidRDefault="00233A0A" w:rsidP="002F7738">
            <w:pPr>
              <w:rPr>
                <w:rFonts w:ascii="Arial" w:hAnsi="Arial" w:cs="Arial"/>
                <w:sz w:val="16"/>
                <w:szCs w:val="16"/>
              </w:rPr>
            </w:pPr>
            <w:r w:rsidRPr="002F7738">
              <w:rPr>
                <w:rFonts w:ascii="Arial" w:hAnsi="Arial" w:cs="Arial"/>
                <w:sz w:val="16"/>
                <w:szCs w:val="16"/>
              </w:rPr>
              <w:t>NO</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28C16670"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E83ADC2" w14:textId="77777777" w:rsidR="00233A0A" w:rsidRPr="002F7738" w:rsidRDefault="00233A0A" w:rsidP="002F7738">
            <w:pPr>
              <w:jc w:val="right"/>
              <w:rPr>
                <w:rFonts w:ascii="Arial" w:hAnsi="Arial" w:cs="Arial"/>
                <w:sz w:val="16"/>
                <w:szCs w:val="16"/>
              </w:rPr>
            </w:pPr>
            <w:r>
              <w:rPr>
                <w:rFonts w:ascii="Arial" w:hAnsi="Arial" w:cs="Arial"/>
                <w:sz w:val="16"/>
                <w:szCs w:val="16"/>
              </w:rPr>
              <w:t>10,9%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A180" w14:textId="77777777" w:rsidR="00233A0A" w:rsidRPr="002F7738" w:rsidRDefault="00233A0A" w:rsidP="002F7738">
            <w:pPr>
              <w:jc w:val="right"/>
              <w:rPr>
                <w:rFonts w:ascii="Arial" w:hAnsi="Arial" w:cs="Arial"/>
                <w:sz w:val="16"/>
                <w:szCs w:val="16"/>
              </w:rPr>
            </w:pPr>
            <w:r>
              <w:rPr>
                <w:rFonts w:ascii="Arial" w:hAnsi="Arial" w:cs="Arial"/>
                <w:sz w:val="16"/>
                <w:szCs w:val="16"/>
              </w:rPr>
              <w:t>8,7%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C1983EA" w14:textId="77777777" w:rsidR="00233A0A" w:rsidRPr="002F7738" w:rsidRDefault="00233A0A" w:rsidP="002F7738">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68EBC" w14:textId="77777777" w:rsidR="00233A0A" w:rsidRPr="002F7738" w:rsidRDefault="00233A0A" w:rsidP="002F7738">
            <w:pPr>
              <w:jc w:val="right"/>
              <w:rPr>
                <w:rFonts w:ascii="Arial" w:hAnsi="Arial" w:cs="Arial"/>
                <w:sz w:val="16"/>
                <w:szCs w:val="16"/>
              </w:rPr>
            </w:pPr>
            <w:r>
              <w:rPr>
                <w:rFonts w:ascii="Arial" w:hAnsi="Arial" w:cs="Arial"/>
                <w:sz w:val="16"/>
                <w:szCs w:val="16"/>
              </w:rPr>
              <w:t>-5,0%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CFE9D57" w14:textId="77777777" w:rsidR="00233A0A" w:rsidRPr="002F7738" w:rsidRDefault="00233A0A" w:rsidP="002F7738">
            <w:pPr>
              <w:jc w:val="right"/>
              <w:rPr>
                <w:rFonts w:ascii="Arial" w:hAnsi="Arial" w:cs="Arial"/>
                <w:sz w:val="16"/>
                <w:szCs w:val="16"/>
              </w:rPr>
            </w:pPr>
            <w:r>
              <w:rPr>
                <w:rFonts w:ascii="Arial" w:hAnsi="Arial" w:cs="Arial"/>
                <w:sz w:val="16"/>
                <w:szCs w:val="16"/>
              </w:rPr>
              <w:t>7,1%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EE6BA52" w14:textId="77777777" w:rsidR="00233A0A" w:rsidRPr="002F7738" w:rsidRDefault="00233A0A" w:rsidP="002F7738">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486999C" w14:textId="77777777" w:rsidR="00233A0A" w:rsidRPr="002F7738" w:rsidRDefault="00233A0A" w:rsidP="002F7738">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ABFA388" w14:textId="77777777" w:rsidR="00233A0A" w:rsidRPr="002F7738" w:rsidRDefault="00233A0A" w:rsidP="002F7738">
            <w:pPr>
              <w:jc w:val="right"/>
              <w:rPr>
                <w:rFonts w:ascii="Arial" w:hAnsi="Arial" w:cs="Arial"/>
                <w:sz w:val="16"/>
                <w:szCs w:val="16"/>
              </w:rPr>
            </w:pPr>
            <w:r>
              <w:rPr>
                <w:rFonts w:ascii="Arial" w:hAnsi="Arial" w:cs="Arial"/>
                <w:sz w:val="16"/>
                <w:szCs w:val="16"/>
              </w:rPr>
              <w:t>4</w:t>
            </w:r>
          </w:p>
        </w:tc>
      </w:tr>
      <w:tr w:rsidR="00233A0A" w:rsidRPr="002F7738" w14:paraId="77FCB3FD" w14:textId="77777777" w:rsidTr="00AA08FA">
        <w:trPr>
          <w:trHeight w:val="255"/>
        </w:trPr>
        <w:tc>
          <w:tcPr>
            <w:tcW w:w="1008"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EA63E8"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4" w:space="0" w:color="auto"/>
              <w:right w:val="single" w:sz="4" w:space="0" w:color="auto"/>
            </w:tcBorders>
            <w:shd w:val="clear" w:color="auto" w:fill="auto"/>
            <w:noWrap/>
            <w:vAlign w:val="center"/>
            <w:hideMark/>
          </w:tcPr>
          <w:p w14:paraId="0307BA4A" w14:textId="77777777" w:rsidR="00233A0A" w:rsidRPr="002F7738" w:rsidRDefault="00233A0A" w:rsidP="002F7738">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14:paraId="5A8257C9" w14:textId="77777777" w:rsidR="00233A0A" w:rsidRPr="002F7738" w:rsidRDefault="00233A0A" w:rsidP="002F7738">
            <w:pPr>
              <w:jc w:val="right"/>
              <w:rPr>
                <w:rFonts w:ascii="Arial" w:hAnsi="Arial" w:cs="Arial"/>
                <w:i/>
                <w:iCs/>
                <w:sz w:val="16"/>
                <w:szCs w:val="16"/>
              </w:rPr>
            </w:pPr>
            <w:r w:rsidRPr="002F7738">
              <w:rPr>
                <w:rFonts w:ascii="Arial" w:hAnsi="Arial" w:cs="Arial"/>
                <w:i/>
                <w:iCs/>
                <w:sz w:val="16"/>
                <w:szCs w:val="16"/>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56EAEFC" w14:textId="77777777" w:rsidR="00233A0A" w:rsidRPr="002F7738" w:rsidRDefault="00233A0A" w:rsidP="002F7738">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BD8C9" w14:textId="77777777" w:rsidR="00233A0A" w:rsidRPr="002F7738" w:rsidRDefault="00233A0A" w:rsidP="002F7738">
            <w:pPr>
              <w:jc w:val="right"/>
              <w:rPr>
                <w:rFonts w:ascii="Arial" w:hAnsi="Arial" w:cs="Arial"/>
                <w:sz w:val="16"/>
                <w:szCs w:val="16"/>
              </w:rPr>
            </w:pPr>
            <w:r>
              <w:rPr>
                <w:rFonts w:ascii="Arial" w:hAnsi="Arial" w:cs="Arial"/>
                <w:sz w:val="16"/>
                <w:szCs w:val="16"/>
              </w:rPr>
              <w:t>-6,5%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CF84554" w14:textId="77777777" w:rsidR="00233A0A" w:rsidRPr="002F7738" w:rsidRDefault="00233A0A" w:rsidP="002F7738">
            <w:pPr>
              <w:jc w:val="right"/>
              <w:rPr>
                <w:rFonts w:ascii="Arial" w:hAnsi="Arial" w:cs="Arial"/>
                <w:sz w:val="16"/>
                <w:szCs w:val="16"/>
              </w:rPr>
            </w:pPr>
            <w:r>
              <w:rPr>
                <w:rFonts w:ascii="Arial" w:hAnsi="Arial" w:cs="Arial"/>
                <w:sz w:val="16"/>
                <w:szCs w:val="16"/>
              </w:rPr>
              <w:t>10,9%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64BB" w14:textId="77777777" w:rsidR="00233A0A" w:rsidRPr="002F7738" w:rsidRDefault="00233A0A" w:rsidP="002F7738">
            <w:pPr>
              <w:jc w:val="right"/>
              <w:rPr>
                <w:rFonts w:ascii="Arial" w:hAnsi="Arial" w:cs="Arial"/>
                <w:sz w:val="16"/>
                <w:szCs w:val="16"/>
              </w:rPr>
            </w:pPr>
            <w:r>
              <w:rPr>
                <w:rFonts w:ascii="Arial" w:hAnsi="Arial" w:cs="Arial"/>
                <w:sz w:val="16"/>
                <w:szCs w:val="16"/>
              </w:rPr>
              <w:t>0,2%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A8D4322" w14:textId="77777777" w:rsidR="00233A0A" w:rsidRPr="002F7738" w:rsidRDefault="00233A0A" w:rsidP="002F7738">
            <w:pPr>
              <w:jc w:val="right"/>
              <w:rPr>
                <w:rFonts w:ascii="Arial" w:hAnsi="Arial" w:cs="Arial"/>
                <w:sz w:val="16"/>
                <w:szCs w:val="16"/>
              </w:rPr>
            </w:pPr>
            <w:r>
              <w:rPr>
                <w:rFonts w:ascii="Arial" w:hAnsi="Arial" w:cs="Arial"/>
                <w:sz w:val="16"/>
                <w:szCs w:val="16"/>
              </w:rPr>
              <w:t>10,7%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8554A17" w14:textId="77777777" w:rsidR="00233A0A" w:rsidRPr="002F7738" w:rsidRDefault="00233A0A" w:rsidP="002F7738">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B082CEB" w14:textId="77777777" w:rsidR="00233A0A" w:rsidRPr="002F7738" w:rsidRDefault="00233A0A" w:rsidP="002F7738">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3B02808" w14:textId="77777777" w:rsidR="00233A0A" w:rsidRPr="002F7738" w:rsidRDefault="00233A0A" w:rsidP="002F7738">
            <w:pPr>
              <w:jc w:val="right"/>
              <w:rPr>
                <w:rFonts w:ascii="Arial" w:hAnsi="Arial" w:cs="Arial"/>
                <w:sz w:val="16"/>
                <w:szCs w:val="16"/>
              </w:rPr>
            </w:pPr>
            <w:r>
              <w:rPr>
                <w:rFonts w:ascii="Arial" w:hAnsi="Arial" w:cs="Arial"/>
                <w:sz w:val="16"/>
                <w:szCs w:val="16"/>
              </w:rPr>
              <w:t>6</w:t>
            </w:r>
          </w:p>
        </w:tc>
      </w:tr>
      <w:tr w:rsidR="00233A0A" w:rsidRPr="002F7738" w14:paraId="651ACD53" w14:textId="77777777" w:rsidTr="00AA08FA">
        <w:trPr>
          <w:trHeight w:val="255"/>
        </w:trPr>
        <w:tc>
          <w:tcPr>
            <w:tcW w:w="1008"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491DF21" w14:textId="77777777" w:rsidR="00233A0A" w:rsidRPr="002F7738" w:rsidRDefault="00233A0A" w:rsidP="002F7738">
            <w:pPr>
              <w:rPr>
                <w:rFonts w:ascii="Arial" w:hAnsi="Arial" w:cs="Arial"/>
                <w:sz w:val="20"/>
                <w:szCs w:val="20"/>
              </w:rPr>
            </w:pPr>
          </w:p>
        </w:tc>
        <w:tc>
          <w:tcPr>
            <w:tcW w:w="2976" w:type="dxa"/>
            <w:tcBorders>
              <w:top w:val="single" w:sz="4" w:space="0" w:color="auto"/>
              <w:left w:val="nil"/>
              <w:bottom w:val="single" w:sz="8" w:space="0" w:color="auto"/>
              <w:right w:val="single" w:sz="4" w:space="0" w:color="auto"/>
            </w:tcBorders>
            <w:shd w:val="clear" w:color="auto" w:fill="auto"/>
            <w:vAlign w:val="center"/>
            <w:hideMark/>
          </w:tcPr>
          <w:p w14:paraId="5B29D652"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Totale</w:t>
            </w:r>
          </w:p>
        </w:tc>
        <w:tc>
          <w:tcPr>
            <w:tcW w:w="590" w:type="dxa"/>
            <w:tcBorders>
              <w:top w:val="single" w:sz="4" w:space="0" w:color="auto"/>
              <w:left w:val="nil"/>
              <w:bottom w:val="single" w:sz="8" w:space="0" w:color="auto"/>
              <w:right w:val="single" w:sz="4" w:space="0" w:color="auto"/>
            </w:tcBorders>
            <w:shd w:val="clear" w:color="auto" w:fill="auto"/>
            <w:noWrap/>
            <w:vAlign w:val="center"/>
            <w:hideMark/>
          </w:tcPr>
          <w:p w14:paraId="6F0FDFC1" w14:textId="77777777" w:rsidR="00233A0A" w:rsidRPr="002F7738" w:rsidRDefault="00233A0A" w:rsidP="002F7738">
            <w:pPr>
              <w:rPr>
                <w:rFonts w:ascii="Arial" w:hAnsi="Arial" w:cs="Arial"/>
                <w:b/>
                <w:bCs/>
                <w:sz w:val="16"/>
                <w:szCs w:val="16"/>
              </w:rPr>
            </w:pPr>
            <w:r w:rsidRPr="002F7738">
              <w:rPr>
                <w:rFonts w:ascii="Arial" w:hAnsi="Arial" w:cs="Arial"/>
                <w:b/>
                <w:bCs/>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F07D265"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7A1F3A17"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B04768C"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1544ABCF" w14:textId="77777777" w:rsidR="00233A0A" w:rsidRPr="002F7738" w:rsidRDefault="00233A0A" w:rsidP="002F7738">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67FDA9A" w14:textId="77777777" w:rsidR="00233A0A" w:rsidRPr="002F7738" w:rsidRDefault="00233A0A" w:rsidP="002F7738">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1F1F479"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A3CBE71"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3762D1E3" w14:textId="77777777" w:rsidR="00233A0A" w:rsidRPr="002F7738" w:rsidRDefault="00233A0A" w:rsidP="002F7738">
            <w:pPr>
              <w:jc w:val="right"/>
              <w:rPr>
                <w:rFonts w:ascii="Arial" w:hAnsi="Arial" w:cs="Arial"/>
                <w:b/>
                <w:bCs/>
                <w:sz w:val="16"/>
                <w:szCs w:val="16"/>
              </w:rPr>
            </w:pPr>
            <w:r>
              <w:rPr>
                <w:rFonts w:ascii="Arial" w:hAnsi="Arial" w:cs="Arial"/>
                <w:b/>
                <w:bCs/>
                <w:sz w:val="16"/>
                <w:szCs w:val="16"/>
              </w:rPr>
              <w:t>56</w:t>
            </w:r>
          </w:p>
        </w:tc>
      </w:tr>
    </w:tbl>
    <w:p w14:paraId="5043DD84" w14:textId="75446A40" w:rsidR="002F7738" w:rsidRDefault="00F05949" w:rsidP="002C0917">
      <w:pPr>
        <w:pStyle w:val="Didascalia"/>
      </w:pPr>
      <w:bookmarkStart w:id="1784" w:name="_Ref336443813"/>
      <w:bookmarkStart w:id="1785" w:name="_Ref276409024"/>
      <w:bookmarkStart w:id="1786" w:name="_Ref276409449"/>
      <w:bookmarkStart w:id="1787" w:name="_Toc210395137"/>
      <w:r>
        <w:t xml:space="preserve">Tabella </w:t>
      </w:r>
      <w:ins w:id="1788" w:author="Pippo Cattaneo" w:date="2012-09-26T16:40:00Z">
        <w:r w:rsidR="007D5A9F">
          <w:fldChar w:fldCharType="begin"/>
        </w:r>
        <w:r w:rsidR="007D5A9F">
          <w:instrText xml:space="preserve"> SEQ Tabella \* ARABIC </w:instrText>
        </w:r>
      </w:ins>
      <w:r w:rsidR="007D5A9F">
        <w:fldChar w:fldCharType="separate"/>
      </w:r>
      <w:ins w:id="1789" w:author="Giuseppe Cattaneo" w:date="2012-09-27T20:07:00Z">
        <w:r w:rsidR="00654C12">
          <w:rPr>
            <w:noProof/>
          </w:rPr>
          <w:t>4</w:t>
        </w:r>
      </w:ins>
      <w:ins w:id="1790" w:author="Pippo Cattaneo" w:date="2012-09-26T16:40:00Z">
        <w:r w:rsidR="007D5A9F">
          <w:fldChar w:fldCharType="end"/>
        </w:r>
      </w:ins>
      <w:bookmarkEnd w:id="1784"/>
      <w:del w:id="1791"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3</w:delText>
        </w:r>
        <w:r w:rsidR="00B856F2" w:rsidDel="007D5A9F">
          <w:rPr>
            <w:noProof/>
          </w:rPr>
          <w:fldChar w:fldCharType="end"/>
        </w:r>
      </w:del>
      <w:r>
        <w:t xml:space="preserve">: </w:t>
      </w:r>
      <w:r w:rsidRPr="007F234E">
        <w:t>Ques</w:t>
      </w:r>
      <w:r>
        <w:t xml:space="preserve">iti e risultati relativi al </w:t>
      </w:r>
      <w:proofErr w:type="spellStart"/>
      <w:r>
        <w:t>KPI1</w:t>
      </w:r>
      <w:bookmarkEnd w:id="1785"/>
      <w:bookmarkEnd w:id="1786"/>
      <w:bookmarkEnd w:id="1787"/>
      <w:proofErr w:type="spellEnd"/>
    </w:p>
    <w:p w14:paraId="5695EE2A" w14:textId="77777777" w:rsidR="009321D0" w:rsidRDefault="009321D0">
      <w:pPr>
        <w:pStyle w:val="Titolo2"/>
      </w:pPr>
      <w:bookmarkStart w:id="1792" w:name="_Toc210395118"/>
      <w:bookmarkEnd w:id="1585"/>
      <w:bookmarkEnd w:id="1587"/>
      <w:proofErr w:type="spellStart"/>
      <w:r>
        <w:t>KPI2</w:t>
      </w:r>
      <w:proofErr w:type="spellEnd"/>
      <w:r>
        <w:t>: Sicurezza dell'infrastruttura</w:t>
      </w:r>
      <w:bookmarkEnd w:id="1792"/>
    </w:p>
    <w:p w14:paraId="50DE9999" w14:textId="78748EB4" w:rsidR="00F33A07" w:rsidRDefault="004B10B5" w:rsidP="002C0917">
      <w:pPr>
        <w:pStyle w:val="Corpodeltesto"/>
      </w:pPr>
      <w:r>
        <w:t>Rispetto al</w:t>
      </w:r>
      <w:r w:rsidR="006E47AA">
        <w:t>la protezione f</w:t>
      </w:r>
      <w:r>
        <w:t>is</w:t>
      </w:r>
      <w:r w:rsidR="00B433D6">
        <w:t>ica della infrastruttura</w:t>
      </w:r>
      <w:r w:rsidR="00DA3D2F">
        <w:t xml:space="preserve">, gli alti punteggi medi conseguiti dalle Amministrazioni per </w:t>
      </w:r>
      <w:proofErr w:type="spellStart"/>
      <w:r w:rsidR="00B433D6">
        <w:t>KPI2</w:t>
      </w:r>
      <w:proofErr w:type="spellEnd"/>
      <w:r w:rsidR="0027491A">
        <w:t xml:space="preserve">, </w:t>
      </w:r>
      <w:r w:rsidR="00B433D6">
        <w:t>8</w:t>
      </w:r>
      <w:r w:rsidR="006E47AA">
        <w:t>,</w:t>
      </w:r>
      <w:del w:id="1793" w:author="Pippo Cattaneo" w:date="2012-09-26T18:04:00Z">
        <w:r w:rsidR="006E47AA" w:rsidDel="00E4429C">
          <w:delText>77</w:delText>
        </w:r>
      </w:del>
      <w:ins w:id="1794" w:author="Pippo Cattaneo" w:date="2012-09-26T18:04:00Z">
        <w:r w:rsidR="00E4429C">
          <w:t>56</w:t>
        </w:r>
      </w:ins>
      <w:r w:rsidR="00B433D6">
        <w:t xml:space="preserve"> per le grandi, 8</w:t>
      </w:r>
      <w:r w:rsidR="006E47AA">
        <w:t>,</w:t>
      </w:r>
      <w:ins w:id="1795" w:author="Pippo Cattaneo" w:date="2012-09-26T18:05:00Z">
        <w:r w:rsidR="00E4429C">
          <w:t>51</w:t>
        </w:r>
      </w:ins>
      <w:del w:id="1796" w:author="Pippo Cattaneo" w:date="2012-09-26T18:05:00Z">
        <w:r w:rsidR="006E47AA" w:rsidDel="00E4429C">
          <w:delText>44</w:delText>
        </w:r>
      </w:del>
      <w:r w:rsidR="00B433D6">
        <w:t xml:space="preserve"> per le medie e </w:t>
      </w:r>
      <w:ins w:id="1797" w:author="Pippo Cattaneo" w:date="2012-09-26T18:05:00Z">
        <w:r w:rsidR="00E4429C">
          <w:t>6</w:t>
        </w:r>
      </w:ins>
      <w:del w:id="1798" w:author="Pippo Cattaneo" w:date="2012-09-26T18:05:00Z">
        <w:r w:rsidR="006E47AA" w:rsidDel="00E4429C">
          <w:delText>7</w:delText>
        </w:r>
      </w:del>
      <w:r w:rsidR="006E47AA">
        <w:t>,4</w:t>
      </w:r>
      <w:ins w:id="1799" w:author="Pippo Cattaneo" w:date="2012-09-26T18:05:00Z">
        <w:r w:rsidR="00E4429C">
          <w:t>8</w:t>
        </w:r>
      </w:ins>
      <w:del w:id="1800" w:author="Pippo Cattaneo" w:date="2012-09-26T18:05:00Z">
        <w:r w:rsidR="006E47AA" w:rsidDel="00E4429C">
          <w:delText>2</w:delText>
        </w:r>
      </w:del>
      <w:r w:rsidR="0027491A">
        <w:t xml:space="preserve"> per le piccole</w:t>
      </w:r>
      <w:r w:rsidR="00B433D6">
        <w:t xml:space="preserve"> </w:t>
      </w:r>
      <w:r>
        <w:t>conferma</w:t>
      </w:r>
      <w:r w:rsidR="0027491A">
        <w:t>no</w:t>
      </w:r>
      <w:r>
        <w:t xml:space="preserve"> la naturale pro</w:t>
      </w:r>
      <w:r w:rsidR="00B433D6">
        <w:t xml:space="preserve">pensione </w:t>
      </w:r>
      <w:r>
        <w:t xml:space="preserve">ad investire in termini di dispositivi hardware per la protezione delle proprie dotazioni informatiche. </w:t>
      </w:r>
      <w:r w:rsidR="006E47AA">
        <w:t>Rispetto al modello adottato occorre anche notare che i</w:t>
      </w:r>
      <w:r w:rsidR="00E10CB0">
        <w:t>l valore medio per le piccole Amministrazioni</w:t>
      </w:r>
      <w:r w:rsidR="006E47AA">
        <w:t xml:space="preserve">, </w:t>
      </w:r>
      <w:del w:id="1801" w:author="Pippo Cattaneo" w:date="2012-09-26T18:07:00Z">
        <w:r w:rsidR="006E47AA" w:rsidDel="00E4429C">
          <w:delText xml:space="preserve">statisticamente disomogeneo </w:delText>
        </w:r>
      </w:del>
      <w:ins w:id="1802" w:author="Pippo Cattaneo" w:date="2012-09-26T18:07:00Z">
        <w:r w:rsidR="00E4429C">
          <w:t xml:space="preserve">nettamente inferiore rispetto alle altre classi </w:t>
        </w:r>
      </w:ins>
      <w:ins w:id="1803" w:author="Pippo Cattaneo" w:date="2012-09-26T18:06:00Z">
        <w:r w:rsidR="00E4429C">
          <w:t>e</w:t>
        </w:r>
      </w:ins>
      <w:ins w:id="1804" w:author="Pippo Cattaneo" w:date="2012-09-26T18:07:00Z">
        <w:r w:rsidR="00E4429C">
          <w:t>d</w:t>
        </w:r>
      </w:ins>
      <w:ins w:id="1805" w:author="Pippo Cattaneo" w:date="2012-09-26T18:06:00Z">
        <w:r w:rsidR="00E4429C">
          <w:t xml:space="preserve"> arretrato rispetto all’anno precedente (7,42 nel 2009 pari a -12,7%)</w:t>
        </w:r>
      </w:ins>
      <w:del w:id="1806" w:author="Pippo Cattaneo" w:date="2012-09-26T18:07:00Z">
        <w:r w:rsidR="006E47AA" w:rsidDel="00E4429C">
          <w:delText>(più basso rispetto alle altre classi)</w:delText>
        </w:r>
      </w:del>
      <w:r w:rsidR="006E47AA">
        <w:t xml:space="preserve">, è sicuramente sintomatico di una minore sensibilità rivolta alla Sicurezza </w:t>
      </w:r>
      <w:proofErr w:type="spellStart"/>
      <w:r w:rsidR="006E47AA">
        <w:t>ICT</w:t>
      </w:r>
      <w:proofErr w:type="spellEnd"/>
      <w:r w:rsidR="006E47AA">
        <w:t xml:space="preserve"> ma </w:t>
      </w:r>
      <w:r w:rsidR="00E10CB0">
        <w:t>potrebbe anche riflettere una minore di disponibilità di risorse economiche.</w:t>
      </w:r>
    </w:p>
    <w:p w14:paraId="6CF14C46" w14:textId="42843276" w:rsidR="00D4434A" w:rsidRDefault="00D4434A">
      <w:pPr>
        <w:pStyle w:val="Corpodeltesto"/>
        <w:rPr>
          <w:ins w:id="1807" w:author="Pippo Cattaneo" w:date="2012-09-26T18:14:00Z"/>
        </w:rPr>
      </w:pPr>
      <w:ins w:id="1808" w:author="Pippo Cattaneo" w:date="2012-09-26T18:13:00Z">
        <w:r>
          <w:t xml:space="preserve">Grazie alle iniziative intraprese per la diffusione del modello adottato, cresce nettamente rispetto all’anno precedente il risultato per i 3 </w:t>
        </w:r>
        <w:del w:id="1809" w:author="Giuseppe Cattaneo" w:date="2012-09-27T19:26:00Z">
          <w:r w:rsidDel="000743AD">
            <w:delText>KPI</w:delText>
          </w:r>
        </w:del>
      </w:ins>
      <w:ins w:id="1810" w:author="Giuseppe Cattaneo" w:date="2012-09-27T19:26:00Z">
        <w:r w:rsidR="000743AD">
          <w:t>quesiti</w:t>
        </w:r>
      </w:ins>
      <w:ins w:id="1811" w:author="Pippo Cattaneo" w:date="2012-09-26T18:13:00Z">
        <w:r>
          <w:t xml:space="preserve">: </w:t>
        </w:r>
        <w:proofErr w:type="spellStart"/>
        <w:r>
          <w:t>KPI2.1</w:t>
        </w:r>
        <w:proofErr w:type="spellEnd"/>
        <w:r>
          <w:t xml:space="preserve">, </w:t>
        </w:r>
        <w:proofErr w:type="spellStart"/>
        <w:r>
          <w:t>KPI2.2</w:t>
        </w:r>
        <w:proofErr w:type="spellEnd"/>
        <w:r>
          <w:t xml:space="preserve"> e </w:t>
        </w:r>
        <w:proofErr w:type="spellStart"/>
        <w:r>
          <w:t>KPI2.3</w:t>
        </w:r>
      </w:ins>
      <w:proofErr w:type="spellEnd"/>
      <w:ins w:id="1812" w:author="Pippo Cattaneo" w:date="2012-09-26T18:14:00Z">
        <w:r>
          <w:t xml:space="preserve">. </w:t>
        </w:r>
      </w:ins>
    </w:p>
    <w:p w14:paraId="06B76258" w14:textId="165A614B" w:rsidR="00175958" w:rsidDel="00D4434A" w:rsidRDefault="00D4434A">
      <w:pPr>
        <w:pStyle w:val="Corpodeltesto"/>
        <w:rPr>
          <w:del w:id="1813" w:author="Pippo Cattaneo" w:date="2012-09-26T18:15:00Z"/>
        </w:rPr>
      </w:pPr>
      <w:ins w:id="1814" w:author="Pippo Cattaneo" w:date="2012-09-26T18:14:00Z">
        <w:r>
          <w:t>Infatti i</w:t>
        </w:r>
      </w:ins>
      <w:ins w:id="1815" w:author="Pippo Cattaneo" w:date="2012-09-26T18:10:00Z">
        <w:r w:rsidR="009A7E5D">
          <w:t xml:space="preserve">l valore medio di 9,13 per </w:t>
        </w:r>
      </w:ins>
      <w:proofErr w:type="spellStart"/>
      <w:r w:rsidR="004B10B5">
        <w:t>KPI2.1</w:t>
      </w:r>
      <w:proofErr w:type="spellEnd"/>
      <w:ins w:id="1816" w:author="Pippo Cattaneo" w:date="2012-09-26T18:14:00Z">
        <w:r>
          <w:t>,</w:t>
        </w:r>
      </w:ins>
      <w:ins w:id="1817" w:author="Pippo Cattaneo" w:date="2012-09-26T18:09:00Z">
        <w:r w:rsidR="009A7E5D">
          <w:t xml:space="preserve"> ulteriormente</w:t>
        </w:r>
      </w:ins>
      <w:del w:id="1818" w:author="Pippo Cattaneo" w:date="2012-09-26T18:09:00Z">
        <w:r w:rsidR="00175958" w:rsidDel="009A7E5D">
          <w:delText>,</w:delText>
        </w:r>
        <w:r w:rsidR="006E47AA" w:rsidDel="009A7E5D">
          <w:delText xml:space="preserve"> in lieve</w:delText>
        </w:r>
      </w:del>
      <w:r w:rsidR="006E47AA">
        <w:t xml:space="preserve"> migliora</w:t>
      </w:r>
      <w:del w:id="1819" w:author="Pippo Cattaneo" w:date="2012-09-26T18:09:00Z">
        <w:r w:rsidR="006E47AA" w:rsidDel="009A7E5D">
          <w:delText>men</w:delText>
        </w:r>
      </w:del>
      <w:r w:rsidR="006E47AA">
        <w:t>to</w:t>
      </w:r>
      <w:ins w:id="1820" w:author="Pippo Cattaneo" w:date="2012-09-26T18:09:00Z">
        <w:r w:rsidR="009A7E5D">
          <w:t xml:space="preserve"> </w:t>
        </w:r>
      </w:ins>
      <w:ins w:id="1821" w:author="Pippo Cattaneo" w:date="2012-09-26T18:11:00Z">
        <w:r w:rsidR="009A7E5D">
          <w:t xml:space="preserve">(+4,3%) </w:t>
        </w:r>
      </w:ins>
      <w:ins w:id="1822" w:author="Pippo Cattaneo" w:date="2012-09-26T18:09:00Z">
        <w:r w:rsidR="009A7E5D">
          <w:t>rispetto agli anni precedenti</w:t>
        </w:r>
      </w:ins>
      <w:del w:id="1823" w:author="Pippo Cattaneo" w:date="2012-09-26T18:09:00Z">
        <w:r w:rsidR="006E47AA" w:rsidDel="009A7E5D">
          <w:delText xml:space="preserve"> negli ultimi 2 anni</w:delText>
        </w:r>
      </w:del>
      <w:r w:rsidR="006E47AA">
        <w:t xml:space="preserve">, conferma che ormai la quasi totalità del campione </w:t>
      </w:r>
      <w:r w:rsidR="00175958">
        <w:t>(</w:t>
      </w:r>
      <w:ins w:id="1824" w:author="Pippo Cattaneo" w:date="2012-09-26T18:10:00Z">
        <w:r w:rsidR="009A7E5D">
          <w:t>91,3</w:t>
        </w:r>
      </w:ins>
      <w:del w:id="1825" w:author="Pippo Cattaneo" w:date="2012-09-26T18:10:00Z">
        <w:r w:rsidR="00175958" w:rsidDel="009A7E5D">
          <w:delText>87</w:delText>
        </w:r>
      </w:del>
      <w:r w:rsidR="00175958">
        <w:t>%</w:t>
      </w:r>
      <w:ins w:id="1826" w:author="Pippo Cattaneo" w:date="2012-09-26T18:10:00Z">
        <w:r w:rsidR="009A7E5D">
          <w:t xml:space="preserve"> pari a 42 su 44 amministrazioni</w:t>
        </w:r>
      </w:ins>
      <w:r w:rsidR="00175958">
        <w:t xml:space="preserve">) </w:t>
      </w:r>
      <w:ins w:id="1827" w:author="Pippo Cattaneo" w:date="2012-09-26T18:15:00Z">
        <w:r>
          <w:t xml:space="preserve">ha </w:t>
        </w:r>
      </w:ins>
      <w:r w:rsidR="006E47AA">
        <w:t>adotta</w:t>
      </w:r>
      <w:ins w:id="1828" w:author="Pippo Cattaneo" w:date="2012-09-26T18:15:00Z">
        <w:r>
          <w:t>to</w:t>
        </w:r>
      </w:ins>
      <w:r w:rsidR="006E47AA">
        <w:t xml:space="preserve"> barriere fisiche per </w:t>
      </w:r>
      <w:r w:rsidR="00175958">
        <w:t xml:space="preserve">limitare e </w:t>
      </w:r>
      <w:ins w:id="1829" w:author="Pippo Cattaneo" w:date="2012-09-26T18:11:00Z">
        <w:r w:rsidR="009A7E5D">
          <w:t xml:space="preserve">controllare </w:t>
        </w:r>
      </w:ins>
      <w:del w:id="1830" w:author="Pippo Cattaneo" w:date="2012-09-26T18:11:00Z">
        <w:r w:rsidR="00175958" w:rsidDel="009A7E5D">
          <w:delText xml:space="preserve">perimetrare </w:delText>
        </w:r>
      </w:del>
      <w:r w:rsidR="00175958">
        <w:t>l’accesso alle risorse elaborative. Analogamente</w:t>
      </w:r>
      <w:r w:rsidR="004B10B5">
        <w:t xml:space="preserve"> </w:t>
      </w:r>
      <w:r w:rsidR="00175958">
        <w:t xml:space="preserve">per </w:t>
      </w:r>
      <w:proofErr w:type="spellStart"/>
      <w:r w:rsidR="004B10B5">
        <w:t>KPI2.2</w:t>
      </w:r>
      <w:proofErr w:type="spellEnd"/>
      <w:r w:rsidR="004B10B5">
        <w:t xml:space="preserve"> </w:t>
      </w:r>
      <w:ins w:id="1831" w:author="Pippo Cattaneo" w:date="2012-09-26T18:11:00Z">
        <w:r w:rsidR="009A7E5D">
          <w:t xml:space="preserve">con un valore di 8,91 </w:t>
        </w:r>
      </w:ins>
      <w:r w:rsidR="00175958">
        <w:t>(+</w:t>
      </w:r>
      <w:ins w:id="1832" w:author="Pippo Cattaneo" w:date="2012-09-26T18:12:00Z">
        <w:r w:rsidR="009A7E5D">
          <w:t>8,7</w:t>
        </w:r>
      </w:ins>
      <w:del w:id="1833" w:author="Pippo Cattaneo" w:date="2012-09-26T18:12:00Z">
        <w:r w:rsidR="00175958" w:rsidDel="009A7E5D">
          <w:delText>5,4</w:delText>
        </w:r>
      </w:del>
      <w:r w:rsidR="00175958">
        <w:t xml:space="preserve">%) </w:t>
      </w:r>
      <w:ins w:id="1834" w:author="Pippo Cattaneo" w:date="2012-09-26T18:12:00Z">
        <w:r w:rsidR="009A7E5D">
          <w:t xml:space="preserve">dimostra che ormai il </w:t>
        </w:r>
      </w:ins>
      <w:del w:id="1835" w:author="Pippo Cattaneo" w:date="2012-09-26T18:12:00Z">
        <w:r w:rsidR="00175958" w:rsidDel="009A7E5D">
          <w:delText>raggiungono l’</w:delText>
        </w:r>
      </w:del>
      <w:r w:rsidR="00175958">
        <w:t>8</w:t>
      </w:r>
      <w:ins w:id="1836" w:author="Pippo Cattaneo" w:date="2012-09-26T18:12:00Z">
        <w:r w:rsidR="009A7E5D">
          <w:t>9,1</w:t>
        </w:r>
      </w:ins>
      <w:del w:id="1837" w:author="Pippo Cattaneo" w:date="2012-09-26T18:12:00Z">
        <w:r w:rsidR="00175958" w:rsidDel="009A7E5D">
          <w:delText>0,4</w:delText>
        </w:r>
      </w:del>
      <w:r w:rsidR="00175958">
        <w:t xml:space="preserve">% del campione </w:t>
      </w:r>
      <w:del w:id="1838" w:author="Pippo Cattaneo" w:date="2012-09-26T18:12:00Z">
        <w:r w:rsidR="00175958" w:rsidDel="009A7E5D">
          <w:delText xml:space="preserve">le Amministrazioni che </w:delText>
        </w:r>
      </w:del>
      <w:r w:rsidR="00175958">
        <w:t>utilizza</w:t>
      </w:r>
      <w:del w:id="1839" w:author="Pippo Cattaneo" w:date="2012-09-26T18:12:00Z">
        <w:r w:rsidR="00175958" w:rsidDel="009A7E5D">
          <w:delText xml:space="preserve">no </w:delText>
        </w:r>
      </w:del>
      <w:ins w:id="1840" w:author="Pippo Cattaneo" w:date="2012-09-26T18:12:00Z">
        <w:r w:rsidR="009A7E5D">
          <w:t xml:space="preserve"> </w:t>
        </w:r>
      </w:ins>
      <w:r w:rsidR="00175958">
        <w:t xml:space="preserve">sistemi per il controllo degli accessi </w:t>
      </w:r>
      <w:del w:id="1841" w:author="Pippo Cattaneo" w:date="2012-09-26T18:13:00Z">
        <w:r w:rsidR="00175958" w:rsidDel="009A7E5D">
          <w:delText>almeno ne</w:delText>
        </w:r>
      </w:del>
      <w:ins w:id="1842" w:author="Pippo Cattaneo" w:date="2012-09-26T18:13:00Z">
        <w:r w:rsidR="009A7E5D">
          <w:t xml:space="preserve">per </w:t>
        </w:r>
      </w:ins>
      <w:r w:rsidR="00175958">
        <w:t>i locali critici.</w:t>
      </w:r>
      <w:ins w:id="1843" w:author="Pippo Cattaneo" w:date="2012-09-26T18:15:00Z">
        <w:r>
          <w:t xml:space="preserve"> Infine, anche </w:t>
        </w:r>
        <w:proofErr w:type="spellStart"/>
        <w:r>
          <w:t>KPI2.3</w:t>
        </w:r>
      </w:ins>
      <w:proofErr w:type="spellEnd"/>
      <w:ins w:id="1844" w:author="Pippo Cattaneo" w:date="2012-09-26T18:17:00Z">
        <w:r>
          <w:t xml:space="preserve"> (utilizzo di telecamere a circuito chiuso)</w:t>
        </w:r>
      </w:ins>
      <w:ins w:id="1845" w:author="Pippo Cattaneo" w:date="2012-09-26T18:16:00Z">
        <w:r>
          <w:t xml:space="preserve">, storicamente il più critico dei tre </w:t>
        </w:r>
        <w:proofErr w:type="spellStart"/>
        <w:r>
          <w:t>KPI</w:t>
        </w:r>
        <w:proofErr w:type="spellEnd"/>
        <w:r>
          <w:t>,</w:t>
        </w:r>
      </w:ins>
      <w:ins w:id="1846" w:author="Pippo Cattaneo" w:date="2012-09-26T18:15:00Z">
        <w:r>
          <w:t xml:space="preserve"> </w:t>
        </w:r>
      </w:ins>
      <w:del w:id="1847" w:author="Pippo Cattaneo" w:date="2012-09-26T18:15:00Z">
        <w:r w:rsidR="00175958" w:rsidDel="00D4434A">
          <w:delText xml:space="preserve"> </w:delText>
        </w:r>
      </w:del>
    </w:p>
    <w:p w14:paraId="444482B1" w14:textId="42959EB9" w:rsidR="00F33A07" w:rsidRDefault="00175958">
      <w:pPr>
        <w:pStyle w:val="Corpodeltesto"/>
      </w:pPr>
      <w:del w:id="1848" w:author="Pippo Cattaneo" w:date="2012-09-26T18:15:00Z">
        <w:r w:rsidDel="00D4434A">
          <w:delText xml:space="preserve">Grazie alle attività di diffusione del modello adottato, </w:delText>
        </w:r>
      </w:del>
      <w:r>
        <w:t xml:space="preserve">cresce nettamente rispetto all’anno precedente </w:t>
      </w:r>
      <w:ins w:id="1849" w:author="Pippo Cattaneo" w:date="2012-09-26T18:15:00Z">
        <w:r w:rsidR="00D4434A">
          <w:t>(+13,0%) raggiunge</w:t>
        </w:r>
      </w:ins>
      <w:ins w:id="1850" w:author="Pippo Cattaneo" w:date="2012-09-26T18:16:00Z">
        <w:r w:rsidR="00D4434A">
          <w:t xml:space="preserve">ndo </w:t>
        </w:r>
      </w:ins>
      <w:r>
        <w:t xml:space="preserve">il </w:t>
      </w:r>
      <w:del w:id="1851" w:author="Pippo Cattaneo" w:date="2012-09-26T18:16:00Z">
        <w:r w:rsidDel="00D4434A">
          <w:delText xml:space="preserve">risultato </w:delText>
        </w:r>
      </w:del>
      <w:ins w:id="1852" w:author="Pippo Cattaneo" w:date="2012-09-26T18:16:00Z">
        <w:r w:rsidR="00D4434A">
          <w:t>valore medio di 6,96.</w:t>
        </w:r>
      </w:ins>
      <w:del w:id="1853" w:author="Pippo Cattaneo" w:date="2012-09-26T18:16:00Z">
        <w:r w:rsidDel="00D4434A">
          <w:delText xml:space="preserve">per KPI2.3 con un +11,9% ma, </w:delText>
        </w:r>
      </w:del>
      <w:ins w:id="1854" w:author="Pippo Cattaneo" w:date="2012-09-26T18:16:00Z">
        <w:r w:rsidR="00D4434A">
          <w:t xml:space="preserve"> </w:t>
        </w:r>
      </w:ins>
      <w:del w:id="1855" w:author="Pippo Cattaneo" w:date="2012-09-26T18:16:00Z">
        <w:r w:rsidDel="00D4434A">
          <w:delText>n</w:delText>
        </w:r>
      </w:del>
      <w:ins w:id="1856" w:author="Pippo Cattaneo" w:date="2012-09-26T18:16:00Z">
        <w:r w:rsidR="00D4434A">
          <w:t>N</w:t>
        </w:r>
      </w:ins>
      <w:r>
        <w:t>onostante il miglioramento, rimane ancora basso il numero d</w:t>
      </w:r>
      <w:ins w:id="1857" w:author="Pippo Cattaneo" w:date="2012-09-26T18:17:00Z">
        <w:r w:rsidR="00D4434A">
          <w:t>elle</w:t>
        </w:r>
      </w:ins>
      <w:del w:id="1858" w:author="Pippo Cattaneo" w:date="2012-09-26T18:17:00Z">
        <w:r w:rsidDel="00D4434A">
          <w:delText>i</w:delText>
        </w:r>
      </w:del>
      <w:r>
        <w:t xml:space="preserve"> Amministrazioni che hanno installato un sistema di videosorveglianza </w:t>
      </w:r>
      <w:proofErr w:type="spellStart"/>
      <w:r>
        <w:t>H24</w:t>
      </w:r>
      <w:proofErr w:type="spellEnd"/>
      <w:r>
        <w:t xml:space="preserve"> per il controllo accessi alla sala macchine </w:t>
      </w:r>
      <w:ins w:id="1859" w:author="Pippo Cattaneo" w:date="2012-09-26T18:18:00Z">
        <w:r w:rsidR="00D4434A">
          <w:t>(32 su 46)</w:t>
        </w:r>
      </w:ins>
      <w:del w:id="1860" w:author="Pippo Cattaneo" w:date="2012-09-26T18:18:00Z">
        <w:r w:rsidDel="00D4434A">
          <w:delText>con valori medi di 5,65, 4,46 e 4,26</w:delText>
        </w:r>
      </w:del>
      <w:r>
        <w:t>. Quest</w:t>
      </w:r>
      <w:ins w:id="1861" w:author="Pippo Cattaneo" w:date="2012-09-26T18:18:00Z">
        <w:r w:rsidR="00D4434A">
          <w:t>o dato</w:t>
        </w:r>
      </w:ins>
      <w:del w:id="1862" w:author="Pippo Cattaneo" w:date="2012-09-26T18:18:00Z">
        <w:r w:rsidDel="00D4434A">
          <w:delText>i valori</w:delText>
        </w:r>
      </w:del>
      <w:r>
        <w:t xml:space="preserve"> indica</w:t>
      </w:r>
      <w:del w:id="1863" w:author="Pippo Cattaneo" w:date="2012-09-26T18:18:00Z">
        <w:r w:rsidDel="00D4434A">
          <w:delText>no</w:delText>
        </w:r>
      </w:del>
      <w:r>
        <w:t xml:space="preserve"> </w:t>
      </w:r>
      <w:del w:id="1864" w:author="Pippo Cattaneo" w:date="2012-09-26T18:18:00Z">
        <w:r w:rsidDel="00D4434A">
          <w:delText xml:space="preserve">nettamente </w:delText>
        </w:r>
      </w:del>
      <w:r>
        <w:t xml:space="preserve">che occorre insistere con le attività per la formazione continua sulle best </w:t>
      </w:r>
      <w:proofErr w:type="spellStart"/>
      <w:r>
        <w:t>practice</w:t>
      </w:r>
      <w:proofErr w:type="spellEnd"/>
      <w:r>
        <w:t xml:space="preserve"> in tema di sicurezza </w:t>
      </w:r>
      <w:proofErr w:type="spellStart"/>
      <w:r>
        <w:t>ICT</w:t>
      </w:r>
      <w:proofErr w:type="spellEnd"/>
      <w:r>
        <w:t xml:space="preserve"> quali ad esempio l’utilizzo di</w:t>
      </w:r>
      <w:r w:rsidR="004B10B5">
        <w:t xml:space="preserve"> sistemi di videosorveglianza </w:t>
      </w:r>
      <w:r w:rsidR="00C6712F">
        <w:t>per proteggere il CED da accessi</w:t>
      </w:r>
      <w:ins w:id="1865" w:author="Pippo Cattaneo" w:date="2012-09-26T18:18:00Z">
        <w:r w:rsidR="00D4434A">
          <w:t xml:space="preserve"> </w:t>
        </w:r>
        <w:r w:rsidR="009A69D4">
          <w:t>fraudolenti</w:t>
        </w:r>
      </w:ins>
      <w:r w:rsidR="00047284">
        <w:t>.</w:t>
      </w:r>
    </w:p>
    <w:p w14:paraId="13568709" w14:textId="1645D202" w:rsidR="00F33A07" w:rsidRDefault="00047284">
      <w:pPr>
        <w:pStyle w:val="Corpodeltesto"/>
      </w:pPr>
      <w:proofErr w:type="spellStart"/>
      <w:r>
        <w:t>KPI2.4</w:t>
      </w:r>
      <w:proofErr w:type="spellEnd"/>
      <w:r>
        <w:t xml:space="preserve"> con un valor</w:t>
      </w:r>
      <w:ins w:id="1866" w:author="Pippo Cattaneo" w:date="2012-09-26T18:19:00Z">
        <w:r w:rsidR="00772109">
          <w:t>e</w:t>
        </w:r>
      </w:ins>
      <w:del w:id="1867" w:author="Pippo Cattaneo" w:date="2012-09-26T18:19:00Z">
        <w:r w:rsidR="00175958" w:rsidDel="00772109">
          <w:delText>i</w:delText>
        </w:r>
      </w:del>
      <w:r>
        <w:t xml:space="preserve"> medi</w:t>
      </w:r>
      <w:ins w:id="1868" w:author="Pippo Cattaneo" w:date="2012-09-26T18:19:00Z">
        <w:r w:rsidR="00772109">
          <w:t>o</w:t>
        </w:r>
      </w:ins>
      <w:r>
        <w:t xml:space="preserve"> di 7</w:t>
      </w:r>
      <w:r w:rsidR="00175958">
        <w:t>,</w:t>
      </w:r>
      <w:ins w:id="1869" w:author="Pippo Cattaneo" w:date="2012-09-26T18:19:00Z">
        <w:r w:rsidR="00772109">
          <w:t xml:space="preserve">72 (rispetto a 7,61 e </w:t>
        </w:r>
      </w:ins>
      <w:del w:id="1870" w:author="Pippo Cattaneo" w:date="2012-09-26T18:19:00Z">
        <w:r w:rsidR="00175958" w:rsidDel="00772109">
          <w:delText xml:space="preserve">61, </w:delText>
        </w:r>
      </w:del>
      <w:r w:rsidR="00175958">
        <w:t xml:space="preserve">7,05 </w:t>
      </w:r>
      <w:ins w:id="1871" w:author="Pippo Cattaneo" w:date="2012-09-26T18:19:00Z">
        <w:r w:rsidR="00772109">
          <w:t>degli anni precedenti)</w:t>
        </w:r>
      </w:ins>
      <w:del w:id="1872" w:author="Pippo Cattaneo" w:date="2012-09-26T18:19:00Z">
        <w:r w:rsidR="00175958" w:rsidDel="00772109">
          <w:delText>e 7,21</w:delText>
        </w:r>
      </w:del>
      <w:r>
        <w:t xml:space="preserve"> conferma che il passaggio ad </w:t>
      </w:r>
      <w:proofErr w:type="spellStart"/>
      <w:r>
        <w:t>SPC</w:t>
      </w:r>
      <w:proofErr w:type="spellEnd"/>
      <w:r>
        <w:t xml:space="preserve"> ha </w:t>
      </w:r>
      <w:del w:id="1873" w:author="Pippo Cattaneo" w:date="2012-09-26T18:19:00Z">
        <w:r w:rsidDel="00772109">
          <w:delText xml:space="preserve">stabilizzato </w:delText>
        </w:r>
      </w:del>
      <w:ins w:id="1874" w:author="Pippo Cattaneo" w:date="2012-09-26T18:19:00Z">
        <w:r w:rsidR="00772109">
          <w:t xml:space="preserve">consentito </w:t>
        </w:r>
      </w:ins>
      <w:r>
        <w:t xml:space="preserve">una </w:t>
      </w:r>
      <w:r w:rsidR="004B10B5">
        <w:t>larga</w:t>
      </w:r>
      <w:r>
        <w:t xml:space="preserve"> </w:t>
      </w:r>
      <w:r w:rsidR="004B10B5">
        <w:t>diffus</w:t>
      </w:r>
      <w:r>
        <w:t>i</w:t>
      </w:r>
      <w:r w:rsidR="004B10B5">
        <w:t>o</w:t>
      </w:r>
      <w:r>
        <w:t>ne de</w:t>
      </w:r>
      <w:ins w:id="1875" w:author="Pippo Cattaneo" w:date="2012-09-26T18:20:00Z">
        <w:r w:rsidR="00772109">
          <w:t>gli strumenti per la sicurezza perimetrale della rete come l’impiego di un</w:t>
        </w:r>
      </w:ins>
      <w:del w:id="1876" w:author="Pippo Cattaneo" w:date="2012-09-26T18:20:00Z">
        <w:r w:rsidDel="00772109">
          <w:delText>l</w:delText>
        </w:r>
        <w:r w:rsidR="004B10B5" w:rsidDel="00772109">
          <w:delText>l’utilizzo di</w:delText>
        </w:r>
      </w:del>
      <w:r w:rsidR="004B10B5">
        <w:t xml:space="preserve"> firewall (</w:t>
      </w:r>
      <w:r w:rsidR="00175958">
        <w:t>raggiungendo una</w:t>
      </w:r>
      <w:r w:rsidR="00977B91">
        <w:t xml:space="preserve"> percentuale di adozione superiore </w:t>
      </w:r>
      <w:r w:rsidR="004B10B5">
        <w:t>al 9</w:t>
      </w:r>
      <w:ins w:id="1877" w:author="Pippo Cattaneo" w:date="2012-09-26T18:21:00Z">
        <w:r w:rsidR="00772109">
          <w:t>3,5</w:t>
        </w:r>
      </w:ins>
      <w:del w:id="1878" w:author="Pippo Cattaneo" w:date="2012-09-26T18:21:00Z">
        <w:r w:rsidR="00977B91" w:rsidDel="00772109">
          <w:delText>1</w:delText>
        </w:r>
      </w:del>
      <w:r w:rsidR="004B10B5">
        <w:t>%</w:t>
      </w:r>
      <w:r w:rsidR="00E953ED">
        <w:t xml:space="preserve"> come confermato anche dal </w:t>
      </w:r>
      <w:ins w:id="1879" w:author="Pippo Cattaneo" w:date="2012-09-26T18:23:00Z">
        <w:r w:rsidR="00772109">
          <w:t xml:space="preserve">quesito di controllo </w:t>
        </w:r>
      </w:ins>
      <w:proofErr w:type="spellStart"/>
      <w:r w:rsidR="00E953ED">
        <w:t>KPI2.7</w:t>
      </w:r>
      <w:proofErr w:type="spellEnd"/>
      <w:r w:rsidR="004B10B5">
        <w:t>)</w:t>
      </w:r>
      <w:r>
        <w:t>,</w:t>
      </w:r>
      <w:r w:rsidR="004B10B5">
        <w:t xml:space="preserve"> </w:t>
      </w:r>
      <w:r>
        <w:t xml:space="preserve">mentre l’utilizzo di sistemi </w:t>
      </w:r>
      <w:proofErr w:type="spellStart"/>
      <w:r>
        <w:t>IDS</w:t>
      </w:r>
      <w:proofErr w:type="spellEnd"/>
      <w:r>
        <w:t>/IPS</w:t>
      </w:r>
      <w:del w:id="1880" w:author="Pippo Cattaneo" w:date="2012-09-26T18:22:00Z">
        <w:r w:rsidDel="00772109">
          <w:delText xml:space="preserve"> </w:delText>
        </w:r>
        <w:r w:rsidR="00E953ED" w:rsidDel="00772109">
          <w:delText>benché</w:delText>
        </w:r>
        <w:r w:rsidR="00977B91" w:rsidDel="00772109">
          <w:delText xml:space="preserve"> in aumento (+9,1%) </w:delText>
        </w:r>
      </w:del>
      <w:ins w:id="1881" w:author="Pippo Cattaneo" w:date="2012-09-26T18:22:00Z">
        <w:r w:rsidR="00772109">
          <w:t xml:space="preserve"> </w:t>
        </w:r>
      </w:ins>
      <w:r>
        <w:t>rimane ancora piuttosto limitato</w:t>
      </w:r>
      <w:ins w:id="1882" w:author="Pippo Cattaneo" w:date="2012-09-26T18:22:00Z">
        <w:r w:rsidR="00772109">
          <w:t xml:space="preserve"> (60,9% pari a 28 su 46)</w:t>
        </w:r>
      </w:ins>
      <w:r>
        <w:t xml:space="preserve"> </w:t>
      </w:r>
      <w:ins w:id="1883" w:author="Pippo Cattaneo" w:date="2012-09-26T18:22:00Z">
        <w:r w:rsidR="00772109">
          <w:t xml:space="preserve">e </w:t>
        </w:r>
      </w:ins>
      <w:del w:id="1884" w:author="Pippo Cattaneo" w:date="2012-09-26T18:22:00Z">
        <w:r w:rsidDel="00772109">
          <w:delText>(</w:delText>
        </w:r>
      </w:del>
      <w:r>
        <w:t>tipicamente confinato alle grandi Amministrazioni</w:t>
      </w:r>
      <w:ins w:id="1885" w:author="Pippo Cattaneo" w:date="2012-09-26T18:22:00Z">
        <w:r w:rsidR="00772109">
          <w:t>.</w:t>
        </w:r>
      </w:ins>
      <w:del w:id="1886" w:author="Pippo Cattaneo" w:date="2012-09-26T18:22:00Z">
        <w:r w:rsidDel="00772109">
          <w:delText>)</w:delText>
        </w:r>
      </w:del>
      <w:ins w:id="1887" w:author="Pippo Cattaneo" w:date="2012-09-26T18:22:00Z">
        <w:r w:rsidR="00772109">
          <w:t xml:space="preserve"> Il dato </w:t>
        </w:r>
      </w:ins>
      <w:ins w:id="1888" w:author="Pippo Cattaneo" w:date="2012-09-26T18:23:00Z">
        <w:r w:rsidR="00772109">
          <w:t>raccolto è stato</w:t>
        </w:r>
      </w:ins>
      <w:del w:id="1889" w:author="Pippo Cattaneo" w:date="2012-09-26T18:22:00Z">
        <w:r w:rsidDel="00772109">
          <w:delText xml:space="preserve"> con </w:delText>
        </w:r>
        <w:r w:rsidR="004B10B5" w:rsidDel="00772109">
          <w:delText xml:space="preserve">una percentuale </w:delText>
        </w:r>
        <w:r w:rsidDel="00772109">
          <w:delText>di adozione intorno a</w:delText>
        </w:r>
        <w:r w:rsidR="004B10B5" w:rsidDel="00772109">
          <w:delText>l 60%.</w:delText>
        </w:r>
      </w:del>
      <w:del w:id="1890" w:author="Pippo Cattaneo" w:date="2012-09-26T18:23:00Z">
        <w:r w:rsidR="00E953ED" w:rsidDel="00772109">
          <w:delText xml:space="preserve"> Anche questo dato viene </w:delText>
        </w:r>
      </w:del>
      <w:ins w:id="1891" w:author="Pippo Cattaneo" w:date="2012-09-26T18:23:00Z">
        <w:r w:rsidR="00772109">
          <w:t xml:space="preserve"> ampiamente </w:t>
        </w:r>
      </w:ins>
      <w:r w:rsidR="00E953ED">
        <w:t>confermato da</w:t>
      </w:r>
      <w:ins w:id="1892" w:author="Pippo Cattaneo" w:date="2012-09-26T18:23:00Z">
        <w:r w:rsidR="00772109">
          <w:t>l quesito di controllo</w:t>
        </w:r>
      </w:ins>
      <w:r w:rsidR="00E953ED">
        <w:t xml:space="preserve"> </w:t>
      </w:r>
      <w:proofErr w:type="spellStart"/>
      <w:r w:rsidR="00E953ED">
        <w:t>KPI2.8</w:t>
      </w:r>
      <w:proofErr w:type="spellEnd"/>
      <w:r w:rsidR="00E953ED">
        <w:t>.</w:t>
      </w:r>
    </w:p>
    <w:p w14:paraId="798729BA" w14:textId="6B31835B" w:rsidR="001B3E12" w:rsidRPr="00304710" w:rsidDel="00772109" w:rsidRDefault="001B3E12">
      <w:pPr>
        <w:pStyle w:val="Corpodeltesto"/>
        <w:rPr>
          <w:del w:id="1893" w:author="Pippo Cattaneo" w:date="2012-09-26T18:23:00Z"/>
          <w:highlight w:val="yellow"/>
        </w:rPr>
      </w:pPr>
      <w:del w:id="1894" w:author="Pippo Cattaneo" w:date="2012-09-26T18:23:00Z">
        <w:r w:rsidRPr="00304710" w:rsidDel="00772109">
          <w:rPr>
            <w:highlight w:val="yellow"/>
          </w:rPr>
          <w:delText>Questi dati  sono stati ampiamente riscontrati dall’analisi dei dati provenienti dai contratti stipulati nell’ambito di SPC. Infatti da questi si rileva che ben 31 amministrazioni, pari al 55% del campione, hanno deciso di utilizzare l’offerta di SPC per acquistare un Firewall (KPI2.7). Di queste, però, solo 18 hanno fatto ricorso ai servizi di NAT</w:delText>
        </w:r>
        <w:r w:rsidR="00303954" w:rsidRPr="00304710" w:rsidDel="00772109">
          <w:rPr>
            <w:highlight w:val="yellow"/>
          </w:rPr>
          <w:delText xml:space="preserve"> (mentre KPI2.7a afferma che la quasi totalità di quelle che utilizzano un firewall hanno configurato almeno una Zona Demilitarizzata (DMZ))</w:delText>
        </w:r>
        <w:r w:rsidRPr="00304710" w:rsidDel="00772109">
          <w:rPr>
            <w:highlight w:val="yellow"/>
          </w:rPr>
          <w:delText>.</w:delText>
        </w:r>
      </w:del>
    </w:p>
    <w:p w14:paraId="5158AD05" w14:textId="5B117F28" w:rsidR="00303954" w:rsidRPr="00304710" w:rsidDel="00772109" w:rsidRDefault="00303954">
      <w:pPr>
        <w:pStyle w:val="Corpodeltesto"/>
        <w:rPr>
          <w:del w:id="1895" w:author="Pippo Cattaneo" w:date="2012-09-26T18:23:00Z"/>
          <w:highlight w:val="yellow"/>
        </w:rPr>
      </w:pPr>
      <w:del w:id="1896" w:author="Pippo Cattaneo" w:date="2012-09-26T18:23:00Z">
        <w:r w:rsidRPr="00304710" w:rsidDel="00772109">
          <w:rPr>
            <w:highlight w:val="yellow"/>
          </w:rPr>
          <w:delText>Lo stesso riscontro si è avuto per KPI2.8, per quanto riguarda la rilevazione delle intrusioni, infatti ben 28 amministrazioni pari al 50% (coerentemente con il 60% rilevato dal questionario) hanno fatto ricorso all’offerta di SPC per quanto riguarda NIDS Management, e solo 2 hanno aderito all’offerta HIDS.</w:delText>
        </w:r>
      </w:del>
    </w:p>
    <w:p w14:paraId="51F27ABF" w14:textId="4ECB21E6" w:rsidR="001B3E12" w:rsidDel="00772109" w:rsidRDefault="00303954">
      <w:pPr>
        <w:pStyle w:val="Corpodeltesto"/>
        <w:rPr>
          <w:del w:id="1897" w:author="Pippo Cattaneo" w:date="2012-09-26T18:23:00Z"/>
        </w:rPr>
      </w:pPr>
      <w:del w:id="1898" w:author="Pippo Cattaneo" w:date="2012-09-26T18:23:00Z">
        <w:r w:rsidRPr="00304710" w:rsidDel="00772109">
          <w:rPr>
            <w:highlight w:val="yellow"/>
          </w:rPr>
          <w:delText xml:space="preserve">Solo </w:delText>
        </w:r>
        <w:r w:rsidR="001B3E12" w:rsidRPr="00304710" w:rsidDel="00772109">
          <w:rPr>
            <w:highlight w:val="yellow"/>
          </w:rPr>
          <w:delText xml:space="preserve">per  KPI2.6a </w:delText>
        </w:r>
        <w:r w:rsidRPr="00304710" w:rsidDel="00772109">
          <w:rPr>
            <w:highlight w:val="yellow"/>
          </w:rPr>
          <w:delText xml:space="preserve">il dato è discorde, infatti mentre </w:delText>
        </w:r>
        <w:r w:rsidR="001B3E12" w:rsidRPr="00304710" w:rsidDel="00772109">
          <w:rPr>
            <w:highlight w:val="yellow"/>
          </w:rPr>
          <w:delText xml:space="preserve">oltre il 50% delle amministrazioni </w:delText>
        </w:r>
        <w:r w:rsidRPr="00304710" w:rsidDel="00772109">
          <w:rPr>
            <w:highlight w:val="yellow"/>
          </w:rPr>
          <w:delText>ha dichiarat</w:delText>
        </w:r>
        <w:r w:rsidR="001B3E12" w:rsidRPr="00304710" w:rsidDel="00772109">
          <w:rPr>
            <w:highlight w:val="yellow"/>
          </w:rPr>
          <w:delText xml:space="preserve">o di utilizzare (come per gli anni precedenti) </w:delText>
        </w:r>
        <w:r w:rsidRPr="00304710" w:rsidDel="00772109">
          <w:rPr>
            <w:highlight w:val="yellow"/>
          </w:rPr>
          <w:delText xml:space="preserve">una o più </w:delText>
        </w:r>
        <w:r w:rsidR="001B3E12" w:rsidRPr="00304710" w:rsidDel="00772109">
          <w:rPr>
            <w:highlight w:val="yellow"/>
          </w:rPr>
          <w:delText>VPN solo 5 (circa il 9%) hanno acquistato servizi e software per VPN nell’ambito del listino di SPC.</w:delText>
        </w:r>
      </w:del>
    </w:p>
    <w:p w14:paraId="17FB324F" w14:textId="4EF3B75F" w:rsidR="004F7E86" w:rsidRDefault="004B10B5" w:rsidP="00977B91">
      <w:pPr>
        <w:pStyle w:val="Corpodeltesto"/>
        <w:rPr>
          <w:ins w:id="1899" w:author="Pippo Cattaneo" w:date="2012-09-26T18:34:00Z"/>
        </w:rPr>
      </w:pPr>
      <w:del w:id="1900" w:author="Pippo Cattaneo" w:date="2012-09-26T18:30:00Z">
        <w:r w:rsidDel="004F7E86">
          <w:delText xml:space="preserve">Decisamente incoraggiante </w:delText>
        </w:r>
        <w:r w:rsidR="00047284" w:rsidDel="004F7E86">
          <w:delText>rispetto a</w:delText>
        </w:r>
      </w:del>
      <w:ins w:id="1901" w:author="Pippo Cattaneo" w:date="2012-09-26T18:30:00Z">
        <w:r w:rsidR="004F7E86">
          <w:t>Dopo anni di</w:t>
        </w:r>
      </w:ins>
      <w:del w:id="1902" w:author="Pippo Cattaneo" w:date="2012-09-26T18:30:00Z">
        <w:r w:rsidR="00047284" w:rsidDel="004F7E86">
          <w:delText>l</w:delText>
        </w:r>
      </w:del>
      <w:r w:rsidR="00047284">
        <w:t xml:space="preserve"> lavoro svolto </w:t>
      </w:r>
      <w:del w:id="1903" w:author="Pippo Cattaneo" w:date="2012-09-26T18:30:00Z">
        <w:r w:rsidR="00047284" w:rsidDel="004F7E86">
          <w:delText xml:space="preserve">in questi anni </w:delText>
        </w:r>
      </w:del>
      <w:r w:rsidR="00047284">
        <w:t>da</w:t>
      </w:r>
      <w:ins w:id="1904" w:author="REGI" w:date="2012-07-05T17:59:00Z">
        <w:r w:rsidR="009D51B3">
          <w:t xml:space="preserve"> </w:t>
        </w:r>
        <w:proofErr w:type="spellStart"/>
        <w:r w:rsidR="009D51B3">
          <w:t>DigitPA</w:t>
        </w:r>
      </w:ins>
      <w:proofErr w:type="spellEnd"/>
      <w:del w:id="1905" w:author="REGI" w:date="2012-07-05T17:59:00Z">
        <w:r w:rsidR="00047284" w:rsidDel="009D51B3">
          <w:delText>l CNIPA</w:delText>
        </w:r>
      </w:del>
      <w:r w:rsidR="00047284">
        <w:t xml:space="preserve"> </w:t>
      </w:r>
      <w:ins w:id="1906" w:author="Pippo Cattaneo" w:date="2012-09-26T18:31:00Z">
        <w:r w:rsidR="004F7E86">
          <w:t xml:space="preserve">per la protezione delle reti wireless, ritenuto un fattore estremamente critico in passato, </w:t>
        </w:r>
      </w:ins>
      <w:del w:id="1907" w:author="Pippo Cattaneo" w:date="2012-09-26T18:31:00Z">
        <w:r w:rsidR="00977B91" w:rsidDel="004F7E86">
          <w:delText xml:space="preserve">è </w:delText>
        </w:r>
      </w:del>
      <w:r>
        <w:t xml:space="preserve">il dato </w:t>
      </w:r>
      <w:del w:id="1908" w:author="Pippo Cattaneo" w:date="2012-09-26T18:31:00Z">
        <w:r w:rsidDel="004F7E86">
          <w:delText>relativo alla sicurezza delle reti wireless (</w:delText>
        </w:r>
      </w:del>
      <w:ins w:id="1909" w:author="Pippo Cattaneo" w:date="2012-09-26T18:24:00Z">
        <w:r w:rsidR="00772109">
          <w:t xml:space="preserve">fotografato da </w:t>
        </w:r>
      </w:ins>
      <w:proofErr w:type="spellStart"/>
      <w:r>
        <w:t>KPI2.5</w:t>
      </w:r>
      <w:proofErr w:type="spellEnd"/>
      <w:ins w:id="1910" w:author="Pippo Cattaneo" w:date="2012-09-26T18:31:00Z">
        <w:r w:rsidR="004F7E86">
          <w:t xml:space="preserve"> si è ormai assestato su valori meno allarmanti</w:t>
        </w:r>
      </w:ins>
      <w:del w:id="1911" w:author="Pippo Cattaneo" w:date="2012-09-26T18:31:00Z">
        <w:r w:rsidDel="004F7E86">
          <w:delText>)</w:delText>
        </w:r>
      </w:del>
      <w:del w:id="1912" w:author="Pippo Cattaneo" w:date="2012-09-26T18:24:00Z">
        <w:r w:rsidDel="00772109">
          <w:delText>,</w:delText>
        </w:r>
      </w:del>
      <w:ins w:id="1913" w:author="Pippo Cattaneo" w:date="2012-09-26T18:25:00Z">
        <w:r w:rsidR="00772109">
          <w:t>. In</w:t>
        </w:r>
      </w:ins>
      <w:ins w:id="1914" w:author="Pippo Cattaneo" w:date="2012-09-26T18:32:00Z">
        <w:r w:rsidR="004F7E86">
          <w:t xml:space="preserve">fatti, </w:t>
        </w:r>
      </w:ins>
      <w:del w:id="1915" w:author="Pippo Cattaneo" w:date="2012-09-26T18:25:00Z">
        <w:r w:rsidDel="00772109">
          <w:delText xml:space="preserve"> che </w:delText>
        </w:r>
      </w:del>
      <w:ins w:id="1916" w:author="Pippo Cattaneo" w:date="2012-09-26T18:25:00Z">
        <w:r w:rsidR="00772109">
          <w:t xml:space="preserve">diminuisce il numero </w:t>
        </w:r>
      </w:ins>
      <w:del w:id="1917" w:author="Pippo Cattaneo" w:date="2012-09-26T18:25:00Z">
        <w:r w:rsidR="00977B91" w:rsidDel="00772109">
          <w:delText>a fronte di un netto</w:delText>
        </w:r>
        <w:r w:rsidDel="00772109">
          <w:delText xml:space="preserve"> aumento </w:delText>
        </w:r>
      </w:del>
      <w:r>
        <w:t xml:space="preserve">delle reti </w:t>
      </w:r>
      <w:r w:rsidR="00977B91">
        <w:t xml:space="preserve">wireless </w:t>
      </w:r>
      <w:r>
        <w:t xml:space="preserve">installate </w:t>
      </w:r>
      <w:r w:rsidR="00977B91">
        <w:t>(</w:t>
      </w:r>
      <w:ins w:id="1918" w:author="Pippo Cattaneo" w:date="2012-09-26T18:25:00Z">
        <w:r w:rsidR="00772109">
          <w:t xml:space="preserve">solo </w:t>
        </w:r>
      </w:ins>
      <w:ins w:id="1919" w:author="Pippo Cattaneo" w:date="2012-09-26T18:27:00Z">
        <w:r w:rsidR="00772109">
          <w:t xml:space="preserve">il </w:t>
        </w:r>
      </w:ins>
      <w:ins w:id="1920" w:author="Pippo Cattaneo" w:date="2012-09-26T18:25:00Z">
        <w:r w:rsidR="00772109">
          <w:t>41,3%</w:t>
        </w:r>
      </w:ins>
      <w:ins w:id="1921" w:author="Pippo Cattaneo" w:date="2012-09-26T18:27:00Z">
        <w:r w:rsidR="00772109">
          <w:t xml:space="preserve"> pari a 19 su 46 amministrazioni </w:t>
        </w:r>
      </w:ins>
      <w:ins w:id="1922" w:author="Pippo Cattaneo" w:date="2012-09-26T18:25:00Z">
        <w:r w:rsidR="00772109">
          <w:t>dichiara</w:t>
        </w:r>
      </w:ins>
      <w:ins w:id="1923" w:author="Pippo Cattaneo" w:date="2012-09-26T18:27:00Z">
        <w:r w:rsidR="00772109">
          <w:t>no</w:t>
        </w:r>
      </w:ins>
      <w:ins w:id="1924" w:author="Pippo Cattaneo" w:date="2012-09-26T18:25:00Z">
        <w:r w:rsidR="00772109">
          <w:t xml:space="preserve"> di utilizzare la tecnologia Wi-Fi all</w:t>
        </w:r>
      </w:ins>
      <w:ins w:id="1925" w:author="Pippo Cattaneo" w:date="2012-09-26T18:26:00Z">
        <w:r w:rsidR="00772109">
          <w:t>’interno delle proprie organizzazioni)</w:t>
        </w:r>
      </w:ins>
      <w:ins w:id="1926" w:author="Pippo Cattaneo" w:date="2012-09-26T18:28:00Z">
        <w:r w:rsidR="00772109">
          <w:t xml:space="preserve">. L’utilizzo di </w:t>
        </w:r>
        <w:proofErr w:type="spellStart"/>
        <w:r w:rsidR="00772109">
          <w:t>WEP</w:t>
        </w:r>
        <w:proofErr w:type="spellEnd"/>
        <w:r w:rsidR="00772109">
          <w:t xml:space="preserve"> </w:t>
        </w:r>
      </w:ins>
      <w:ins w:id="1927" w:author="Pippo Cattaneo" w:date="2012-09-26T18:33:00Z">
        <w:r w:rsidR="00C9452F">
          <w:t xml:space="preserve">(Wired </w:t>
        </w:r>
        <w:proofErr w:type="spellStart"/>
        <w:r w:rsidR="00C9452F">
          <w:t>Equivalent</w:t>
        </w:r>
        <w:proofErr w:type="spellEnd"/>
        <w:r w:rsidR="00C9452F">
          <w:t xml:space="preserve"> </w:t>
        </w:r>
        <w:proofErr w:type="spellStart"/>
        <w:r w:rsidR="00C9452F">
          <w:t>Protection</w:t>
        </w:r>
        <w:proofErr w:type="spellEnd"/>
        <w:r w:rsidR="00C9452F">
          <w:t xml:space="preserve">) </w:t>
        </w:r>
      </w:ins>
      <w:ins w:id="1928" w:author="Pippo Cattaneo" w:date="2012-09-26T18:28:00Z">
        <w:r w:rsidR="00772109">
          <w:t xml:space="preserve">come sistema di protezione permane per </w:t>
        </w:r>
      </w:ins>
      <w:ins w:id="1929" w:author="Pippo Cattaneo" w:date="2012-09-26T18:32:00Z">
        <w:r w:rsidR="004F7E86">
          <w:t xml:space="preserve">solo </w:t>
        </w:r>
      </w:ins>
      <w:ins w:id="1930" w:author="Pippo Cattaneo" w:date="2012-09-26T18:28:00Z">
        <w:r w:rsidR="00772109">
          <w:t>4 di queste,</w:t>
        </w:r>
      </w:ins>
      <w:ins w:id="1931" w:author="Pippo Cattaneo" w:date="2012-09-26T18:32:00Z">
        <w:r w:rsidR="004F7E86">
          <w:t xml:space="preserve"> mentre</w:t>
        </w:r>
      </w:ins>
      <w:ins w:id="1932" w:author="Pippo Cattaneo" w:date="2012-09-26T18:28:00Z">
        <w:r w:rsidR="00772109">
          <w:t xml:space="preserve"> 12 correttamente config</w:t>
        </w:r>
        <w:r w:rsidR="004F7E86">
          <w:t xml:space="preserve">urano </w:t>
        </w:r>
        <w:proofErr w:type="spellStart"/>
        <w:r w:rsidR="004F7E86">
          <w:t>WPA</w:t>
        </w:r>
        <w:proofErr w:type="spellEnd"/>
        <w:r w:rsidR="004F7E86">
          <w:t xml:space="preserve"> </w:t>
        </w:r>
      </w:ins>
      <w:ins w:id="1933" w:author="Pippo Cattaneo" w:date="2012-09-26T18:33:00Z">
        <w:r w:rsidR="00C9452F">
          <w:t xml:space="preserve">(Wireless </w:t>
        </w:r>
        <w:proofErr w:type="spellStart"/>
        <w:r w:rsidR="00C9452F">
          <w:t>Protected</w:t>
        </w:r>
        <w:proofErr w:type="spellEnd"/>
        <w:r w:rsidR="00C9452F">
          <w:t xml:space="preserve"> Access in versione 1 o 2) </w:t>
        </w:r>
      </w:ins>
      <w:ins w:id="1934" w:author="Pippo Cattaneo" w:date="2012-09-26T18:28:00Z">
        <w:r w:rsidR="004F7E86">
          <w:t xml:space="preserve">per la </w:t>
        </w:r>
      </w:ins>
      <w:ins w:id="1935" w:author="Pippo Cattaneo" w:date="2012-09-26T18:32:00Z">
        <w:r w:rsidR="004F7E86">
          <w:t>protezione</w:t>
        </w:r>
      </w:ins>
      <w:ins w:id="1936" w:author="Pippo Cattaneo" w:date="2012-09-26T18:28:00Z">
        <w:r w:rsidR="004F7E86">
          <w:t xml:space="preserve"> dei dati trasme</w:t>
        </w:r>
      </w:ins>
      <w:ins w:id="1937" w:author="Pippo Cattaneo" w:date="2012-09-26T18:32:00Z">
        <w:r w:rsidR="004F7E86">
          <w:t>ss</w:t>
        </w:r>
      </w:ins>
      <w:ins w:id="1938" w:author="Pippo Cattaneo" w:date="2012-09-26T18:28:00Z">
        <w:r w:rsidR="00772109">
          <w:t>i via radio</w:t>
        </w:r>
      </w:ins>
      <w:ins w:id="1939" w:author="Pippo Cattaneo" w:date="2012-09-26T18:32:00Z">
        <w:r w:rsidR="004F7E86">
          <w:t>. E’</w:t>
        </w:r>
      </w:ins>
      <w:ins w:id="1940" w:author="Pippo Cattaneo" w:date="2012-09-26T18:28:00Z">
        <w:r w:rsidR="004F7E86">
          <w:t xml:space="preserve"> scompar</w:t>
        </w:r>
      </w:ins>
      <w:ins w:id="1941" w:author="Pippo Cattaneo" w:date="2012-09-26T18:32:00Z">
        <w:r w:rsidR="004F7E86">
          <w:t>sa</w:t>
        </w:r>
      </w:ins>
      <w:ins w:id="1942" w:author="Pippo Cattaneo" w:date="2012-09-26T18:28:00Z">
        <w:r w:rsidR="00772109">
          <w:t xml:space="preserve"> del tutto la presenza di reti non protette.</w:t>
        </w:r>
      </w:ins>
      <w:ins w:id="1943" w:author="Pippo Cattaneo" w:date="2012-09-26T18:29:00Z">
        <w:r w:rsidR="00772109">
          <w:t xml:space="preserve"> </w:t>
        </w:r>
        <w:r w:rsidR="004F7E86">
          <w:t xml:space="preserve"> Più critica invece è la pre</w:t>
        </w:r>
      </w:ins>
      <w:ins w:id="1944" w:author="Pippo Cattaneo" w:date="2012-09-26T18:30:00Z">
        <w:r w:rsidR="004F7E86">
          <w:t>s</w:t>
        </w:r>
      </w:ins>
      <w:ins w:id="1945" w:author="Pippo Cattaneo" w:date="2012-09-26T18:29:00Z">
        <w:r w:rsidR="004F7E86">
          <w:t xml:space="preserve">enza di </w:t>
        </w:r>
      </w:ins>
      <w:ins w:id="1946" w:author="Pippo Cattaneo" w:date="2012-09-26T18:30:00Z">
        <w:r w:rsidR="004F7E86">
          <w:t xml:space="preserve">3 amministrazioni che non hanno saputo o voluto rispondere al quesito sul tipo di </w:t>
        </w:r>
      </w:ins>
      <w:ins w:id="1947" w:author="Pippo Cattaneo" w:date="2012-09-26T18:31:00Z">
        <w:r w:rsidR="004F7E86">
          <w:t>protezioni</w:t>
        </w:r>
      </w:ins>
      <w:ins w:id="1948" w:author="Pippo Cattaneo" w:date="2012-09-26T18:30:00Z">
        <w:r w:rsidR="004F7E86">
          <w:t xml:space="preserve"> adottato per le reti wireless.</w:t>
        </w:r>
      </w:ins>
    </w:p>
    <w:p w14:paraId="4025FD4E" w14:textId="3F7065F9" w:rsidR="009E0839" w:rsidRDefault="00314CE6" w:rsidP="009E0839">
      <w:pPr>
        <w:pStyle w:val="Corpodeltesto"/>
      </w:pPr>
      <w:ins w:id="1949" w:author="Pippo Cattaneo" w:date="2012-09-26T18:34:00Z">
        <w:r>
          <w:t>Mig</w:t>
        </w:r>
      </w:ins>
      <w:ins w:id="1950" w:author="Pippo Cattaneo" w:date="2012-09-26T18:36:00Z">
        <w:r>
          <w:t>l</w:t>
        </w:r>
      </w:ins>
      <w:ins w:id="1951" w:author="Pippo Cattaneo" w:date="2012-09-26T18:34:00Z">
        <w:r>
          <w:t xml:space="preserve">iora infine il dato relativo a </w:t>
        </w:r>
        <w:proofErr w:type="spellStart"/>
        <w:r>
          <w:t>KPI2.6</w:t>
        </w:r>
        <w:proofErr w:type="spellEnd"/>
        <w:r>
          <w:t xml:space="preserve">  che raggiunge il valore medio di 7,78 con </w:t>
        </w:r>
      </w:ins>
      <w:ins w:id="1952" w:author="Pippo Cattaneo" w:date="2012-09-26T18:35:00Z">
        <w:r>
          <w:t>oltre</w:t>
        </w:r>
      </w:ins>
      <w:ins w:id="1953" w:author="Pippo Cattaneo" w:date="2012-09-26T18:34:00Z">
        <w:r>
          <w:t xml:space="preserve"> il 76%</w:t>
        </w:r>
      </w:ins>
      <w:ins w:id="1954" w:author="Pippo Cattaneo" w:date="2012-09-26T18:35:00Z">
        <w:r>
          <w:t xml:space="preserve"> di amministrazioni che offrono servizi per l’accesso remoto ai propri sistemi opportunamente protetti da VPN o da infrastrutture equivalenti.</w:t>
        </w:r>
      </w:ins>
      <w:ins w:id="1955" w:author="Pippo Cattaneo" w:date="2012-09-26T18:36:00Z">
        <w:r w:rsidR="009E0839" w:rsidRPr="009E0839">
          <w:t xml:space="preserve"> </w:t>
        </w:r>
      </w:ins>
      <w:moveToRangeStart w:id="1956" w:author="Pippo Cattaneo" w:date="2012-09-26T18:36:00Z" w:name="move336447918"/>
      <w:moveTo w:id="1957" w:author="Pippo Cattaneo" w:date="2012-09-26T18:36:00Z">
        <w:del w:id="1958" w:author="Pippo Cattaneo" w:date="2012-09-26T18:36:00Z">
          <w:r w:rsidR="009E0839" w:rsidDel="009E0839">
            <w:delText xml:space="preserve">Molto interessante anche il dato relativo al KPI2.6 e cioè al sicurezza degli accessi da remoto. </w:delText>
          </w:r>
        </w:del>
        <w:r w:rsidR="009E0839">
          <w:t xml:space="preserve">Crescono infatti </w:t>
        </w:r>
      </w:moveTo>
      <w:ins w:id="1959" w:author="Pippo Cattaneo" w:date="2012-09-26T18:36:00Z">
        <w:r w:rsidR="009E0839">
          <w:t xml:space="preserve">ulteriormente del </w:t>
        </w:r>
      </w:ins>
      <w:moveTo w:id="1960" w:author="Pippo Cattaneo" w:date="2012-09-26T18:36:00Z">
        <w:del w:id="1961" w:author="Pippo Cattaneo" w:date="2012-09-26T18:36:00Z">
          <w:r w:rsidR="009E0839" w:rsidDel="009E0839">
            <w:delText xml:space="preserve">del </w:delText>
          </w:r>
        </w:del>
      </w:moveTo>
      <w:ins w:id="1962" w:author="Pippo Cattaneo" w:date="2012-09-26T18:37:00Z">
        <w:r w:rsidR="009E0839">
          <w:t>2,2</w:t>
        </w:r>
      </w:ins>
      <w:moveTo w:id="1963" w:author="Pippo Cattaneo" w:date="2012-09-26T18:36:00Z">
        <w:del w:id="1964" w:author="Pippo Cattaneo" w:date="2012-09-26T18:37:00Z">
          <w:r w:rsidR="009E0839" w:rsidDel="009E0839">
            <w:delText>16,8</w:delText>
          </w:r>
        </w:del>
        <w:r w:rsidR="009E0839">
          <w:t>% il numero delle Amministrazioni del campione che consentono accessi da remoto, raggiungendo il 7</w:t>
        </w:r>
      </w:moveTo>
      <w:ins w:id="1965" w:author="Pippo Cattaneo" w:date="2012-09-26T18:37:00Z">
        <w:r w:rsidR="009E0839">
          <w:t>6,1</w:t>
        </w:r>
      </w:ins>
      <w:moveTo w:id="1966" w:author="Pippo Cattaneo" w:date="2012-09-26T18:36:00Z">
        <w:del w:id="1967" w:author="Pippo Cattaneo" w:date="2012-09-26T18:37:00Z">
          <w:r w:rsidR="009E0839" w:rsidDel="009E0839">
            <w:delText>3,</w:delText>
          </w:r>
        </w:del>
        <w:r w:rsidR="009E0839">
          <w:t>9% del campione</w:t>
        </w:r>
      </w:moveTo>
      <w:ins w:id="1968" w:author="Pippo Cattaneo" w:date="2012-09-26T18:47:00Z">
        <w:r w:rsidR="00503F49">
          <w:t xml:space="preserve"> (35 su 46)</w:t>
        </w:r>
      </w:ins>
      <w:moveTo w:id="1969" w:author="Pippo Cattaneo" w:date="2012-09-26T18:36:00Z">
        <w:r w:rsidR="009E0839">
          <w:t xml:space="preserve"> e contemporaneamente</w:t>
        </w:r>
      </w:moveTo>
      <w:ins w:id="1970" w:author="Pippo Cattaneo" w:date="2012-09-26T18:47:00Z">
        <w:r w:rsidR="00503F49">
          <w:t>,</w:t>
        </w:r>
      </w:ins>
      <w:moveTo w:id="1971" w:author="Pippo Cattaneo" w:date="2012-09-26T18:36:00Z">
        <w:r w:rsidR="009E0839">
          <w:t xml:space="preserve"> </w:t>
        </w:r>
      </w:moveTo>
      <w:ins w:id="1972" w:author="Pippo Cattaneo" w:date="2012-09-26T18:46:00Z">
        <w:r w:rsidR="00503F49">
          <w:t xml:space="preserve">tra queste </w:t>
        </w:r>
      </w:ins>
      <w:ins w:id="1973" w:author="Pippo Cattaneo" w:date="2012-09-26T18:47:00Z">
        <w:r w:rsidR="00503F49">
          <w:t xml:space="preserve">(31 su 35) </w:t>
        </w:r>
      </w:ins>
      <w:moveTo w:id="1974" w:author="Pippo Cattaneo" w:date="2012-09-26T18:36:00Z">
        <w:r w:rsidR="009E0839">
          <w:t>cresce il numero delle Amministrazioni</w:t>
        </w:r>
      </w:moveTo>
      <w:ins w:id="1975" w:author="Pippo Cattaneo" w:date="2012-09-26T18:46:00Z">
        <w:r w:rsidR="00503F49">
          <w:t xml:space="preserve"> che correttamente installa una VPN per proteggere la propria rete da accessi fraudolenti.</w:t>
        </w:r>
      </w:ins>
      <w:moveTo w:id="1976" w:author="Pippo Cattaneo" w:date="2012-09-26T18:36:00Z">
        <w:del w:id="1977" w:author="Pippo Cattaneo" w:date="2012-09-26T18:47:00Z">
          <w:r w:rsidR="009E0839" w:rsidDel="00503F49">
            <w:delText xml:space="preserve"> (+10,1% pari al all’88,2% di quelle che consentono accessi da remoto) che utilizzano correttamente una VPN per questi accessi, raggiungendo come ci si aspetterebbe l’intera copertura del campione.</w:delText>
          </w:r>
        </w:del>
      </w:moveTo>
    </w:p>
    <w:moveToRangeEnd w:id="1956"/>
    <w:p w14:paraId="23C41905" w14:textId="77777777" w:rsidR="00CA7CAC" w:rsidRDefault="00CA7CAC" w:rsidP="00CA7CAC">
      <w:pPr>
        <w:pStyle w:val="Corpodeltesto"/>
        <w:rPr>
          <w:ins w:id="1978" w:author="Pippo Cattaneo" w:date="2012-09-26T18:51:00Z"/>
        </w:rPr>
      </w:pPr>
      <w:ins w:id="1979" w:author="Pippo Cattaneo" w:date="2012-09-26T18:51:00Z">
        <w:r>
          <w:t xml:space="preserve">Anche il dato relativo alla disponibilità di adeguati sistemi di </w:t>
        </w:r>
        <w:proofErr w:type="spellStart"/>
        <w:r>
          <w:t>logging</w:t>
        </w:r>
        <w:proofErr w:type="spellEnd"/>
        <w:r>
          <w:t xml:space="preserve"> (</w:t>
        </w:r>
        <w:proofErr w:type="spellStart"/>
        <w:r>
          <w:t>KPI2.9</w:t>
        </w:r>
        <w:proofErr w:type="spellEnd"/>
        <w:r>
          <w:t>) è molto incoraggiante ed in costante aumento. Infatti l’80% del campione (37 su 46) dichiara di utilizzare un sistema di log centralizzato, 7 usano un sistema di log locale evidentemente più vulnerabile e solo 2 non utilizzato sistemi per la registrazione degli eventi critici.</w:t>
        </w:r>
      </w:ins>
    </w:p>
    <w:p w14:paraId="20635C85" w14:textId="35008E4A" w:rsidR="00C9452F" w:rsidRDefault="00977B91" w:rsidP="00977B91">
      <w:pPr>
        <w:pStyle w:val="Corpodeltesto"/>
      </w:pPr>
      <w:del w:id="1980" w:author="Pippo Cattaneo" w:date="2012-09-26T18:33:00Z">
        <w:r w:rsidDel="00C9452F">
          <w:delText xml:space="preserve">+7,1% pari al 50% del campione) vede  una decisa conferma dell’adozione delle corrette politiche per la protezione dei dati che transitano su queste reti. Infatti cala nettamente </w:delText>
        </w:r>
        <w:r w:rsidR="008923F3" w:rsidDel="00C9452F">
          <w:delText xml:space="preserve">(-22,3% in totale, pari al -10,7% nel 2008 ed un ulteriore -11,6% nel 2009) </w:delText>
        </w:r>
        <w:r w:rsidDel="00C9452F">
          <w:delText xml:space="preserve">negli ultimi due anni il numero delle reti che utilizzano il protocollo WEP (Wired Equivalent Privacy)  </w:delText>
        </w:r>
        <w:r w:rsidR="008923F3" w:rsidDel="00C9452F">
          <w:delText>ed aumenta altrettanto significativamente (+29,6%, +14,2% nel 2008 e +15,4% nel 2009) il numero di reti che hanno implementato il protocollo WPA</w:delText>
        </w:r>
      </w:del>
      <w:del w:id="1981" w:author="Pippo Cattaneo" w:date="2012-09-26T18:34:00Z">
        <w:r w:rsidR="008923F3" w:rsidDel="00C9452F">
          <w:delText xml:space="preserve"> </w:delText>
        </w:r>
      </w:del>
      <w:del w:id="1982" w:author="Pippo Cattaneo" w:date="2012-09-26T18:33:00Z">
        <w:r w:rsidR="008923F3" w:rsidDel="00C9452F">
          <w:delText xml:space="preserve">(Wireless Protected Access in versione 1 o 2) </w:delText>
        </w:r>
      </w:del>
      <w:del w:id="1983" w:author="Pippo Cattaneo" w:date="2012-09-26T18:34:00Z">
        <w:r w:rsidR="008923F3" w:rsidDel="00C9452F">
          <w:delText>decisamente più adeguato e robusto. Nonostante il dato positivo in termini di tendenza che testimonia una buona crescita del livello di consapevolezza delle Amministrazioni, occorre considerare che rimane ancora alto il numero di reti non adeguatamente protette (5 Amministrazione su 23 pari al 21,7% hanno dichiarato di utilizzare ancora WEP e, in virtù delle ormai note debolezze introdotte dal protocollo, il dato andrebbe definitivamente azzerato.</w:delText>
        </w:r>
      </w:del>
    </w:p>
    <w:tbl>
      <w:tblPr>
        <w:tblW w:w="9781" w:type="dxa"/>
        <w:jc w:val="center"/>
        <w:tblInd w:w="-38" w:type="dxa"/>
        <w:tblLayout w:type="fixed"/>
        <w:tblCellMar>
          <w:left w:w="70" w:type="dxa"/>
          <w:right w:w="70" w:type="dxa"/>
        </w:tblCellMar>
        <w:tblLook w:val="01E0" w:firstRow="1" w:lastRow="1" w:firstColumn="1" w:lastColumn="1" w:noHBand="0" w:noVBand="0"/>
      </w:tblPr>
      <w:tblGrid>
        <w:gridCol w:w="108"/>
        <w:gridCol w:w="4854"/>
        <w:gridCol w:w="108"/>
        <w:gridCol w:w="4677"/>
        <w:gridCol w:w="34"/>
      </w:tblGrid>
      <w:tr w:rsidR="009D0C39" w14:paraId="48405DB5" w14:textId="77777777" w:rsidTr="008D09C8">
        <w:trPr>
          <w:jc w:val="center"/>
        </w:trPr>
        <w:tc>
          <w:tcPr>
            <w:tcW w:w="4962" w:type="dxa"/>
            <w:gridSpan w:val="2"/>
            <w:vAlign w:val="center"/>
          </w:tcPr>
          <w:p w14:paraId="04E346FA" w14:textId="77777777" w:rsidR="009D0C39" w:rsidRPr="00AF35DD" w:rsidRDefault="008D09C8" w:rsidP="009D0C39">
            <w:pPr>
              <w:keepNext/>
              <w:ind w:right="-108"/>
              <w:jc w:val="center"/>
              <w:rPr>
                <w:rFonts w:ascii="Arial" w:hAnsi="Arial" w:cs="Arial"/>
                <w:sz w:val="22"/>
                <w:szCs w:val="22"/>
              </w:rPr>
            </w:pPr>
            <w:r>
              <w:rPr>
                <w:noProof/>
              </w:rPr>
              <w:drawing>
                <wp:inline distT="0" distB="0" distL="0" distR="0" wp14:anchorId="5B46623F" wp14:editId="61E5A840">
                  <wp:extent cx="2808000" cy="1980000"/>
                  <wp:effectExtent l="101600" t="76200" r="62230" b="10287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819" w:type="dxa"/>
            <w:gridSpan w:val="3"/>
            <w:vAlign w:val="center"/>
          </w:tcPr>
          <w:p w14:paraId="1E268EC8" w14:textId="77777777" w:rsidR="009D0C39" w:rsidRPr="00AF35DD" w:rsidRDefault="008D09C8" w:rsidP="009D0C39">
            <w:pPr>
              <w:keepNext/>
              <w:jc w:val="center"/>
              <w:rPr>
                <w:rFonts w:ascii="Arial" w:hAnsi="Arial" w:cs="Arial"/>
                <w:sz w:val="22"/>
                <w:szCs w:val="22"/>
              </w:rPr>
            </w:pPr>
            <w:r>
              <w:rPr>
                <w:noProof/>
              </w:rPr>
              <w:drawing>
                <wp:inline distT="0" distB="0" distL="0" distR="0" wp14:anchorId="00226203" wp14:editId="427491D1">
                  <wp:extent cx="2808000" cy="1980000"/>
                  <wp:effectExtent l="0" t="0" r="11430" b="127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9D0C39" w14:paraId="4AD260E2" w14:textId="77777777" w:rsidTr="008D09C8">
        <w:tblPrEx>
          <w:jc w:val="left"/>
          <w:tblCellMar>
            <w:left w:w="108" w:type="dxa"/>
            <w:right w:w="108" w:type="dxa"/>
          </w:tblCellMar>
        </w:tblPrEx>
        <w:trPr>
          <w:gridBefore w:val="1"/>
          <w:gridAfter w:val="1"/>
          <w:wBefore w:w="108" w:type="dxa"/>
          <w:wAfter w:w="34" w:type="dxa"/>
        </w:trPr>
        <w:tc>
          <w:tcPr>
            <w:tcW w:w="4962" w:type="dxa"/>
            <w:gridSpan w:val="2"/>
            <w:vAlign w:val="center"/>
          </w:tcPr>
          <w:p w14:paraId="6857B46E" w14:textId="77777777" w:rsidR="009D0C39" w:rsidRPr="00B109A8" w:rsidRDefault="009D0C39" w:rsidP="009D0C39">
            <w:pPr>
              <w:pStyle w:val="DidascaliaTabella"/>
            </w:pPr>
            <w:bookmarkStart w:id="1984" w:name="_Toc210395223"/>
            <w:r w:rsidRPr="00B109A8">
              <w:t xml:space="preserve">Figura </w:t>
            </w:r>
            <w:r w:rsidR="00B856F2">
              <w:fldChar w:fldCharType="begin"/>
            </w:r>
            <w:r w:rsidR="00883C80">
              <w:instrText xml:space="preserve"> SEQ Figura \* ARABIC </w:instrText>
            </w:r>
            <w:r w:rsidR="00B856F2">
              <w:fldChar w:fldCharType="separate"/>
            </w:r>
            <w:ins w:id="1985" w:author="Giuseppe Cattaneo" w:date="2012-09-27T20:07:00Z">
              <w:r w:rsidR="00654C12">
                <w:rPr>
                  <w:noProof/>
                </w:rPr>
                <w:t>12</w:t>
              </w:r>
            </w:ins>
            <w:ins w:id="1986" w:author="Pippo Cattaneo" w:date="2012-09-27T17:27:00Z">
              <w:del w:id="1987" w:author="Giuseppe Cattaneo" w:date="2012-09-27T18:38:00Z">
                <w:r w:rsidR="00172F79" w:rsidDel="00BE6225">
                  <w:rPr>
                    <w:noProof/>
                  </w:rPr>
                  <w:delText>9</w:delText>
                </w:r>
              </w:del>
            </w:ins>
            <w:del w:id="1988" w:author="Giuseppe Cattaneo" w:date="2012-09-27T18:38:00Z">
              <w:r w:rsidR="00717605" w:rsidDel="00BE6225">
                <w:rPr>
                  <w:noProof/>
                </w:rPr>
                <w:delText>6</w:delText>
              </w:r>
            </w:del>
            <w:r w:rsidR="00B856F2">
              <w:rPr>
                <w:noProof/>
              </w:rPr>
              <w:fldChar w:fldCharType="end"/>
            </w:r>
            <w:r w:rsidRPr="00B109A8">
              <w:t xml:space="preserve">: Distribuzione dei risultati relativi al </w:t>
            </w:r>
            <w:proofErr w:type="spellStart"/>
            <w:r w:rsidRPr="00B109A8">
              <w:t>KPI2</w:t>
            </w:r>
            <w:proofErr w:type="spellEnd"/>
            <w:r w:rsidRPr="00B109A8">
              <w:t xml:space="preserve"> rispetto alle 3 soglie</w:t>
            </w:r>
            <w:bookmarkEnd w:id="1984"/>
          </w:p>
        </w:tc>
        <w:tc>
          <w:tcPr>
            <w:tcW w:w="4677" w:type="dxa"/>
            <w:vAlign w:val="center"/>
          </w:tcPr>
          <w:p w14:paraId="07B1CB56" w14:textId="77777777" w:rsidR="009D0C39" w:rsidRDefault="009D0C39" w:rsidP="009D0C39">
            <w:pPr>
              <w:pStyle w:val="DidascaliaTabella"/>
            </w:pPr>
            <w:bookmarkStart w:id="1989" w:name="_Toc210395224"/>
            <w:r>
              <w:t xml:space="preserve">Figura </w:t>
            </w:r>
            <w:r w:rsidR="00B856F2">
              <w:fldChar w:fldCharType="begin"/>
            </w:r>
            <w:r w:rsidR="00883C80">
              <w:instrText xml:space="preserve"> SEQ Figura \* ARABIC </w:instrText>
            </w:r>
            <w:r w:rsidR="00B856F2">
              <w:fldChar w:fldCharType="separate"/>
            </w:r>
            <w:ins w:id="1990" w:author="Giuseppe Cattaneo" w:date="2012-09-27T20:07:00Z">
              <w:r w:rsidR="00654C12">
                <w:rPr>
                  <w:noProof/>
                </w:rPr>
                <w:t>13</w:t>
              </w:r>
            </w:ins>
            <w:ins w:id="1991" w:author="Pippo Cattaneo" w:date="2012-09-27T17:27:00Z">
              <w:del w:id="1992" w:author="Giuseppe Cattaneo" w:date="2012-09-27T18:38:00Z">
                <w:r w:rsidR="00172F79" w:rsidDel="00BE6225">
                  <w:rPr>
                    <w:noProof/>
                  </w:rPr>
                  <w:delText>10</w:delText>
                </w:r>
              </w:del>
            </w:ins>
            <w:del w:id="1993" w:author="Giuseppe Cattaneo" w:date="2012-09-27T18:38:00Z">
              <w:r w:rsidR="00717605" w:rsidDel="00BE6225">
                <w:rPr>
                  <w:noProof/>
                </w:rPr>
                <w:delText>7</w:delText>
              </w:r>
            </w:del>
            <w:r w:rsidR="00B856F2">
              <w:rPr>
                <w:noProof/>
              </w:rPr>
              <w:fldChar w:fldCharType="end"/>
            </w:r>
            <w:r>
              <w:t xml:space="preserve">: Valori medi delle risposte ai quesiti relativi al </w:t>
            </w:r>
            <w:proofErr w:type="spellStart"/>
            <w:r>
              <w:t>KPI2</w:t>
            </w:r>
            <w:bookmarkEnd w:id="1989"/>
            <w:proofErr w:type="spellEnd"/>
          </w:p>
        </w:tc>
      </w:tr>
    </w:tbl>
    <w:p w14:paraId="4B91C82A" w14:textId="77777777" w:rsidR="005D1955" w:rsidRDefault="005D1955" w:rsidP="002C0917">
      <w:pPr>
        <w:pStyle w:val="Corpodeltesto"/>
        <w:rPr>
          <w:ins w:id="1994" w:author="Giuseppe Cattaneo" w:date="2012-09-27T20:04:00Z"/>
        </w:rPr>
      </w:pPr>
    </w:p>
    <w:p w14:paraId="762E0EED" w14:textId="77777777" w:rsidR="005D1955" w:rsidRDefault="005D1955">
      <w:pPr>
        <w:rPr>
          <w:ins w:id="1995" w:author="Giuseppe Cattaneo" w:date="2012-09-27T20:04:00Z"/>
          <w:rFonts w:ascii="Calibri" w:hAnsi="Calibri"/>
          <w:sz w:val="22"/>
          <w:szCs w:val="22"/>
        </w:rPr>
      </w:pPr>
      <w:ins w:id="1996" w:author="Giuseppe Cattaneo" w:date="2012-09-27T20:04:00Z">
        <w:r>
          <w:br w:type="page"/>
        </w:r>
      </w:ins>
    </w:p>
    <w:p w14:paraId="03DB9240" w14:textId="32B8CA1A" w:rsidR="006307D3" w:rsidDel="005D1955" w:rsidRDefault="009D0C39" w:rsidP="002C0917">
      <w:pPr>
        <w:pStyle w:val="Corpodeltesto"/>
        <w:rPr>
          <w:del w:id="1997" w:author="Giuseppe Cattaneo" w:date="2012-09-27T20:04:00Z"/>
        </w:rPr>
      </w:pPr>
      <w:moveFromRangeStart w:id="1998" w:author="Pippo Cattaneo" w:date="2012-09-26T18:36:00Z" w:name="move336447918"/>
      <w:moveFrom w:id="1999" w:author="Pippo Cattaneo" w:date="2012-09-26T18:36:00Z">
        <w:r w:rsidDel="009E0839">
          <w:t xml:space="preserve">Molto interessante anche il dato relativo al KPI2.6 e cioè al sicurezza degli accessi da remoto. Crescono infatti del 16,8% il numero delle Amministrazioni del campione che consentono accessi da remoto, raggiungendo il 73,9% del campione e contemporaneamente cresce il numero delle Amministrazioni </w:t>
        </w:r>
        <w:r w:rsidR="006307D3" w:rsidDel="009E0839">
          <w:t xml:space="preserve">(+10,1% pari al all’88,2% di quelle che consentono accessi da remoto) </w:t>
        </w:r>
        <w:r w:rsidDel="009E0839">
          <w:t>che utilizzano correttamente una VPN per questi accessi</w:t>
        </w:r>
        <w:r w:rsidR="006307D3" w:rsidDel="009E0839">
          <w:t>, raggiungendo come ci si aspetterebbe l’intera copertura del campione.</w:t>
        </w:r>
      </w:moveFrom>
    </w:p>
    <w:moveFromRangeEnd w:id="1998"/>
    <w:p w14:paraId="1986540E" w14:textId="1C6D2F81" w:rsidR="006D50B2" w:rsidDel="00CA7CAC" w:rsidRDefault="00E953ED">
      <w:pPr>
        <w:pStyle w:val="Corpodeltesto"/>
        <w:rPr>
          <w:del w:id="2000" w:author="Pippo Cattaneo" w:date="2012-09-26T18:51:00Z"/>
        </w:rPr>
      </w:pPr>
      <w:del w:id="2001" w:author="Pippo Cattaneo" w:date="2012-09-26T18:51:00Z">
        <w:r w:rsidDel="00CA7CAC">
          <w:delText>Anche</w:delText>
        </w:r>
        <w:r w:rsidR="0027491A" w:rsidDel="00CA7CAC">
          <w:delText xml:space="preserve"> il dato relativo alla disponibilità di </w:delText>
        </w:r>
        <w:r w:rsidR="006D50B2" w:rsidDel="00CA7CAC">
          <w:delText xml:space="preserve">adeguati </w:delText>
        </w:r>
        <w:r w:rsidR="0027491A" w:rsidDel="00CA7CAC">
          <w:delText>sistemi di logging (KPI2.9)</w:delText>
        </w:r>
        <w:r w:rsidDel="00CA7CAC">
          <w:delText xml:space="preserve"> è molto incoraggiante</w:delText>
        </w:r>
      </w:del>
      <w:del w:id="2002" w:author="Pippo Cattaneo" w:date="2012-09-26T18:49:00Z">
        <w:r w:rsidDel="007A65BF">
          <w:delText xml:space="preserve">, raggiungendo </w:delText>
        </w:r>
      </w:del>
      <w:del w:id="2003" w:author="Pippo Cattaneo" w:date="2012-09-26T18:50:00Z">
        <w:r w:rsidDel="007A65BF">
          <w:delText xml:space="preserve">anche in questo caso la copertura totale del campione per le Amministrazioni che dichiarano di </w:delText>
        </w:r>
        <w:r w:rsidR="006D50B2" w:rsidDel="007A65BF">
          <w:delText>adottare una sistema di logging.</w:delText>
        </w:r>
      </w:del>
      <w:del w:id="2004" w:author="Pippo Cattaneo" w:date="2012-09-26T18:51:00Z">
        <w:r w:rsidR="006D50B2" w:rsidDel="00CA7CAC">
          <w:delText xml:space="preserve"> Il dato complessivo può essere scomposto in </w:delText>
        </w:r>
        <w:r w:rsidDel="00CA7CAC">
          <w:delText xml:space="preserve">76,1% </w:delText>
        </w:r>
        <w:r w:rsidR="006D50B2" w:rsidDel="00CA7CAC">
          <w:delText xml:space="preserve">delle Amministrazioni </w:delText>
        </w:r>
        <w:r w:rsidDel="00CA7CAC">
          <w:delText>con un sistema centralizzato con un miglioramento del +6,4</w:delText>
        </w:r>
        <w:r w:rsidR="006D50B2" w:rsidDel="00CA7CAC">
          <w:delText>% e</w:delText>
        </w:r>
        <w:r w:rsidDel="00CA7CAC">
          <w:delText xml:space="preserve"> 19,6% </w:delText>
        </w:r>
        <w:r w:rsidR="006D50B2" w:rsidDel="00CA7CAC">
          <w:delText>dichiara di utilizzare un sistema locale, evidentemente più vulnerabile mentre cala del -8,2% il numero delle Amministrazioni che non dispongono di un sistema di logging.</w:delText>
        </w:r>
      </w:del>
    </w:p>
    <w:p w14:paraId="51535668" w14:textId="41127E07" w:rsidR="0027491A" w:rsidDel="007A65BF" w:rsidRDefault="00BF57D8">
      <w:pPr>
        <w:pStyle w:val="Corpodeltesto"/>
        <w:rPr>
          <w:del w:id="2005" w:author="Pippo Cattaneo" w:date="2012-09-26T18:48:00Z"/>
        </w:rPr>
      </w:pPr>
      <w:del w:id="2006" w:author="Pippo Cattaneo" w:date="2012-09-26T18:48:00Z">
        <w:r w:rsidRPr="00304710" w:rsidDel="007A65BF">
          <w:rPr>
            <w:highlight w:val="yellow"/>
          </w:rPr>
          <w:delText>Per cercare riscontro a questa tesi, è stato, anche in questo caso, analizzato il dato proveniente dal progetto SPC. Infatti da questi si rileva che ben 32 amministrazioni (57%) hanno aderito al servizio di “Event &amp; Log Monitoring Management” offerto da SPC, il che potrebbe fornire una valida spiegazione del fenomeno osservato, consentendo agli utenti finali di disinteressarsi del problema di gestione ed analisi dei log di sistema.</w:delText>
        </w:r>
      </w:del>
    </w:p>
    <w:p w14:paraId="0526ABE7" w14:textId="77777777" w:rsidR="009321D0" w:rsidRDefault="0027491A">
      <w:pPr>
        <w:pStyle w:val="Corpodeltesto"/>
      </w:pPr>
      <w:r>
        <w:t xml:space="preserve">La tabella seguente riporta nel dettaglio i dati relativi a </w:t>
      </w:r>
      <w:proofErr w:type="spellStart"/>
      <w:r>
        <w:t>KPI2</w:t>
      </w:r>
      <w:proofErr w:type="spellEnd"/>
      <w:r>
        <w:t>.</w:t>
      </w:r>
    </w:p>
    <w:p w14:paraId="379D6169" w14:textId="715F6C92" w:rsidR="00F632DB" w:rsidDel="00CA7CAC" w:rsidRDefault="00F632DB">
      <w:pPr>
        <w:pStyle w:val="Corpodeltesto"/>
        <w:rPr>
          <w:del w:id="2007" w:author="Pippo Cattaneo" w:date="2012-09-26T18:52:00Z"/>
        </w:rPr>
      </w:pPr>
    </w:p>
    <w:tbl>
      <w:tblPr>
        <w:tblW w:w="9622" w:type="dxa"/>
        <w:tblInd w:w="55" w:type="dxa"/>
        <w:tblLayout w:type="fixed"/>
        <w:tblCellMar>
          <w:left w:w="45" w:type="dxa"/>
          <w:right w:w="45" w:type="dxa"/>
        </w:tblCellMar>
        <w:tblLook w:val="04A0" w:firstRow="1" w:lastRow="0" w:firstColumn="1" w:lastColumn="0" w:noHBand="0" w:noVBand="1"/>
      </w:tblPr>
      <w:tblGrid>
        <w:gridCol w:w="1011"/>
        <w:gridCol w:w="2982"/>
        <w:gridCol w:w="591"/>
        <w:gridCol w:w="681"/>
        <w:gridCol w:w="688"/>
        <w:gridCol w:w="681"/>
        <w:gridCol w:w="687"/>
        <w:gridCol w:w="681"/>
        <w:gridCol w:w="540"/>
        <w:gridCol w:w="540"/>
        <w:gridCol w:w="540"/>
      </w:tblGrid>
      <w:tr w:rsidR="00A77A62" w:rsidRPr="002F7738" w14:paraId="44184BDF" w14:textId="77777777" w:rsidTr="00AA08FA">
        <w:trPr>
          <w:trHeight w:val="559"/>
          <w:tblHeader/>
        </w:trPr>
        <w:tc>
          <w:tcPr>
            <w:tcW w:w="1011" w:type="dxa"/>
            <w:tcBorders>
              <w:top w:val="single" w:sz="8" w:space="0" w:color="auto"/>
              <w:left w:val="single" w:sz="8" w:space="0" w:color="auto"/>
              <w:bottom w:val="single" w:sz="8" w:space="0" w:color="auto"/>
              <w:right w:val="single" w:sz="4" w:space="0" w:color="auto"/>
            </w:tcBorders>
            <w:shd w:val="clear" w:color="auto" w:fill="E0E0E0"/>
            <w:vAlign w:val="center"/>
            <w:hideMark/>
          </w:tcPr>
          <w:p w14:paraId="2BAEBE3B" w14:textId="77777777" w:rsidR="00A77A62" w:rsidRPr="002F7738" w:rsidRDefault="00A77A62" w:rsidP="00DA561A">
            <w:pPr>
              <w:jc w:val="center"/>
              <w:rPr>
                <w:rFonts w:ascii="Arial" w:hAnsi="Arial" w:cs="Arial"/>
                <w:b/>
                <w:bCs/>
                <w:sz w:val="20"/>
                <w:szCs w:val="20"/>
              </w:rPr>
            </w:pPr>
            <w:r w:rsidRPr="002F7738">
              <w:rPr>
                <w:rFonts w:ascii="Arial" w:hAnsi="Arial" w:cs="Arial"/>
                <w:b/>
                <w:bCs/>
                <w:sz w:val="20"/>
                <w:szCs w:val="20"/>
              </w:rPr>
              <w:t>ID</w:t>
            </w:r>
          </w:p>
        </w:tc>
        <w:tc>
          <w:tcPr>
            <w:tcW w:w="2982"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69C4A30A" w14:textId="77777777" w:rsidR="00A77A62" w:rsidRPr="002F7738" w:rsidRDefault="00A77A62" w:rsidP="00DA561A">
            <w:pPr>
              <w:jc w:val="center"/>
              <w:rPr>
                <w:rFonts w:ascii="Arial" w:hAnsi="Arial" w:cs="Arial"/>
                <w:b/>
                <w:bCs/>
                <w:sz w:val="18"/>
                <w:szCs w:val="18"/>
              </w:rPr>
            </w:pPr>
            <w:r w:rsidRPr="002F7738">
              <w:rPr>
                <w:rFonts w:ascii="Arial" w:hAnsi="Arial" w:cs="Arial"/>
                <w:b/>
                <w:bCs/>
                <w:sz w:val="18"/>
                <w:szCs w:val="18"/>
              </w:rPr>
              <w:t>Risposta</w:t>
            </w:r>
          </w:p>
        </w:tc>
        <w:tc>
          <w:tcPr>
            <w:tcW w:w="59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7AFAD05" w14:textId="77777777" w:rsidR="00A77A62" w:rsidRPr="00A77A62" w:rsidRDefault="00A77A62" w:rsidP="00DA561A">
            <w:pPr>
              <w:jc w:val="center"/>
              <w:rPr>
                <w:rFonts w:ascii="Arial" w:hAnsi="Arial" w:cs="Arial"/>
                <w:b/>
                <w:bCs/>
                <w:sz w:val="16"/>
                <w:szCs w:val="16"/>
              </w:rPr>
            </w:pPr>
            <w:proofErr w:type="spellStart"/>
            <w:r w:rsidRPr="00A77A62">
              <w:rPr>
                <w:rFonts w:ascii="Arial" w:hAnsi="Arial" w:cs="Arial"/>
                <w:b/>
                <w:bCs/>
                <w:sz w:val="16"/>
                <w:szCs w:val="16"/>
              </w:rPr>
              <w:t>Punt</w:t>
            </w:r>
            <w:proofErr w:type="spellEnd"/>
            <w:r w:rsidRPr="00A77A62">
              <w:rPr>
                <w:rFonts w:ascii="Arial" w:hAnsi="Arial" w:cs="Arial"/>
                <w:b/>
                <w:bCs/>
                <w:sz w:val="16"/>
                <w:szCs w:val="16"/>
              </w:rPr>
              <w:t>.</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698D725A" w14:textId="77777777" w:rsidR="00A77A62" w:rsidRPr="00DA561A" w:rsidRDefault="00A77A62" w:rsidP="00DA561A">
            <w:pPr>
              <w:jc w:val="center"/>
              <w:rPr>
                <w:rFonts w:ascii="Arial" w:hAnsi="Arial" w:cs="Arial"/>
                <w:b/>
                <w:bCs/>
                <w:sz w:val="16"/>
                <w:szCs w:val="16"/>
              </w:rPr>
            </w:pPr>
            <w:r w:rsidRPr="00DA561A">
              <w:rPr>
                <w:rFonts w:ascii="Arial" w:hAnsi="Arial" w:cs="Arial"/>
                <w:b/>
                <w:bCs/>
                <w:sz w:val="16"/>
                <w:szCs w:val="16"/>
              </w:rPr>
              <w:t>% 20</w:t>
            </w:r>
            <w:r w:rsidR="0086253A">
              <w:rPr>
                <w:rFonts w:ascii="Arial" w:hAnsi="Arial" w:cs="Arial"/>
                <w:b/>
                <w:bCs/>
                <w:sz w:val="16"/>
                <w:szCs w:val="16"/>
              </w:rPr>
              <w:t>10</w:t>
            </w:r>
          </w:p>
        </w:tc>
        <w:tc>
          <w:tcPr>
            <w:tcW w:w="688"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268E938" w14:textId="77777777" w:rsidR="00A77A62" w:rsidRPr="00AA08FA" w:rsidRDefault="00A77A62" w:rsidP="00DA561A">
            <w:pPr>
              <w:jc w:val="center"/>
              <w:rPr>
                <w:rFonts w:ascii="Arial" w:hAnsi="Arial" w:cs="Arial"/>
                <w:b/>
                <w:bCs/>
                <w:sz w:val="16"/>
                <w:szCs w:val="16"/>
              </w:rPr>
            </w:pPr>
            <w:r w:rsidRPr="00AA08FA">
              <w:rPr>
                <w:rFonts w:ascii="Arial" w:hAnsi="Arial" w:cs="Arial"/>
                <w:b/>
                <w:bCs/>
                <w:sz w:val="16"/>
                <w:szCs w:val="16"/>
              </w:rPr>
              <w:t>Δ '</w:t>
            </w:r>
            <w:r w:rsidR="0086253A" w:rsidRPr="00AA08FA">
              <w:rPr>
                <w:rFonts w:ascii="Arial" w:hAnsi="Arial" w:cs="Arial"/>
                <w:b/>
                <w:bCs/>
                <w:sz w:val="16"/>
                <w:szCs w:val="16"/>
              </w:rPr>
              <w:t>10</w:t>
            </w:r>
            <w:r w:rsidRPr="00AA08FA">
              <w:rPr>
                <w:rFonts w:ascii="Arial" w:hAnsi="Arial" w:cs="Arial"/>
                <w:b/>
                <w:bCs/>
                <w:sz w:val="16"/>
                <w:szCs w:val="16"/>
              </w:rPr>
              <w:t>/'0</w:t>
            </w:r>
            <w:r w:rsidR="0086253A" w:rsidRPr="00AA08FA">
              <w:rPr>
                <w:rFonts w:ascii="Arial" w:hAnsi="Arial" w:cs="Arial"/>
                <w:b/>
                <w:bCs/>
                <w:sz w:val="16"/>
                <w:szCs w:val="16"/>
              </w:rPr>
              <w:t>9</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DC7F338" w14:textId="77777777" w:rsidR="00A77A62" w:rsidRPr="0086253A" w:rsidRDefault="00A77A62" w:rsidP="00DA561A">
            <w:pPr>
              <w:jc w:val="center"/>
              <w:rPr>
                <w:rFonts w:ascii="Arial" w:hAnsi="Arial" w:cs="Arial"/>
                <w:b/>
                <w:bCs/>
                <w:sz w:val="16"/>
                <w:szCs w:val="16"/>
              </w:rPr>
            </w:pPr>
            <w:r w:rsidRPr="0086253A">
              <w:rPr>
                <w:rFonts w:ascii="Arial" w:hAnsi="Arial" w:cs="Arial"/>
                <w:b/>
                <w:bCs/>
                <w:sz w:val="16"/>
                <w:szCs w:val="16"/>
              </w:rPr>
              <w:t>% 200</w:t>
            </w:r>
            <w:r w:rsidR="0086253A" w:rsidRPr="0086253A">
              <w:rPr>
                <w:rFonts w:ascii="Arial" w:hAnsi="Arial" w:cs="Arial"/>
                <w:b/>
                <w:bCs/>
                <w:sz w:val="16"/>
                <w:szCs w:val="16"/>
              </w:rPr>
              <w:t>9</w:t>
            </w:r>
          </w:p>
        </w:tc>
        <w:tc>
          <w:tcPr>
            <w:tcW w:w="687"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ACA7825" w14:textId="77777777" w:rsidR="00A77A62" w:rsidRPr="00AA08FA" w:rsidRDefault="00A77A62" w:rsidP="00DA561A">
            <w:pPr>
              <w:jc w:val="center"/>
              <w:rPr>
                <w:rFonts w:ascii="Arial" w:hAnsi="Arial" w:cs="Arial"/>
                <w:b/>
                <w:bCs/>
                <w:sz w:val="16"/>
                <w:szCs w:val="16"/>
              </w:rPr>
            </w:pPr>
            <w:r w:rsidRPr="00AA08FA">
              <w:rPr>
                <w:rFonts w:ascii="Arial" w:hAnsi="Arial" w:cs="Arial"/>
                <w:b/>
                <w:bCs/>
                <w:sz w:val="16"/>
                <w:szCs w:val="16"/>
              </w:rPr>
              <w:t>Δ '0</w:t>
            </w:r>
            <w:r w:rsidR="0086253A" w:rsidRPr="00AA08FA">
              <w:rPr>
                <w:rFonts w:ascii="Arial" w:hAnsi="Arial" w:cs="Arial"/>
                <w:b/>
                <w:bCs/>
                <w:sz w:val="16"/>
                <w:szCs w:val="16"/>
              </w:rPr>
              <w:t>9</w:t>
            </w:r>
            <w:r w:rsidRPr="00AA08FA">
              <w:rPr>
                <w:rFonts w:ascii="Arial" w:hAnsi="Arial" w:cs="Arial"/>
                <w:b/>
                <w:bCs/>
                <w:sz w:val="16"/>
                <w:szCs w:val="16"/>
              </w:rPr>
              <w:t>/'0</w:t>
            </w:r>
            <w:r w:rsidR="0086253A" w:rsidRPr="00AA08FA">
              <w:rPr>
                <w:rFonts w:ascii="Arial" w:hAnsi="Arial" w:cs="Arial"/>
                <w:b/>
                <w:bCs/>
                <w:sz w:val="16"/>
                <w:szCs w:val="16"/>
              </w:rPr>
              <w:t>8</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04700441" w14:textId="77777777" w:rsidR="00A77A62" w:rsidRPr="0086253A" w:rsidRDefault="00A77A62" w:rsidP="00DA561A">
            <w:pPr>
              <w:jc w:val="center"/>
              <w:rPr>
                <w:rFonts w:ascii="Arial" w:hAnsi="Arial" w:cs="Arial"/>
                <w:b/>
                <w:bCs/>
                <w:sz w:val="16"/>
                <w:szCs w:val="16"/>
              </w:rPr>
            </w:pPr>
            <w:r w:rsidRPr="0086253A">
              <w:rPr>
                <w:rFonts w:ascii="Arial" w:hAnsi="Arial" w:cs="Arial"/>
                <w:b/>
                <w:bCs/>
                <w:sz w:val="16"/>
                <w:szCs w:val="16"/>
              </w:rPr>
              <w:t>% 200</w:t>
            </w:r>
            <w:r w:rsidR="0086253A" w:rsidRPr="0086253A">
              <w:rPr>
                <w:rFonts w:ascii="Arial" w:hAnsi="Arial" w:cs="Arial"/>
                <w:b/>
                <w:bCs/>
                <w:sz w:val="16"/>
                <w:szCs w:val="16"/>
              </w:rPr>
              <w:t>8</w:t>
            </w:r>
          </w:p>
        </w:tc>
        <w:tc>
          <w:tcPr>
            <w:tcW w:w="540"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585FD8CD" w14:textId="77777777" w:rsidR="00A77A62" w:rsidRPr="00DA561A" w:rsidRDefault="00A77A62" w:rsidP="00DA561A">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w:t>
            </w:r>
            <w:r w:rsidR="0086253A">
              <w:rPr>
                <w:rFonts w:ascii="Arial" w:hAnsi="Arial" w:cs="Arial"/>
                <w:b/>
                <w:bCs/>
                <w:sz w:val="16"/>
                <w:szCs w:val="16"/>
              </w:rPr>
              <w:t>1</w:t>
            </w:r>
            <w:r w:rsidRPr="00DA561A">
              <w:rPr>
                <w:rFonts w:ascii="Arial" w:hAnsi="Arial" w:cs="Arial"/>
                <w:b/>
                <w:bCs/>
                <w:sz w:val="16"/>
                <w:szCs w:val="16"/>
              </w:rPr>
              <w:t>0</w:t>
            </w:r>
          </w:p>
        </w:tc>
        <w:tc>
          <w:tcPr>
            <w:tcW w:w="540"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00D0A3C" w14:textId="77777777" w:rsidR="00A77A62" w:rsidRPr="00DA561A" w:rsidRDefault="00A77A62" w:rsidP="00DA561A">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sidR="0086253A">
              <w:rPr>
                <w:rFonts w:ascii="Arial" w:hAnsi="Arial" w:cs="Arial"/>
                <w:b/>
                <w:bCs/>
                <w:sz w:val="16"/>
                <w:szCs w:val="16"/>
              </w:rPr>
              <w:t>9</w:t>
            </w:r>
          </w:p>
        </w:tc>
        <w:tc>
          <w:tcPr>
            <w:tcW w:w="540" w:type="dxa"/>
            <w:tcBorders>
              <w:top w:val="single" w:sz="8" w:space="0" w:color="auto"/>
              <w:left w:val="single" w:sz="4" w:space="0" w:color="auto"/>
              <w:bottom w:val="single" w:sz="8" w:space="0" w:color="auto"/>
              <w:right w:val="single" w:sz="8" w:space="0" w:color="auto"/>
            </w:tcBorders>
            <w:shd w:val="clear" w:color="auto" w:fill="E0E0E0"/>
            <w:vAlign w:val="center"/>
            <w:hideMark/>
          </w:tcPr>
          <w:p w14:paraId="3F4E90DD" w14:textId="77777777" w:rsidR="00A77A62" w:rsidRPr="00DA561A" w:rsidRDefault="00A77A62" w:rsidP="00DA561A">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sidR="0086253A">
              <w:rPr>
                <w:rFonts w:ascii="Arial" w:hAnsi="Arial" w:cs="Arial"/>
                <w:b/>
                <w:bCs/>
                <w:sz w:val="16"/>
                <w:szCs w:val="16"/>
              </w:rPr>
              <w:t>8</w:t>
            </w:r>
          </w:p>
        </w:tc>
      </w:tr>
      <w:tr w:rsidR="009A0E16" w:rsidRPr="000E0C8B" w14:paraId="12C5EB4D" w14:textId="77777777" w:rsidTr="00AA08FA">
        <w:trPr>
          <w:trHeight w:val="255"/>
        </w:trPr>
        <w:tc>
          <w:tcPr>
            <w:tcW w:w="1011" w:type="dxa"/>
            <w:vMerge w:val="restart"/>
            <w:tcBorders>
              <w:top w:val="single" w:sz="8" w:space="0" w:color="auto"/>
              <w:left w:val="single" w:sz="8" w:space="0" w:color="auto"/>
              <w:right w:val="single" w:sz="4" w:space="0" w:color="auto"/>
            </w:tcBorders>
            <w:shd w:val="clear" w:color="auto" w:fill="auto"/>
            <w:noWrap/>
            <w:vAlign w:val="center"/>
            <w:hideMark/>
          </w:tcPr>
          <w:p w14:paraId="73237ED4"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2.1</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tcPr>
          <w:p w14:paraId="33C57C88" w14:textId="77777777" w:rsidR="009A0E16" w:rsidRPr="000E0C8B" w:rsidRDefault="009A0E16" w:rsidP="00304710">
            <w:pPr>
              <w:pStyle w:val="Domanda0"/>
              <w:rPr>
                <w:sz w:val="16"/>
                <w:szCs w:val="16"/>
              </w:rPr>
            </w:pPr>
            <w:r w:rsidRPr="000E0C8B">
              <w:t>Esistono barriere fisiche per limitare e perimetrare l'accesso alle risorse elaborative e alla rete interna ?</w:t>
            </w:r>
          </w:p>
        </w:tc>
        <w:tc>
          <w:tcPr>
            <w:tcW w:w="540" w:type="dxa"/>
            <w:tcBorders>
              <w:top w:val="single" w:sz="8" w:space="0" w:color="auto"/>
              <w:left w:val="nil"/>
              <w:bottom w:val="single" w:sz="4" w:space="0" w:color="auto"/>
              <w:right w:val="single" w:sz="4" w:space="0" w:color="auto"/>
            </w:tcBorders>
            <w:shd w:val="clear" w:color="auto" w:fill="auto"/>
            <w:noWrap/>
            <w:hideMark/>
          </w:tcPr>
          <w:p w14:paraId="3A474E70" w14:textId="77777777" w:rsidR="009A0E16" w:rsidRPr="000E0C8B" w:rsidRDefault="009A0E16" w:rsidP="00AF5C7A">
            <w:pPr>
              <w:pStyle w:val="Punteggio"/>
              <w:rPr>
                <w:sz w:val="16"/>
                <w:szCs w:val="16"/>
              </w:rPr>
            </w:pPr>
            <w:r w:rsidRPr="00896BF1">
              <w:t>9,13</w:t>
            </w:r>
          </w:p>
        </w:tc>
        <w:tc>
          <w:tcPr>
            <w:tcW w:w="540" w:type="dxa"/>
            <w:tcBorders>
              <w:top w:val="single" w:sz="8" w:space="0" w:color="auto"/>
              <w:left w:val="nil"/>
              <w:bottom w:val="single" w:sz="4" w:space="0" w:color="auto"/>
              <w:right w:val="single" w:sz="4" w:space="0" w:color="auto"/>
            </w:tcBorders>
            <w:shd w:val="clear" w:color="auto" w:fill="auto"/>
            <w:noWrap/>
            <w:hideMark/>
          </w:tcPr>
          <w:p w14:paraId="5C990124" w14:textId="77777777" w:rsidR="009A0E16" w:rsidRPr="000E0C8B" w:rsidRDefault="009A0E16" w:rsidP="00AF5C7A">
            <w:pPr>
              <w:pStyle w:val="Punteggio"/>
              <w:rPr>
                <w:sz w:val="16"/>
                <w:szCs w:val="16"/>
              </w:rPr>
            </w:pPr>
            <w:r w:rsidRPr="00896BF1">
              <w:t>8,70</w:t>
            </w:r>
          </w:p>
        </w:tc>
        <w:tc>
          <w:tcPr>
            <w:tcW w:w="540" w:type="dxa"/>
            <w:tcBorders>
              <w:top w:val="single" w:sz="8" w:space="0" w:color="auto"/>
              <w:left w:val="nil"/>
              <w:bottom w:val="single" w:sz="4" w:space="0" w:color="auto"/>
              <w:right w:val="single" w:sz="8" w:space="0" w:color="auto"/>
            </w:tcBorders>
            <w:shd w:val="clear" w:color="auto" w:fill="auto"/>
            <w:noWrap/>
            <w:hideMark/>
          </w:tcPr>
          <w:p w14:paraId="74CDB5D7" w14:textId="77777777" w:rsidR="009A0E16" w:rsidRPr="000E0C8B" w:rsidRDefault="009A0E16" w:rsidP="00AF5C7A">
            <w:pPr>
              <w:pStyle w:val="Punteggio"/>
              <w:rPr>
                <w:sz w:val="16"/>
                <w:szCs w:val="16"/>
              </w:rPr>
            </w:pPr>
            <w:r w:rsidRPr="00896BF1">
              <w:t>8,57</w:t>
            </w:r>
          </w:p>
        </w:tc>
      </w:tr>
      <w:tr w:rsidR="00883B76" w:rsidRPr="000E0C8B" w14:paraId="28C50E9F" w14:textId="77777777" w:rsidTr="00AA08FA">
        <w:trPr>
          <w:trHeight w:val="255"/>
        </w:trPr>
        <w:tc>
          <w:tcPr>
            <w:tcW w:w="1011" w:type="dxa"/>
            <w:vMerge/>
            <w:tcBorders>
              <w:left w:val="single" w:sz="8" w:space="0" w:color="auto"/>
              <w:right w:val="single" w:sz="4" w:space="0" w:color="auto"/>
            </w:tcBorders>
            <w:shd w:val="clear" w:color="auto" w:fill="auto"/>
            <w:noWrap/>
            <w:vAlign w:val="center"/>
          </w:tcPr>
          <w:p w14:paraId="4DE0958E" w14:textId="77777777" w:rsidR="00883B76" w:rsidRPr="000E0C8B" w:rsidRDefault="00883B7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BD64559" w14:textId="77777777" w:rsidR="00883B76" w:rsidRPr="000E0C8B" w:rsidRDefault="00883B76"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62F3C3A" w14:textId="77777777" w:rsidR="00883B76" w:rsidRPr="000E0C8B" w:rsidRDefault="00883B76"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D264F30"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91,3%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8E7A3"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D9B3426"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87,0%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C9122"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1,2%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6C8C4F5"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85,7%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F38AB5D"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C13101D"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25DEFCB"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48</w:t>
            </w:r>
          </w:p>
        </w:tc>
      </w:tr>
      <w:tr w:rsidR="00883B76" w:rsidRPr="000E0C8B" w14:paraId="7A907637" w14:textId="77777777" w:rsidTr="00AA08FA">
        <w:trPr>
          <w:trHeight w:val="255"/>
        </w:trPr>
        <w:tc>
          <w:tcPr>
            <w:tcW w:w="1011" w:type="dxa"/>
            <w:vMerge/>
            <w:tcBorders>
              <w:left w:val="single" w:sz="8" w:space="0" w:color="auto"/>
              <w:right w:val="single" w:sz="4" w:space="0" w:color="auto"/>
            </w:tcBorders>
            <w:shd w:val="clear" w:color="auto" w:fill="auto"/>
            <w:noWrap/>
            <w:vAlign w:val="center"/>
            <w:hideMark/>
          </w:tcPr>
          <w:p w14:paraId="2ACEB55E" w14:textId="77777777" w:rsidR="00883B76" w:rsidRPr="000E0C8B" w:rsidRDefault="00883B7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7109530" w14:textId="77777777" w:rsidR="00883B76" w:rsidRPr="000E0C8B" w:rsidRDefault="00883B76"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2383B90" w14:textId="77777777" w:rsidR="00883B76" w:rsidRPr="000E0C8B" w:rsidRDefault="00883B76"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251D715"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51D52"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7327A5A"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CA4F0"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3,0%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CA067A6"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3,6%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0B52AB0"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133849F"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07383B4"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2</w:t>
            </w:r>
          </w:p>
        </w:tc>
      </w:tr>
      <w:tr w:rsidR="00883B76" w:rsidRPr="000E0C8B" w14:paraId="01CFBD22" w14:textId="77777777" w:rsidTr="00AA08FA">
        <w:trPr>
          <w:trHeight w:val="255"/>
        </w:trPr>
        <w:tc>
          <w:tcPr>
            <w:tcW w:w="1011" w:type="dxa"/>
            <w:vMerge/>
            <w:tcBorders>
              <w:left w:val="single" w:sz="8" w:space="0" w:color="auto"/>
              <w:right w:val="single" w:sz="4" w:space="0" w:color="auto"/>
            </w:tcBorders>
            <w:shd w:val="clear" w:color="auto" w:fill="auto"/>
            <w:noWrap/>
            <w:vAlign w:val="center"/>
            <w:hideMark/>
          </w:tcPr>
          <w:p w14:paraId="1314166B" w14:textId="77777777" w:rsidR="00883B76" w:rsidRPr="000E0C8B" w:rsidRDefault="00883B7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04ACB2DC" w14:textId="77777777" w:rsidR="00883B76" w:rsidRPr="000E0C8B" w:rsidRDefault="00883B76"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05646EF" w14:textId="77777777" w:rsidR="00883B76" w:rsidRPr="000E0C8B" w:rsidRDefault="00883B76"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8EC34B0"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E1323"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920FF55"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01CA5"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-4,2%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387CBB2"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10,7%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B9E38EB"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FFA4D42"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072DE86"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6</w:t>
            </w:r>
          </w:p>
        </w:tc>
      </w:tr>
      <w:tr w:rsidR="00883B76" w:rsidRPr="000E0C8B" w14:paraId="7EE0A796" w14:textId="77777777" w:rsidTr="00AA08FA">
        <w:trPr>
          <w:trHeight w:val="255"/>
        </w:trPr>
        <w:tc>
          <w:tcPr>
            <w:tcW w:w="1011" w:type="dxa"/>
            <w:vMerge/>
            <w:tcBorders>
              <w:left w:val="single" w:sz="8" w:space="0" w:color="auto"/>
              <w:bottom w:val="single" w:sz="8" w:space="0" w:color="auto"/>
              <w:right w:val="single" w:sz="4" w:space="0" w:color="auto"/>
            </w:tcBorders>
            <w:shd w:val="clear" w:color="auto" w:fill="auto"/>
            <w:noWrap/>
            <w:vAlign w:val="center"/>
            <w:hideMark/>
          </w:tcPr>
          <w:p w14:paraId="19977DF9" w14:textId="77777777" w:rsidR="00883B76" w:rsidRPr="000E0C8B" w:rsidRDefault="00883B76"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63C86AE9" w14:textId="77777777" w:rsidR="00883B76" w:rsidRPr="000E0C8B" w:rsidRDefault="00883B76"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1ABA58FE" w14:textId="77777777" w:rsidR="00883B76" w:rsidRPr="000E0C8B" w:rsidRDefault="00883B76"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9F4D4C6" w14:textId="77777777" w:rsidR="00883B76" w:rsidRPr="000E0C8B" w:rsidRDefault="00883B76" w:rsidP="00AA08FA">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40939B3A" w14:textId="77777777" w:rsidR="00883B76" w:rsidRPr="000E0C8B" w:rsidRDefault="00883B76"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9B6DE1A"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7738A12" w14:textId="77777777" w:rsidR="00883B76" w:rsidRPr="000E0C8B" w:rsidRDefault="00883B76"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684D3D8" w14:textId="77777777" w:rsidR="00883B76" w:rsidRPr="000E0C8B" w:rsidRDefault="00883B76"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0BFD052" w14:textId="77777777" w:rsidR="00883B76" w:rsidRPr="000E0C8B" w:rsidRDefault="00883B76"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69A7C53C" w14:textId="77777777" w:rsidR="00883B76" w:rsidRPr="000E0C8B" w:rsidRDefault="00883B76"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64467AC4" w14:textId="77777777" w:rsidR="00883B76" w:rsidRPr="000E0C8B" w:rsidRDefault="00883B76" w:rsidP="002649A9">
            <w:pPr>
              <w:ind w:left="-143" w:firstLine="143"/>
              <w:jc w:val="right"/>
              <w:rPr>
                <w:rFonts w:ascii="Arial" w:hAnsi="Arial" w:cs="Arial"/>
                <w:b/>
                <w:bCs/>
                <w:sz w:val="16"/>
                <w:szCs w:val="16"/>
              </w:rPr>
            </w:pPr>
            <w:r>
              <w:rPr>
                <w:rFonts w:ascii="Arial" w:hAnsi="Arial" w:cs="Arial"/>
                <w:b/>
                <w:bCs/>
                <w:sz w:val="16"/>
                <w:szCs w:val="16"/>
              </w:rPr>
              <w:t>56</w:t>
            </w:r>
          </w:p>
        </w:tc>
      </w:tr>
      <w:tr w:rsidR="00A77A62" w:rsidRPr="000E0C8B" w14:paraId="1E646FD1"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B8A2566"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4DC96FED"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43D7C7F1"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81E3128"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4950A5BF"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35F35E8A"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547E98EB"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7BD3F79"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238BF1A"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608207C"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0D31F4B"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9A0E16" w:rsidRPr="000E0C8B" w14:paraId="6FC1612F"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E226A2A"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2.2</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594F7A70" w14:textId="77777777" w:rsidR="009A0E16" w:rsidRPr="000E0C8B" w:rsidRDefault="009A0E16" w:rsidP="00304710">
            <w:pPr>
              <w:pStyle w:val="Domanda0"/>
              <w:rPr>
                <w:sz w:val="16"/>
                <w:szCs w:val="16"/>
              </w:rPr>
            </w:pPr>
            <w:r w:rsidRPr="000E0C8B">
              <w:t>Esiste un sistema di controllo dell'accesso fisico ai locali dove si trovano gli elaboratori e gli apparati di rete ?</w:t>
            </w:r>
          </w:p>
        </w:tc>
        <w:tc>
          <w:tcPr>
            <w:tcW w:w="540" w:type="dxa"/>
            <w:tcBorders>
              <w:top w:val="single" w:sz="8" w:space="0" w:color="auto"/>
              <w:left w:val="nil"/>
              <w:bottom w:val="single" w:sz="4" w:space="0" w:color="auto"/>
              <w:right w:val="single" w:sz="4" w:space="0" w:color="auto"/>
            </w:tcBorders>
            <w:shd w:val="clear" w:color="auto" w:fill="auto"/>
            <w:noWrap/>
            <w:hideMark/>
          </w:tcPr>
          <w:p w14:paraId="591908D5" w14:textId="77777777" w:rsidR="009A0E16" w:rsidRPr="000E0C8B" w:rsidRDefault="009A0E16" w:rsidP="00AF5C7A">
            <w:pPr>
              <w:pStyle w:val="Punteggio"/>
              <w:rPr>
                <w:sz w:val="16"/>
                <w:szCs w:val="16"/>
              </w:rPr>
            </w:pPr>
            <w:r w:rsidRPr="009C3158">
              <w:t>8,91</w:t>
            </w:r>
          </w:p>
        </w:tc>
        <w:tc>
          <w:tcPr>
            <w:tcW w:w="540" w:type="dxa"/>
            <w:tcBorders>
              <w:top w:val="single" w:sz="8" w:space="0" w:color="auto"/>
              <w:left w:val="nil"/>
              <w:bottom w:val="single" w:sz="4" w:space="0" w:color="auto"/>
              <w:right w:val="single" w:sz="4" w:space="0" w:color="auto"/>
            </w:tcBorders>
            <w:shd w:val="clear" w:color="auto" w:fill="auto"/>
            <w:noWrap/>
            <w:hideMark/>
          </w:tcPr>
          <w:p w14:paraId="3074ADAB" w14:textId="77777777" w:rsidR="009A0E16" w:rsidRPr="000E0C8B" w:rsidRDefault="009A0E16" w:rsidP="00AF5C7A">
            <w:pPr>
              <w:pStyle w:val="Punteggio"/>
              <w:rPr>
                <w:sz w:val="16"/>
                <w:szCs w:val="16"/>
              </w:rPr>
            </w:pPr>
            <w:r w:rsidRPr="009C3158">
              <w:t>8,04</w:t>
            </w:r>
          </w:p>
        </w:tc>
        <w:tc>
          <w:tcPr>
            <w:tcW w:w="540" w:type="dxa"/>
            <w:tcBorders>
              <w:top w:val="single" w:sz="8" w:space="0" w:color="auto"/>
              <w:left w:val="nil"/>
              <w:bottom w:val="single" w:sz="4" w:space="0" w:color="auto"/>
              <w:right w:val="single" w:sz="8" w:space="0" w:color="auto"/>
            </w:tcBorders>
            <w:shd w:val="clear" w:color="auto" w:fill="auto"/>
            <w:noWrap/>
            <w:hideMark/>
          </w:tcPr>
          <w:p w14:paraId="07374E3E" w14:textId="77777777" w:rsidR="009A0E16" w:rsidRPr="000E0C8B" w:rsidRDefault="009A0E16" w:rsidP="00AF5C7A">
            <w:pPr>
              <w:pStyle w:val="Punteggio"/>
              <w:rPr>
                <w:sz w:val="16"/>
                <w:szCs w:val="16"/>
              </w:rPr>
            </w:pPr>
            <w:r w:rsidRPr="009C3158">
              <w:t>7,50</w:t>
            </w:r>
          </w:p>
        </w:tc>
      </w:tr>
      <w:tr w:rsidR="00A903FD" w:rsidRPr="000E0C8B" w14:paraId="601686B4"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68BA3EE9" w14:textId="77777777" w:rsidR="00A903FD" w:rsidRPr="000E0C8B" w:rsidRDefault="00A903FD"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4C0C4DC8" w14:textId="77777777" w:rsidR="00A903FD" w:rsidRPr="000E0C8B" w:rsidRDefault="00A903FD"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F10C308" w14:textId="77777777" w:rsidR="00A903FD" w:rsidRPr="000E0C8B" w:rsidRDefault="00A903FD"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116C76D"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89,1%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D58F2"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8,7%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97A062A"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80,4%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B79AF"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5,4%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F88154D"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75,0%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2A605EF"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63E8F4C"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37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90C188B"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42</w:t>
            </w:r>
          </w:p>
        </w:tc>
      </w:tr>
      <w:tr w:rsidR="00A903FD" w:rsidRPr="000E0C8B" w14:paraId="3615058E"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3A8B1E" w14:textId="77777777" w:rsidR="00A903FD" w:rsidRPr="000E0C8B" w:rsidRDefault="00A903FD"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6FF7F508" w14:textId="77777777" w:rsidR="00A903FD" w:rsidRPr="000E0C8B" w:rsidRDefault="00A903FD"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6802CC5" w14:textId="77777777" w:rsidR="00A903FD" w:rsidRPr="000E0C8B" w:rsidRDefault="00A903FD"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E423498"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87971"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D87D62A"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13,0%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FB99"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ED3FD77"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14,3%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5AF92C1"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B9DA566"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9DEDEC5"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8</w:t>
            </w:r>
          </w:p>
        </w:tc>
      </w:tr>
      <w:tr w:rsidR="00A903FD" w:rsidRPr="000E0C8B" w14:paraId="42ADD989"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F82F831" w14:textId="77777777" w:rsidR="00A903FD" w:rsidRPr="000E0C8B" w:rsidRDefault="00A903FD"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E786750" w14:textId="77777777" w:rsidR="00A903FD" w:rsidRPr="000E0C8B" w:rsidRDefault="00A903FD"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C20370A" w14:textId="77777777" w:rsidR="00A903FD" w:rsidRPr="000E0C8B" w:rsidRDefault="00A903FD"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AEC3F57"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6DC1A"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D768FB6"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410C9"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-4,2%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7B4B66D"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10,7%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AC75168"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B8AEC81"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B9FF603"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6</w:t>
            </w:r>
          </w:p>
        </w:tc>
      </w:tr>
      <w:tr w:rsidR="00A903FD" w:rsidRPr="000E0C8B" w14:paraId="4BD89076"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27F2DC5" w14:textId="77777777" w:rsidR="00A903FD" w:rsidRPr="000E0C8B" w:rsidRDefault="00A903FD"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040B9F9C" w14:textId="77777777" w:rsidR="00A903FD" w:rsidRPr="000E0C8B" w:rsidRDefault="00A903FD"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4CF6CA42" w14:textId="77777777" w:rsidR="00A903FD" w:rsidRPr="000E0C8B" w:rsidRDefault="00A903FD"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32BA34B9"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2C856284" w14:textId="77777777" w:rsidR="00A903FD" w:rsidRPr="000E0C8B" w:rsidRDefault="00A903FD"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14213C78"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5A198B41" w14:textId="77777777" w:rsidR="00A903FD" w:rsidRPr="000E0C8B" w:rsidRDefault="00A903FD"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1001747" w14:textId="77777777" w:rsidR="00A903FD" w:rsidRPr="000E0C8B" w:rsidRDefault="00A903FD"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1B89D064" w14:textId="77777777" w:rsidR="00A903FD" w:rsidRPr="000E0C8B" w:rsidRDefault="00A903FD"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110C5EC1" w14:textId="77777777" w:rsidR="00A903FD" w:rsidRPr="000E0C8B" w:rsidRDefault="00A903FD"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229BBE19" w14:textId="77777777" w:rsidR="00A903FD" w:rsidRPr="000E0C8B" w:rsidRDefault="00A903FD" w:rsidP="002649A9">
            <w:pPr>
              <w:ind w:left="-143" w:firstLine="143"/>
              <w:jc w:val="right"/>
              <w:rPr>
                <w:rFonts w:ascii="Arial" w:hAnsi="Arial" w:cs="Arial"/>
                <w:b/>
                <w:bCs/>
                <w:sz w:val="16"/>
                <w:szCs w:val="16"/>
              </w:rPr>
            </w:pPr>
            <w:r>
              <w:rPr>
                <w:rFonts w:ascii="Arial" w:hAnsi="Arial" w:cs="Arial"/>
                <w:b/>
                <w:bCs/>
                <w:sz w:val="16"/>
                <w:szCs w:val="16"/>
              </w:rPr>
              <w:t>56</w:t>
            </w:r>
          </w:p>
        </w:tc>
      </w:tr>
      <w:tr w:rsidR="00A77A62" w:rsidRPr="000E0C8B" w14:paraId="0F40C61A"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E2ACE5E"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5B3BBB45"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1D8C3F14"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85CA328"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04EBF48D"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B116F7B"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6EEAC9C"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D6097F0"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DB1C606"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806CD58"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800516F"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9A0E16" w:rsidRPr="000E0C8B" w14:paraId="7F8184EE"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2FC7E74"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2.3</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6B8C0C05" w14:textId="77777777" w:rsidR="009A0E16" w:rsidRPr="000E0C8B" w:rsidRDefault="009A0E16" w:rsidP="00304710">
            <w:pPr>
              <w:pStyle w:val="Domanda0"/>
              <w:rPr>
                <w:sz w:val="16"/>
                <w:szCs w:val="16"/>
              </w:rPr>
            </w:pPr>
            <w:r w:rsidRPr="000E0C8B">
              <w:t xml:space="preserve">Se l'accesso ai locali critici è ristretto, esiste un sistema di videosorveglianza con registrazione delle riprese </w:t>
            </w:r>
            <w:proofErr w:type="spellStart"/>
            <w:r w:rsidRPr="000E0C8B">
              <w:t>H24</w:t>
            </w:r>
            <w:proofErr w:type="spellEnd"/>
            <w:r w:rsidRPr="000E0C8B">
              <w:t xml:space="preserve"> ?</w:t>
            </w:r>
          </w:p>
        </w:tc>
        <w:tc>
          <w:tcPr>
            <w:tcW w:w="540" w:type="dxa"/>
            <w:tcBorders>
              <w:top w:val="single" w:sz="8" w:space="0" w:color="auto"/>
              <w:left w:val="nil"/>
              <w:bottom w:val="single" w:sz="4" w:space="0" w:color="auto"/>
              <w:right w:val="single" w:sz="4" w:space="0" w:color="auto"/>
            </w:tcBorders>
            <w:shd w:val="clear" w:color="auto" w:fill="auto"/>
            <w:noWrap/>
            <w:hideMark/>
          </w:tcPr>
          <w:p w14:paraId="76B5FA86" w14:textId="77777777" w:rsidR="009A0E16" w:rsidRPr="000E0C8B" w:rsidRDefault="009A0E16" w:rsidP="00AF5C7A">
            <w:pPr>
              <w:pStyle w:val="Punteggio"/>
              <w:rPr>
                <w:sz w:val="16"/>
                <w:szCs w:val="16"/>
              </w:rPr>
            </w:pPr>
            <w:r w:rsidRPr="00737481">
              <w:t>6,96</w:t>
            </w:r>
          </w:p>
        </w:tc>
        <w:tc>
          <w:tcPr>
            <w:tcW w:w="540" w:type="dxa"/>
            <w:tcBorders>
              <w:top w:val="single" w:sz="8" w:space="0" w:color="auto"/>
              <w:left w:val="nil"/>
              <w:bottom w:val="single" w:sz="4" w:space="0" w:color="auto"/>
              <w:right w:val="single" w:sz="4" w:space="0" w:color="auto"/>
            </w:tcBorders>
            <w:shd w:val="clear" w:color="auto" w:fill="auto"/>
            <w:noWrap/>
            <w:hideMark/>
          </w:tcPr>
          <w:p w14:paraId="3E58D74C" w14:textId="77777777" w:rsidR="009A0E16" w:rsidRPr="000E0C8B" w:rsidRDefault="009A0E16" w:rsidP="00AF5C7A">
            <w:pPr>
              <w:pStyle w:val="Punteggio"/>
              <w:rPr>
                <w:sz w:val="16"/>
                <w:szCs w:val="16"/>
              </w:rPr>
            </w:pPr>
            <w:r w:rsidRPr="00737481">
              <w:t>5,65</w:t>
            </w:r>
          </w:p>
        </w:tc>
        <w:tc>
          <w:tcPr>
            <w:tcW w:w="540" w:type="dxa"/>
            <w:tcBorders>
              <w:top w:val="single" w:sz="8" w:space="0" w:color="auto"/>
              <w:left w:val="nil"/>
              <w:bottom w:val="single" w:sz="4" w:space="0" w:color="auto"/>
              <w:right w:val="single" w:sz="8" w:space="0" w:color="auto"/>
            </w:tcBorders>
            <w:shd w:val="clear" w:color="auto" w:fill="auto"/>
            <w:noWrap/>
            <w:hideMark/>
          </w:tcPr>
          <w:p w14:paraId="714858BF" w14:textId="77777777" w:rsidR="009A0E16" w:rsidRPr="000E0C8B" w:rsidRDefault="009A0E16" w:rsidP="00AF5C7A">
            <w:pPr>
              <w:pStyle w:val="Punteggio"/>
              <w:rPr>
                <w:sz w:val="16"/>
                <w:szCs w:val="16"/>
              </w:rPr>
            </w:pPr>
            <w:r w:rsidRPr="00737481">
              <w:t>4,46</w:t>
            </w:r>
          </w:p>
        </w:tc>
      </w:tr>
      <w:tr w:rsidR="00EE63C7" w:rsidRPr="000E0C8B" w14:paraId="10BEF1DD"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26D58DE2" w14:textId="77777777" w:rsidR="00EE63C7" w:rsidRPr="000E0C8B" w:rsidRDefault="00EE63C7"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69B0CE79" w14:textId="77777777" w:rsidR="00EE63C7" w:rsidRPr="000E0C8B" w:rsidRDefault="00EE63C7"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EEDDAB7" w14:textId="77777777" w:rsidR="00EE63C7" w:rsidRPr="000E0C8B" w:rsidRDefault="00EE63C7"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5EC6164"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69,6%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11B0A"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13,0%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056FCB6"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56,5%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9C729"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11,9%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1CA18BB"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44,6%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123978C"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D79B8FD"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26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1BAA7AA"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25</w:t>
            </w:r>
          </w:p>
        </w:tc>
      </w:tr>
      <w:tr w:rsidR="00EE63C7" w:rsidRPr="000E0C8B" w14:paraId="5BD60ED4"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8515B3E" w14:textId="77777777" w:rsidR="00EE63C7" w:rsidRPr="000E0C8B" w:rsidRDefault="00EE63C7"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4261697" w14:textId="77777777" w:rsidR="00EE63C7" w:rsidRPr="000E0C8B" w:rsidRDefault="00EE63C7"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43D7A1F" w14:textId="77777777" w:rsidR="00EE63C7" w:rsidRPr="000E0C8B" w:rsidRDefault="00EE63C7"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582B3E1"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B968D"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-8,7%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30B9AED"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23,9%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3721B"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97D40F5"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25,0%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531FE53"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9F691C9"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11</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343D1D8"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14</w:t>
            </w:r>
          </w:p>
        </w:tc>
      </w:tr>
      <w:tr w:rsidR="00EE63C7" w:rsidRPr="000E0C8B" w14:paraId="47C1BBF3"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03C02C" w14:textId="77777777" w:rsidR="00EE63C7" w:rsidRPr="000E0C8B" w:rsidRDefault="00EE63C7"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0F02AB5" w14:textId="77777777" w:rsidR="00EE63C7" w:rsidRPr="000E0C8B" w:rsidRDefault="00EE63C7"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8A3299D" w14:textId="77777777" w:rsidR="00EE63C7" w:rsidRPr="000E0C8B" w:rsidRDefault="00EE63C7"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68026ED"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24976"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EA8F4FB"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B151B"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-10,8%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3F57111"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30,4%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9FF8539"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AA6B2B3"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8225273"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17</w:t>
            </w:r>
          </w:p>
        </w:tc>
      </w:tr>
      <w:tr w:rsidR="00EE63C7" w:rsidRPr="000E0C8B" w14:paraId="0A646BD3"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E543FA0" w14:textId="77777777" w:rsidR="00EE63C7" w:rsidRPr="000E0C8B" w:rsidRDefault="00EE63C7"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3119E1F9" w14:textId="77777777" w:rsidR="00EE63C7" w:rsidRPr="000E0C8B" w:rsidRDefault="00EE63C7"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48FEE93E" w14:textId="77777777" w:rsidR="00EE63C7" w:rsidRPr="000E0C8B" w:rsidRDefault="00EE63C7"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646DCEA"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179604B5" w14:textId="77777777" w:rsidR="00EE63C7" w:rsidRPr="000E0C8B" w:rsidRDefault="00EE63C7"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13F456E"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23577736" w14:textId="77777777" w:rsidR="00EE63C7" w:rsidRPr="000E0C8B" w:rsidRDefault="00EE63C7"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6D851BF8" w14:textId="77777777" w:rsidR="00EE63C7" w:rsidRPr="000E0C8B" w:rsidRDefault="00EE63C7"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268EF2A1" w14:textId="77777777" w:rsidR="00EE63C7" w:rsidRPr="000E0C8B" w:rsidRDefault="00EE63C7"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4FED5F1" w14:textId="77777777" w:rsidR="00EE63C7" w:rsidRPr="000E0C8B" w:rsidRDefault="00EE63C7"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4F625504" w14:textId="77777777" w:rsidR="00EE63C7" w:rsidRPr="000E0C8B" w:rsidRDefault="00EE63C7" w:rsidP="002649A9">
            <w:pPr>
              <w:ind w:left="-143" w:firstLine="143"/>
              <w:jc w:val="right"/>
              <w:rPr>
                <w:rFonts w:ascii="Arial" w:hAnsi="Arial" w:cs="Arial"/>
                <w:b/>
                <w:bCs/>
                <w:sz w:val="16"/>
                <w:szCs w:val="16"/>
              </w:rPr>
            </w:pPr>
            <w:r>
              <w:rPr>
                <w:rFonts w:ascii="Arial" w:hAnsi="Arial" w:cs="Arial"/>
                <w:b/>
                <w:bCs/>
                <w:sz w:val="16"/>
                <w:szCs w:val="16"/>
              </w:rPr>
              <w:t>56</w:t>
            </w:r>
          </w:p>
        </w:tc>
      </w:tr>
      <w:tr w:rsidR="00A77A62" w:rsidRPr="000E0C8B" w14:paraId="5321552C"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9892A4F"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2E28FC6E"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7568D8BB"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24F76CB"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4D8D2323"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3A89C3F1"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522EC04D"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6943C50"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FDAA9F1"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2B67D6E"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DF6E0F8"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9A0E16" w:rsidRPr="000E0C8B" w14:paraId="137B1C29"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0CD52F9"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2.4</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1FF4FA11" w14:textId="77777777" w:rsidR="009A0E16" w:rsidRPr="000E0C8B" w:rsidRDefault="009A0E16" w:rsidP="00AF5C7A">
            <w:pPr>
              <w:pStyle w:val="Domanda0"/>
              <w:rPr>
                <w:sz w:val="16"/>
                <w:szCs w:val="16"/>
              </w:rPr>
            </w:pPr>
            <w:r w:rsidRPr="000E0C8B">
              <w:t>Quali di queste protezioni di rete vengono utilizzate?</w:t>
            </w:r>
          </w:p>
        </w:tc>
        <w:tc>
          <w:tcPr>
            <w:tcW w:w="540" w:type="dxa"/>
            <w:tcBorders>
              <w:top w:val="single" w:sz="8" w:space="0" w:color="auto"/>
              <w:left w:val="nil"/>
              <w:bottom w:val="single" w:sz="4" w:space="0" w:color="auto"/>
              <w:right w:val="single" w:sz="4" w:space="0" w:color="auto"/>
            </w:tcBorders>
            <w:shd w:val="clear" w:color="auto" w:fill="auto"/>
            <w:noWrap/>
            <w:hideMark/>
          </w:tcPr>
          <w:p w14:paraId="142A2F53" w14:textId="77777777" w:rsidR="009A0E16" w:rsidRPr="000E0C8B" w:rsidRDefault="009A0E16" w:rsidP="00AF5C7A">
            <w:pPr>
              <w:pStyle w:val="Punteggio"/>
              <w:rPr>
                <w:sz w:val="16"/>
                <w:szCs w:val="16"/>
              </w:rPr>
            </w:pPr>
            <w:r w:rsidRPr="002F6834">
              <w:t>7,72</w:t>
            </w:r>
          </w:p>
        </w:tc>
        <w:tc>
          <w:tcPr>
            <w:tcW w:w="540" w:type="dxa"/>
            <w:tcBorders>
              <w:top w:val="single" w:sz="8" w:space="0" w:color="auto"/>
              <w:left w:val="nil"/>
              <w:bottom w:val="single" w:sz="4" w:space="0" w:color="auto"/>
              <w:right w:val="single" w:sz="4" w:space="0" w:color="auto"/>
            </w:tcBorders>
            <w:shd w:val="clear" w:color="auto" w:fill="auto"/>
            <w:noWrap/>
            <w:hideMark/>
          </w:tcPr>
          <w:p w14:paraId="31665221" w14:textId="77777777" w:rsidR="009A0E16" w:rsidRPr="000E0C8B" w:rsidRDefault="009A0E16" w:rsidP="00AF5C7A">
            <w:pPr>
              <w:pStyle w:val="Punteggio"/>
              <w:rPr>
                <w:sz w:val="16"/>
                <w:szCs w:val="16"/>
              </w:rPr>
            </w:pPr>
            <w:r w:rsidRPr="002F6834">
              <w:t>7,61</w:t>
            </w:r>
          </w:p>
        </w:tc>
        <w:tc>
          <w:tcPr>
            <w:tcW w:w="540" w:type="dxa"/>
            <w:tcBorders>
              <w:top w:val="single" w:sz="8" w:space="0" w:color="auto"/>
              <w:left w:val="nil"/>
              <w:bottom w:val="single" w:sz="4" w:space="0" w:color="auto"/>
              <w:right w:val="single" w:sz="8" w:space="0" w:color="auto"/>
            </w:tcBorders>
            <w:shd w:val="clear" w:color="auto" w:fill="auto"/>
            <w:noWrap/>
            <w:hideMark/>
          </w:tcPr>
          <w:p w14:paraId="3D6980B3" w14:textId="77777777" w:rsidR="009A0E16" w:rsidRPr="000E0C8B" w:rsidRDefault="009A0E16" w:rsidP="00AF5C7A">
            <w:pPr>
              <w:pStyle w:val="Punteggio"/>
              <w:rPr>
                <w:sz w:val="16"/>
                <w:szCs w:val="16"/>
              </w:rPr>
            </w:pPr>
            <w:r w:rsidRPr="002F6834">
              <w:t>7,05</w:t>
            </w:r>
          </w:p>
        </w:tc>
      </w:tr>
      <w:tr w:rsidR="000376D5" w:rsidRPr="000E0C8B" w14:paraId="2F99AC75"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74F40F28" w14:textId="77777777" w:rsidR="000376D5" w:rsidRPr="000E0C8B" w:rsidRDefault="000376D5"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1F66F8F" w14:textId="77777777" w:rsidR="000376D5" w:rsidRPr="000E0C8B" w:rsidRDefault="000376D5" w:rsidP="002649A9">
            <w:pPr>
              <w:ind w:left="-143" w:firstLine="143"/>
              <w:rPr>
                <w:rFonts w:ascii="Arial" w:hAnsi="Arial" w:cs="Arial"/>
                <w:sz w:val="16"/>
                <w:szCs w:val="16"/>
              </w:rPr>
            </w:pPr>
            <w:r w:rsidRPr="000E0C8B">
              <w:rPr>
                <w:rFonts w:ascii="Arial" w:hAnsi="Arial" w:cs="Arial"/>
                <w:sz w:val="16"/>
                <w:szCs w:val="16"/>
              </w:rPr>
              <w:t>firewall</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622AEDE" w14:textId="77777777" w:rsidR="000376D5" w:rsidRPr="000E0C8B" w:rsidRDefault="000376D5" w:rsidP="002649A9">
            <w:pPr>
              <w:ind w:left="-143" w:firstLine="143"/>
              <w:jc w:val="right"/>
              <w:rPr>
                <w:rFonts w:ascii="Arial" w:hAnsi="Arial" w:cs="Arial"/>
                <w:i/>
                <w:iCs/>
                <w:sz w:val="16"/>
                <w:szCs w:val="16"/>
              </w:rPr>
            </w:pPr>
            <w:r w:rsidRPr="000E0C8B">
              <w:rPr>
                <w:rFonts w:ascii="Arial" w:hAnsi="Arial" w:cs="Arial"/>
                <w:i/>
                <w:iCs/>
                <w:sz w:val="16"/>
                <w:szCs w:val="16"/>
              </w:rPr>
              <w:t>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B9B6666"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93,5%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41254"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2,2%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E2FC7A1"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91,3%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A3E48"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2,0%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6044557"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89,3%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CE51E1B"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43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CC0C342"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42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A0F7F76"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50</w:t>
            </w:r>
          </w:p>
        </w:tc>
      </w:tr>
      <w:tr w:rsidR="000376D5" w:rsidRPr="000E0C8B" w14:paraId="7EE146F4"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79CF22" w14:textId="77777777" w:rsidR="000376D5" w:rsidRPr="000E0C8B" w:rsidRDefault="000376D5"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1D0C21E5" w14:textId="77777777" w:rsidR="000376D5" w:rsidRPr="000E0C8B" w:rsidRDefault="000376D5" w:rsidP="002649A9">
            <w:pPr>
              <w:ind w:left="-143" w:firstLine="143"/>
              <w:rPr>
                <w:rFonts w:ascii="Arial" w:hAnsi="Arial" w:cs="Arial"/>
                <w:sz w:val="16"/>
                <w:szCs w:val="16"/>
              </w:rPr>
            </w:pPr>
            <w:proofErr w:type="spellStart"/>
            <w:r w:rsidRPr="000E0C8B">
              <w:rPr>
                <w:rFonts w:ascii="Arial" w:hAnsi="Arial" w:cs="Arial"/>
                <w:sz w:val="16"/>
                <w:szCs w:val="16"/>
              </w:rPr>
              <w:t>IDS</w:t>
            </w:r>
            <w:proofErr w:type="spellEnd"/>
            <w:r w:rsidRPr="000E0C8B">
              <w:rPr>
                <w:rFonts w:ascii="Arial" w:hAnsi="Arial" w:cs="Arial"/>
                <w:sz w:val="16"/>
                <w:szCs w:val="16"/>
              </w:rPr>
              <w:t>/IPS</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57D2029" w14:textId="77777777" w:rsidR="000376D5" w:rsidRPr="000E0C8B" w:rsidRDefault="000376D5" w:rsidP="002649A9">
            <w:pPr>
              <w:ind w:left="-143" w:firstLine="143"/>
              <w:jc w:val="right"/>
              <w:rPr>
                <w:rFonts w:ascii="Arial" w:hAnsi="Arial" w:cs="Arial"/>
                <w:i/>
                <w:iCs/>
                <w:sz w:val="16"/>
                <w:szCs w:val="16"/>
              </w:rPr>
            </w:pPr>
            <w:r w:rsidRPr="000E0C8B">
              <w:rPr>
                <w:rFonts w:ascii="Arial" w:hAnsi="Arial" w:cs="Arial"/>
                <w:i/>
                <w:iCs/>
                <w:sz w:val="16"/>
                <w:szCs w:val="16"/>
              </w:rPr>
              <w:t>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C47BA28"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60,9%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D74B6"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D333E56"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60,9%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B4960"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9,1%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A6AC384"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51,8%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CDB580D"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28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5CDADEF"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28</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E96810A"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29</w:t>
            </w:r>
          </w:p>
        </w:tc>
      </w:tr>
      <w:tr w:rsidR="000376D5" w:rsidRPr="000E0C8B" w14:paraId="5B0F8431"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36BF52E" w14:textId="77777777" w:rsidR="000376D5" w:rsidRPr="000E0C8B" w:rsidRDefault="000376D5"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noWrap/>
            <w:vAlign w:val="center"/>
            <w:hideMark/>
          </w:tcPr>
          <w:p w14:paraId="7FA9A6F8" w14:textId="77777777" w:rsidR="000376D5" w:rsidRPr="000E0C8B" w:rsidRDefault="000376D5" w:rsidP="002649A9">
            <w:pPr>
              <w:ind w:left="-143" w:firstLine="143"/>
              <w:rPr>
                <w:rFonts w:ascii="Arial" w:hAnsi="Arial" w:cs="Arial"/>
                <w:sz w:val="16"/>
                <w:szCs w:val="16"/>
              </w:rPr>
            </w:pPr>
            <w:r w:rsidRPr="000E0C8B">
              <w:rPr>
                <w:rFonts w:ascii="Arial" w:hAnsi="Arial" w:cs="Arial"/>
                <w:sz w:val="16"/>
                <w:szCs w:val="16"/>
              </w:rPr>
              <w:t>nessuna</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2A778051" w14:textId="77777777" w:rsidR="000376D5" w:rsidRPr="000E0C8B" w:rsidRDefault="000376D5"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5825F98"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59A1E97"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4944E8F"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896BDA1"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-1,8%</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9F5C917"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75305E14"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B962697"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2A535C7A" w14:textId="77777777" w:rsidR="000376D5" w:rsidRPr="000E0C8B" w:rsidRDefault="000376D5" w:rsidP="002649A9">
            <w:pPr>
              <w:ind w:left="-143" w:firstLine="143"/>
              <w:jc w:val="right"/>
              <w:rPr>
                <w:rFonts w:ascii="Arial" w:hAnsi="Arial" w:cs="Arial"/>
                <w:sz w:val="16"/>
                <w:szCs w:val="16"/>
              </w:rPr>
            </w:pPr>
            <w:r>
              <w:rPr>
                <w:rFonts w:ascii="Arial" w:hAnsi="Arial" w:cs="Arial"/>
                <w:sz w:val="16"/>
                <w:szCs w:val="16"/>
              </w:rPr>
              <w:t>1</w:t>
            </w:r>
          </w:p>
        </w:tc>
      </w:tr>
      <w:tr w:rsidR="00A77A62" w:rsidRPr="000E0C8B" w14:paraId="3852688B"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D4F3DC3"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64016C9B"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25B05F6F"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7A49F917"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02E5EA69"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95E65C8"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457386DF"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7C09E1FD"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222FA3F8"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18B21AB7"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3B7AC1C"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9A0E16" w:rsidRPr="000E0C8B" w14:paraId="47768EF3"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C816314"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2.5</w:t>
            </w:r>
          </w:p>
          <w:p w14:paraId="1AC2D427" w14:textId="77777777" w:rsidR="009A0E16" w:rsidRPr="000E0C8B" w:rsidRDefault="009A0E16" w:rsidP="002649A9">
            <w:pPr>
              <w:ind w:left="-143" w:firstLine="143"/>
              <w:rPr>
                <w:rFonts w:ascii="Arial" w:hAnsi="Arial" w:cs="Arial"/>
                <w:sz w:val="20"/>
                <w:szCs w:val="20"/>
              </w:rPr>
            </w:pPr>
            <w:r w:rsidRPr="000E0C8B">
              <w:rPr>
                <w:rFonts w:ascii="Arial" w:hAnsi="Arial" w:cs="Arial"/>
                <w:sz w:val="20"/>
                <w:szCs w:val="20"/>
              </w:rPr>
              <w:t> </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3F51A67F" w14:textId="77777777" w:rsidR="009A0E16" w:rsidRPr="00AF5C7A" w:rsidRDefault="009A0E16" w:rsidP="00AF5C7A">
            <w:pPr>
              <w:pStyle w:val="Domanda0"/>
            </w:pPr>
            <w:r w:rsidRPr="00AF5C7A">
              <w:t xml:space="preserve">Sono presenti </w:t>
            </w:r>
            <w:proofErr w:type="spellStart"/>
            <w:r w:rsidRPr="00AF5C7A">
              <w:t>sottoreti</w:t>
            </w:r>
            <w:proofErr w:type="spellEnd"/>
            <w:r w:rsidRPr="00AF5C7A">
              <w:t xml:space="preserve"> wireless?</w:t>
            </w:r>
          </w:p>
        </w:tc>
        <w:tc>
          <w:tcPr>
            <w:tcW w:w="540" w:type="dxa"/>
            <w:tcBorders>
              <w:top w:val="single" w:sz="8" w:space="0" w:color="auto"/>
              <w:left w:val="nil"/>
              <w:bottom w:val="single" w:sz="4" w:space="0" w:color="auto"/>
              <w:right w:val="single" w:sz="4" w:space="0" w:color="auto"/>
            </w:tcBorders>
            <w:shd w:val="clear" w:color="auto" w:fill="auto"/>
            <w:noWrap/>
            <w:hideMark/>
          </w:tcPr>
          <w:p w14:paraId="3A6D372B" w14:textId="77777777" w:rsidR="009A0E16" w:rsidRPr="000E0C8B" w:rsidRDefault="009A0E16" w:rsidP="00AF5C7A">
            <w:pPr>
              <w:pStyle w:val="Punteggio"/>
              <w:rPr>
                <w:sz w:val="16"/>
                <w:szCs w:val="16"/>
              </w:rPr>
            </w:pPr>
            <w:r w:rsidRPr="00D67A83">
              <w:t>5,57</w:t>
            </w:r>
          </w:p>
        </w:tc>
        <w:tc>
          <w:tcPr>
            <w:tcW w:w="540" w:type="dxa"/>
            <w:tcBorders>
              <w:top w:val="single" w:sz="8" w:space="0" w:color="auto"/>
              <w:left w:val="nil"/>
              <w:bottom w:val="single" w:sz="4" w:space="0" w:color="auto"/>
              <w:right w:val="single" w:sz="4" w:space="0" w:color="auto"/>
            </w:tcBorders>
            <w:shd w:val="clear" w:color="auto" w:fill="auto"/>
            <w:noWrap/>
            <w:hideMark/>
          </w:tcPr>
          <w:p w14:paraId="0AEA4F15" w14:textId="77777777" w:rsidR="009A0E16" w:rsidRPr="000E0C8B" w:rsidRDefault="009A0E16" w:rsidP="00AF5C7A">
            <w:pPr>
              <w:pStyle w:val="Punteggio"/>
              <w:rPr>
                <w:sz w:val="16"/>
                <w:szCs w:val="16"/>
              </w:rPr>
            </w:pPr>
            <w:r w:rsidRPr="00D67A83">
              <w:t>6,52</w:t>
            </w:r>
          </w:p>
        </w:tc>
        <w:tc>
          <w:tcPr>
            <w:tcW w:w="540" w:type="dxa"/>
            <w:tcBorders>
              <w:top w:val="single" w:sz="8" w:space="0" w:color="auto"/>
              <w:left w:val="nil"/>
              <w:bottom w:val="single" w:sz="4" w:space="0" w:color="auto"/>
              <w:right w:val="single" w:sz="8" w:space="0" w:color="auto"/>
            </w:tcBorders>
            <w:shd w:val="clear" w:color="auto" w:fill="auto"/>
            <w:noWrap/>
            <w:hideMark/>
          </w:tcPr>
          <w:p w14:paraId="59E87FAA" w14:textId="77777777" w:rsidR="009A0E16" w:rsidRPr="000E0C8B" w:rsidRDefault="009A0E16" w:rsidP="00AF5C7A">
            <w:pPr>
              <w:pStyle w:val="Punteggio"/>
              <w:rPr>
                <w:sz w:val="16"/>
                <w:szCs w:val="16"/>
              </w:rPr>
            </w:pPr>
            <w:r w:rsidRPr="00D67A83">
              <w:t>5,68</w:t>
            </w:r>
          </w:p>
        </w:tc>
      </w:tr>
      <w:tr w:rsidR="00A95AF6" w:rsidRPr="000E0C8B" w14:paraId="5FD27A7F"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2A56D33A" w14:textId="77777777" w:rsidR="00A95AF6" w:rsidRPr="000E0C8B" w:rsidRDefault="00A95AF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FF20E77" w14:textId="77777777" w:rsidR="00A95AF6" w:rsidRPr="000E0C8B" w:rsidRDefault="00A95AF6"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421E67C" w14:textId="77777777" w:rsidR="00A95AF6" w:rsidRPr="000E0C8B" w:rsidRDefault="00A95AF6"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3941B89"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41,3%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10D3E"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-8,7%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195DF63"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50,0%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7A6F7"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7,1%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3BD2EF2"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42,9%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BBEABE5"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CD52997"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23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8A93E94"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24</w:t>
            </w:r>
          </w:p>
        </w:tc>
      </w:tr>
      <w:tr w:rsidR="00A95AF6" w:rsidRPr="000E0C8B" w14:paraId="30B59EC5"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B245F6" w14:textId="77777777" w:rsidR="00A95AF6" w:rsidRPr="000E0C8B" w:rsidRDefault="00A95AF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A32B074" w14:textId="77777777" w:rsidR="00A95AF6" w:rsidRPr="000E0C8B" w:rsidRDefault="00A95AF6"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5A833EC" w14:textId="77777777" w:rsidR="00A95AF6" w:rsidRPr="000E0C8B" w:rsidRDefault="00A95AF6" w:rsidP="002649A9">
            <w:pPr>
              <w:ind w:left="-143" w:firstLine="143"/>
              <w:jc w:val="right"/>
              <w:rPr>
                <w:rFonts w:ascii="Arial" w:hAnsi="Arial" w:cs="Arial"/>
                <w:i/>
                <w:iCs/>
                <w:sz w:val="16"/>
                <w:szCs w:val="16"/>
              </w:rPr>
            </w:pPr>
            <w:r w:rsidRPr="000E0C8B">
              <w:rPr>
                <w:rFonts w:ascii="Arial" w:hAnsi="Arial" w:cs="Arial"/>
                <w:i/>
                <w:iCs/>
                <w:sz w:val="16"/>
                <w:szCs w:val="16"/>
              </w:rPr>
              <w:t>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0DCC027"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43,5%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43C5C"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64C6500"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43,5%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B6C3C"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-3,0%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603F09C"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46,4%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0325259"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20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58DEEF9"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20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1157EFF"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26</w:t>
            </w:r>
          </w:p>
        </w:tc>
      </w:tr>
      <w:tr w:rsidR="00A95AF6" w:rsidRPr="000E0C8B" w14:paraId="57CBCD1F"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98A826" w14:textId="77777777" w:rsidR="00A95AF6" w:rsidRPr="000E0C8B" w:rsidRDefault="00A95AF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75778674" w14:textId="77777777" w:rsidR="00A95AF6" w:rsidRPr="000E0C8B" w:rsidRDefault="00A95AF6"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56E0961" w14:textId="77777777" w:rsidR="00A95AF6" w:rsidRPr="000E0C8B" w:rsidRDefault="00A95AF6"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96A7DD1"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9A1E1"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8,7%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073FE3F"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D71A1"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-4,2%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C2D16E9"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10,7%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8D4D85E"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87D3B08"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74E742E"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6</w:t>
            </w:r>
          </w:p>
        </w:tc>
      </w:tr>
      <w:tr w:rsidR="00A95AF6" w:rsidRPr="000E0C8B" w14:paraId="021D6412"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088F1E2" w14:textId="77777777" w:rsidR="00A95AF6" w:rsidRPr="000E0C8B" w:rsidRDefault="00A95AF6"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vAlign w:val="center"/>
            <w:hideMark/>
          </w:tcPr>
          <w:p w14:paraId="60B439D9" w14:textId="77777777" w:rsidR="00A95AF6" w:rsidRPr="000E0C8B" w:rsidRDefault="00A95AF6"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D1C365C" w14:textId="77777777" w:rsidR="00A95AF6" w:rsidRPr="000E0C8B" w:rsidRDefault="00A95AF6"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E5E6347"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46137E5F" w14:textId="77777777" w:rsidR="00A95AF6" w:rsidRPr="000E0C8B" w:rsidRDefault="00A95AF6"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4E3EBB5"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66D67FDA" w14:textId="77777777" w:rsidR="00A95AF6" w:rsidRPr="000E0C8B" w:rsidRDefault="00A95AF6"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DF3CD33" w14:textId="77777777" w:rsidR="00A95AF6" w:rsidRPr="000E0C8B" w:rsidRDefault="00A95AF6"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D13F2CC" w14:textId="77777777" w:rsidR="00A95AF6" w:rsidRPr="000E0C8B" w:rsidRDefault="00A95AF6"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1564AB6" w14:textId="77777777" w:rsidR="00A95AF6" w:rsidRPr="000E0C8B" w:rsidRDefault="00A95AF6"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67CF05A" w14:textId="77777777" w:rsidR="00A95AF6" w:rsidRPr="000E0C8B" w:rsidRDefault="00A95AF6" w:rsidP="002649A9">
            <w:pPr>
              <w:ind w:left="-143" w:firstLine="143"/>
              <w:jc w:val="right"/>
              <w:rPr>
                <w:rFonts w:ascii="Arial" w:hAnsi="Arial" w:cs="Arial"/>
                <w:b/>
                <w:bCs/>
                <w:sz w:val="16"/>
                <w:szCs w:val="16"/>
              </w:rPr>
            </w:pPr>
            <w:r>
              <w:rPr>
                <w:rFonts w:ascii="Arial" w:hAnsi="Arial" w:cs="Arial"/>
                <w:b/>
                <w:bCs/>
                <w:sz w:val="16"/>
                <w:szCs w:val="16"/>
              </w:rPr>
              <w:t>56</w:t>
            </w:r>
          </w:p>
        </w:tc>
      </w:tr>
      <w:tr w:rsidR="0007284D" w:rsidRPr="000E0C8B" w14:paraId="6B180B4C" w14:textId="77777777" w:rsidTr="00AA08FA">
        <w:trPr>
          <w:trHeight w:val="255"/>
        </w:trPr>
        <w:tc>
          <w:tcPr>
            <w:tcW w:w="1011"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94C2EF" w14:textId="77777777" w:rsidR="0007284D" w:rsidRPr="000E0C8B" w:rsidRDefault="0007284D"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w:t>
            </w:r>
            <w:proofErr w:type="spellStart"/>
            <w:r w:rsidRPr="000E0C8B">
              <w:rPr>
                <w:rFonts w:ascii="Arial" w:hAnsi="Arial" w:cs="Arial"/>
                <w:sz w:val="20"/>
                <w:szCs w:val="20"/>
              </w:rPr>
              <w:t>2.5a</w:t>
            </w:r>
            <w:proofErr w:type="spellEnd"/>
          </w:p>
          <w:p w14:paraId="32070DBD" w14:textId="77777777" w:rsidR="0007284D" w:rsidRPr="000E0C8B" w:rsidRDefault="0007284D" w:rsidP="002649A9">
            <w:pPr>
              <w:ind w:left="-143" w:firstLine="143"/>
              <w:rPr>
                <w:rFonts w:ascii="Arial" w:hAnsi="Arial" w:cs="Arial"/>
                <w:sz w:val="20"/>
                <w:szCs w:val="20"/>
              </w:rPr>
            </w:pPr>
            <w:r w:rsidRPr="000E0C8B">
              <w:rPr>
                <w:rFonts w:ascii="Arial" w:hAnsi="Arial" w:cs="Arial"/>
                <w:sz w:val="20"/>
                <w:szCs w:val="20"/>
              </w:rPr>
              <w:t> </w:t>
            </w:r>
          </w:p>
        </w:tc>
        <w:tc>
          <w:tcPr>
            <w:tcW w:w="6991" w:type="dxa"/>
            <w:gridSpan w:val="7"/>
            <w:tcBorders>
              <w:top w:val="single" w:sz="4" w:space="0" w:color="auto"/>
              <w:left w:val="nil"/>
              <w:bottom w:val="single" w:sz="4" w:space="0" w:color="auto"/>
              <w:right w:val="single" w:sz="4" w:space="0" w:color="auto"/>
            </w:tcBorders>
            <w:shd w:val="clear" w:color="auto" w:fill="auto"/>
            <w:noWrap/>
            <w:vAlign w:val="center"/>
            <w:hideMark/>
          </w:tcPr>
          <w:p w14:paraId="53A6DE01" w14:textId="77777777" w:rsidR="0007284D" w:rsidRPr="000E0C8B" w:rsidRDefault="0007284D" w:rsidP="00304710">
            <w:pPr>
              <w:pStyle w:val="Domanda0"/>
              <w:rPr>
                <w:sz w:val="16"/>
                <w:szCs w:val="16"/>
              </w:rPr>
            </w:pPr>
            <w:r w:rsidRPr="000E0C8B">
              <w:t>Se si utilizzano reti Wi-Fi quali sistemi di protezione vengono utilizzati?</w:t>
            </w: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439FBE1B"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624CE14E"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nil"/>
              <w:bottom w:val="single" w:sz="4" w:space="0" w:color="auto"/>
              <w:right w:val="single" w:sz="8" w:space="0" w:color="auto"/>
            </w:tcBorders>
            <w:shd w:val="clear" w:color="auto" w:fill="auto"/>
            <w:noWrap/>
            <w:vAlign w:val="center"/>
          </w:tcPr>
          <w:p w14:paraId="3A6C62D3" w14:textId="77777777" w:rsidR="0007284D" w:rsidRPr="000E0C8B" w:rsidRDefault="0007284D" w:rsidP="002649A9">
            <w:pPr>
              <w:ind w:left="-143" w:firstLine="143"/>
              <w:jc w:val="right"/>
              <w:rPr>
                <w:rFonts w:ascii="Arial" w:hAnsi="Arial" w:cs="Arial"/>
                <w:sz w:val="16"/>
                <w:szCs w:val="16"/>
              </w:rPr>
            </w:pPr>
          </w:p>
        </w:tc>
      </w:tr>
      <w:tr w:rsidR="00477E19" w:rsidRPr="000E0C8B" w14:paraId="6E9036C6"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147649DD"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18FC6274" w14:textId="77777777" w:rsidR="00477E19" w:rsidRPr="000E0C8B" w:rsidRDefault="00477E19" w:rsidP="002649A9">
            <w:pPr>
              <w:ind w:left="-143" w:firstLine="143"/>
              <w:rPr>
                <w:rFonts w:ascii="Arial" w:hAnsi="Arial" w:cs="Arial"/>
                <w:sz w:val="16"/>
                <w:szCs w:val="16"/>
              </w:rPr>
            </w:pPr>
            <w:proofErr w:type="spellStart"/>
            <w:r w:rsidRPr="000E0C8B">
              <w:rPr>
                <w:rFonts w:ascii="Arial" w:hAnsi="Arial" w:cs="Arial"/>
                <w:sz w:val="16"/>
                <w:szCs w:val="16"/>
              </w:rPr>
              <w:t>WEP</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559B457"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D6829E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21,1%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D250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922D677"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21,7%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A40EF"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-11,6%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AEA0963"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33,3%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F76D869"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D58E58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5</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66A140E"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8</w:t>
            </w:r>
          </w:p>
        </w:tc>
      </w:tr>
      <w:tr w:rsidR="00477E19" w:rsidRPr="000E0C8B" w14:paraId="60CF7BAB"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923408"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CE2D22C" w14:textId="77777777" w:rsidR="00477E19" w:rsidRPr="000E0C8B" w:rsidRDefault="00477E19" w:rsidP="002649A9">
            <w:pPr>
              <w:ind w:left="-143" w:firstLine="143"/>
              <w:rPr>
                <w:rFonts w:ascii="Arial" w:hAnsi="Arial" w:cs="Arial"/>
                <w:sz w:val="16"/>
                <w:szCs w:val="16"/>
              </w:rPr>
            </w:pPr>
            <w:proofErr w:type="spellStart"/>
            <w:r w:rsidRPr="000E0C8B">
              <w:rPr>
                <w:rFonts w:ascii="Arial" w:hAnsi="Arial" w:cs="Arial"/>
                <w:sz w:val="16"/>
                <w:szCs w:val="16"/>
              </w:rPr>
              <w:t>WPA</w:t>
            </w:r>
            <w:proofErr w:type="spellEnd"/>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4A5D5D4"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908D272"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63,2%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E549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380751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87800"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15,4%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FC07BE1"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54,2%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65D4572"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33E1708"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00667F9"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13</w:t>
            </w:r>
          </w:p>
        </w:tc>
      </w:tr>
      <w:tr w:rsidR="00477E19" w:rsidRPr="000E0C8B" w14:paraId="10194C5F"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C84284"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27AC6AF1" w14:textId="77777777" w:rsidR="00477E19" w:rsidRPr="000E0C8B" w:rsidRDefault="00477E19" w:rsidP="002649A9">
            <w:pPr>
              <w:ind w:left="-143" w:firstLine="143"/>
              <w:rPr>
                <w:rFonts w:ascii="Arial" w:hAnsi="Arial" w:cs="Arial"/>
                <w:sz w:val="16"/>
                <w:szCs w:val="16"/>
              </w:rPr>
            </w:pPr>
            <w:r w:rsidRPr="000E0C8B">
              <w:rPr>
                <w:rFonts w:ascii="Arial" w:hAnsi="Arial" w:cs="Arial"/>
                <w:sz w:val="16"/>
                <w:szCs w:val="16"/>
              </w:rPr>
              <w:t>NESSUNO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C8F60BE"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37F0D8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79A5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C29A7D7"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8DD03"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5E3AA50"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A0979F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8987D01"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D00506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w:t>
            </w:r>
          </w:p>
        </w:tc>
      </w:tr>
      <w:tr w:rsidR="00477E19" w:rsidRPr="000E0C8B" w14:paraId="1B59D8D8"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93A0F8"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7B93165E" w14:textId="77777777" w:rsidR="00477E19" w:rsidRPr="000E0C8B" w:rsidRDefault="00477E19"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4CE10E7"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06B5865"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15,8%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AD270"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7,1%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2D7F1E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8,7%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8CAE8"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C3CF21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920EF1D"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F822EB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047BE3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w:t>
            </w:r>
          </w:p>
        </w:tc>
      </w:tr>
      <w:tr w:rsidR="00477E19" w:rsidRPr="000E0C8B" w14:paraId="16F8C69C"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E09029"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22076FDB" w14:textId="77777777" w:rsidR="00477E19" w:rsidRPr="000E0C8B" w:rsidRDefault="00477E19"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125ADACF" w14:textId="77777777" w:rsidR="00477E19" w:rsidRPr="000E0C8B" w:rsidRDefault="00477E1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288FE28"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1C8B1EE6" w14:textId="77777777" w:rsidR="00477E19" w:rsidRPr="000E0C8B" w:rsidRDefault="00477E19"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02D1348"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C496DB2" w14:textId="77777777" w:rsidR="00477E19" w:rsidRPr="000E0C8B" w:rsidRDefault="00477E19"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8023CE0"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78E636E9" w14:textId="77777777" w:rsidR="00477E19" w:rsidRPr="000E0C8B" w:rsidRDefault="00477E19" w:rsidP="002649A9">
            <w:pPr>
              <w:ind w:left="-143" w:firstLine="143"/>
              <w:jc w:val="right"/>
              <w:rPr>
                <w:rFonts w:ascii="Arial" w:hAnsi="Arial" w:cs="Arial"/>
                <w:b/>
                <w:bCs/>
                <w:sz w:val="16"/>
                <w:szCs w:val="16"/>
              </w:rPr>
            </w:pPr>
            <w:r>
              <w:rPr>
                <w:rFonts w:ascii="Arial" w:hAnsi="Arial" w:cs="Arial"/>
                <w:b/>
                <w:bCs/>
                <w:sz w:val="16"/>
                <w:szCs w:val="16"/>
              </w:rPr>
              <w:t>19</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32D58B2C" w14:textId="77777777" w:rsidR="00477E19" w:rsidRPr="000E0C8B" w:rsidRDefault="00477E19" w:rsidP="002649A9">
            <w:pPr>
              <w:ind w:left="-143" w:firstLine="143"/>
              <w:jc w:val="right"/>
              <w:rPr>
                <w:rFonts w:ascii="Arial" w:hAnsi="Arial" w:cs="Arial"/>
                <w:b/>
                <w:bCs/>
                <w:sz w:val="16"/>
                <w:szCs w:val="16"/>
              </w:rPr>
            </w:pPr>
            <w:r>
              <w:rPr>
                <w:rFonts w:ascii="Arial" w:hAnsi="Arial" w:cs="Arial"/>
                <w:b/>
                <w:bCs/>
                <w:sz w:val="16"/>
                <w:szCs w:val="16"/>
              </w:rPr>
              <w:t>23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4548DAA5" w14:textId="77777777" w:rsidR="00477E19" w:rsidRPr="000E0C8B" w:rsidRDefault="00477E19" w:rsidP="002649A9">
            <w:pPr>
              <w:ind w:left="-143" w:firstLine="143"/>
              <w:jc w:val="right"/>
              <w:rPr>
                <w:rFonts w:ascii="Arial" w:hAnsi="Arial" w:cs="Arial"/>
                <w:b/>
                <w:bCs/>
                <w:sz w:val="16"/>
                <w:szCs w:val="16"/>
              </w:rPr>
            </w:pPr>
            <w:r>
              <w:rPr>
                <w:rFonts w:ascii="Arial" w:hAnsi="Arial" w:cs="Arial"/>
                <w:b/>
                <w:bCs/>
                <w:sz w:val="16"/>
                <w:szCs w:val="16"/>
              </w:rPr>
              <w:t>24</w:t>
            </w:r>
          </w:p>
        </w:tc>
      </w:tr>
      <w:tr w:rsidR="00A77A62" w:rsidRPr="000E0C8B" w14:paraId="7AE21263"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0E7F9E7"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3E6B0BB4"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2BACCABD"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EEA800A"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253ECF22"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759D1A79"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270D8CF8"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DE5C70E"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3125070"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0A47ED3"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1A24FF3"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9A0E16" w:rsidRPr="000E0C8B" w14:paraId="5FCDBC9E"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E85C92" w14:textId="77777777" w:rsidR="009A0E16" w:rsidRPr="000E0C8B" w:rsidRDefault="009A0E1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2.6</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66342993" w14:textId="77777777" w:rsidR="009A0E16" w:rsidRPr="000E0C8B" w:rsidRDefault="009A0E16" w:rsidP="00304710">
            <w:pPr>
              <w:pStyle w:val="Domanda0"/>
              <w:rPr>
                <w:sz w:val="16"/>
                <w:szCs w:val="16"/>
              </w:rPr>
            </w:pPr>
            <w:r w:rsidRPr="000E0C8B">
              <w:t>Sono consentiti gli accessi alla rete interna da remoto ?</w:t>
            </w:r>
          </w:p>
        </w:tc>
        <w:tc>
          <w:tcPr>
            <w:tcW w:w="540" w:type="dxa"/>
            <w:tcBorders>
              <w:top w:val="single" w:sz="8" w:space="0" w:color="auto"/>
              <w:left w:val="nil"/>
              <w:bottom w:val="single" w:sz="4" w:space="0" w:color="auto"/>
              <w:right w:val="single" w:sz="4" w:space="0" w:color="auto"/>
            </w:tcBorders>
            <w:shd w:val="clear" w:color="auto" w:fill="auto"/>
            <w:noWrap/>
            <w:hideMark/>
          </w:tcPr>
          <w:p w14:paraId="7A2BD2C0" w14:textId="77777777" w:rsidR="009A0E16" w:rsidRPr="000E0C8B" w:rsidRDefault="009A0E16" w:rsidP="00AF5C7A">
            <w:pPr>
              <w:pStyle w:val="Punteggio"/>
              <w:rPr>
                <w:sz w:val="16"/>
                <w:szCs w:val="16"/>
              </w:rPr>
            </w:pPr>
            <w:r w:rsidRPr="00E37C3A">
              <w:t>7,78</w:t>
            </w:r>
          </w:p>
        </w:tc>
        <w:tc>
          <w:tcPr>
            <w:tcW w:w="540" w:type="dxa"/>
            <w:tcBorders>
              <w:top w:val="single" w:sz="8" w:space="0" w:color="auto"/>
              <w:left w:val="nil"/>
              <w:bottom w:val="single" w:sz="4" w:space="0" w:color="auto"/>
              <w:right w:val="single" w:sz="4" w:space="0" w:color="auto"/>
            </w:tcBorders>
            <w:shd w:val="clear" w:color="auto" w:fill="auto"/>
            <w:noWrap/>
            <w:hideMark/>
          </w:tcPr>
          <w:p w14:paraId="7E411498" w14:textId="77777777" w:rsidR="009A0E16" w:rsidRPr="000E0C8B" w:rsidRDefault="009A0E16" w:rsidP="00AF5C7A">
            <w:pPr>
              <w:pStyle w:val="Punteggio"/>
              <w:rPr>
                <w:sz w:val="16"/>
                <w:szCs w:val="16"/>
              </w:rPr>
            </w:pPr>
            <w:r w:rsidRPr="00E37C3A">
              <w:t>7,70</w:t>
            </w:r>
          </w:p>
        </w:tc>
        <w:tc>
          <w:tcPr>
            <w:tcW w:w="540" w:type="dxa"/>
            <w:tcBorders>
              <w:top w:val="single" w:sz="8" w:space="0" w:color="auto"/>
              <w:left w:val="nil"/>
              <w:bottom w:val="single" w:sz="4" w:space="0" w:color="auto"/>
              <w:right w:val="single" w:sz="8" w:space="0" w:color="auto"/>
            </w:tcBorders>
            <w:shd w:val="clear" w:color="auto" w:fill="auto"/>
            <w:noWrap/>
            <w:hideMark/>
          </w:tcPr>
          <w:p w14:paraId="21C00D5F" w14:textId="77777777" w:rsidR="009A0E16" w:rsidRPr="000E0C8B" w:rsidRDefault="009A0E16" w:rsidP="00AF5C7A">
            <w:pPr>
              <w:pStyle w:val="Punteggio"/>
              <w:rPr>
                <w:sz w:val="16"/>
                <w:szCs w:val="16"/>
              </w:rPr>
            </w:pPr>
            <w:r w:rsidRPr="00E37C3A">
              <w:t>6,29</w:t>
            </w:r>
          </w:p>
        </w:tc>
      </w:tr>
      <w:tr w:rsidR="00477E19" w:rsidRPr="000E0C8B" w14:paraId="4430A98A"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72C9E1B2"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45E463DF" w14:textId="77777777" w:rsidR="00477E19" w:rsidRPr="000E0C8B" w:rsidRDefault="00477E19"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5D845BD"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4F85AC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76,1%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0169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2,2%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23011A1"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73,9%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0EE63"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16,8%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F65F57A"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57,1%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5872BE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DACA26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2DFF115"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32</w:t>
            </w:r>
          </w:p>
        </w:tc>
      </w:tr>
      <w:tr w:rsidR="00477E19" w:rsidRPr="000E0C8B" w14:paraId="372A3449"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E4F717"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7FE7ECAB" w14:textId="77777777" w:rsidR="00477E19" w:rsidRPr="000E0C8B" w:rsidRDefault="00477E19"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F6F489D"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B41AFD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17,4%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387DF"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-2,2%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C805BD6"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01B2E"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32F5FB3"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30,4%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B76FB0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E89A480"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1788243"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17</w:t>
            </w:r>
          </w:p>
        </w:tc>
      </w:tr>
      <w:tr w:rsidR="00477E19" w:rsidRPr="000E0C8B" w14:paraId="7D3C12C9"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249661"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BA9FA7B" w14:textId="77777777" w:rsidR="00477E19" w:rsidRPr="000E0C8B" w:rsidRDefault="00477E19"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2FB021A" w14:textId="77777777" w:rsidR="00477E19" w:rsidRPr="000E0C8B" w:rsidRDefault="00477E1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28C4282"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5B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311651F"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1161A"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-6,0%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099B3FF"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39B123B"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F173E0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9B41951"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7</w:t>
            </w:r>
          </w:p>
        </w:tc>
      </w:tr>
      <w:tr w:rsidR="00477E19" w:rsidRPr="000E0C8B" w14:paraId="07F4B45F"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4A9AB79" w14:textId="77777777" w:rsidR="00477E19" w:rsidRPr="000E0C8B" w:rsidRDefault="00477E19"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vAlign w:val="center"/>
            <w:hideMark/>
          </w:tcPr>
          <w:p w14:paraId="7C23FD92" w14:textId="77777777" w:rsidR="00477E19" w:rsidRPr="000E0C8B" w:rsidRDefault="00477E19"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BC3C839" w14:textId="77777777" w:rsidR="00477E19" w:rsidRPr="000E0C8B" w:rsidRDefault="00477E1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0E4E1AF"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2F282"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70E297C"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A6619"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0B7DB5" w14:textId="77777777" w:rsidR="00477E19" w:rsidRPr="000E0C8B" w:rsidRDefault="00477E19"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BE28488" w14:textId="77777777" w:rsidR="00477E19" w:rsidRPr="000E0C8B" w:rsidRDefault="00477E19"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C03584E" w14:textId="77777777" w:rsidR="00477E19" w:rsidRPr="000E0C8B" w:rsidRDefault="00477E19"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75F8EC3" w14:textId="77777777" w:rsidR="00477E19" w:rsidRPr="000E0C8B" w:rsidRDefault="00477E19" w:rsidP="002649A9">
            <w:pPr>
              <w:ind w:left="-143" w:firstLine="143"/>
              <w:jc w:val="right"/>
              <w:rPr>
                <w:rFonts w:ascii="Arial" w:hAnsi="Arial" w:cs="Arial"/>
                <w:sz w:val="16"/>
                <w:szCs w:val="16"/>
              </w:rPr>
            </w:pPr>
            <w:r>
              <w:rPr>
                <w:rFonts w:ascii="Arial" w:hAnsi="Arial" w:cs="Arial"/>
                <w:b/>
                <w:bCs/>
                <w:sz w:val="16"/>
                <w:szCs w:val="16"/>
              </w:rPr>
              <w:t>56</w:t>
            </w:r>
          </w:p>
        </w:tc>
      </w:tr>
      <w:tr w:rsidR="0007284D" w:rsidRPr="000E0C8B" w14:paraId="06CFF956" w14:textId="77777777" w:rsidTr="00AA08FA">
        <w:trPr>
          <w:trHeight w:val="255"/>
        </w:trPr>
        <w:tc>
          <w:tcPr>
            <w:tcW w:w="1011"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1B858B5" w14:textId="77777777" w:rsidR="0007284D" w:rsidRPr="000E0C8B" w:rsidRDefault="0007284D"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w:t>
            </w:r>
            <w:proofErr w:type="spellStart"/>
            <w:r w:rsidRPr="000E0C8B">
              <w:rPr>
                <w:rFonts w:ascii="Arial" w:hAnsi="Arial" w:cs="Arial"/>
                <w:sz w:val="20"/>
                <w:szCs w:val="20"/>
              </w:rPr>
              <w:t>2.6a</w:t>
            </w:r>
            <w:proofErr w:type="spellEnd"/>
          </w:p>
        </w:tc>
        <w:tc>
          <w:tcPr>
            <w:tcW w:w="6991" w:type="dxa"/>
            <w:gridSpan w:val="7"/>
            <w:tcBorders>
              <w:top w:val="single" w:sz="4" w:space="0" w:color="auto"/>
              <w:left w:val="nil"/>
              <w:bottom w:val="single" w:sz="4" w:space="0" w:color="auto"/>
              <w:right w:val="single" w:sz="4" w:space="0" w:color="auto"/>
            </w:tcBorders>
            <w:shd w:val="clear" w:color="auto" w:fill="auto"/>
            <w:noWrap/>
            <w:vAlign w:val="center"/>
            <w:hideMark/>
          </w:tcPr>
          <w:p w14:paraId="282FFA70" w14:textId="77777777" w:rsidR="0007284D" w:rsidRPr="000E0C8B" w:rsidRDefault="0007284D" w:rsidP="00304710">
            <w:pPr>
              <w:pStyle w:val="Domanda0"/>
              <w:rPr>
                <w:sz w:val="16"/>
                <w:szCs w:val="16"/>
              </w:rPr>
            </w:pPr>
            <w:r w:rsidRPr="000E0C8B">
              <w:t>Nel caso sia consentito l'accesso alla rete interna da remoto, la modalità di connessione utilizza VPN ?</w:t>
            </w: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53A756A1"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55B34451"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nil"/>
              <w:bottom w:val="single" w:sz="4" w:space="0" w:color="auto"/>
              <w:right w:val="single" w:sz="8" w:space="0" w:color="auto"/>
            </w:tcBorders>
            <w:shd w:val="clear" w:color="auto" w:fill="auto"/>
            <w:noWrap/>
            <w:vAlign w:val="center"/>
          </w:tcPr>
          <w:p w14:paraId="5950AB7E" w14:textId="77777777" w:rsidR="0007284D" w:rsidRPr="000E0C8B" w:rsidRDefault="0007284D" w:rsidP="002649A9">
            <w:pPr>
              <w:ind w:left="-143" w:firstLine="143"/>
              <w:jc w:val="right"/>
              <w:rPr>
                <w:rFonts w:ascii="Arial" w:hAnsi="Arial" w:cs="Arial"/>
                <w:sz w:val="16"/>
                <w:szCs w:val="16"/>
              </w:rPr>
            </w:pPr>
          </w:p>
        </w:tc>
      </w:tr>
      <w:tr w:rsidR="009E0780" w:rsidRPr="000E0C8B" w14:paraId="5A259211"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739D15AE" w14:textId="77777777" w:rsidR="009E0780" w:rsidRPr="000E0C8B" w:rsidRDefault="009E078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6C55B250" w14:textId="77777777" w:rsidR="009E0780" w:rsidRPr="000E0C8B" w:rsidRDefault="009E0780" w:rsidP="002649A9">
            <w:pPr>
              <w:ind w:left="-143" w:firstLine="143"/>
              <w:rPr>
                <w:rFonts w:ascii="Arial" w:hAnsi="Arial" w:cs="Arial"/>
                <w:sz w:val="16"/>
                <w:szCs w:val="16"/>
              </w:rPr>
            </w:pPr>
            <w:r w:rsidRPr="000E0C8B">
              <w:rPr>
                <w:rFonts w:ascii="Arial" w:hAnsi="Arial" w:cs="Arial"/>
                <w:sz w:val="16"/>
                <w:szCs w:val="16"/>
              </w:rPr>
              <w:t>Accesso remoto senza  VPN</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EA69BE1" w14:textId="77777777" w:rsidR="009E0780" w:rsidRPr="000E0C8B" w:rsidRDefault="009E0780"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8B6C11B"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B15C2"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-6,1%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1E6AFF"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11,8%</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A954"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-10,1%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E9BDC8C"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21,9%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C68C950"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AFFF5FB"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88C51A9"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7</w:t>
            </w:r>
          </w:p>
        </w:tc>
      </w:tr>
      <w:tr w:rsidR="009E0780" w:rsidRPr="000E0C8B" w14:paraId="57D17E92"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E616F90" w14:textId="77777777" w:rsidR="009E0780" w:rsidRPr="000E0C8B" w:rsidRDefault="009E078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2B01DBE7" w14:textId="77777777" w:rsidR="009E0780" w:rsidRPr="000E0C8B" w:rsidRDefault="009E0780" w:rsidP="002649A9">
            <w:pPr>
              <w:ind w:left="-143" w:firstLine="143"/>
              <w:rPr>
                <w:rFonts w:ascii="Arial" w:hAnsi="Arial" w:cs="Arial"/>
                <w:sz w:val="16"/>
                <w:szCs w:val="16"/>
              </w:rPr>
            </w:pPr>
            <w:r w:rsidRPr="000E0C8B">
              <w:rPr>
                <w:rFonts w:ascii="Arial" w:hAnsi="Arial" w:cs="Arial"/>
                <w:sz w:val="16"/>
                <w:szCs w:val="16"/>
              </w:rPr>
              <w:t>Accesso remoto mediante  VPN</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15DF8AD" w14:textId="77777777" w:rsidR="009E0780" w:rsidRPr="000E0C8B" w:rsidRDefault="009E0780"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D19AA77"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88,6%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D51C1"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02612C6"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88,2%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AF3DC"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10,1%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C5A0A69"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78,1%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54E4B48"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31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7AABF08"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30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C6F6062"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25</w:t>
            </w:r>
          </w:p>
        </w:tc>
      </w:tr>
      <w:tr w:rsidR="009E0780" w:rsidRPr="000E0C8B" w14:paraId="3EA7D8B2"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F18155" w14:textId="77777777" w:rsidR="009E0780" w:rsidRPr="000E0C8B" w:rsidRDefault="009E078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DFB48A2" w14:textId="77777777" w:rsidR="009E0780" w:rsidRPr="000E0C8B" w:rsidRDefault="009E0780"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C1E55E0" w14:textId="77777777" w:rsidR="009E0780" w:rsidRPr="000E0C8B" w:rsidRDefault="009E0780"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2D16936"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E19C2"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5,7%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5EED27D"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DC2EE"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8FBDCCE"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152BB74"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DEE2B34"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4FC5077"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0</w:t>
            </w:r>
          </w:p>
        </w:tc>
      </w:tr>
      <w:tr w:rsidR="009E0780" w:rsidRPr="000E0C8B" w14:paraId="53DBC15C"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830FAFB" w14:textId="77777777" w:rsidR="009E0780" w:rsidRPr="000E0C8B" w:rsidRDefault="009E0780"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1A19529E" w14:textId="77777777" w:rsidR="009E0780" w:rsidRPr="000E0C8B" w:rsidRDefault="009E0780"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58832C4C" w14:textId="77777777" w:rsidR="009E0780" w:rsidRPr="000E0C8B" w:rsidRDefault="009E0780"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3B474297"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37D272AC" w14:textId="77777777" w:rsidR="009E0780" w:rsidRPr="000E0C8B" w:rsidRDefault="009E0780"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1F8605D4"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39A6B95" w14:textId="77777777" w:rsidR="009E0780" w:rsidRPr="000E0C8B" w:rsidRDefault="009E0780"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61E1D9B" w14:textId="77777777" w:rsidR="009E0780" w:rsidRPr="000E0C8B" w:rsidRDefault="009E0780"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4C627B21" w14:textId="77777777" w:rsidR="009E0780" w:rsidRPr="000E0C8B" w:rsidRDefault="009E0780" w:rsidP="002649A9">
            <w:pPr>
              <w:ind w:left="-143" w:firstLine="143"/>
              <w:jc w:val="right"/>
              <w:rPr>
                <w:rFonts w:ascii="Arial" w:hAnsi="Arial" w:cs="Arial"/>
                <w:b/>
                <w:bCs/>
                <w:sz w:val="16"/>
                <w:szCs w:val="16"/>
              </w:rPr>
            </w:pPr>
            <w:r>
              <w:rPr>
                <w:rFonts w:ascii="Arial" w:hAnsi="Arial" w:cs="Arial"/>
                <w:b/>
                <w:bCs/>
                <w:sz w:val="16"/>
                <w:szCs w:val="16"/>
              </w:rPr>
              <w:t>35</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791A8730" w14:textId="77777777" w:rsidR="009E0780" w:rsidRPr="000E0C8B" w:rsidRDefault="009E0780" w:rsidP="002649A9">
            <w:pPr>
              <w:ind w:left="-143" w:firstLine="143"/>
              <w:jc w:val="right"/>
              <w:rPr>
                <w:rFonts w:ascii="Arial" w:hAnsi="Arial" w:cs="Arial"/>
                <w:b/>
                <w:bCs/>
                <w:sz w:val="16"/>
                <w:szCs w:val="16"/>
              </w:rPr>
            </w:pPr>
            <w:r>
              <w:rPr>
                <w:rFonts w:ascii="Arial" w:hAnsi="Arial" w:cs="Arial"/>
                <w:b/>
                <w:bCs/>
                <w:sz w:val="16"/>
                <w:szCs w:val="16"/>
              </w:rPr>
              <w:t>34</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09C1335A" w14:textId="77777777" w:rsidR="009E0780" w:rsidRPr="000E0C8B" w:rsidRDefault="009E0780" w:rsidP="002649A9">
            <w:pPr>
              <w:ind w:left="-143" w:firstLine="143"/>
              <w:jc w:val="right"/>
              <w:rPr>
                <w:rFonts w:ascii="Arial" w:hAnsi="Arial" w:cs="Arial"/>
                <w:b/>
                <w:bCs/>
                <w:sz w:val="16"/>
                <w:szCs w:val="16"/>
              </w:rPr>
            </w:pPr>
            <w:r>
              <w:rPr>
                <w:rFonts w:ascii="Arial" w:hAnsi="Arial" w:cs="Arial"/>
                <w:b/>
                <w:bCs/>
                <w:sz w:val="16"/>
                <w:szCs w:val="16"/>
              </w:rPr>
              <w:t>32</w:t>
            </w:r>
          </w:p>
        </w:tc>
      </w:tr>
      <w:tr w:rsidR="00A77A62" w:rsidRPr="000E0C8B" w14:paraId="04F4370F"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3095D312"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7ECF1B8C"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6A60CB09"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E59F7CE"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7C846403"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7DFDC08C"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0AD0A5A3"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016F0B8D"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1C1ACF94"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4B9A32D0"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59C36EE"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0923E6" w:rsidRPr="000E0C8B" w14:paraId="5EFDDC8C"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7F0F1D3" w14:textId="77777777" w:rsidR="000923E6" w:rsidRPr="000E0C8B" w:rsidRDefault="000923E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2.7</w:t>
            </w:r>
          </w:p>
        </w:tc>
        <w:tc>
          <w:tcPr>
            <w:tcW w:w="6991" w:type="dxa"/>
            <w:gridSpan w:val="7"/>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6179E80B" w14:textId="77777777" w:rsidR="000923E6" w:rsidRPr="000E0C8B" w:rsidRDefault="000923E6" w:rsidP="00304710">
            <w:pPr>
              <w:pStyle w:val="Domanda0"/>
              <w:rPr>
                <w:sz w:val="16"/>
                <w:szCs w:val="16"/>
              </w:rPr>
            </w:pPr>
            <w:r w:rsidRPr="000E0C8B">
              <w:t>Viene utilizzato un firewall per la protezione delle connessioni alla rete pubblica?</w:t>
            </w:r>
          </w:p>
        </w:tc>
        <w:tc>
          <w:tcPr>
            <w:tcW w:w="540" w:type="dxa"/>
            <w:tcBorders>
              <w:top w:val="single" w:sz="8" w:space="0" w:color="auto"/>
              <w:left w:val="single" w:sz="4" w:space="0" w:color="auto"/>
              <w:bottom w:val="single" w:sz="4" w:space="0" w:color="auto"/>
              <w:right w:val="single" w:sz="4" w:space="0" w:color="auto"/>
            </w:tcBorders>
            <w:shd w:val="clear" w:color="auto" w:fill="auto"/>
            <w:noWrap/>
            <w:hideMark/>
          </w:tcPr>
          <w:p w14:paraId="1CC7D746" w14:textId="77777777" w:rsidR="000923E6" w:rsidRPr="000E0C8B" w:rsidRDefault="000923E6" w:rsidP="00AF5C7A">
            <w:pPr>
              <w:pStyle w:val="Punteggio"/>
              <w:rPr>
                <w:sz w:val="16"/>
                <w:szCs w:val="16"/>
              </w:rPr>
            </w:pPr>
            <w:r w:rsidRPr="00DC7DE4">
              <w:t>9,22</w:t>
            </w:r>
          </w:p>
        </w:tc>
        <w:tc>
          <w:tcPr>
            <w:tcW w:w="540" w:type="dxa"/>
            <w:tcBorders>
              <w:top w:val="single" w:sz="8" w:space="0" w:color="auto"/>
              <w:left w:val="single" w:sz="4" w:space="0" w:color="auto"/>
              <w:bottom w:val="single" w:sz="4" w:space="0" w:color="auto"/>
              <w:right w:val="single" w:sz="4" w:space="0" w:color="auto"/>
            </w:tcBorders>
            <w:shd w:val="clear" w:color="auto" w:fill="auto"/>
            <w:noWrap/>
            <w:hideMark/>
          </w:tcPr>
          <w:p w14:paraId="399A53C6" w14:textId="77777777" w:rsidR="000923E6" w:rsidRPr="000E0C8B" w:rsidRDefault="000923E6" w:rsidP="00AF5C7A">
            <w:pPr>
              <w:pStyle w:val="Punteggio"/>
              <w:rPr>
                <w:sz w:val="16"/>
                <w:szCs w:val="16"/>
              </w:rPr>
            </w:pPr>
            <w:r w:rsidRPr="00DC7DE4">
              <w:t>9,13</w:t>
            </w:r>
          </w:p>
        </w:tc>
        <w:tc>
          <w:tcPr>
            <w:tcW w:w="540" w:type="dxa"/>
            <w:tcBorders>
              <w:top w:val="single" w:sz="8" w:space="0" w:color="auto"/>
              <w:left w:val="single" w:sz="4" w:space="0" w:color="auto"/>
              <w:bottom w:val="single" w:sz="4" w:space="0" w:color="auto"/>
              <w:right w:val="single" w:sz="8" w:space="0" w:color="auto"/>
            </w:tcBorders>
            <w:shd w:val="clear" w:color="auto" w:fill="auto"/>
            <w:noWrap/>
            <w:hideMark/>
          </w:tcPr>
          <w:p w14:paraId="708CA75F" w14:textId="77777777" w:rsidR="000923E6" w:rsidRPr="000E0C8B" w:rsidRDefault="000923E6" w:rsidP="00AF5C7A">
            <w:pPr>
              <w:pStyle w:val="Punteggio"/>
              <w:rPr>
                <w:sz w:val="16"/>
                <w:szCs w:val="16"/>
              </w:rPr>
            </w:pPr>
            <w:r w:rsidRPr="00DC7DE4">
              <w:t>8,82</w:t>
            </w:r>
          </w:p>
        </w:tc>
      </w:tr>
      <w:tr w:rsidR="006B2443" w:rsidRPr="000E0C8B" w14:paraId="31376A7F"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4C02DC92" w14:textId="77777777" w:rsidR="006B2443" w:rsidRPr="000E0C8B" w:rsidRDefault="006B2443"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4B498" w14:textId="77777777" w:rsidR="006B2443" w:rsidRPr="000E0C8B" w:rsidRDefault="006B2443"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0DFBF" w14:textId="77777777" w:rsidR="006B2443" w:rsidRPr="000E0C8B" w:rsidRDefault="006B2443" w:rsidP="002649A9">
            <w:pPr>
              <w:ind w:left="-143" w:firstLine="143"/>
              <w:jc w:val="right"/>
              <w:rPr>
                <w:rFonts w:ascii="Arial" w:hAnsi="Arial" w:cs="Arial"/>
                <w:i/>
                <w:iCs/>
                <w:sz w:val="16"/>
                <w:szCs w:val="16"/>
              </w:rPr>
            </w:pPr>
            <w:r w:rsidRPr="000E0C8B">
              <w:rPr>
                <w:rFonts w:ascii="Arial" w:hAnsi="Arial" w:cs="Arial"/>
                <w:i/>
                <w:iCs/>
                <w:sz w:val="16"/>
                <w:szCs w:val="16"/>
              </w:rPr>
              <w:t>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46286"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95,7%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49B1A"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F07FD"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95,7%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2630D"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EEA5F"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91,1%</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23A12"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44</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A8C3F"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44</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3432035"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51</w:t>
            </w:r>
          </w:p>
        </w:tc>
      </w:tr>
      <w:tr w:rsidR="006B2443" w:rsidRPr="000E0C8B" w14:paraId="31F7A34C"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FD4A6D" w14:textId="77777777" w:rsidR="006B2443" w:rsidRPr="000E0C8B" w:rsidRDefault="006B2443"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D0B97" w14:textId="77777777" w:rsidR="006B2443" w:rsidRPr="000E0C8B" w:rsidRDefault="006B2443"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29172" w14:textId="77777777" w:rsidR="006B2443" w:rsidRPr="000E0C8B" w:rsidRDefault="006B2443"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2AA58"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DA2F9"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1FC5A"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F6FE"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23024"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D7B97"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AB37A2"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2820B48"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w:t>
            </w:r>
          </w:p>
        </w:tc>
      </w:tr>
      <w:tr w:rsidR="006B2443" w:rsidRPr="000E0C8B" w14:paraId="4AC62948"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44061CC" w14:textId="77777777" w:rsidR="006B2443" w:rsidRPr="000E0C8B" w:rsidRDefault="006B2443"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471A7" w14:textId="77777777" w:rsidR="006B2443" w:rsidRPr="000E0C8B" w:rsidRDefault="006B2443"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8E365" w14:textId="77777777" w:rsidR="006B2443" w:rsidRPr="000E0C8B" w:rsidRDefault="006B2443"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8575B"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C2AB5"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F23EB"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B0C1"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-4,6%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6D9C5"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8,9%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D257F"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44531"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12BF2A4B"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5</w:t>
            </w:r>
          </w:p>
        </w:tc>
      </w:tr>
      <w:tr w:rsidR="006B2443" w:rsidRPr="000E0C8B" w14:paraId="767556F2"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2A852D" w14:textId="77777777" w:rsidR="006B2443" w:rsidRPr="000E0C8B" w:rsidRDefault="006B2443"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3D6E8" w14:textId="77777777" w:rsidR="006B2443" w:rsidRPr="000E0C8B" w:rsidRDefault="006B2443"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847A9" w14:textId="77777777" w:rsidR="006B2443" w:rsidRPr="000E0C8B" w:rsidRDefault="006B2443"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2263E"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1D822"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D98B9"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8BB2A" w14:textId="77777777" w:rsidR="006B2443" w:rsidRPr="000E0C8B" w:rsidRDefault="006B2443">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F873" w14:textId="77777777" w:rsidR="006B2443" w:rsidRPr="000E0C8B" w:rsidRDefault="006B2443"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8247A" w14:textId="77777777" w:rsidR="006B2443" w:rsidRPr="000E0C8B" w:rsidRDefault="006B2443"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C27DA" w14:textId="77777777" w:rsidR="006B2443" w:rsidRPr="000E0C8B" w:rsidRDefault="006B2443"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1618D44" w14:textId="77777777" w:rsidR="006B2443" w:rsidRPr="000E0C8B" w:rsidRDefault="006B2443" w:rsidP="002649A9">
            <w:pPr>
              <w:ind w:left="-143" w:firstLine="143"/>
              <w:jc w:val="right"/>
              <w:rPr>
                <w:rFonts w:ascii="Arial" w:hAnsi="Arial" w:cs="Arial"/>
                <w:sz w:val="16"/>
                <w:szCs w:val="16"/>
              </w:rPr>
            </w:pPr>
            <w:r>
              <w:rPr>
                <w:rFonts w:ascii="Arial" w:hAnsi="Arial" w:cs="Arial"/>
                <w:b/>
                <w:bCs/>
                <w:sz w:val="16"/>
                <w:szCs w:val="16"/>
              </w:rPr>
              <w:t>56</w:t>
            </w:r>
          </w:p>
        </w:tc>
      </w:tr>
      <w:tr w:rsidR="0007284D" w:rsidRPr="000E0C8B" w14:paraId="6BFDD031" w14:textId="77777777" w:rsidTr="00AA08FA">
        <w:trPr>
          <w:trHeight w:val="255"/>
        </w:trPr>
        <w:tc>
          <w:tcPr>
            <w:tcW w:w="1011"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E957BAD" w14:textId="77777777" w:rsidR="0007284D" w:rsidRPr="000E0C8B" w:rsidRDefault="0007284D"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w:t>
            </w:r>
            <w:proofErr w:type="spellStart"/>
            <w:r w:rsidRPr="000E0C8B">
              <w:rPr>
                <w:rFonts w:ascii="Arial" w:hAnsi="Arial" w:cs="Arial"/>
                <w:sz w:val="20"/>
                <w:szCs w:val="20"/>
              </w:rPr>
              <w:t>2.7a</w:t>
            </w:r>
            <w:proofErr w:type="spellEnd"/>
          </w:p>
        </w:tc>
        <w:tc>
          <w:tcPr>
            <w:tcW w:w="699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655C5" w14:textId="77777777" w:rsidR="0007284D" w:rsidRPr="000E0C8B" w:rsidRDefault="0007284D" w:rsidP="00304710">
            <w:pPr>
              <w:pStyle w:val="Domanda0"/>
              <w:rPr>
                <w:sz w:val="16"/>
                <w:szCs w:val="16"/>
              </w:rPr>
            </w:pPr>
            <w:r w:rsidRPr="000E0C8B">
              <w:t xml:space="preserve">Nel caso vengano utilizzati firewall, la configurazione dei firewall per l'accesso alla rete pubblica prevede una o più </w:t>
            </w:r>
            <w:proofErr w:type="spellStart"/>
            <w:r w:rsidRPr="000E0C8B">
              <w:t>DMZ</w:t>
            </w:r>
            <w:proofErr w:type="spellEnd"/>
            <w:r w:rsidRPr="000E0C8B">
              <w:t xml:space="preserve"> (</w:t>
            </w:r>
            <w:proofErr w:type="spellStart"/>
            <w:r w:rsidRPr="000E0C8B">
              <w:t>Demilitarized</w:t>
            </w:r>
            <w:proofErr w:type="spellEnd"/>
            <w:r w:rsidRPr="000E0C8B">
              <w:t xml:space="preserve"> Zone) per il posizionamento dei server direttamente accessibilità da internet?</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529B4"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1DAEA3" w14:textId="77777777" w:rsidR="0007284D" w:rsidRPr="000E0C8B" w:rsidRDefault="0007284D" w:rsidP="002649A9">
            <w:pPr>
              <w:ind w:left="-143" w:firstLine="143"/>
              <w:jc w:val="right"/>
              <w:rPr>
                <w:rFonts w:ascii="Arial" w:hAnsi="Arial" w:cs="Arial"/>
                <w:sz w:val="16"/>
                <w:szCs w:val="16"/>
              </w:rPr>
            </w:pP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tcPr>
          <w:p w14:paraId="1BC191A9" w14:textId="77777777" w:rsidR="0007284D" w:rsidRPr="000E0C8B" w:rsidRDefault="0007284D" w:rsidP="002649A9">
            <w:pPr>
              <w:ind w:left="-143" w:firstLine="143"/>
              <w:jc w:val="right"/>
              <w:rPr>
                <w:rFonts w:ascii="Arial" w:hAnsi="Arial" w:cs="Arial"/>
                <w:sz w:val="16"/>
                <w:szCs w:val="16"/>
              </w:rPr>
            </w:pPr>
          </w:p>
        </w:tc>
      </w:tr>
      <w:tr w:rsidR="00DD5449" w:rsidRPr="000E0C8B" w14:paraId="01AE7847"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0328D2CD" w14:textId="77777777" w:rsidR="00DD5449" w:rsidRPr="000E0C8B" w:rsidRDefault="00DD5449"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BC4A2" w14:textId="77777777" w:rsidR="00DD5449" w:rsidRPr="000E0C8B" w:rsidRDefault="00DD5449"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3639B" w14:textId="77777777" w:rsidR="00DD5449" w:rsidRPr="000E0C8B" w:rsidRDefault="00DD5449" w:rsidP="002649A9">
            <w:pPr>
              <w:ind w:left="-143" w:firstLine="143"/>
              <w:jc w:val="right"/>
              <w:rPr>
                <w:rFonts w:ascii="Arial" w:hAnsi="Arial" w:cs="Arial"/>
                <w:i/>
                <w:iCs/>
                <w:sz w:val="16"/>
                <w:szCs w:val="16"/>
              </w:rPr>
            </w:pPr>
            <w:r w:rsidRPr="000E0C8B">
              <w:rPr>
                <w:rFonts w:ascii="Arial" w:hAnsi="Arial" w:cs="Arial"/>
                <w:i/>
                <w:iCs/>
                <w:sz w:val="16"/>
                <w:szCs w:val="16"/>
              </w:rPr>
              <w:t>4</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0F93D"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90,9%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68162"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2,3%</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E7FEA"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88,6%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E22D3"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-3,5%</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AEB5E"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92,2%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45296"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40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0B60"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39</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62DE3545"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47</w:t>
            </w:r>
          </w:p>
        </w:tc>
      </w:tr>
      <w:tr w:rsidR="00DD5449" w:rsidRPr="000E0C8B" w14:paraId="274C8CDE"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D48F7F6" w14:textId="77777777" w:rsidR="00DD5449" w:rsidRPr="000E0C8B" w:rsidRDefault="00DD5449"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D6CBE" w14:textId="77777777" w:rsidR="00DD5449" w:rsidRPr="000E0C8B" w:rsidRDefault="00DD5449"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16D60" w14:textId="77777777" w:rsidR="00DD5449" w:rsidRPr="000E0C8B" w:rsidRDefault="00DD544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D9FC4"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4,5%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6FC45"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-2,3%</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8BA48"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6,8%</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F467B"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0,9%</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ACF0"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5,9%</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A14E9"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0D815"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4F3E6243"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3</w:t>
            </w:r>
          </w:p>
        </w:tc>
      </w:tr>
      <w:tr w:rsidR="00DD5449" w:rsidRPr="000E0C8B" w14:paraId="4EE5D21D"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C4E309" w14:textId="77777777" w:rsidR="00DD5449" w:rsidRPr="000E0C8B" w:rsidRDefault="00DD5449"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6A790" w14:textId="77777777" w:rsidR="00DD5449" w:rsidRPr="000E0C8B" w:rsidRDefault="00DD5449"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70A3F" w14:textId="77777777" w:rsidR="00DD5449" w:rsidRPr="000E0C8B" w:rsidRDefault="00DD5449"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0B894"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4,5%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5C741"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9D904"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4,5%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71E1C"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2,6%</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ADFBA"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5CE52"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DAE8"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CA2DC2F"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1</w:t>
            </w:r>
          </w:p>
        </w:tc>
      </w:tr>
      <w:tr w:rsidR="00DD5449" w:rsidRPr="000E0C8B" w14:paraId="0BEB4EBA"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1BA709C" w14:textId="77777777" w:rsidR="00DD5449" w:rsidRPr="000E0C8B" w:rsidRDefault="00DD5449" w:rsidP="002649A9">
            <w:pPr>
              <w:ind w:left="-143" w:firstLine="143"/>
              <w:rPr>
                <w:rFonts w:ascii="Arial" w:hAnsi="Arial" w:cs="Arial"/>
                <w:sz w:val="20"/>
                <w:szCs w:val="20"/>
              </w:rPr>
            </w:pPr>
          </w:p>
        </w:tc>
        <w:tc>
          <w:tcPr>
            <w:tcW w:w="2982"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487EF4DA" w14:textId="77777777" w:rsidR="00DD5449" w:rsidRPr="000E0C8B" w:rsidRDefault="00DD5449"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984236A" w14:textId="77777777" w:rsidR="00DD5449" w:rsidRPr="000E0C8B" w:rsidRDefault="00DD544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D4F79A3"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CFA6425" w14:textId="77777777" w:rsidR="00DD5449" w:rsidRPr="000E0C8B" w:rsidRDefault="00DD5449"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CE091B8"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E43151C" w14:textId="77777777" w:rsidR="00DD5449" w:rsidRPr="000E0C8B" w:rsidRDefault="00DD5449"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E8DC822" w14:textId="77777777" w:rsidR="00DD5449" w:rsidRPr="000E0C8B" w:rsidRDefault="00DD5449"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043AEF2" w14:textId="77777777" w:rsidR="00DD5449" w:rsidRPr="000E0C8B" w:rsidRDefault="00DD5449" w:rsidP="002649A9">
            <w:pPr>
              <w:ind w:left="-143" w:firstLine="143"/>
              <w:jc w:val="right"/>
              <w:rPr>
                <w:rFonts w:ascii="Arial" w:hAnsi="Arial" w:cs="Arial"/>
                <w:b/>
                <w:bCs/>
                <w:sz w:val="16"/>
                <w:szCs w:val="16"/>
              </w:rPr>
            </w:pPr>
            <w:r>
              <w:rPr>
                <w:rFonts w:ascii="Arial" w:hAnsi="Arial" w:cs="Arial"/>
                <w:b/>
                <w:bCs/>
                <w:sz w:val="16"/>
                <w:szCs w:val="16"/>
              </w:rPr>
              <w:t>44</w:t>
            </w:r>
          </w:p>
        </w:tc>
        <w:tc>
          <w:tcPr>
            <w:tcW w:w="54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F9B57A7" w14:textId="77777777" w:rsidR="00DD5449" w:rsidRPr="000E0C8B" w:rsidRDefault="00DD5449" w:rsidP="002649A9">
            <w:pPr>
              <w:ind w:left="-143" w:firstLine="143"/>
              <w:jc w:val="right"/>
              <w:rPr>
                <w:rFonts w:ascii="Arial" w:hAnsi="Arial" w:cs="Arial"/>
                <w:b/>
                <w:bCs/>
                <w:sz w:val="16"/>
                <w:szCs w:val="16"/>
              </w:rPr>
            </w:pPr>
            <w:r>
              <w:rPr>
                <w:rFonts w:ascii="Arial" w:hAnsi="Arial" w:cs="Arial"/>
                <w:b/>
                <w:bCs/>
                <w:sz w:val="16"/>
                <w:szCs w:val="16"/>
              </w:rPr>
              <w:t>44</w:t>
            </w:r>
          </w:p>
        </w:tc>
        <w:tc>
          <w:tcPr>
            <w:tcW w:w="54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757E5E0F" w14:textId="77777777" w:rsidR="00DD5449" w:rsidRPr="000E0C8B" w:rsidRDefault="00DD5449" w:rsidP="002649A9">
            <w:pPr>
              <w:ind w:left="-143" w:firstLine="143"/>
              <w:jc w:val="right"/>
              <w:rPr>
                <w:rFonts w:ascii="Arial" w:hAnsi="Arial" w:cs="Arial"/>
                <w:b/>
                <w:bCs/>
                <w:sz w:val="16"/>
                <w:szCs w:val="16"/>
              </w:rPr>
            </w:pPr>
            <w:r>
              <w:rPr>
                <w:rFonts w:ascii="Arial" w:hAnsi="Arial" w:cs="Arial"/>
                <w:b/>
                <w:bCs/>
                <w:sz w:val="16"/>
                <w:szCs w:val="16"/>
              </w:rPr>
              <w:t>51</w:t>
            </w:r>
          </w:p>
        </w:tc>
      </w:tr>
      <w:tr w:rsidR="00A77A62" w:rsidRPr="000E0C8B" w14:paraId="6660D1B7"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D37F0FD"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4624F553"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12E43BB6"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8D35E54"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3FD6929C"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5C33933"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4D761ACA"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6EE993D"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4A799B8A"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3650E9EE"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92B1F69"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0923E6" w:rsidRPr="000E0C8B" w14:paraId="0BE7388A"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B5A39C4" w14:textId="77777777" w:rsidR="000923E6" w:rsidRPr="000E0C8B" w:rsidRDefault="000923E6" w:rsidP="00304710">
            <w:pPr>
              <w:ind w:left="-143" w:firstLine="143"/>
              <w:rPr>
                <w:rFonts w:ascii="Arial" w:hAnsi="Arial" w:cs="Arial"/>
                <w:sz w:val="20"/>
                <w:szCs w:val="20"/>
              </w:rPr>
            </w:pPr>
            <w:proofErr w:type="spellStart"/>
            <w:r>
              <w:rPr>
                <w:rFonts w:ascii="Arial" w:hAnsi="Arial" w:cs="Arial"/>
                <w:sz w:val="20"/>
                <w:szCs w:val="20"/>
              </w:rPr>
              <w:t>KPI</w:t>
            </w:r>
            <w:proofErr w:type="spellEnd"/>
            <w:r>
              <w:rPr>
                <w:rFonts w:ascii="Arial" w:hAnsi="Arial" w:cs="Arial"/>
                <w:sz w:val="20"/>
                <w:szCs w:val="20"/>
              </w:rPr>
              <w:t xml:space="preserve"> 2.8</w:t>
            </w:r>
          </w:p>
          <w:p w14:paraId="3F66D757" w14:textId="77777777" w:rsidR="000923E6" w:rsidRPr="000E0C8B" w:rsidRDefault="000923E6" w:rsidP="002649A9">
            <w:pPr>
              <w:ind w:left="-143" w:firstLine="143"/>
              <w:rPr>
                <w:rFonts w:ascii="Arial" w:hAnsi="Arial" w:cs="Arial"/>
                <w:sz w:val="20"/>
                <w:szCs w:val="20"/>
              </w:rPr>
            </w:pPr>
            <w:r w:rsidRPr="000E0C8B">
              <w:rPr>
                <w:rFonts w:ascii="Arial" w:hAnsi="Arial" w:cs="Arial"/>
                <w:sz w:val="20"/>
                <w:szCs w:val="20"/>
              </w:rPr>
              <w:t> </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675FF4DA" w14:textId="77777777" w:rsidR="000923E6" w:rsidRPr="000E0C8B" w:rsidRDefault="000923E6" w:rsidP="00304710">
            <w:pPr>
              <w:pStyle w:val="Domanda0"/>
              <w:rPr>
                <w:sz w:val="16"/>
                <w:szCs w:val="16"/>
              </w:rPr>
            </w:pPr>
            <w:r w:rsidRPr="000E0C8B">
              <w:t xml:space="preserve">Viene utilizzato un </w:t>
            </w:r>
            <w:proofErr w:type="spellStart"/>
            <w:r w:rsidRPr="000E0C8B">
              <w:t>IDS</w:t>
            </w:r>
            <w:proofErr w:type="spellEnd"/>
            <w:r w:rsidRPr="000E0C8B">
              <w:t>/IPS per la protezione delle connessioni alla rete pubblica?</w:t>
            </w:r>
          </w:p>
        </w:tc>
        <w:tc>
          <w:tcPr>
            <w:tcW w:w="540" w:type="dxa"/>
            <w:tcBorders>
              <w:top w:val="single" w:sz="8" w:space="0" w:color="auto"/>
              <w:left w:val="nil"/>
              <w:bottom w:val="single" w:sz="4" w:space="0" w:color="auto"/>
              <w:right w:val="single" w:sz="4" w:space="0" w:color="auto"/>
            </w:tcBorders>
            <w:shd w:val="clear" w:color="auto" w:fill="auto"/>
            <w:noWrap/>
            <w:hideMark/>
          </w:tcPr>
          <w:p w14:paraId="67413DA3" w14:textId="77777777" w:rsidR="000923E6" w:rsidRPr="000E0C8B" w:rsidRDefault="000923E6" w:rsidP="00AF5C7A">
            <w:pPr>
              <w:pStyle w:val="Punteggio"/>
              <w:rPr>
                <w:sz w:val="16"/>
                <w:szCs w:val="16"/>
              </w:rPr>
            </w:pPr>
            <w:r w:rsidRPr="00C379C7">
              <w:t>7,39</w:t>
            </w:r>
          </w:p>
        </w:tc>
        <w:tc>
          <w:tcPr>
            <w:tcW w:w="540" w:type="dxa"/>
            <w:tcBorders>
              <w:top w:val="single" w:sz="8" w:space="0" w:color="auto"/>
              <w:left w:val="nil"/>
              <w:bottom w:val="single" w:sz="4" w:space="0" w:color="auto"/>
              <w:right w:val="single" w:sz="4" w:space="0" w:color="auto"/>
            </w:tcBorders>
            <w:shd w:val="clear" w:color="auto" w:fill="auto"/>
            <w:noWrap/>
            <w:hideMark/>
          </w:tcPr>
          <w:p w14:paraId="4CE68C60" w14:textId="77777777" w:rsidR="000923E6" w:rsidRPr="000E0C8B" w:rsidRDefault="000923E6" w:rsidP="00AF5C7A">
            <w:pPr>
              <w:pStyle w:val="Punteggio"/>
              <w:rPr>
                <w:sz w:val="16"/>
                <w:szCs w:val="16"/>
              </w:rPr>
            </w:pPr>
            <w:r w:rsidRPr="00C379C7">
              <w:t>7,17</w:t>
            </w:r>
          </w:p>
        </w:tc>
        <w:tc>
          <w:tcPr>
            <w:tcW w:w="540" w:type="dxa"/>
            <w:tcBorders>
              <w:top w:val="single" w:sz="8" w:space="0" w:color="auto"/>
              <w:left w:val="nil"/>
              <w:bottom w:val="single" w:sz="4" w:space="0" w:color="auto"/>
              <w:right w:val="single" w:sz="8" w:space="0" w:color="auto"/>
            </w:tcBorders>
            <w:shd w:val="clear" w:color="auto" w:fill="auto"/>
            <w:noWrap/>
            <w:hideMark/>
          </w:tcPr>
          <w:p w14:paraId="43A429DF" w14:textId="77777777" w:rsidR="000923E6" w:rsidRPr="000E0C8B" w:rsidRDefault="000923E6" w:rsidP="00AF5C7A">
            <w:pPr>
              <w:pStyle w:val="Punteggio"/>
              <w:rPr>
                <w:sz w:val="16"/>
                <w:szCs w:val="16"/>
              </w:rPr>
            </w:pPr>
            <w:r w:rsidRPr="00C379C7">
              <w:t>6,61</w:t>
            </w:r>
          </w:p>
        </w:tc>
      </w:tr>
      <w:tr w:rsidR="00404A60" w:rsidRPr="000E0C8B" w14:paraId="0BF880FB"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4070C885" w14:textId="77777777" w:rsidR="00404A60" w:rsidRPr="000E0C8B" w:rsidRDefault="00404A6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41C96D9C" w14:textId="77777777" w:rsidR="00404A60" w:rsidRPr="000E0C8B" w:rsidRDefault="00404A60" w:rsidP="002649A9">
            <w:pPr>
              <w:ind w:left="-143" w:firstLine="143"/>
              <w:rPr>
                <w:rFonts w:ascii="Arial" w:hAnsi="Arial" w:cs="Arial"/>
                <w:sz w:val="16"/>
                <w:szCs w:val="16"/>
              </w:rPr>
            </w:pPr>
            <w:r w:rsidRPr="000E0C8B">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77EC499" w14:textId="77777777" w:rsidR="00404A60" w:rsidRPr="000E0C8B" w:rsidRDefault="00404A60"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5491400"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73,9%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057C"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2,2%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98C5CCF"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71,7%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14737"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5,7%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FA5F6E7"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66,1%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CFDC160"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34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DF06853"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33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ADF1A15"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37</w:t>
            </w:r>
          </w:p>
        </w:tc>
      </w:tr>
      <w:tr w:rsidR="00404A60" w:rsidRPr="000E0C8B" w14:paraId="07043DFA"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78DFA5" w14:textId="77777777" w:rsidR="00404A60" w:rsidRPr="000E0C8B" w:rsidRDefault="00404A6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53289B33" w14:textId="77777777" w:rsidR="00404A60" w:rsidRPr="000E0C8B" w:rsidRDefault="00404A60"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7D6E0B2" w14:textId="77777777" w:rsidR="00404A60" w:rsidRPr="000E0C8B" w:rsidRDefault="00404A60"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976FF74"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2E979"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-6,5%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D3382C0"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BD7A5"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-4,0%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8FC8AE3"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21,4%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B691E46"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ABB4E47"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8</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EB6D488"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12</w:t>
            </w:r>
          </w:p>
        </w:tc>
      </w:tr>
      <w:tr w:rsidR="00404A60" w:rsidRPr="000E0C8B" w14:paraId="2E2340A5"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CA47C2" w14:textId="77777777" w:rsidR="00404A60" w:rsidRPr="000E0C8B" w:rsidRDefault="00404A60"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132FB033" w14:textId="77777777" w:rsidR="00404A60" w:rsidRPr="000E0C8B" w:rsidRDefault="00404A60"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7875C63" w14:textId="77777777" w:rsidR="00404A60" w:rsidRPr="000E0C8B" w:rsidRDefault="00404A60"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EEFFCDD"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454EC"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1FAA2C6"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352E1"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CCF707B"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D1B0A81"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16EDF63"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5</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57CC1CA"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7</w:t>
            </w:r>
          </w:p>
        </w:tc>
      </w:tr>
      <w:tr w:rsidR="00404A60" w:rsidRPr="000E0C8B" w14:paraId="510258D3"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973C0C0" w14:textId="77777777" w:rsidR="00404A60" w:rsidRPr="000E0C8B" w:rsidRDefault="00404A60"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08B6522E" w14:textId="77777777" w:rsidR="00404A60" w:rsidRPr="000E0C8B" w:rsidRDefault="00404A60"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557B6CAD" w14:textId="77777777" w:rsidR="00404A60" w:rsidRPr="000E0C8B" w:rsidRDefault="00404A60"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B050B00"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0B83FD42" w14:textId="77777777" w:rsidR="00404A60" w:rsidRPr="000E0C8B" w:rsidRDefault="00404A60"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61978300"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0C896F6B" w14:textId="77777777" w:rsidR="00404A60" w:rsidRPr="000E0C8B" w:rsidRDefault="00404A60"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F841C3D" w14:textId="77777777" w:rsidR="00404A60" w:rsidRPr="000E0C8B" w:rsidRDefault="00404A60"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A3C04C2" w14:textId="77777777" w:rsidR="00404A60" w:rsidRPr="000E0C8B" w:rsidRDefault="00404A60"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4B8F73F2" w14:textId="77777777" w:rsidR="00404A60" w:rsidRPr="000E0C8B" w:rsidRDefault="00404A60"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595FF337" w14:textId="77777777" w:rsidR="00404A60" w:rsidRPr="000E0C8B" w:rsidRDefault="00404A60" w:rsidP="002649A9">
            <w:pPr>
              <w:ind w:left="-143" w:firstLine="143"/>
              <w:jc w:val="right"/>
              <w:rPr>
                <w:rFonts w:ascii="Arial" w:hAnsi="Arial" w:cs="Arial"/>
                <w:b/>
                <w:bCs/>
                <w:sz w:val="16"/>
                <w:szCs w:val="16"/>
              </w:rPr>
            </w:pPr>
            <w:r>
              <w:rPr>
                <w:rFonts w:ascii="Arial" w:hAnsi="Arial" w:cs="Arial"/>
                <w:b/>
                <w:bCs/>
                <w:sz w:val="16"/>
                <w:szCs w:val="16"/>
              </w:rPr>
              <w:t>56</w:t>
            </w:r>
          </w:p>
        </w:tc>
      </w:tr>
      <w:tr w:rsidR="00A77A62" w:rsidRPr="000E0C8B" w14:paraId="6107EC20" w14:textId="77777777" w:rsidTr="00AA08FA">
        <w:trPr>
          <w:trHeight w:val="255"/>
        </w:trPr>
        <w:tc>
          <w:tcPr>
            <w:tcW w:w="1011"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2167A4E" w14:textId="77777777" w:rsidR="002649A9" w:rsidRPr="000E0C8B" w:rsidRDefault="002649A9" w:rsidP="002649A9">
            <w:pPr>
              <w:ind w:left="-143" w:firstLine="143"/>
              <w:rPr>
                <w:rFonts w:ascii="Arial" w:hAnsi="Arial" w:cs="Arial"/>
                <w:sz w:val="20"/>
                <w:szCs w:val="20"/>
              </w:rPr>
            </w:pPr>
            <w:r w:rsidRPr="000E0C8B">
              <w:rPr>
                <w:rFonts w:ascii="Arial" w:hAnsi="Arial" w:cs="Arial"/>
                <w:sz w:val="20"/>
                <w:szCs w:val="20"/>
              </w:rPr>
              <w:t> </w:t>
            </w:r>
          </w:p>
        </w:tc>
        <w:tc>
          <w:tcPr>
            <w:tcW w:w="2982" w:type="dxa"/>
            <w:tcBorders>
              <w:top w:val="single" w:sz="8" w:space="0" w:color="auto"/>
              <w:left w:val="nil"/>
              <w:bottom w:val="single" w:sz="8" w:space="0" w:color="auto"/>
              <w:right w:val="single" w:sz="4" w:space="0" w:color="auto"/>
            </w:tcBorders>
            <w:shd w:val="clear" w:color="auto" w:fill="auto"/>
            <w:vAlign w:val="center"/>
            <w:hideMark/>
          </w:tcPr>
          <w:p w14:paraId="135EF282"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3C8A157B"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866E8A0"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3EF70CE7"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6B6DE66"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507EB8C9"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883C6AC"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2696B2E"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141B47B" w14:textId="77777777" w:rsidR="002649A9" w:rsidRPr="000E0C8B" w:rsidRDefault="002649A9" w:rsidP="002649A9">
            <w:pPr>
              <w:ind w:left="-143" w:firstLine="143"/>
              <w:rPr>
                <w:rFonts w:ascii="Arial" w:hAnsi="Arial" w:cs="Arial"/>
                <w:b/>
                <w:bCs/>
                <w:sz w:val="16"/>
                <w:szCs w:val="16"/>
              </w:rPr>
            </w:pPr>
            <w:r w:rsidRPr="000E0C8B">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0B59452" w14:textId="77777777" w:rsidR="002649A9" w:rsidRPr="000E0C8B" w:rsidRDefault="002649A9" w:rsidP="002649A9">
            <w:pPr>
              <w:ind w:left="-143" w:firstLine="143"/>
              <w:rPr>
                <w:rFonts w:ascii="Arial" w:hAnsi="Arial" w:cs="Arial"/>
                <w:sz w:val="16"/>
                <w:szCs w:val="16"/>
              </w:rPr>
            </w:pPr>
            <w:r w:rsidRPr="000E0C8B">
              <w:rPr>
                <w:rFonts w:ascii="Arial" w:hAnsi="Arial" w:cs="Arial"/>
                <w:sz w:val="16"/>
                <w:szCs w:val="16"/>
              </w:rPr>
              <w:t> </w:t>
            </w:r>
          </w:p>
        </w:tc>
      </w:tr>
      <w:tr w:rsidR="000923E6" w:rsidRPr="000E0C8B" w14:paraId="526B7CEC" w14:textId="77777777" w:rsidTr="00AA08FA">
        <w:trPr>
          <w:trHeight w:val="255"/>
        </w:trPr>
        <w:tc>
          <w:tcPr>
            <w:tcW w:w="101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7FA60DE" w14:textId="77777777" w:rsidR="000923E6" w:rsidRPr="000E0C8B" w:rsidRDefault="000923E6" w:rsidP="00304710">
            <w:pPr>
              <w:ind w:left="-143" w:firstLine="143"/>
              <w:rPr>
                <w:rFonts w:ascii="Arial" w:hAnsi="Arial" w:cs="Arial"/>
                <w:sz w:val="20"/>
                <w:szCs w:val="20"/>
              </w:rPr>
            </w:pPr>
            <w:proofErr w:type="spellStart"/>
            <w:r w:rsidRPr="000E0C8B">
              <w:rPr>
                <w:rFonts w:ascii="Arial" w:hAnsi="Arial" w:cs="Arial"/>
                <w:sz w:val="20"/>
                <w:szCs w:val="20"/>
              </w:rPr>
              <w:t>KPI</w:t>
            </w:r>
            <w:proofErr w:type="spellEnd"/>
            <w:r w:rsidRPr="000E0C8B">
              <w:rPr>
                <w:rFonts w:ascii="Arial" w:hAnsi="Arial" w:cs="Arial"/>
                <w:sz w:val="20"/>
                <w:szCs w:val="20"/>
              </w:rPr>
              <w:t xml:space="preserve"> 2.9</w:t>
            </w:r>
          </w:p>
        </w:tc>
        <w:tc>
          <w:tcPr>
            <w:tcW w:w="6991" w:type="dxa"/>
            <w:gridSpan w:val="7"/>
            <w:tcBorders>
              <w:top w:val="single" w:sz="8" w:space="0" w:color="auto"/>
              <w:left w:val="nil"/>
              <w:bottom w:val="single" w:sz="4" w:space="0" w:color="auto"/>
              <w:right w:val="single" w:sz="4" w:space="0" w:color="auto"/>
            </w:tcBorders>
            <w:shd w:val="clear" w:color="auto" w:fill="auto"/>
            <w:noWrap/>
            <w:vAlign w:val="center"/>
            <w:hideMark/>
          </w:tcPr>
          <w:p w14:paraId="2B62E4F0" w14:textId="77777777" w:rsidR="000923E6" w:rsidRPr="000E0C8B" w:rsidRDefault="000923E6" w:rsidP="00304710">
            <w:pPr>
              <w:pStyle w:val="Domanda0"/>
              <w:rPr>
                <w:sz w:val="16"/>
                <w:szCs w:val="16"/>
              </w:rPr>
            </w:pPr>
            <w:r w:rsidRPr="000E0C8B">
              <w:t>Esiste un sistema centralizzato per la raccolta ed il salvataggio delle informazioni critiche (</w:t>
            </w:r>
            <w:proofErr w:type="spellStart"/>
            <w:r w:rsidRPr="000E0C8B">
              <w:t>system</w:t>
            </w:r>
            <w:proofErr w:type="spellEnd"/>
            <w:r w:rsidRPr="000E0C8B">
              <w:t xml:space="preserve"> log, </w:t>
            </w:r>
            <w:proofErr w:type="spellStart"/>
            <w:r w:rsidRPr="000E0C8B">
              <w:t>accounting</w:t>
            </w:r>
            <w:proofErr w:type="spellEnd"/>
            <w:r w:rsidRPr="000E0C8B">
              <w:t xml:space="preserve">, autorizzazione, autenticazione, </w:t>
            </w:r>
            <w:proofErr w:type="spellStart"/>
            <w:r w:rsidRPr="000E0C8B">
              <w:t>tracciamento,IDS</w:t>
            </w:r>
            <w:proofErr w:type="spellEnd"/>
            <w:r w:rsidRPr="000E0C8B">
              <w:t xml:space="preserve">) quali accesso ai sistemi, alla rete, alle procedure, ai dati, </w:t>
            </w:r>
            <w:proofErr w:type="spellStart"/>
            <w:r w:rsidRPr="000E0C8B">
              <w:t>ecc</w:t>
            </w:r>
            <w:proofErr w:type="spellEnd"/>
            <w:r w:rsidRPr="000E0C8B">
              <w:t>?</w:t>
            </w:r>
          </w:p>
        </w:tc>
        <w:tc>
          <w:tcPr>
            <w:tcW w:w="540" w:type="dxa"/>
            <w:tcBorders>
              <w:top w:val="single" w:sz="8" w:space="0" w:color="auto"/>
              <w:left w:val="nil"/>
              <w:bottom w:val="single" w:sz="4" w:space="0" w:color="auto"/>
              <w:right w:val="single" w:sz="4" w:space="0" w:color="auto"/>
            </w:tcBorders>
            <w:shd w:val="clear" w:color="auto" w:fill="auto"/>
            <w:noWrap/>
            <w:hideMark/>
          </w:tcPr>
          <w:p w14:paraId="0BF59F30" w14:textId="77777777" w:rsidR="000923E6" w:rsidRPr="000E0C8B" w:rsidRDefault="000923E6" w:rsidP="00AF5C7A">
            <w:pPr>
              <w:pStyle w:val="Punteggio"/>
              <w:rPr>
                <w:sz w:val="16"/>
                <w:szCs w:val="16"/>
              </w:rPr>
            </w:pPr>
            <w:r w:rsidRPr="001E0AD7">
              <w:t>8,96</w:t>
            </w:r>
          </w:p>
        </w:tc>
        <w:tc>
          <w:tcPr>
            <w:tcW w:w="540" w:type="dxa"/>
            <w:tcBorders>
              <w:top w:val="single" w:sz="8" w:space="0" w:color="auto"/>
              <w:left w:val="nil"/>
              <w:bottom w:val="single" w:sz="4" w:space="0" w:color="auto"/>
              <w:right w:val="single" w:sz="4" w:space="0" w:color="auto"/>
            </w:tcBorders>
            <w:shd w:val="clear" w:color="auto" w:fill="auto"/>
            <w:noWrap/>
            <w:hideMark/>
          </w:tcPr>
          <w:p w14:paraId="68E8994D" w14:textId="77777777" w:rsidR="000923E6" w:rsidRPr="000E0C8B" w:rsidRDefault="000923E6" w:rsidP="00AF5C7A">
            <w:pPr>
              <w:pStyle w:val="Punteggio"/>
              <w:rPr>
                <w:sz w:val="16"/>
                <w:szCs w:val="16"/>
              </w:rPr>
            </w:pPr>
            <w:r w:rsidRPr="001E0AD7">
              <w:t>8,78</w:t>
            </w:r>
          </w:p>
        </w:tc>
        <w:tc>
          <w:tcPr>
            <w:tcW w:w="540" w:type="dxa"/>
            <w:tcBorders>
              <w:top w:val="single" w:sz="8" w:space="0" w:color="auto"/>
              <w:left w:val="nil"/>
              <w:bottom w:val="single" w:sz="4" w:space="0" w:color="auto"/>
              <w:right w:val="single" w:sz="8" w:space="0" w:color="auto"/>
            </w:tcBorders>
            <w:shd w:val="clear" w:color="auto" w:fill="auto"/>
            <w:noWrap/>
            <w:hideMark/>
          </w:tcPr>
          <w:p w14:paraId="3E4E06E6" w14:textId="77777777" w:rsidR="000923E6" w:rsidRPr="000E0C8B" w:rsidRDefault="000923E6" w:rsidP="00AF5C7A">
            <w:pPr>
              <w:pStyle w:val="Punteggio"/>
              <w:rPr>
                <w:sz w:val="16"/>
                <w:szCs w:val="16"/>
              </w:rPr>
            </w:pPr>
            <w:r w:rsidRPr="001E0AD7">
              <w:t>7,93</w:t>
            </w:r>
          </w:p>
        </w:tc>
      </w:tr>
      <w:tr w:rsidR="00DE1D31" w:rsidRPr="000E0C8B" w14:paraId="314CCC3D"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00A43BA3" w14:textId="77777777" w:rsidR="00DE1D31" w:rsidRPr="000E0C8B" w:rsidRDefault="00DE1D31"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37907DC9" w14:textId="77777777" w:rsidR="00DE1D31" w:rsidRPr="000E0C8B" w:rsidRDefault="00DE1D31" w:rsidP="002649A9">
            <w:pPr>
              <w:ind w:left="-143" w:firstLine="143"/>
              <w:rPr>
                <w:rFonts w:ascii="Arial" w:hAnsi="Arial" w:cs="Arial"/>
                <w:sz w:val="16"/>
                <w:szCs w:val="16"/>
              </w:rPr>
            </w:pPr>
            <w:r w:rsidRPr="000E0C8B">
              <w:rPr>
                <w:rFonts w:ascii="Arial" w:hAnsi="Arial" w:cs="Arial"/>
                <w:sz w:val="16"/>
                <w:szCs w:val="16"/>
              </w:rPr>
              <w:t>Sì, centralizzato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D3649E2" w14:textId="77777777" w:rsidR="00DE1D31" w:rsidRPr="000E0C8B" w:rsidRDefault="00DE1D31" w:rsidP="002649A9">
            <w:pPr>
              <w:ind w:left="-143" w:firstLine="143"/>
              <w:jc w:val="right"/>
              <w:rPr>
                <w:rFonts w:ascii="Arial" w:hAnsi="Arial" w:cs="Arial"/>
                <w:i/>
                <w:iCs/>
                <w:sz w:val="16"/>
                <w:szCs w:val="16"/>
              </w:rPr>
            </w:pPr>
            <w:r w:rsidRPr="000E0C8B">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6BD3B71"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80,4%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E3DD0"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5B60D48"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76,1%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7040"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6,4%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E673312"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69,6%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81F2210"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37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D6AA891"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35</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FD1739A"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39</w:t>
            </w:r>
          </w:p>
        </w:tc>
      </w:tr>
      <w:tr w:rsidR="00DE1D31" w:rsidRPr="000E0C8B" w14:paraId="7C6022F8"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A440C36" w14:textId="77777777" w:rsidR="00DE1D31" w:rsidRPr="000E0C8B" w:rsidRDefault="00DE1D31"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4F955B78" w14:textId="77777777" w:rsidR="00DE1D31" w:rsidRPr="000E0C8B" w:rsidRDefault="00DE1D31" w:rsidP="002649A9">
            <w:pPr>
              <w:ind w:left="-143" w:firstLine="143"/>
              <w:rPr>
                <w:rFonts w:ascii="Arial" w:hAnsi="Arial" w:cs="Arial"/>
                <w:sz w:val="16"/>
                <w:szCs w:val="16"/>
              </w:rPr>
            </w:pPr>
            <w:r w:rsidRPr="000E0C8B">
              <w:rPr>
                <w:rFonts w:ascii="Arial" w:hAnsi="Arial" w:cs="Arial"/>
                <w:sz w:val="16"/>
                <w:szCs w:val="16"/>
              </w:rPr>
              <w:t>Sì, non centralizzato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FE2DAFE" w14:textId="77777777" w:rsidR="00DE1D31" w:rsidRPr="000E0C8B" w:rsidRDefault="00DE1D31" w:rsidP="002649A9">
            <w:pPr>
              <w:ind w:left="-143" w:firstLine="143"/>
              <w:jc w:val="right"/>
              <w:rPr>
                <w:rFonts w:ascii="Arial" w:hAnsi="Arial" w:cs="Arial"/>
                <w:i/>
                <w:iCs/>
                <w:sz w:val="16"/>
                <w:szCs w:val="16"/>
              </w:rPr>
            </w:pPr>
            <w:r w:rsidRPr="000E0C8B">
              <w:rPr>
                <w:rFonts w:ascii="Arial" w:hAnsi="Arial" w:cs="Arial"/>
                <w:i/>
                <w:iCs/>
                <w:sz w:val="16"/>
                <w:szCs w:val="16"/>
              </w:rPr>
              <w:t>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CF8184B"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BCCD"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3FFF038"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F75D3"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3,5%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248058F"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16,1%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009F3A0"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8D40F33"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A57FBB5"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9</w:t>
            </w:r>
          </w:p>
        </w:tc>
      </w:tr>
      <w:tr w:rsidR="00DE1D31" w:rsidRPr="000E0C8B" w14:paraId="5A9CD929"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2A8A98" w14:textId="77777777" w:rsidR="00DE1D31" w:rsidRPr="000E0C8B" w:rsidRDefault="00DE1D31"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6E139E7E" w14:textId="77777777" w:rsidR="00DE1D31" w:rsidRPr="000E0C8B" w:rsidRDefault="00DE1D31" w:rsidP="002649A9">
            <w:pPr>
              <w:ind w:left="-143" w:firstLine="143"/>
              <w:rPr>
                <w:rFonts w:ascii="Arial" w:hAnsi="Arial" w:cs="Arial"/>
                <w:sz w:val="16"/>
                <w:szCs w:val="16"/>
              </w:rPr>
            </w:pPr>
            <w:r w:rsidRPr="000E0C8B">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1B4273C" w14:textId="77777777" w:rsidR="00DE1D31" w:rsidRPr="000E0C8B" w:rsidRDefault="00DE1D31"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751EC28"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D9FB0"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D43F5BB"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4,3%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6FC1F"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-8,2%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F730E65"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BFC306D"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4DAA979"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3A48C09"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7</w:t>
            </w:r>
          </w:p>
        </w:tc>
      </w:tr>
      <w:tr w:rsidR="00DE1D31" w:rsidRPr="000E0C8B" w14:paraId="52145579" w14:textId="77777777" w:rsidTr="00AA08FA">
        <w:trPr>
          <w:trHeight w:val="255"/>
        </w:trPr>
        <w:tc>
          <w:tcPr>
            <w:tcW w:w="1011"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E43D3F5" w14:textId="77777777" w:rsidR="00DE1D31" w:rsidRPr="000E0C8B" w:rsidRDefault="00DE1D31" w:rsidP="002649A9">
            <w:pPr>
              <w:ind w:left="-143" w:firstLine="143"/>
              <w:rPr>
                <w:rFonts w:ascii="Arial" w:hAnsi="Arial" w:cs="Arial"/>
                <w:sz w:val="20"/>
                <w:szCs w:val="20"/>
              </w:rPr>
            </w:pP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1B274495" w14:textId="77777777" w:rsidR="00DE1D31" w:rsidRPr="000E0C8B" w:rsidRDefault="00DE1D31" w:rsidP="002649A9">
            <w:pPr>
              <w:ind w:left="-143" w:firstLine="143"/>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C7ED528" w14:textId="77777777" w:rsidR="00DE1D31" w:rsidRPr="000E0C8B" w:rsidRDefault="00DE1D31" w:rsidP="002649A9">
            <w:pPr>
              <w:ind w:left="-143" w:firstLine="143"/>
              <w:jc w:val="right"/>
              <w:rPr>
                <w:rFonts w:ascii="Arial" w:hAnsi="Arial" w:cs="Arial"/>
                <w:i/>
                <w:iCs/>
                <w:sz w:val="16"/>
                <w:szCs w:val="16"/>
              </w:rPr>
            </w:pPr>
            <w:r w:rsidRPr="000E0C8B">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8C42EE2"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7554A"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09FD2C6"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5B612"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F06969A"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ACC3F0E"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89BBCE6"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9AAA1F6"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w:t>
            </w:r>
          </w:p>
        </w:tc>
      </w:tr>
      <w:tr w:rsidR="00DE1D31" w:rsidRPr="000E0C8B" w14:paraId="72CE15C8" w14:textId="77777777" w:rsidTr="00AA08FA">
        <w:trPr>
          <w:trHeight w:val="255"/>
        </w:trPr>
        <w:tc>
          <w:tcPr>
            <w:tcW w:w="1011"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11FED81" w14:textId="77777777" w:rsidR="00DE1D31" w:rsidRPr="000E0C8B" w:rsidRDefault="00DE1D31" w:rsidP="002649A9">
            <w:pPr>
              <w:ind w:left="-143" w:firstLine="143"/>
              <w:rPr>
                <w:rFonts w:ascii="Arial" w:hAnsi="Arial" w:cs="Arial"/>
                <w:sz w:val="20"/>
                <w:szCs w:val="20"/>
              </w:rPr>
            </w:pPr>
          </w:p>
        </w:tc>
        <w:tc>
          <w:tcPr>
            <w:tcW w:w="2982" w:type="dxa"/>
            <w:tcBorders>
              <w:top w:val="single" w:sz="4" w:space="0" w:color="auto"/>
              <w:left w:val="nil"/>
              <w:bottom w:val="single" w:sz="8" w:space="0" w:color="auto"/>
              <w:right w:val="single" w:sz="4" w:space="0" w:color="auto"/>
            </w:tcBorders>
            <w:shd w:val="clear" w:color="auto" w:fill="auto"/>
            <w:vAlign w:val="center"/>
            <w:hideMark/>
          </w:tcPr>
          <w:p w14:paraId="70E752F0" w14:textId="77777777" w:rsidR="00DE1D31" w:rsidRPr="000E0C8B" w:rsidRDefault="00DE1D31" w:rsidP="002649A9">
            <w:pPr>
              <w:ind w:left="-143" w:firstLine="143"/>
              <w:rPr>
                <w:rFonts w:ascii="Arial" w:hAnsi="Arial" w:cs="Arial"/>
                <w:b/>
                <w:bCs/>
                <w:sz w:val="16"/>
                <w:szCs w:val="16"/>
              </w:rPr>
            </w:pPr>
            <w:r w:rsidRPr="000E0C8B">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7565C2BC" w14:textId="77777777" w:rsidR="00DE1D31" w:rsidRPr="000E0C8B" w:rsidRDefault="00DE1D31" w:rsidP="002649A9">
            <w:pPr>
              <w:ind w:left="-143" w:firstLine="143"/>
              <w:rPr>
                <w:rFonts w:ascii="Arial" w:hAnsi="Arial" w:cs="Arial"/>
                <w:b/>
                <w:bCs/>
                <w:sz w:val="16"/>
                <w:szCs w:val="16"/>
              </w:rPr>
            </w:pPr>
            <w:r w:rsidRPr="000E0C8B">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5BECA8BF"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21128A5F" w14:textId="77777777" w:rsidR="00DE1D31" w:rsidRPr="000E0C8B" w:rsidRDefault="00DE1D31"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5F530FF6"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10984C14" w14:textId="77777777" w:rsidR="00DE1D31" w:rsidRPr="000E0C8B" w:rsidRDefault="00DE1D31" w:rsidP="002649A9">
            <w:pPr>
              <w:ind w:left="-143" w:firstLine="143"/>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3DAB4A79" w14:textId="77777777" w:rsidR="00DE1D31" w:rsidRPr="000E0C8B" w:rsidRDefault="00DE1D31" w:rsidP="002649A9">
            <w:pPr>
              <w:ind w:left="-143" w:firstLine="143"/>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6F54C810" w14:textId="77777777" w:rsidR="00DE1D31" w:rsidRPr="000E0C8B" w:rsidRDefault="00DE1D31"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228C124A" w14:textId="77777777" w:rsidR="00DE1D31" w:rsidRPr="000E0C8B" w:rsidRDefault="00DE1D31" w:rsidP="002649A9">
            <w:pPr>
              <w:ind w:left="-143" w:firstLine="143"/>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72A659C0" w14:textId="77777777" w:rsidR="00DE1D31" w:rsidRPr="000E0C8B" w:rsidRDefault="00DE1D31" w:rsidP="002649A9">
            <w:pPr>
              <w:ind w:left="-143" w:firstLine="143"/>
              <w:jc w:val="right"/>
              <w:rPr>
                <w:rFonts w:ascii="Arial" w:hAnsi="Arial" w:cs="Arial"/>
                <w:b/>
                <w:bCs/>
                <w:sz w:val="16"/>
                <w:szCs w:val="16"/>
              </w:rPr>
            </w:pPr>
            <w:r>
              <w:rPr>
                <w:rFonts w:ascii="Arial" w:hAnsi="Arial" w:cs="Arial"/>
                <w:b/>
                <w:bCs/>
                <w:sz w:val="16"/>
                <w:szCs w:val="16"/>
              </w:rPr>
              <w:t>56</w:t>
            </w:r>
          </w:p>
        </w:tc>
      </w:tr>
    </w:tbl>
    <w:p w14:paraId="67267D62" w14:textId="285DEAF3" w:rsidR="000E0C8B" w:rsidRDefault="00F05949" w:rsidP="002C0917">
      <w:pPr>
        <w:pStyle w:val="Didascalia"/>
      </w:pPr>
      <w:bookmarkStart w:id="2008" w:name="_Ref276409088"/>
      <w:bookmarkStart w:id="2009" w:name="_Toc210395138"/>
      <w:r>
        <w:t xml:space="preserve">Tabella </w:t>
      </w:r>
      <w:ins w:id="2010" w:author="Pippo Cattaneo" w:date="2012-09-26T16:40:00Z">
        <w:r w:rsidR="007D5A9F">
          <w:fldChar w:fldCharType="begin"/>
        </w:r>
        <w:r w:rsidR="007D5A9F">
          <w:instrText xml:space="preserve"> SEQ Tabella \* ARABIC </w:instrText>
        </w:r>
      </w:ins>
      <w:r w:rsidR="007D5A9F">
        <w:fldChar w:fldCharType="separate"/>
      </w:r>
      <w:ins w:id="2011" w:author="Giuseppe Cattaneo" w:date="2012-09-27T20:07:00Z">
        <w:r w:rsidR="00654C12">
          <w:rPr>
            <w:noProof/>
          </w:rPr>
          <w:t>5</w:t>
        </w:r>
      </w:ins>
      <w:ins w:id="2012" w:author="Pippo Cattaneo" w:date="2012-09-26T16:40:00Z">
        <w:r w:rsidR="007D5A9F">
          <w:fldChar w:fldCharType="end"/>
        </w:r>
      </w:ins>
      <w:del w:id="2013"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4</w:delText>
        </w:r>
        <w:r w:rsidR="00B856F2" w:rsidDel="007D5A9F">
          <w:rPr>
            <w:noProof/>
          </w:rPr>
          <w:fldChar w:fldCharType="end"/>
        </w:r>
      </w:del>
      <w:r>
        <w:t xml:space="preserve">: </w:t>
      </w:r>
      <w:r w:rsidRPr="000B6836">
        <w:t>Ques</w:t>
      </w:r>
      <w:r>
        <w:t xml:space="preserve">iti e risultati relativi al </w:t>
      </w:r>
      <w:proofErr w:type="spellStart"/>
      <w:r>
        <w:t>KPI2</w:t>
      </w:r>
      <w:bookmarkEnd w:id="2008"/>
      <w:bookmarkEnd w:id="2009"/>
      <w:proofErr w:type="spellEnd"/>
    </w:p>
    <w:p w14:paraId="4AA50FD0" w14:textId="77777777" w:rsidR="009321D0" w:rsidRDefault="009321D0">
      <w:pPr>
        <w:pStyle w:val="Titolo2"/>
        <w:pPrChange w:id="2014" w:author="Pippo Cattaneo" w:date="2012-09-26T17:07:00Z">
          <w:pPr>
            <w:pStyle w:val="Corpodeltesto"/>
          </w:pPr>
        </w:pPrChange>
      </w:pPr>
      <w:bookmarkStart w:id="2015" w:name="_Ref164855491"/>
      <w:bookmarkStart w:id="2016" w:name="_Toc210395119"/>
      <w:proofErr w:type="spellStart"/>
      <w:r>
        <w:t>KPI3</w:t>
      </w:r>
      <w:proofErr w:type="spellEnd"/>
      <w:r>
        <w:t xml:space="preserve">: </w:t>
      </w:r>
      <w:r w:rsidRPr="001412CD">
        <w:t>Sicurezza dei servizi</w:t>
      </w:r>
      <w:bookmarkEnd w:id="2016"/>
    </w:p>
    <w:p w14:paraId="395C7807" w14:textId="423F52A0" w:rsidR="00F33A07" w:rsidRDefault="0027491A" w:rsidP="002C0917">
      <w:pPr>
        <w:pStyle w:val="Corpodeltesto"/>
      </w:pPr>
      <w:r>
        <w:t xml:space="preserve">L’indice </w:t>
      </w:r>
      <w:proofErr w:type="spellStart"/>
      <w:r>
        <w:t>KPI3</w:t>
      </w:r>
      <w:proofErr w:type="spellEnd"/>
      <w:r>
        <w:t xml:space="preserve"> </w:t>
      </w:r>
      <w:ins w:id="2017" w:author="Pippo Cattaneo" w:date="2012-09-26T18:57:00Z">
        <w:r w:rsidR="00CA7CAC">
          <w:t xml:space="preserve">intende </w:t>
        </w:r>
      </w:ins>
      <w:r>
        <w:t>misura</w:t>
      </w:r>
      <w:ins w:id="2018" w:author="Pippo Cattaneo" w:date="2012-09-26T18:57:00Z">
        <w:r w:rsidR="00CA7CAC">
          <w:t>re</w:t>
        </w:r>
      </w:ins>
      <w:r>
        <w:t xml:space="preserve"> l’attenzione </w:t>
      </w:r>
      <w:ins w:id="2019" w:author="Pippo Cattaneo" w:date="2012-09-26T18:57:00Z">
        <w:r w:rsidR="00CA7CAC">
          <w:t xml:space="preserve">rivolta </w:t>
        </w:r>
      </w:ins>
      <w:r>
        <w:t>d</w:t>
      </w:r>
      <w:ins w:id="2020" w:author="Pippo Cattaneo" w:date="2012-09-26T18:57:00Z">
        <w:r w:rsidR="00CA7CAC">
          <w:t>a</w:t>
        </w:r>
      </w:ins>
      <w:del w:id="2021" w:author="Pippo Cattaneo" w:date="2012-09-26T18:57:00Z">
        <w:r w:rsidDel="00CA7CAC">
          <w:delText>e</w:delText>
        </w:r>
      </w:del>
      <w:r>
        <w:t xml:space="preserve">lle Amministrazioni </w:t>
      </w:r>
      <w:del w:id="2022" w:author="Pippo Cattaneo" w:date="2012-09-26T18:57:00Z">
        <w:r w:rsidDel="00CA7CAC">
          <w:delText xml:space="preserve">rispetto </w:delText>
        </w:r>
      </w:del>
      <w:r>
        <w:t xml:space="preserve">alla robustezza </w:t>
      </w:r>
      <w:r w:rsidR="00EE4AF4">
        <w:t xml:space="preserve">ed alla affidabilità </w:t>
      </w:r>
      <w:r>
        <w:t xml:space="preserve">dei servizi </w:t>
      </w:r>
      <w:ins w:id="2023" w:author="Pippo Cattaneo" w:date="2012-09-26T18:57:00Z">
        <w:r w:rsidR="00CA7CAC">
          <w:t>che erogano</w:t>
        </w:r>
      </w:ins>
      <w:del w:id="2024" w:author="Pippo Cattaneo" w:date="2012-09-26T18:57:00Z">
        <w:r w:rsidDel="00CA7CAC">
          <w:delText>erogat</w:delText>
        </w:r>
      </w:del>
      <w:ins w:id="2025" w:author="Pippo Cattaneo" w:date="2012-09-26T18:57:00Z">
        <w:r w:rsidR="00CA7CAC">
          <w:t xml:space="preserve">. Nell’edizione 2010 </w:t>
        </w:r>
        <w:proofErr w:type="spellStart"/>
        <w:r w:rsidR="00CA7CAC">
          <w:t>KPI3</w:t>
        </w:r>
      </w:ins>
      <w:proofErr w:type="spellEnd"/>
      <w:del w:id="2026" w:author="Pippo Cattaneo" w:date="2012-09-26T18:58:00Z">
        <w:r w:rsidDel="00CA7CAC">
          <w:delText>i ed</w:delText>
        </w:r>
      </w:del>
      <w:r>
        <w:t xml:space="preserve"> ha </w:t>
      </w:r>
      <w:ins w:id="2027" w:author="Pippo Cattaneo" w:date="2012-09-26T18:58:00Z">
        <w:r w:rsidR="00CA7CAC">
          <w:t xml:space="preserve">mostrato buoni risultati </w:t>
        </w:r>
      </w:ins>
      <w:ins w:id="2028" w:author="Pippo Cattaneo" w:date="2012-09-26T18:59:00Z">
        <w:r w:rsidR="00CA7CAC">
          <w:t>(8,04 le grandi</w:t>
        </w:r>
      </w:ins>
      <w:ins w:id="2029" w:author="Pippo Cattaneo" w:date="2012-09-26T19:00:00Z">
        <w:r w:rsidR="00CA7CAC">
          <w:t xml:space="preserve"> amministrazioni</w:t>
        </w:r>
      </w:ins>
      <w:ins w:id="2030" w:author="Pippo Cattaneo" w:date="2012-09-26T18:59:00Z">
        <w:r w:rsidR="00CA7CAC">
          <w:t xml:space="preserve">, 7,03 le medie e 6,31 le piccole) </w:t>
        </w:r>
      </w:ins>
      <w:ins w:id="2031" w:author="Pippo Cattaneo" w:date="2012-09-26T18:58:00Z">
        <w:r w:rsidR="00CA7CAC">
          <w:t xml:space="preserve">superando anche le criticità emerse nella precedente rilevazione </w:t>
        </w:r>
      </w:ins>
      <w:ins w:id="2032" w:author="Pippo Cattaneo" w:date="2012-09-26T18:59:00Z">
        <w:r w:rsidR="00CA7CAC">
          <w:t>per le piccole amministrazioni (4,78 nel 2009)</w:t>
        </w:r>
      </w:ins>
      <w:ins w:id="2033" w:author="Pippo Cattaneo" w:date="2012-09-26T19:00:00Z">
        <w:r w:rsidR="00855FF8">
          <w:t>.</w:t>
        </w:r>
      </w:ins>
      <w:ins w:id="2034" w:author="Pippo Cattaneo" w:date="2012-09-26T19:01:00Z">
        <w:r w:rsidR="00855FF8">
          <w:t xml:space="preserve"> Rimane una sostanziale </w:t>
        </w:r>
      </w:ins>
      <w:del w:id="2035" w:author="Pippo Cattaneo" w:date="2012-09-26T19:01:00Z">
        <w:r w:rsidDel="00855FF8">
          <w:delText xml:space="preserve">raggiunto buoni valori medi </w:delText>
        </w:r>
        <w:r w:rsidR="00EE4AF4" w:rsidDel="00855FF8">
          <w:delText xml:space="preserve">fortemente </w:delText>
        </w:r>
      </w:del>
      <w:r w:rsidR="00EE4AF4">
        <w:t>disomogenei</w:t>
      </w:r>
      <w:ins w:id="2036" w:author="Pippo Cattaneo" w:date="2012-09-26T19:01:00Z">
        <w:r w:rsidR="00855FF8">
          <w:t>tà tra le tre</w:t>
        </w:r>
      </w:ins>
      <w:del w:id="2037" w:author="Pippo Cattaneo" w:date="2012-09-26T19:01:00Z">
        <w:r w:rsidR="00EE4AF4" w:rsidDel="00855FF8">
          <w:delText xml:space="preserve"> tra le 3 </w:delText>
        </w:r>
      </w:del>
      <w:ins w:id="2038" w:author="Pippo Cattaneo" w:date="2012-09-26T19:01:00Z">
        <w:r w:rsidR="00855FF8">
          <w:t xml:space="preserve"> </w:t>
        </w:r>
      </w:ins>
      <w:r w:rsidR="00EE4AF4">
        <w:t xml:space="preserve">classi di Amministrazioni </w:t>
      </w:r>
      <w:ins w:id="2039" w:author="Pippo Cattaneo" w:date="2012-09-26T19:01:00Z">
        <w:r w:rsidR="00855FF8">
          <w:t xml:space="preserve"> ma in ogni caso sono sparite le evidenti aree grigie che pesavano su questo indicatore.</w:t>
        </w:r>
      </w:ins>
      <w:ins w:id="2040" w:author="Pippo Cattaneo" w:date="2012-09-26T19:02:00Z">
        <w:r w:rsidR="00855FF8">
          <w:t xml:space="preserve"> </w:t>
        </w:r>
      </w:ins>
      <w:del w:id="2041" w:author="Pippo Cattaneo" w:date="2012-09-26T19:02:00Z">
        <w:r w:rsidR="00EE4AF4" w:rsidDel="00855FF8">
          <w:delText xml:space="preserve">(8,40 le Grandi, 6,65 le medie e 4,78 </w:delText>
        </w:r>
        <w:r w:rsidR="003F4549" w:rsidDel="00855FF8">
          <w:delText>le piccole</w:delText>
        </w:r>
        <w:r w:rsidR="00EE4AF4" w:rsidDel="00855FF8">
          <w:delText>)</w:delText>
        </w:r>
        <w:r w:rsidR="003F4549" w:rsidDel="00855FF8">
          <w:delText xml:space="preserve">. </w:delText>
        </w:r>
      </w:del>
      <w:r w:rsidR="003F4549">
        <w:t xml:space="preserve">Ancora una volta le maggiori debolezze si sono concentrate tra le Amministrazioni più piccole e </w:t>
      </w:r>
      <w:ins w:id="2042" w:author="Pippo Cattaneo" w:date="2012-09-26T19:02:00Z">
        <w:r w:rsidR="00855FF8">
          <w:t xml:space="preserve">quindi </w:t>
        </w:r>
      </w:ins>
      <w:r w:rsidR="003F4549">
        <w:t xml:space="preserve">con minore </w:t>
      </w:r>
      <w:del w:id="2043" w:author="Pippo Cattaneo" w:date="2012-09-26T19:02:00Z">
        <w:r w:rsidR="003F4549" w:rsidDel="00855FF8">
          <w:delText>risorse</w:delText>
        </w:r>
      </w:del>
      <w:ins w:id="2044" w:author="Pippo Cattaneo" w:date="2012-09-26T19:02:00Z">
        <w:r w:rsidR="00855FF8">
          <w:t>dotazioni</w:t>
        </w:r>
      </w:ins>
      <w:r w:rsidR="003F4549">
        <w:t>, ma non per questo meno critiche rispetto all’intero sistema paese.</w:t>
      </w:r>
    </w:p>
    <w:p w14:paraId="2B7579BD" w14:textId="0B5CC8B4" w:rsidR="00EE4AF4" w:rsidRDefault="003F4549">
      <w:pPr>
        <w:pStyle w:val="Corpodeltesto"/>
      </w:pPr>
      <w:r>
        <w:t>I</w:t>
      </w:r>
      <w:r w:rsidR="0027491A">
        <w:t xml:space="preserve">l primo dato che emerge </w:t>
      </w:r>
      <w:r>
        <w:t xml:space="preserve">con chiarezza </w:t>
      </w:r>
      <w:r w:rsidR="0027491A">
        <w:t>è che</w:t>
      </w:r>
      <w:r>
        <w:t>,</w:t>
      </w:r>
      <w:r w:rsidR="0027491A">
        <w:t xml:space="preserve"> </w:t>
      </w:r>
      <w:r>
        <w:t>nonostante siano state intraprese già da tempo da</w:t>
      </w:r>
      <w:r w:rsidR="00EE4AF4">
        <w:t xml:space="preserve"> </w:t>
      </w:r>
      <w:proofErr w:type="spellStart"/>
      <w:r w:rsidR="00EE4AF4">
        <w:t>DigitPA</w:t>
      </w:r>
      <w:proofErr w:type="spellEnd"/>
      <w:r w:rsidR="00EE4AF4">
        <w:t xml:space="preserve"> </w:t>
      </w:r>
      <w:r>
        <w:t>iniziative atte a promuovere e a sensibilizzare gli utenti rispetto a</w:t>
      </w:r>
      <w:r w:rsidR="00EE4AF4">
        <w:t xml:space="preserve">i temi trattati da questo </w:t>
      </w:r>
      <w:proofErr w:type="spellStart"/>
      <w:r w:rsidR="00EE4AF4">
        <w:t>KPI</w:t>
      </w:r>
      <w:proofErr w:type="spellEnd"/>
      <w:r>
        <w:t xml:space="preserve">, permane negli anni </w:t>
      </w:r>
      <w:r w:rsidR="00EE4AF4">
        <w:t>un</w:t>
      </w:r>
      <w:del w:id="2045" w:author="Pippo Cattaneo" w:date="2012-09-26T19:03:00Z">
        <w:r w:rsidR="00EE4AF4" w:rsidDel="003E14CF">
          <w:delText>a</w:delText>
        </w:r>
      </w:del>
      <w:r w:rsidR="00EE4AF4">
        <w:t xml:space="preserve"> sostanziale dis</w:t>
      </w:r>
      <w:ins w:id="2046" w:author="Pippo Cattaneo" w:date="2012-09-26T19:03:00Z">
        <w:r w:rsidR="003E14CF">
          <w:t>interesse</w:t>
        </w:r>
      </w:ins>
      <w:del w:id="2047" w:author="Pippo Cattaneo" w:date="2012-09-26T19:03:00Z">
        <w:r w:rsidDel="003E14CF">
          <w:delText>atte</w:delText>
        </w:r>
      </w:del>
      <w:del w:id="2048" w:author="Pippo Cattaneo" w:date="2012-09-26T19:04:00Z">
        <w:r w:rsidDel="003E14CF">
          <w:delText>nzione</w:delText>
        </w:r>
      </w:del>
      <w:r>
        <w:t xml:space="preserve"> d</w:t>
      </w:r>
      <w:r w:rsidR="00EE4AF4">
        <w:t>e</w:t>
      </w:r>
      <w:r>
        <w:t>lle A</w:t>
      </w:r>
      <w:r w:rsidR="0027491A">
        <w:t xml:space="preserve">mministrazioni </w:t>
      </w:r>
      <w:r w:rsidR="00EE4AF4">
        <w:t xml:space="preserve">rispetto </w:t>
      </w:r>
      <w:r w:rsidR="0027491A">
        <w:t>al tema “Continuità Operativa”. Infatti</w:t>
      </w:r>
      <w:r w:rsidR="00EE4AF4">
        <w:t>,</w:t>
      </w:r>
      <w:r w:rsidR="0027491A">
        <w:t xml:space="preserve"> </w:t>
      </w:r>
      <w:r w:rsidR="00EE4AF4">
        <w:t>a dispetto di un aumento del +</w:t>
      </w:r>
      <w:del w:id="2049" w:author="Pippo Cattaneo" w:date="2012-09-26T19:04:00Z">
        <w:r w:rsidR="00EE4AF4" w:rsidDel="003E14CF">
          <w:delText>5</w:delText>
        </w:r>
      </w:del>
      <w:ins w:id="2050" w:author="Pippo Cattaneo" w:date="2012-09-26T19:04:00Z">
        <w:r w:rsidR="003E14CF">
          <w:t>6,3</w:t>
        </w:r>
      </w:ins>
      <w:del w:id="2051" w:author="Pippo Cattaneo" w:date="2012-09-26T19:04:00Z">
        <w:r w:rsidR="00EE4AF4" w:rsidDel="003E14CF">
          <w:delText>,1</w:delText>
        </w:r>
      </w:del>
      <w:r w:rsidR="00EE4AF4">
        <w:t xml:space="preserve">%, </w:t>
      </w:r>
      <w:proofErr w:type="spellStart"/>
      <w:r w:rsidR="0027491A">
        <w:t>KPI3.1</w:t>
      </w:r>
      <w:proofErr w:type="spellEnd"/>
      <w:r w:rsidR="00EE4AF4">
        <w:t xml:space="preserve"> rivela che solo il </w:t>
      </w:r>
      <w:ins w:id="2052" w:author="Pippo Cattaneo" w:date="2012-09-26T19:04:00Z">
        <w:r w:rsidR="003E14CF">
          <w:t>4</w:t>
        </w:r>
      </w:ins>
      <w:r w:rsidR="00EE4AF4">
        <w:t>3</w:t>
      </w:r>
      <w:del w:id="2053" w:author="Pippo Cattaneo" w:date="2012-09-26T19:04:00Z">
        <w:r w:rsidR="00EE4AF4" w:rsidDel="003E14CF">
          <w:delText>7</w:delText>
        </w:r>
      </w:del>
      <w:r w:rsidR="00EE4AF4">
        <w:t>,</w:t>
      </w:r>
      <w:del w:id="2054" w:author="Pippo Cattaneo" w:date="2012-09-26T19:04:00Z">
        <w:r w:rsidR="00EE4AF4" w:rsidDel="003E14CF">
          <w:delText>2</w:delText>
        </w:r>
      </w:del>
      <w:ins w:id="2055" w:author="Pippo Cattaneo" w:date="2012-09-26T19:04:00Z">
        <w:r w:rsidR="003E14CF">
          <w:t>5</w:t>
        </w:r>
      </w:ins>
      <w:r w:rsidR="00EE4AF4">
        <w:t xml:space="preserve">% del campione </w:t>
      </w:r>
      <w:ins w:id="2056" w:author="Pippo Cattaneo" w:date="2012-09-26T19:04:00Z">
        <w:r w:rsidR="003E14CF">
          <w:t xml:space="preserve">(pari a 20 su 46) </w:t>
        </w:r>
      </w:ins>
      <w:r w:rsidR="00EE4AF4">
        <w:t xml:space="preserve">dichiara di aver formalizzato un piano per la Continuità Operativa producendo quindi come risultato un valore </w:t>
      </w:r>
      <w:ins w:id="2057" w:author="Pippo Cattaneo" w:date="2012-09-26T19:05:00Z">
        <w:r w:rsidR="003E14CF">
          <w:t xml:space="preserve">medio </w:t>
        </w:r>
      </w:ins>
      <w:r w:rsidR="00EE4AF4">
        <w:t xml:space="preserve">di </w:t>
      </w:r>
      <w:ins w:id="2058" w:author="Pippo Cattaneo" w:date="2012-09-26T19:05:00Z">
        <w:r w:rsidR="003E14CF">
          <w:t>4,35</w:t>
        </w:r>
      </w:ins>
      <w:del w:id="2059" w:author="Pippo Cattaneo" w:date="2012-09-26T19:05:00Z">
        <w:r w:rsidR="00EE4AF4" w:rsidDel="003E14CF">
          <w:delText>3,72</w:delText>
        </w:r>
      </w:del>
      <w:r w:rsidR="00EE4AF4">
        <w:t xml:space="preserve"> ben al di sotto della soglia di criticità.</w:t>
      </w:r>
    </w:p>
    <w:p w14:paraId="54CC0F4A" w14:textId="76F96090" w:rsidR="00F001DB" w:rsidRDefault="003E14CF">
      <w:pPr>
        <w:pStyle w:val="Corpodeltesto"/>
      </w:pPr>
      <w:ins w:id="2060" w:author="Pippo Cattaneo" w:date="2012-09-26T19:05:00Z">
        <w:r>
          <w:t>Sempre sullo stesso tema, i</w:t>
        </w:r>
      </w:ins>
      <w:del w:id="2061" w:author="Pippo Cattaneo" w:date="2012-09-26T19:06:00Z">
        <w:r w:rsidR="00EE4AF4" w:rsidDel="003E14CF">
          <w:delText>I</w:delText>
        </w:r>
      </w:del>
      <w:r w:rsidR="00EE4AF4">
        <w:t>l risultato migliora</w:t>
      </w:r>
      <w:del w:id="2062" w:author="Pippo Cattaneo" w:date="2012-09-26T19:12:00Z">
        <w:r w:rsidR="00EE4AF4" w:rsidDel="00457ABE">
          <w:delText xml:space="preserve"> </w:delText>
        </w:r>
      </w:del>
      <w:del w:id="2063" w:author="Pippo Cattaneo" w:date="2012-09-26T19:06:00Z">
        <w:r w:rsidR="00F001DB" w:rsidDel="003E14CF">
          <w:delText xml:space="preserve">decisamente </w:delText>
        </w:r>
        <w:r w:rsidR="00EE4AF4" w:rsidDel="003E14CF">
          <w:delText>per</w:delText>
        </w:r>
      </w:del>
      <w:ins w:id="2064" w:author="Pippo Cattaneo" w:date="2012-09-26T19:06:00Z">
        <w:r>
          <w:t xml:space="preserve"> nel caso di</w:t>
        </w:r>
      </w:ins>
      <w:r w:rsidR="00EE4AF4">
        <w:t xml:space="preserve"> </w:t>
      </w:r>
      <w:proofErr w:type="spellStart"/>
      <w:r w:rsidR="00EE4AF4">
        <w:t>K</w:t>
      </w:r>
      <w:r w:rsidR="0027491A">
        <w:t>PI3.2</w:t>
      </w:r>
      <w:proofErr w:type="spellEnd"/>
      <w:r w:rsidR="0027491A">
        <w:t xml:space="preserve"> </w:t>
      </w:r>
      <w:ins w:id="2065" w:author="Pippo Cattaneo" w:date="2012-09-26T19:06:00Z">
        <w:r>
          <w:t>(</w:t>
        </w:r>
        <w:r w:rsidRPr="003E14CF">
          <w:rPr>
            <w:i/>
            <w:rPrChange w:id="2066" w:author="Pippo Cattaneo" w:date="2012-09-26T19:06:00Z">
              <w:rPr/>
            </w:rPrChange>
          </w:rPr>
          <w:t>Esistono procedure operative da attivare in caso di indisponibilità parziale dei servizi applicativi ?</w:t>
        </w:r>
        <w:r>
          <w:t xml:space="preserve">) </w:t>
        </w:r>
      </w:ins>
      <w:r w:rsidR="00F001DB">
        <w:t>per il quale quasi il 7</w:t>
      </w:r>
      <w:ins w:id="2067" w:author="Pippo Cattaneo" w:date="2012-09-26T19:07:00Z">
        <w:r>
          <w:t>3,9</w:t>
        </w:r>
      </w:ins>
      <w:del w:id="2068" w:author="Pippo Cattaneo" w:date="2012-09-26T19:07:00Z">
        <w:r w:rsidR="00F001DB" w:rsidDel="003E14CF">
          <w:delText>5</w:delText>
        </w:r>
      </w:del>
      <w:r w:rsidR="00F001DB">
        <w:t>% del campione ha dichiarato di aver predisposto proced</w:t>
      </w:r>
      <w:ins w:id="2069" w:author="Pippo Cattaneo" w:date="2012-09-26T19:07:00Z">
        <w:r>
          <w:t>u</w:t>
        </w:r>
      </w:ins>
      <w:del w:id="2070" w:author="Pippo Cattaneo" w:date="2012-09-26T19:07:00Z">
        <w:r w:rsidR="00F001DB" w:rsidDel="003E14CF">
          <w:delText>e</w:delText>
        </w:r>
      </w:del>
      <w:r w:rsidR="00F001DB">
        <w:t xml:space="preserve">re operative da attivare in caso di indisponibilità parziale dei servizi operativi. Il dato di dettaglio vede il </w:t>
      </w:r>
      <w:ins w:id="2071" w:author="Pippo Cattaneo" w:date="2012-09-26T19:07:00Z">
        <w:r>
          <w:t>21,7</w:t>
        </w:r>
      </w:ins>
      <w:del w:id="2072" w:author="Pippo Cattaneo" w:date="2012-09-26T19:07:00Z">
        <w:r w:rsidR="00F001DB" w:rsidDel="003E14CF">
          <w:delText>14</w:delText>
        </w:r>
      </w:del>
      <w:r w:rsidR="00F001DB">
        <w:t xml:space="preserve">% </w:t>
      </w:r>
      <w:ins w:id="2073" w:author="Pippo Cattaneo" w:date="2012-09-26T19:08:00Z">
        <w:r>
          <w:t xml:space="preserve">(+7,8%) </w:t>
        </w:r>
      </w:ins>
      <w:r w:rsidR="00F001DB">
        <w:t>delle Amministrazion</w:t>
      </w:r>
      <w:ins w:id="2074" w:author="Pippo Cattaneo" w:date="2012-09-26T19:11:00Z">
        <w:r w:rsidR="00457ABE">
          <w:t>i</w:t>
        </w:r>
      </w:ins>
      <w:del w:id="2075" w:author="Pippo Cattaneo" w:date="2012-09-26T19:11:00Z">
        <w:r w:rsidR="00F001DB" w:rsidDel="00457ABE">
          <w:delText>e</w:delText>
        </w:r>
      </w:del>
      <w:r w:rsidR="00F001DB">
        <w:t xml:space="preserve"> con una copertura total</w:t>
      </w:r>
      <w:r w:rsidR="0027491A">
        <w:t>e</w:t>
      </w:r>
      <w:r w:rsidR="00F001DB">
        <w:t xml:space="preserve"> dei servizi ed il </w:t>
      </w:r>
      <w:del w:id="2076" w:author="Pippo Cattaneo" w:date="2012-09-26T19:07:00Z">
        <w:r w:rsidR="00F001DB" w:rsidDel="003E14CF">
          <w:delText>60,</w:delText>
        </w:r>
      </w:del>
      <w:r w:rsidR="00F001DB">
        <w:t>5</w:t>
      </w:r>
      <w:ins w:id="2077" w:author="Pippo Cattaneo" w:date="2012-09-26T19:07:00Z">
        <w:r>
          <w:t>2,2</w:t>
        </w:r>
      </w:ins>
      <w:r w:rsidR="00F001DB">
        <w:t xml:space="preserve">% </w:t>
      </w:r>
      <w:ins w:id="2078" w:author="Pippo Cattaneo" w:date="2012-09-26T19:08:00Z">
        <w:r>
          <w:t xml:space="preserve">(-8,3%) </w:t>
        </w:r>
      </w:ins>
      <w:ins w:id="2079" w:author="Pippo Cattaneo" w:date="2012-09-26T19:09:00Z">
        <w:r>
          <w:t>c</w:t>
        </w:r>
      </w:ins>
      <w:ins w:id="2080" w:author="Pippo Cattaneo" w:date="2012-09-26T19:08:00Z">
        <w:r>
          <w:t>on una copertura parziale limitata solo alle procedure più importanti</w:t>
        </w:r>
      </w:ins>
      <w:del w:id="2081" w:author="Pippo Cattaneo" w:date="2012-09-26T19:08:00Z">
        <w:r w:rsidR="00F001DB" w:rsidDel="003E14CF">
          <w:delText>(con un aumento nell’ultimo anno di oltre il 15%) con copertura limitata alle applicazioni più importanti</w:delText>
        </w:r>
      </w:del>
      <w:r w:rsidR="00F001DB">
        <w:t>.</w:t>
      </w:r>
      <w:ins w:id="2082" w:author="Pippo Cattaneo" w:date="2012-09-26T19:09:00Z">
        <w:r>
          <w:t xml:space="preserve"> Da ciò si evince che le amministrazioni che hanno avviato un progetto per la continuità operativa nel 2009 avevano copertura limitata alle procedure più importanti e successivamente hanno esteso la copertura a tutte le procedure</w:t>
        </w:r>
      </w:ins>
      <w:ins w:id="2083" w:author="Pippo Cattaneo" w:date="2012-09-26T19:11:00Z">
        <w:r w:rsidR="00457ABE">
          <w:t xml:space="preserve"> nell’anno successivo</w:t>
        </w:r>
      </w:ins>
      <w:ins w:id="2084" w:author="Pippo Cattaneo" w:date="2012-09-26T19:09:00Z">
        <w:r>
          <w:t>.</w:t>
        </w:r>
      </w:ins>
      <w:ins w:id="2085" w:author="Pippo Cattaneo" w:date="2012-09-26T19:10:00Z">
        <w:r>
          <w:t xml:space="preserve"> Molte altre amministrazioni (20 su 46) invece hanno ignorato il problema</w:t>
        </w:r>
      </w:ins>
      <w:ins w:id="2086" w:author="Pippo Cattaneo" w:date="2012-09-26T19:11:00Z">
        <w:r w:rsidR="00457ABE">
          <w:t>.</w:t>
        </w:r>
      </w:ins>
    </w:p>
    <w:p w14:paraId="33737C99" w14:textId="7A74DC2C" w:rsidR="00F001DB" w:rsidRDefault="00F001DB">
      <w:pPr>
        <w:pStyle w:val="Corpodeltesto"/>
      </w:pPr>
      <w:del w:id="2087" w:author="Pippo Cattaneo" w:date="2012-09-26T19:12:00Z">
        <w:r w:rsidDel="00457ABE">
          <w:delText>Al contrario il risultato peggiore è rappresentato da</w:delText>
        </w:r>
      </w:del>
      <w:ins w:id="2088" w:author="Pippo Cattaneo" w:date="2012-09-26T19:12:00Z">
        <w:r w:rsidR="000D254C">
          <w:t xml:space="preserve">Il </w:t>
        </w:r>
      </w:ins>
      <w:ins w:id="2089" w:author="Pippo Cattaneo" w:date="2012-09-26T19:38:00Z">
        <w:r w:rsidR="000D254C">
          <w:t xml:space="preserve">quadro sollevato dai risultati dei precedenti </w:t>
        </w:r>
        <w:proofErr w:type="spellStart"/>
        <w:r w:rsidR="000D254C">
          <w:t>KPI</w:t>
        </w:r>
        <w:proofErr w:type="spellEnd"/>
        <w:r w:rsidR="000D254C">
          <w:t xml:space="preserve"> </w:t>
        </w:r>
      </w:ins>
      <w:ins w:id="2090" w:author="Pippo Cattaneo" w:date="2012-09-26T19:12:00Z">
        <w:r w:rsidR="00457ABE">
          <w:t>è completato e confermato da</w:t>
        </w:r>
      </w:ins>
      <w:r>
        <w:t xml:space="preserve"> </w:t>
      </w:r>
      <w:proofErr w:type="spellStart"/>
      <w:r>
        <w:t>KPI3.3</w:t>
      </w:r>
      <w:proofErr w:type="spellEnd"/>
      <w:r>
        <w:t xml:space="preserve"> </w:t>
      </w:r>
      <w:ins w:id="2091" w:author="Pippo Cattaneo" w:date="2012-09-26T19:12:00Z">
        <w:r w:rsidR="00457ABE">
          <w:t>che</w:t>
        </w:r>
      </w:ins>
      <w:ins w:id="2092" w:author="Pippo Cattaneo" w:date="2012-09-26T19:39:00Z">
        <w:r w:rsidR="000D254C">
          <w:t>, con un valore medio di 4,0,</w:t>
        </w:r>
      </w:ins>
      <w:ins w:id="2093" w:author="Pippo Cattaneo" w:date="2012-09-26T19:12:00Z">
        <w:r w:rsidR="00457ABE">
          <w:t xml:space="preserve"> ha prodotto il risultato peggiore </w:t>
        </w:r>
      </w:ins>
      <w:ins w:id="2094" w:author="Pippo Cattaneo" w:date="2012-09-26T19:39:00Z">
        <w:r w:rsidR="000D254C">
          <w:t>del</w:t>
        </w:r>
      </w:ins>
      <w:ins w:id="2095" w:author="Pippo Cattaneo" w:date="2012-09-26T19:38:00Z">
        <w:r w:rsidR="000D254C">
          <w:t>l’intero</w:t>
        </w:r>
      </w:ins>
      <w:ins w:id="2096" w:author="Pippo Cattaneo" w:date="2012-09-26T19:12:00Z">
        <w:r w:rsidR="00457ABE">
          <w:t xml:space="preserve"> </w:t>
        </w:r>
        <w:proofErr w:type="spellStart"/>
        <w:r w:rsidR="00457ABE">
          <w:t>KPI</w:t>
        </w:r>
      </w:ins>
      <w:proofErr w:type="spellEnd"/>
      <w:ins w:id="2097" w:author="Pippo Cattaneo" w:date="2012-09-26T19:39:00Z">
        <w:r w:rsidR="000D254C">
          <w:t xml:space="preserve">. </w:t>
        </w:r>
        <w:proofErr w:type="spellStart"/>
        <w:r w:rsidR="000D254C">
          <w:t>KPI3.3</w:t>
        </w:r>
        <w:proofErr w:type="spellEnd"/>
        <w:r w:rsidR="000D254C">
          <w:t xml:space="preserve"> intende affrontare</w:t>
        </w:r>
      </w:ins>
      <w:ins w:id="2098" w:author="Pippo Cattaneo" w:date="2012-09-26T19:13:00Z">
        <w:r w:rsidR="000D254C">
          <w:t xml:space="preserve"> tema </w:t>
        </w:r>
        <w:proofErr w:type="spellStart"/>
        <w:r w:rsidR="000D254C">
          <w:t>disaster</w:t>
        </w:r>
        <w:proofErr w:type="spellEnd"/>
        <w:r w:rsidR="000D254C">
          <w:t xml:space="preserve"> </w:t>
        </w:r>
        <w:proofErr w:type="spellStart"/>
        <w:r w:rsidR="000D254C">
          <w:t>recovery</w:t>
        </w:r>
      </w:ins>
      <w:proofErr w:type="spellEnd"/>
      <w:ins w:id="2099" w:author="Pippo Cattaneo" w:date="2012-09-26T19:40:00Z">
        <w:r w:rsidR="000D254C">
          <w:t xml:space="preserve"> e da questo, il dato che emerge </w:t>
        </w:r>
      </w:ins>
      <w:del w:id="2100" w:author="Pippo Cattaneo" w:date="2012-09-26T19:40:00Z">
        <w:r w:rsidDel="000D254C">
          <w:delText>che rivela il dato più inquietante sul tema con</w:delText>
        </w:r>
      </w:del>
      <w:ins w:id="2101" w:author="Pippo Cattaneo" w:date="2012-09-26T19:40:00Z">
        <w:r w:rsidR="000D254C">
          <w:t>è che</w:t>
        </w:r>
      </w:ins>
      <w:r>
        <w:t xml:space="preserve"> solo </w:t>
      </w:r>
      <w:proofErr w:type="spellStart"/>
      <w:ins w:id="2102" w:author="Pippo Cattaneo" w:date="2012-09-26T19:40:00Z">
        <w:r w:rsidR="00B17D51">
          <w:t>i</w:t>
        </w:r>
      </w:ins>
      <w:r>
        <w:t>l’1</w:t>
      </w:r>
      <w:ins w:id="2103" w:author="Pippo Cattaneo" w:date="2012-09-26T19:40:00Z">
        <w:r w:rsidR="00B17D51">
          <w:t>5,2</w:t>
        </w:r>
      </w:ins>
      <w:proofErr w:type="spellEnd"/>
      <w:del w:id="2104" w:author="Pippo Cattaneo" w:date="2012-09-26T19:40:00Z">
        <w:r w:rsidDel="00B17D51">
          <w:delText>1,6</w:delText>
        </w:r>
      </w:del>
      <w:r>
        <w:t>%</w:t>
      </w:r>
      <w:ins w:id="2105" w:author="Pippo Cattaneo" w:date="2012-09-26T19:42:00Z">
        <w:r w:rsidR="00B17D51">
          <w:t>, pari a 7 su 19,</w:t>
        </w:r>
      </w:ins>
      <w:r>
        <w:t xml:space="preserve"> (</w:t>
      </w:r>
      <w:ins w:id="2106" w:author="Pippo Cattaneo" w:date="2012-09-26T19:40:00Z">
        <w:r w:rsidR="00B17D51">
          <w:t>n</w:t>
        </w:r>
      </w:ins>
      <w:ins w:id="2107" w:author="Pippo Cattaneo" w:date="2012-09-26T19:41:00Z">
        <w:r w:rsidR="00B17D51">
          <w:t>onostante</w:t>
        </w:r>
      </w:ins>
      <w:ins w:id="2108" w:author="Pippo Cattaneo" w:date="2012-09-26T19:40:00Z">
        <w:r w:rsidR="00B17D51">
          <w:t xml:space="preserve"> un ulteriore miglioramento del </w:t>
        </w:r>
      </w:ins>
      <w:ins w:id="2109" w:author="Pippo Cattaneo" w:date="2012-09-26T19:41:00Z">
        <w:r w:rsidR="00B17D51">
          <w:t>+</w:t>
        </w:r>
      </w:ins>
      <w:ins w:id="2110" w:author="Pippo Cattaneo" w:date="2012-09-26T19:40:00Z">
        <w:r w:rsidR="00B17D51">
          <w:t>3,6%</w:t>
        </w:r>
      </w:ins>
      <w:ins w:id="2111" w:author="Pippo Cattaneo" w:date="2012-09-26T19:42:00Z">
        <w:r w:rsidR="00B17D51">
          <w:t xml:space="preserve"> rispetto al 2009</w:t>
        </w:r>
      </w:ins>
      <w:ins w:id="2112" w:author="Pippo Cattaneo" w:date="2012-09-26T19:40:00Z">
        <w:r w:rsidR="00B17D51">
          <w:t xml:space="preserve">) </w:t>
        </w:r>
      </w:ins>
      <w:del w:id="2113" w:author="Pippo Cattaneo" w:date="2012-09-26T19:41:00Z">
        <w:r w:rsidDel="00B17D51">
          <w:delText xml:space="preserve">nonostante un miglioramento del 4,5%) </w:delText>
        </w:r>
      </w:del>
      <w:r>
        <w:t>del campione</w:t>
      </w:r>
      <w:del w:id="2114" w:author="Pippo Cattaneo" w:date="2012-09-26T19:41:00Z">
        <w:r w:rsidDel="00B17D51">
          <w:delText xml:space="preserve"> che</w:delText>
        </w:r>
      </w:del>
      <w:r>
        <w:t xml:space="preserve"> dichiara di possedere un piano di </w:t>
      </w:r>
      <w:proofErr w:type="spellStart"/>
      <w:r>
        <w:t>disaster</w:t>
      </w:r>
      <w:proofErr w:type="spellEnd"/>
      <w:r>
        <w:t xml:space="preserve"> </w:t>
      </w:r>
      <w:proofErr w:type="spellStart"/>
      <w:r>
        <w:t>recovery</w:t>
      </w:r>
      <w:proofErr w:type="spellEnd"/>
      <w:r>
        <w:t xml:space="preserve"> con copertura totale ed il </w:t>
      </w:r>
      <w:del w:id="2115" w:author="Pippo Cattaneo" w:date="2012-09-26T19:42:00Z">
        <w:r w:rsidDel="00B17D51">
          <w:delText>30</w:delText>
        </w:r>
      </w:del>
      <w:ins w:id="2116" w:author="Pippo Cattaneo" w:date="2012-09-26T19:42:00Z">
        <w:r w:rsidR="00B17D51">
          <w:t>41,3</w:t>
        </w:r>
      </w:ins>
      <w:del w:id="2117" w:author="Pippo Cattaneo" w:date="2012-09-26T19:42:00Z">
        <w:r w:rsidDel="00B17D51">
          <w:delText>,2</w:delText>
        </w:r>
      </w:del>
      <w:r>
        <w:t xml:space="preserve">% con un piano limitato alle applicazioni più importanti. Il valore medio </w:t>
      </w:r>
      <w:ins w:id="2118" w:author="Pippo Cattaneo" w:date="2012-09-26T19:43:00Z">
        <w:r w:rsidR="00B17D51">
          <w:t xml:space="preserve">resta </w:t>
        </w:r>
      </w:ins>
      <w:r>
        <w:t>in linea con gli anni precedenti (2,98</w:t>
      </w:r>
      <w:ins w:id="2119" w:author="Pippo Cattaneo" w:date="2012-09-26T19:43:00Z">
        <w:r w:rsidR="00B17D51">
          <w:t xml:space="preserve"> nel 2009 e 2,43 nel 2008) dimostra nella fredda logica dei numeri, quanto siano urgenti ed indispensabili interventi </w:t>
        </w:r>
      </w:ins>
      <w:ins w:id="2120" w:author="Pippo Cattaneo" w:date="2012-09-26T19:45:00Z">
        <w:r w:rsidR="00B17D51">
          <w:t xml:space="preserve">del governo centrale </w:t>
        </w:r>
      </w:ins>
      <w:ins w:id="2121" w:author="Pippo Cattaneo" w:date="2012-09-26T19:43:00Z">
        <w:r w:rsidR="00B17D51">
          <w:t>mirati ad individuare una soluzione globale per l</w:t>
        </w:r>
      </w:ins>
      <w:ins w:id="2122" w:author="Pippo Cattaneo" w:date="2012-09-26T19:44:00Z">
        <w:r w:rsidR="00B17D51">
          <w:t>’intero campione e definitiva nel tempo</w:t>
        </w:r>
      </w:ins>
      <w:del w:id="2123" w:author="Pippo Cattaneo" w:date="2012-09-26T19:45:00Z">
        <w:r w:rsidDel="00B17D51">
          <w:delText>, 2,43 nel 2008 e 2,56 nel 2007), ancora una volta è sotto la soglia critica a testimonianza della necessità di investimenti in questa area</w:delText>
        </w:r>
      </w:del>
      <w:r>
        <w:t xml:space="preserve"> per </w:t>
      </w:r>
      <w:ins w:id="2124" w:author="Pippo Cattaneo" w:date="2012-09-26T19:45:00Z">
        <w:r w:rsidR="00B17D51">
          <w:t xml:space="preserve">la maggioranza delle </w:t>
        </w:r>
      </w:ins>
      <w:del w:id="2125" w:author="Pippo Cattaneo" w:date="2012-09-26T19:45:00Z">
        <w:r w:rsidDel="00B17D51">
          <w:delText xml:space="preserve">tutte le </w:delText>
        </w:r>
      </w:del>
      <w:r>
        <w:t xml:space="preserve">Amministrazioni della </w:t>
      </w:r>
      <w:proofErr w:type="spellStart"/>
      <w:r>
        <w:t>PAC</w:t>
      </w:r>
      <w:proofErr w:type="spellEnd"/>
      <w:r>
        <w:t>.</w:t>
      </w:r>
    </w:p>
    <w:p w14:paraId="707FD6F1" w14:textId="1115EEEE" w:rsidR="003C194F" w:rsidRDefault="00E95EAA">
      <w:pPr>
        <w:pStyle w:val="Corpodeltesto"/>
      </w:pPr>
      <w:ins w:id="2126" w:author="Pippo Cattaneo" w:date="2012-09-26T19:45:00Z">
        <w:r>
          <w:t>Dall</w:t>
        </w:r>
      </w:ins>
      <w:ins w:id="2127" w:author="Pippo Cattaneo" w:date="2012-09-26T19:46:00Z">
        <w:r>
          <w:t xml:space="preserve">’osservazione dei trend è anche possibile rilevare che </w:t>
        </w:r>
      </w:ins>
      <w:del w:id="2128" w:author="Pippo Cattaneo" w:date="2012-09-26T19:46:00Z">
        <w:r w:rsidR="00F001DB" w:rsidDel="00E95EAA">
          <w:delText xml:space="preserve">Per tutti e 3 gli indicatori si può notare che </w:delText>
        </w:r>
      </w:del>
      <w:r w:rsidR="00F001DB">
        <w:t xml:space="preserve">gli sforzi per introdurre e sensibilizzare gli utenti sul tema </w:t>
      </w:r>
      <w:ins w:id="2129" w:author="Pippo Cattaneo" w:date="2012-09-26T19:46:00Z">
        <w:r>
          <w:t>stanno costantemente producendo</w:t>
        </w:r>
      </w:ins>
      <w:del w:id="2130" w:author="Pippo Cattaneo" w:date="2012-09-26T19:46:00Z">
        <w:r w:rsidR="00F001DB" w:rsidDel="00E95EAA">
          <w:delText>cominciano a produrre</w:delText>
        </w:r>
      </w:del>
      <w:r w:rsidR="00F001DB">
        <w:t xml:space="preserve"> i risultati attesi</w:t>
      </w:r>
      <w:r w:rsidR="003C194F">
        <w:t xml:space="preserve"> ma ancora molto</w:t>
      </w:r>
      <w:ins w:id="2131" w:author="Pippo Cattaneo" w:date="2012-09-26T19:46:00Z">
        <w:r>
          <w:t>, è chiaro, che ancora molto</w:t>
        </w:r>
      </w:ins>
      <w:r w:rsidR="003C194F">
        <w:t xml:space="preserve"> rimane da fare ed occorre intervenire in fretta se non si vogliono prendere rischi rilevanti. </w:t>
      </w:r>
      <w:r w:rsidR="0027491A">
        <w:t xml:space="preserve">Purtroppo il tema Continuità </w:t>
      </w:r>
      <w:r w:rsidR="000E2BCB">
        <w:t xml:space="preserve">Operativa </w:t>
      </w:r>
      <w:r w:rsidR="0027491A">
        <w:t xml:space="preserve">viene troppo spesso </w:t>
      </w:r>
      <w:r w:rsidR="003F4549">
        <w:t>percepito</w:t>
      </w:r>
      <w:r w:rsidR="0027491A">
        <w:t xml:space="preserve"> come un aggravio di costi senza </w:t>
      </w:r>
      <w:r w:rsidR="003F4549">
        <w:t>ricadute nel breve periodo</w:t>
      </w:r>
      <w:r w:rsidR="0027491A">
        <w:t xml:space="preserve">. D’altra parte è possibile, mettendo in atto iniziative condivise tra più amministrazioni, ridurre notevolmente l’impegno economico e facilitare la definizione e l’adozione di piani di </w:t>
      </w:r>
      <w:proofErr w:type="spellStart"/>
      <w:r w:rsidR="00CE6F2F" w:rsidRPr="00CE6F2F">
        <w:rPr>
          <w:i/>
        </w:rPr>
        <w:t>disaster</w:t>
      </w:r>
      <w:proofErr w:type="spellEnd"/>
      <w:r w:rsidR="0027491A">
        <w:t xml:space="preserve"> </w:t>
      </w:r>
      <w:proofErr w:type="spellStart"/>
      <w:r w:rsidR="00CE6F2F" w:rsidRPr="00CE6F2F">
        <w:rPr>
          <w:i/>
        </w:rPr>
        <w:t>recovery</w:t>
      </w:r>
      <w:proofErr w:type="spellEnd"/>
      <w:r w:rsidR="0027491A">
        <w:t xml:space="preserve"> utilizzando </w:t>
      </w:r>
      <w:proofErr w:type="spellStart"/>
      <w:r w:rsidR="0027491A">
        <w:t>template</w:t>
      </w:r>
      <w:proofErr w:type="spellEnd"/>
      <w:r w:rsidR="0027491A">
        <w:t xml:space="preserve"> </w:t>
      </w:r>
      <w:proofErr w:type="spellStart"/>
      <w:r w:rsidR="0027491A">
        <w:t>preelaborati</w:t>
      </w:r>
      <w:proofErr w:type="spellEnd"/>
      <w:r w:rsidR="0027491A">
        <w:t xml:space="preserve"> per la </w:t>
      </w:r>
      <w:proofErr w:type="spellStart"/>
      <w:r w:rsidR="0027491A">
        <w:t>PA</w:t>
      </w:r>
      <w:r w:rsidR="003F4549">
        <w:t>C</w:t>
      </w:r>
      <w:proofErr w:type="spellEnd"/>
      <w:r w:rsidR="0027491A">
        <w:t>.</w:t>
      </w:r>
    </w:p>
    <w:p w14:paraId="7365C1D3" w14:textId="019F5DDF" w:rsidR="00F33A07" w:rsidRDefault="003C194F">
      <w:pPr>
        <w:pStyle w:val="Corpodeltesto"/>
      </w:pPr>
      <w:r>
        <w:t>D’altra parte è</w:t>
      </w:r>
      <w:r w:rsidR="0027491A">
        <w:t xml:space="preserve"> </w:t>
      </w:r>
      <w:r w:rsidR="003F4549">
        <w:t xml:space="preserve">purtroppo </w:t>
      </w:r>
      <w:r w:rsidR="0027491A">
        <w:t xml:space="preserve">evidente che crescendo il livello di informatizzazione della </w:t>
      </w:r>
      <w:proofErr w:type="spellStart"/>
      <w:r w:rsidR="0027491A">
        <w:t>PA</w:t>
      </w:r>
      <w:proofErr w:type="spellEnd"/>
      <w:r w:rsidR="0027491A">
        <w:t xml:space="preserve"> aumentano anche l</w:t>
      </w:r>
      <w:ins w:id="2132" w:author="Pippo Cattaneo" w:date="2012-09-26T19:47:00Z">
        <w:r w:rsidR="00E95EAA">
          <w:t>a dipendenza e quindi l</w:t>
        </w:r>
      </w:ins>
      <w:r w:rsidR="0027491A">
        <w:t xml:space="preserve">’esposizione </w:t>
      </w:r>
      <w:ins w:id="2133" w:author="Pippo Cattaneo" w:date="2012-09-26T19:47:00Z">
        <w:r w:rsidR="00E95EAA">
          <w:t>a</w:t>
        </w:r>
      </w:ins>
      <w:del w:id="2134" w:author="Pippo Cattaneo" w:date="2012-09-26T19:47:00Z">
        <w:r w:rsidR="0027491A" w:rsidDel="00E95EAA">
          <w:delText>ed i</w:delText>
        </w:r>
      </w:del>
      <w:r w:rsidR="0027491A">
        <w:t>l rischio di subire danni derivanti dalla indisponibilità, seppur temporanea, dei servizi offerti.</w:t>
      </w:r>
    </w:p>
    <w:p w14:paraId="21C9B99C" w14:textId="17226941" w:rsidR="000E2BCB" w:rsidRPr="007B34F8" w:rsidDel="001A7BA9" w:rsidRDefault="000E2BCB">
      <w:pPr>
        <w:pStyle w:val="Corpodeltesto"/>
        <w:rPr>
          <w:del w:id="2135" w:author="Pippo Cattaneo" w:date="2012-09-26T20:01:00Z"/>
        </w:rPr>
      </w:pPr>
      <w:del w:id="2136" w:author="Pippo Cattaneo" w:date="2012-09-26T20:01:00Z">
        <w:r w:rsidRPr="007B34F8" w:rsidDel="001A7BA9">
          <w:rPr>
            <w:rPrChange w:id="2137" w:author="Pippo Cattaneo" w:date="2012-09-26T20:04:00Z">
              <w:rPr>
                <w:highlight w:val="yellow"/>
              </w:rPr>
            </w:rPrChange>
          </w:rPr>
          <w:delText>Purtroppo il dato rilevato è stato anche confermato dalla bassa percentuale di adesione ai servizi offerti da SPC sul tema. Infatti solo 2 amministrazioni hanno fatto ricorso al servizio di “gardening dei sistemi” presente nel listino SPC e solo 5 hanno sfruttato la possibilità di effettuare una analisi del rischio (“Vulnerability Assessment”) anch’essa prenegoziato da SPC.</w:delText>
        </w:r>
      </w:del>
    </w:p>
    <w:p w14:paraId="52E2562F" w14:textId="35515315" w:rsidR="00F33A07" w:rsidRPr="007B34F8" w:rsidRDefault="0027491A">
      <w:pPr>
        <w:pStyle w:val="Corpodeltesto"/>
        <w:rPr>
          <w:rPrChange w:id="2138" w:author="Pippo Cattaneo" w:date="2012-09-26T20:04:00Z">
            <w:rPr>
              <w:highlight w:val="yellow"/>
            </w:rPr>
          </w:rPrChange>
        </w:rPr>
      </w:pPr>
      <w:r w:rsidRPr="007B34F8">
        <w:rPr>
          <w:rPrChange w:id="2139" w:author="Pippo Cattaneo" w:date="2012-09-26T20:04:00Z">
            <w:rPr>
              <w:highlight w:val="yellow"/>
            </w:rPr>
          </w:rPrChange>
        </w:rPr>
        <w:t xml:space="preserve">Tutti gli altri quesiti che compongono questo indicatore hanno prodotto risultati stabili rispetto all’anno precedente e sostanzialmente positivi. Nella quasi totalità dei casi le amministrazioni hanno mostrato di adottare tutte le corrette </w:t>
      </w:r>
      <w:r w:rsidR="003F4549" w:rsidRPr="007B34F8">
        <w:rPr>
          <w:rPrChange w:id="2140" w:author="Pippo Cattaneo" w:date="2012-09-26T20:04:00Z">
            <w:rPr>
              <w:highlight w:val="yellow"/>
            </w:rPr>
          </w:rPrChange>
        </w:rPr>
        <w:t xml:space="preserve">soluzioni tecnologiche </w:t>
      </w:r>
      <w:r w:rsidRPr="007B34F8">
        <w:rPr>
          <w:rPrChange w:id="2141" w:author="Pippo Cattaneo" w:date="2012-09-26T20:04:00Z">
            <w:rPr>
              <w:highlight w:val="yellow"/>
            </w:rPr>
          </w:rPrChange>
        </w:rPr>
        <w:t xml:space="preserve">per </w:t>
      </w:r>
      <w:ins w:id="2142" w:author="Pippo Cattaneo" w:date="2012-09-26T20:02:00Z">
        <w:r w:rsidR="007B34F8" w:rsidRPr="007B34F8">
          <w:rPr>
            <w:rPrChange w:id="2143" w:author="Pippo Cattaneo" w:date="2012-09-26T20:04:00Z">
              <w:rPr>
                <w:highlight w:val="yellow"/>
              </w:rPr>
            </w:rPrChange>
          </w:rPr>
          <w:t xml:space="preserve">garantire il corretto funzionamento e la stabilità dei propri servizi quali </w:t>
        </w:r>
      </w:ins>
      <w:del w:id="2144" w:author="Pippo Cattaneo" w:date="2012-09-26T20:03:00Z">
        <w:r w:rsidRPr="007B34F8" w:rsidDel="007B34F8">
          <w:rPr>
            <w:rPrChange w:id="2145" w:author="Pippo Cattaneo" w:date="2012-09-26T20:04:00Z">
              <w:rPr>
                <w:highlight w:val="yellow"/>
              </w:rPr>
            </w:rPrChange>
          </w:rPr>
          <w:delText xml:space="preserve">la </w:delText>
        </w:r>
      </w:del>
      <w:r w:rsidRPr="007B34F8">
        <w:rPr>
          <w:rPrChange w:id="2146" w:author="Pippo Cattaneo" w:date="2012-09-26T20:04:00Z">
            <w:rPr>
              <w:highlight w:val="yellow"/>
            </w:rPr>
          </w:rPrChange>
        </w:rPr>
        <w:t xml:space="preserve">gestione delle posta elettronica e </w:t>
      </w:r>
      <w:del w:id="2147" w:author="Pippo Cattaneo" w:date="2012-09-26T20:03:00Z">
        <w:r w:rsidRPr="007B34F8" w:rsidDel="007B34F8">
          <w:rPr>
            <w:rPrChange w:id="2148" w:author="Pippo Cattaneo" w:date="2012-09-26T20:04:00Z">
              <w:rPr>
                <w:highlight w:val="yellow"/>
              </w:rPr>
            </w:rPrChange>
          </w:rPr>
          <w:delText xml:space="preserve">di </w:delText>
        </w:r>
      </w:del>
      <w:r w:rsidRPr="007B34F8">
        <w:rPr>
          <w:rPrChange w:id="2149" w:author="Pippo Cattaneo" w:date="2012-09-26T20:04:00Z">
            <w:rPr>
              <w:highlight w:val="yellow"/>
            </w:rPr>
          </w:rPrChange>
        </w:rPr>
        <w:t>siti web (interni o pubblici)</w:t>
      </w:r>
      <w:del w:id="2150" w:author="Pippo Cattaneo" w:date="2012-09-26T20:03:00Z">
        <w:r w:rsidRPr="007B34F8" w:rsidDel="007B34F8">
          <w:rPr>
            <w:rPrChange w:id="2151" w:author="Pippo Cattaneo" w:date="2012-09-26T20:04:00Z">
              <w:rPr>
                <w:highlight w:val="yellow"/>
              </w:rPr>
            </w:rPrChange>
          </w:rPr>
          <w:delText xml:space="preserve"> anche avvalendosi, nel caso di piccole amministrazioni, dei servizi di consulenza offerti da SPC</w:delText>
        </w:r>
      </w:del>
      <w:r w:rsidRPr="007B34F8">
        <w:rPr>
          <w:rPrChange w:id="2152" w:author="Pippo Cattaneo" w:date="2012-09-26T20:04:00Z">
            <w:rPr>
              <w:highlight w:val="yellow"/>
            </w:rPr>
          </w:rPrChange>
        </w:rPr>
        <w:t xml:space="preserve">. Anche l’adozione di sistemi centralizzati per l’aggiornamento degli antivirus </w:t>
      </w:r>
      <w:ins w:id="2153" w:author="Pippo Cattaneo" w:date="2012-09-26T20:04:00Z">
        <w:r w:rsidR="007B34F8" w:rsidRPr="007B34F8">
          <w:rPr>
            <w:rPrChange w:id="2154" w:author="Pippo Cattaneo" w:date="2012-09-26T20:04:00Z">
              <w:rPr>
                <w:highlight w:val="yellow"/>
              </w:rPr>
            </w:rPrChange>
          </w:rPr>
          <w:t>(</w:t>
        </w:r>
        <w:proofErr w:type="spellStart"/>
        <w:r w:rsidR="007B34F8" w:rsidRPr="007B34F8">
          <w:rPr>
            <w:rPrChange w:id="2155" w:author="Pippo Cattaneo" w:date="2012-09-26T20:04:00Z">
              <w:rPr>
                <w:highlight w:val="yellow"/>
              </w:rPr>
            </w:rPrChange>
          </w:rPr>
          <w:t>KPI3.8</w:t>
        </w:r>
        <w:proofErr w:type="spellEnd"/>
        <w:r w:rsidR="007B34F8" w:rsidRPr="007B34F8">
          <w:rPr>
            <w:rPrChange w:id="2156" w:author="Pippo Cattaneo" w:date="2012-09-26T20:04:00Z">
              <w:rPr>
                <w:highlight w:val="yellow"/>
              </w:rPr>
            </w:rPrChange>
          </w:rPr>
          <w:t xml:space="preserve">) </w:t>
        </w:r>
      </w:ins>
      <w:r w:rsidRPr="007B34F8">
        <w:rPr>
          <w:rPrChange w:id="2157" w:author="Pippo Cattaneo" w:date="2012-09-26T20:04:00Z">
            <w:rPr>
              <w:highlight w:val="yellow"/>
            </w:rPr>
          </w:rPrChange>
        </w:rPr>
        <w:t xml:space="preserve">è una pratica </w:t>
      </w:r>
      <w:r w:rsidR="003F4549" w:rsidRPr="007B34F8">
        <w:rPr>
          <w:rPrChange w:id="2158" w:author="Pippo Cattaneo" w:date="2012-09-26T20:04:00Z">
            <w:rPr>
              <w:highlight w:val="yellow"/>
            </w:rPr>
          </w:rPrChange>
        </w:rPr>
        <w:t xml:space="preserve">ormai </w:t>
      </w:r>
      <w:r w:rsidRPr="007B34F8">
        <w:rPr>
          <w:rPrChange w:id="2159" w:author="Pippo Cattaneo" w:date="2012-09-26T20:04:00Z">
            <w:rPr>
              <w:highlight w:val="yellow"/>
            </w:rPr>
          </w:rPrChange>
        </w:rPr>
        <w:t>consolidata e oltre l’</w:t>
      </w:r>
      <w:ins w:id="2160" w:author="Pippo Cattaneo" w:date="2012-09-26T20:03:00Z">
        <w:r w:rsidR="007B34F8" w:rsidRPr="007B34F8">
          <w:rPr>
            <w:rPrChange w:id="2161" w:author="Pippo Cattaneo" w:date="2012-09-26T20:04:00Z">
              <w:rPr>
                <w:highlight w:val="yellow"/>
              </w:rPr>
            </w:rPrChange>
          </w:rPr>
          <w:t>93,5</w:t>
        </w:r>
      </w:ins>
      <w:del w:id="2162" w:author="Pippo Cattaneo" w:date="2012-09-26T20:03:00Z">
        <w:r w:rsidRPr="007B34F8" w:rsidDel="007B34F8">
          <w:rPr>
            <w:rPrChange w:id="2163" w:author="Pippo Cattaneo" w:date="2012-09-26T20:04:00Z">
              <w:rPr>
                <w:highlight w:val="yellow"/>
              </w:rPr>
            </w:rPrChange>
          </w:rPr>
          <w:delText>85</w:delText>
        </w:r>
      </w:del>
      <w:r w:rsidRPr="007B34F8">
        <w:rPr>
          <w:rPrChange w:id="2164" w:author="Pippo Cattaneo" w:date="2012-09-26T20:04:00Z">
            <w:rPr>
              <w:highlight w:val="yellow"/>
            </w:rPr>
          </w:rPrChange>
        </w:rPr>
        <w:t>% del campione afferm</w:t>
      </w:r>
      <w:r w:rsidR="00A17C4B" w:rsidRPr="007B34F8">
        <w:rPr>
          <w:rPrChange w:id="2165" w:author="Pippo Cattaneo" w:date="2012-09-26T20:04:00Z">
            <w:rPr>
              <w:highlight w:val="yellow"/>
            </w:rPr>
          </w:rPrChange>
        </w:rPr>
        <w:t>a di averne implementato uno all’</w:t>
      </w:r>
      <w:r w:rsidRPr="007B34F8">
        <w:rPr>
          <w:rPrChange w:id="2166" w:author="Pippo Cattaneo" w:date="2012-09-26T20:04:00Z">
            <w:rPr>
              <w:highlight w:val="yellow"/>
            </w:rPr>
          </w:rPrChange>
        </w:rPr>
        <w:t>interno</w:t>
      </w:r>
      <w:r w:rsidR="00A17C4B" w:rsidRPr="007B34F8">
        <w:rPr>
          <w:rPrChange w:id="2167" w:author="Pippo Cattaneo" w:date="2012-09-26T20:04:00Z">
            <w:rPr>
              <w:highlight w:val="yellow"/>
            </w:rPr>
          </w:rPrChange>
        </w:rPr>
        <w:t xml:space="preserve"> della propria organizzazione</w:t>
      </w:r>
      <w:r w:rsidRPr="007B34F8">
        <w:rPr>
          <w:rPrChange w:id="2168" w:author="Pippo Cattaneo" w:date="2012-09-26T20:04:00Z">
            <w:rPr>
              <w:highlight w:val="yellow"/>
            </w:rPr>
          </w:rPrChange>
        </w:rPr>
        <w:t>.</w:t>
      </w:r>
    </w:p>
    <w:p w14:paraId="50F9959B" w14:textId="77777777" w:rsidR="005D1955" w:rsidRDefault="005D1955" w:rsidP="005D1955">
      <w:pPr>
        <w:pStyle w:val="Corpodeltesto"/>
        <w:rPr>
          <w:ins w:id="2169" w:author="Giuseppe Cattaneo" w:date="2012-09-27T20:05:00Z"/>
        </w:rPr>
      </w:pPr>
      <w:ins w:id="2170" w:author="Giuseppe Cattaneo" w:date="2012-09-27T20:05:00Z">
        <w:r>
          <w:t xml:space="preserve">Il dato relativo a </w:t>
        </w:r>
        <w:proofErr w:type="spellStart"/>
        <w:r>
          <w:t>KPI3.4</w:t>
        </w:r>
        <w:proofErr w:type="spellEnd"/>
        <w:r>
          <w:t xml:space="preserve">, in merito alla vulnerabilità del software ed ai criteri da adottare per limitare la presenza di </w:t>
        </w:r>
        <w:proofErr w:type="spellStart"/>
        <w:r>
          <w:t>malware</w:t>
        </w:r>
        <w:proofErr w:type="spellEnd"/>
        <w:r>
          <w:t xml:space="preserve"> all’interno dei sistemi della </w:t>
        </w:r>
        <w:proofErr w:type="spellStart"/>
        <w:r>
          <w:t>PA</w:t>
        </w:r>
        <w:proofErr w:type="spellEnd"/>
        <w:r>
          <w:t>, rimane estremamente stabile nel tempo (6,52 nel 2010, 6,05 nel 2009, 6,07 nel 2008) indicando da un lato soluzioni consolidate per circa il 60% del campione e dall’altro la mancanza di iniziative in tale direzione volte ad estendere il numero delle Amministrazioni che adottano soluzioni adeguate.</w:t>
        </w:r>
      </w:ins>
    </w:p>
    <w:p w14:paraId="11ED3813" w14:textId="77777777" w:rsidR="005D1955" w:rsidRDefault="005D1955" w:rsidP="005D1955">
      <w:pPr>
        <w:pStyle w:val="Corpodeltesto"/>
        <w:rPr>
          <w:ins w:id="2171" w:author="Giuseppe Cattaneo" w:date="2012-09-27T20:05:00Z"/>
        </w:rPr>
      </w:pPr>
      <w:ins w:id="2172" w:author="Giuseppe Cattaneo" w:date="2012-09-27T20:05:00Z">
        <w:r>
          <w:t xml:space="preserve">Per quanto riguarda la robustezza dei servizi di base (antivirus ed antispam per la posta elettronica </w:t>
        </w:r>
        <w:proofErr w:type="spellStart"/>
        <w:r>
          <w:t>KPI3.5</w:t>
        </w:r>
        <w:proofErr w:type="spellEnd"/>
        <w:r>
          <w:t xml:space="preserve"> e </w:t>
        </w:r>
        <w:proofErr w:type="spellStart"/>
        <w:r>
          <w:t>KPI3.6</w:t>
        </w:r>
        <w:proofErr w:type="spellEnd"/>
        <w:r>
          <w:t xml:space="preserve">, sito Web istituzionale </w:t>
        </w:r>
        <w:proofErr w:type="spellStart"/>
        <w:r>
          <w:t>KPI3.7</w:t>
        </w:r>
        <w:proofErr w:type="spellEnd"/>
        <w:r>
          <w:t xml:space="preserve"> e servizi centralizzati per rilevazione dei virus informatici </w:t>
        </w:r>
        <w:proofErr w:type="spellStart"/>
        <w:r>
          <w:t>KPI3.8</w:t>
        </w:r>
        <w:proofErr w:type="spellEnd"/>
        <w:r>
          <w:t xml:space="preserve">), al contrario dei primi tre quesiti di </w:t>
        </w:r>
        <w:proofErr w:type="spellStart"/>
        <w:r>
          <w:t>KPI3</w:t>
        </w:r>
        <w:proofErr w:type="spellEnd"/>
        <w:r>
          <w:t>, vi è una situazione ottimale, con percentuali che vanno dal 78% fino al 93% di Amministrazioni che affermano di aver implementato la soluzione auspicata dal modello.</w:t>
        </w:r>
      </w:ins>
    </w:p>
    <w:p w14:paraId="548CDF6F" w14:textId="77777777" w:rsidR="005D1955" w:rsidRDefault="005D1955" w:rsidP="005D1955">
      <w:pPr>
        <w:pStyle w:val="Corpodeltesto"/>
        <w:rPr>
          <w:ins w:id="2173" w:author="Giuseppe Cattaneo" w:date="2012-09-27T20:05:00Z"/>
        </w:rPr>
      </w:pPr>
      <w:ins w:id="2174" w:author="Giuseppe Cattaneo" w:date="2012-09-27T20:05:00Z">
        <w:r>
          <w:t>Infine, rispetto al tema delle intrusioni e degli attacchi informatici (</w:t>
        </w:r>
        <w:proofErr w:type="spellStart"/>
        <w:r>
          <w:t>KPI3.9</w:t>
        </w:r>
        <w:proofErr w:type="spellEnd"/>
        <w:r>
          <w:t>) si nota un aumento della consapevolezza dei rischi e della capacità di percepire gli inevitabili attacchi a cui la rete pubblica espone le amministrazioni. Questo è un dato molto confortante perché laddove c’è questa consapevolezza ci sarà anche la capacità di mettere in atto costantemente le necessarie contromisure.</w:t>
        </w:r>
      </w:ins>
    </w:p>
    <w:p w14:paraId="3B647772" w14:textId="77777777" w:rsidR="005D1955" w:rsidRDefault="005D1955" w:rsidP="005D1955">
      <w:pPr>
        <w:pStyle w:val="Corpodeltesto"/>
        <w:rPr>
          <w:ins w:id="2175" w:author="Giuseppe Cattaneo" w:date="2012-09-27T20:05:00Z"/>
        </w:rPr>
      </w:pPr>
      <w:ins w:id="2176" w:author="Giuseppe Cattaneo" w:date="2012-09-27T20:05:00Z">
        <w:r>
          <w:t>Laddove è impensabile disporre di una rete in grado di filtrare tutti gli attacchi è sicuramente possibile mettere tutte le amministrazioni in condizioni tale da riuscire a controllare il rischio e garantire comunque la continuità dei propri servizi. Resta comunque forte l’esigenza di disporre di un centro dedicato alla Pubblica Amministrazione per l’</w:t>
        </w:r>
        <w:proofErr w:type="spellStart"/>
        <w:r>
          <w:t>allerting</w:t>
        </w:r>
        <w:proofErr w:type="spellEnd"/>
        <w:r>
          <w:t xml:space="preserve"> precoce di minacce note o possibili attacchi. Un tale servizio consentirebbe anche la segnalazione proattiva di vulnerabilità man mano che queste saranno rese note.</w:t>
        </w:r>
      </w:ins>
    </w:p>
    <w:p w14:paraId="501131F9" w14:textId="0286DD84" w:rsidR="000E2BCB" w:rsidRDefault="000E2BCB">
      <w:pPr>
        <w:pStyle w:val="Corpodeltesto"/>
      </w:pPr>
      <w:del w:id="2177" w:author="Pippo Cattaneo" w:date="2012-09-26T20:01:00Z">
        <w:r w:rsidRPr="00304710" w:rsidDel="001A7BA9">
          <w:rPr>
            <w:highlight w:val="yellow"/>
          </w:rPr>
          <w:delText>Tutto ciò è confermato dai dati provenienti da SPC, in base ai quali una larga parte del campione (16 amministrazioni pari a circa il 28%) ha sfruttato l’offerta di soluzioni antivirus presenti nel listino SPC. Il numero può sembrare troppo limitato, ma bisogna considerare che quasi tutte le amministrazioni possedevano già in prima che il listino andasse in vigore una soluzione alternativa, per cui evidentemente non è possibile rimuovere in breve tempo tutte le installazioni preesistenti. Inoltre il servizio di SPC è ben più articolato offrendo anche garanzie in termini di content filtering attraverso l’analisi del traffico di rete.</w:delText>
        </w:r>
      </w:del>
    </w:p>
    <w:tbl>
      <w:tblPr>
        <w:tblW w:w="9781" w:type="dxa"/>
        <w:jc w:val="center"/>
        <w:tblInd w:w="-38" w:type="dxa"/>
        <w:tblLayout w:type="fixed"/>
        <w:tblCellMar>
          <w:left w:w="70" w:type="dxa"/>
          <w:right w:w="70" w:type="dxa"/>
        </w:tblCellMar>
        <w:tblLook w:val="01E0" w:firstRow="1" w:lastRow="1" w:firstColumn="1" w:lastColumn="1" w:noHBand="0" w:noVBand="0"/>
      </w:tblPr>
      <w:tblGrid>
        <w:gridCol w:w="108"/>
        <w:gridCol w:w="4854"/>
        <w:gridCol w:w="108"/>
        <w:gridCol w:w="4677"/>
        <w:gridCol w:w="34"/>
      </w:tblGrid>
      <w:tr w:rsidR="00140878" w14:paraId="1F92B2EE" w14:textId="77777777" w:rsidTr="00F03F5B">
        <w:trPr>
          <w:jc w:val="center"/>
        </w:trPr>
        <w:tc>
          <w:tcPr>
            <w:tcW w:w="4962" w:type="dxa"/>
            <w:gridSpan w:val="2"/>
            <w:vAlign w:val="center"/>
          </w:tcPr>
          <w:p w14:paraId="3EB702B0" w14:textId="77777777" w:rsidR="00140878" w:rsidRPr="00AF35DD" w:rsidRDefault="00F03F5B" w:rsidP="00A935E3">
            <w:pPr>
              <w:keepNext/>
              <w:ind w:right="-108"/>
              <w:jc w:val="center"/>
              <w:rPr>
                <w:rFonts w:ascii="Arial" w:hAnsi="Arial" w:cs="Arial"/>
                <w:sz w:val="22"/>
                <w:szCs w:val="22"/>
              </w:rPr>
            </w:pPr>
            <w:r>
              <w:rPr>
                <w:noProof/>
              </w:rPr>
              <w:drawing>
                <wp:inline distT="0" distB="0" distL="0" distR="0" wp14:anchorId="7FA3D84D" wp14:editId="0D0ACE5A">
                  <wp:extent cx="2808000" cy="1980000"/>
                  <wp:effectExtent l="101600" t="76200" r="62230" b="10287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819" w:type="dxa"/>
            <w:gridSpan w:val="3"/>
            <w:vAlign w:val="center"/>
          </w:tcPr>
          <w:p w14:paraId="0DEEDCA1" w14:textId="77777777" w:rsidR="00140878" w:rsidRPr="00AF35DD" w:rsidRDefault="00F03F5B" w:rsidP="00A935E3">
            <w:pPr>
              <w:keepNext/>
              <w:jc w:val="center"/>
              <w:rPr>
                <w:rFonts w:ascii="Arial" w:hAnsi="Arial" w:cs="Arial"/>
                <w:sz w:val="22"/>
                <w:szCs w:val="22"/>
              </w:rPr>
            </w:pPr>
            <w:r>
              <w:rPr>
                <w:noProof/>
              </w:rPr>
              <w:drawing>
                <wp:inline distT="0" distB="0" distL="0" distR="0" wp14:anchorId="6BEFBD07" wp14:editId="729B1AD9">
                  <wp:extent cx="2808000" cy="1980000"/>
                  <wp:effectExtent l="0" t="0" r="11430" b="1270"/>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140878" w14:paraId="28BA7025" w14:textId="77777777" w:rsidTr="00F03F5B">
        <w:tblPrEx>
          <w:jc w:val="left"/>
          <w:tblCellMar>
            <w:left w:w="108" w:type="dxa"/>
            <w:right w:w="108" w:type="dxa"/>
          </w:tblCellMar>
        </w:tblPrEx>
        <w:trPr>
          <w:gridBefore w:val="1"/>
          <w:gridAfter w:val="1"/>
          <w:wBefore w:w="108" w:type="dxa"/>
          <w:wAfter w:w="34" w:type="dxa"/>
        </w:trPr>
        <w:tc>
          <w:tcPr>
            <w:tcW w:w="4962" w:type="dxa"/>
            <w:gridSpan w:val="2"/>
            <w:vAlign w:val="center"/>
          </w:tcPr>
          <w:p w14:paraId="59E70EE7" w14:textId="77777777" w:rsidR="00140878" w:rsidRDefault="00140878" w:rsidP="00A935E3">
            <w:pPr>
              <w:pStyle w:val="DidascaliaTabella"/>
            </w:pPr>
            <w:bookmarkStart w:id="2178" w:name="_Toc210395225"/>
            <w:r>
              <w:t xml:space="preserve">Figura </w:t>
            </w:r>
            <w:r w:rsidR="00B856F2">
              <w:fldChar w:fldCharType="begin"/>
            </w:r>
            <w:r w:rsidR="00883C80">
              <w:instrText xml:space="preserve"> SEQ Figura \* ARABIC </w:instrText>
            </w:r>
            <w:r w:rsidR="00B856F2">
              <w:fldChar w:fldCharType="separate"/>
            </w:r>
            <w:ins w:id="2179" w:author="Giuseppe Cattaneo" w:date="2012-09-27T20:07:00Z">
              <w:r w:rsidR="00654C12">
                <w:rPr>
                  <w:noProof/>
                </w:rPr>
                <w:t>14</w:t>
              </w:r>
            </w:ins>
            <w:ins w:id="2180" w:author="Pippo Cattaneo" w:date="2012-09-27T17:27:00Z">
              <w:del w:id="2181" w:author="Giuseppe Cattaneo" w:date="2012-09-27T18:38:00Z">
                <w:r w:rsidR="00172F79" w:rsidDel="00BE6225">
                  <w:rPr>
                    <w:noProof/>
                  </w:rPr>
                  <w:delText>11</w:delText>
                </w:r>
              </w:del>
            </w:ins>
            <w:del w:id="2182" w:author="Giuseppe Cattaneo" w:date="2012-09-27T18:38:00Z">
              <w:r w:rsidR="00717605" w:rsidDel="00BE6225">
                <w:rPr>
                  <w:noProof/>
                </w:rPr>
                <w:delText>8</w:delText>
              </w:r>
            </w:del>
            <w:r w:rsidR="00B856F2">
              <w:rPr>
                <w:noProof/>
              </w:rPr>
              <w:fldChar w:fldCharType="end"/>
            </w:r>
            <w:r>
              <w:t xml:space="preserve">: Distribuzione dei </w:t>
            </w:r>
            <w:r w:rsidRPr="002312BE">
              <w:t>risult</w:t>
            </w:r>
            <w:r>
              <w:t xml:space="preserve">ati relativi al </w:t>
            </w:r>
            <w:proofErr w:type="spellStart"/>
            <w:r>
              <w:t>KPI3</w:t>
            </w:r>
            <w:proofErr w:type="spellEnd"/>
            <w:r>
              <w:t xml:space="preserve"> rispetto alle 3 soglie</w:t>
            </w:r>
            <w:bookmarkEnd w:id="2178"/>
          </w:p>
        </w:tc>
        <w:tc>
          <w:tcPr>
            <w:tcW w:w="4677" w:type="dxa"/>
            <w:vAlign w:val="center"/>
          </w:tcPr>
          <w:p w14:paraId="1033A7D6" w14:textId="77777777" w:rsidR="00140878" w:rsidRDefault="00140878" w:rsidP="00A935E3">
            <w:pPr>
              <w:pStyle w:val="DidascaliaTabella"/>
            </w:pPr>
            <w:bookmarkStart w:id="2183" w:name="_Toc210395226"/>
            <w:r>
              <w:t xml:space="preserve">Figura </w:t>
            </w:r>
            <w:r w:rsidR="00B856F2">
              <w:fldChar w:fldCharType="begin"/>
            </w:r>
            <w:r w:rsidR="00883C80">
              <w:instrText xml:space="preserve"> SEQ Figura \* ARABIC </w:instrText>
            </w:r>
            <w:r w:rsidR="00B856F2">
              <w:fldChar w:fldCharType="separate"/>
            </w:r>
            <w:ins w:id="2184" w:author="Giuseppe Cattaneo" w:date="2012-09-27T20:07:00Z">
              <w:r w:rsidR="00654C12">
                <w:rPr>
                  <w:noProof/>
                </w:rPr>
                <w:t>15</w:t>
              </w:r>
            </w:ins>
            <w:ins w:id="2185" w:author="Pippo Cattaneo" w:date="2012-09-27T17:27:00Z">
              <w:del w:id="2186" w:author="Giuseppe Cattaneo" w:date="2012-09-27T18:38:00Z">
                <w:r w:rsidR="00172F79" w:rsidDel="00BE6225">
                  <w:rPr>
                    <w:noProof/>
                  </w:rPr>
                  <w:delText>12</w:delText>
                </w:r>
              </w:del>
            </w:ins>
            <w:del w:id="2187" w:author="Giuseppe Cattaneo" w:date="2012-09-27T18:38:00Z">
              <w:r w:rsidR="00717605" w:rsidDel="00BE6225">
                <w:rPr>
                  <w:noProof/>
                </w:rPr>
                <w:delText>9</w:delText>
              </w:r>
            </w:del>
            <w:r w:rsidR="00B856F2">
              <w:rPr>
                <w:noProof/>
              </w:rPr>
              <w:fldChar w:fldCharType="end"/>
            </w:r>
            <w:r>
              <w:t xml:space="preserve">: Valori medi delle risposte ai quesiti relativi al </w:t>
            </w:r>
            <w:proofErr w:type="spellStart"/>
            <w:r>
              <w:t>KPI3</w:t>
            </w:r>
            <w:bookmarkEnd w:id="2183"/>
            <w:proofErr w:type="spellEnd"/>
          </w:p>
        </w:tc>
      </w:tr>
    </w:tbl>
    <w:p w14:paraId="136D0626" w14:textId="6898CC07" w:rsidR="003C194F" w:rsidDel="005D1955" w:rsidRDefault="003C194F" w:rsidP="002C0917">
      <w:pPr>
        <w:pStyle w:val="Corpodeltesto"/>
        <w:rPr>
          <w:del w:id="2188" w:author="Giuseppe Cattaneo" w:date="2012-09-27T20:05:00Z"/>
        </w:rPr>
      </w:pPr>
      <w:bookmarkStart w:id="2189" w:name="_Ref165116106"/>
      <w:del w:id="2190" w:author="Giuseppe Cattaneo" w:date="2012-09-27T20:05:00Z">
        <w:r w:rsidDel="005D1955">
          <w:delText>Il dato relativo a KPI3.4, in merito alla vulnerabilità del software ed ai criteri da adottare per limitarne la presenza</w:delText>
        </w:r>
      </w:del>
      <w:ins w:id="2191" w:author="Pippo Cattaneo" w:date="2012-09-26T20:05:00Z">
        <w:del w:id="2192" w:author="Giuseppe Cattaneo" w:date="2012-09-27T20:05:00Z">
          <w:r w:rsidR="007B34F8" w:rsidDel="005D1955">
            <w:delText xml:space="preserve"> di malware all’interno dei sistemi della PA</w:delText>
          </w:r>
        </w:del>
      </w:ins>
      <w:del w:id="2193" w:author="Giuseppe Cattaneo" w:date="2012-09-27T20:05:00Z">
        <w:r w:rsidDel="005D1955">
          <w:delText>, rimane estremamente stabile nel tempo (</w:delText>
        </w:r>
      </w:del>
      <w:ins w:id="2194" w:author="Pippo Cattaneo" w:date="2012-09-26T20:05:00Z">
        <w:del w:id="2195" w:author="Giuseppe Cattaneo" w:date="2012-09-27T20:05:00Z">
          <w:r w:rsidR="007B34F8" w:rsidDel="005D1955">
            <w:delText xml:space="preserve">6,52 nel 2010, </w:delText>
          </w:r>
        </w:del>
      </w:ins>
      <w:del w:id="2196" w:author="Giuseppe Cattaneo" w:date="2012-09-27T20:05:00Z">
        <w:r w:rsidDel="005D1955">
          <w:delText xml:space="preserve">6,05 nel 2009, 6,07 nel 2008 e 6,89 nel 2007) indicando da un lato soluzioni consolidate per </w:delText>
        </w:r>
      </w:del>
      <w:ins w:id="2197" w:author="Pippo Cattaneo" w:date="2012-09-26T20:05:00Z">
        <w:del w:id="2198" w:author="Giuseppe Cattaneo" w:date="2012-09-27T20:05:00Z">
          <w:r w:rsidR="007B34F8" w:rsidDel="005D1955">
            <w:delText xml:space="preserve">circa </w:delText>
          </w:r>
        </w:del>
      </w:ins>
      <w:del w:id="2199" w:author="Giuseppe Cattaneo" w:date="2012-09-27T20:05:00Z">
        <w:r w:rsidDel="005D1955">
          <w:delText xml:space="preserve">il 60% circa del campione e dall’altro la mancanza di iniziative in tale direzione volte ad allargare </w:delText>
        </w:r>
      </w:del>
      <w:ins w:id="2200" w:author="Pippo Cattaneo" w:date="2012-09-26T20:05:00Z">
        <w:del w:id="2201" w:author="Giuseppe Cattaneo" w:date="2012-09-27T20:05:00Z">
          <w:r w:rsidR="007B34F8" w:rsidDel="005D1955">
            <w:delText xml:space="preserve">estendere </w:delText>
          </w:r>
        </w:del>
      </w:ins>
      <w:del w:id="2202" w:author="Giuseppe Cattaneo" w:date="2012-09-27T20:05:00Z">
        <w:r w:rsidDel="005D1955">
          <w:delText>il numero delle Amministrazioni che adottano soluzioni adeguate.</w:delText>
        </w:r>
      </w:del>
    </w:p>
    <w:p w14:paraId="589196F3" w14:textId="2F2C4793" w:rsidR="00417F41" w:rsidDel="005D1955" w:rsidRDefault="00417F41" w:rsidP="002C0917">
      <w:pPr>
        <w:pStyle w:val="Corpodeltesto"/>
        <w:rPr>
          <w:del w:id="2203" w:author="Giuseppe Cattaneo" w:date="2012-09-27T20:05:00Z"/>
        </w:rPr>
      </w:pPr>
      <w:del w:id="2204" w:author="Giuseppe Cattaneo" w:date="2012-09-27T20:05:00Z">
        <w:r w:rsidDel="005D1955">
          <w:delText xml:space="preserve">Per quanto riguarda la robustezza dei servizi di base (antivirus ed antispam per la posta elettronica KPI3.5 e KPI3.6, sito Web istituzionale KPI3.7 e servizi centralizzati per rilevazione dei virus informatici KPI3.8), al contrario dei </w:delText>
        </w:r>
      </w:del>
      <w:ins w:id="2205" w:author="Pippo Cattaneo" w:date="2012-09-26T20:06:00Z">
        <w:del w:id="2206" w:author="Giuseppe Cattaneo" w:date="2012-09-27T20:05:00Z">
          <w:r w:rsidR="007B34F8" w:rsidDel="005D1955">
            <w:delText>primi tre quesiti di KPI3</w:delText>
          </w:r>
        </w:del>
      </w:ins>
      <w:del w:id="2207" w:author="Giuseppe Cattaneo" w:date="2012-09-27T20:05:00Z">
        <w:r w:rsidDel="005D1955">
          <w:delText>precedenti, vi è una situazione ottimale, con percentuali che vanno dal 7</w:delText>
        </w:r>
      </w:del>
      <w:ins w:id="2208" w:author="Pippo Cattaneo" w:date="2012-09-26T20:07:00Z">
        <w:del w:id="2209" w:author="Giuseppe Cattaneo" w:date="2012-09-27T20:05:00Z">
          <w:r w:rsidR="007B34F8" w:rsidDel="005D1955">
            <w:delText>8</w:delText>
          </w:r>
        </w:del>
      </w:ins>
      <w:del w:id="2210" w:author="Giuseppe Cattaneo" w:date="2012-09-27T20:05:00Z">
        <w:r w:rsidDel="005D1955">
          <w:delText>9% fino al 9</w:delText>
        </w:r>
      </w:del>
      <w:ins w:id="2211" w:author="Pippo Cattaneo" w:date="2012-09-26T20:07:00Z">
        <w:del w:id="2212" w:author="Giuseppe Cattaneo" w:date="2012-09-27T20:05:00Z">
          <w:r w:rsidR="007B34F8" w:rsidDel="005D1955">
            <w:delText>3</w:delText>
          </w:r>
        </w:del>
      </w:ins>
      <w:del w:id="2213" w:author="Giuseppe Cattaneo" w:date="2012-09-27T20:05:00Z">
        <w:r w:rsidDel="005D1955">
          <w:delText>0% di Amministrazioni che affermano di aver implementato la soluzione auspicata dal modello.</w:delText>
        </w:r>
      </w:del>
    </w:p>
    <w:p w14:paraId="7EFE6FB0" w14:textId="4A4F8B84" w:rsidR="007B34F8" w:rsidDel="005D1955" w:rsidRDefault="00A17C4B" w:rsidP="002C0917">
      <w:pPr>
        <w:pStyle w:val="Corpodeltesto"/>
        <w:rPr>
          <w:ins w:id="2214" w:author="Pippo Cattaneo" w:date="2012-09-26T20:08:00Z"/>
          <w:del w:id="2215" w:author="Giuseppe Cattaneo" w:date="2012-09-27T20:05:00Z"/>
        </w:rPr>
      </w:pPr>
      <w:del w:id="2216" w:author="Giuseppe Cattaneo" w:date="2012-09-27T20:05:00Z">
        <w:r w:rsidDel="005D1955">
          <w:delText xml:space="preserve">Infine, rispetto al tema delle intrusioni e degli attacchi informatici (KPI3.9) è importante </w:delText>
        </w:r>
      </w:del>
      <w:ins w:id="2217" w:author="Pippo Cattaneo" w:date="2012-09-26T20:07:00Z">
        <w:del w:id="2218" w:author="Giuseppe Cattaneo" w:date="2012-09-27T20:05:00Z">
          <w:r w:rsidR="007B34F8" w:rsidDel="005D1955">
            <w:delText xml:space="preserve">si nota un aumento della consapevolezza dei rischi e della capacità di percepire gli inevitabili attacchi a cui la rete pubblica espone le amministrazioni. </w:delText>
          </w:r>
        </w:del>
      </w:ins>
      <w:ins w:id="2219" w:author="Pippo Cattaneo" w:date="2012-09-26T20:08:00Z">
        <w:del w:id="2220" w:author="Giuseppe Cattaneo" w:date="2012-09-27T20:05:00Z">
          <w:r w:rsidR="007B34F8" w:rsidDel="005D1955">
            <w:delText xml:space="preserve">Questo è un dato molto confortante perché laddove c’è </w:delText>
          </w:r>
        </w:del>
      </w:ins>
      <w:ins w:id="2221" w:author="Pippo Cattaneo" w:date="2012-09-26T20:09:00Z">
        <w:del w:id="2222" w:author="Giuseppe Cattaneo" w:date="2012-09-27T20:05:00Z">
          <w:r w:rsidR="007B34F8" w:rsidDel="005D1955">
            <w:delText xml:space="preserve">questa </w:delText>
          </w:r>
        </w:del>
      </w:ins>
      <w:ins w:id="2223" w:author="Pippo Cattaneo" w:date="2012-09-26T20:08:00Z">
        <w:del w:id="2224" w:author="Giuseppe Cattaneo" w:date="2012-09-27T20:05:00Z">
          <w:r w:rsidR="007B34F8" w:rsidDel="005D1955">
            <w:delText>c</w:delText>
          </w:r>
        </w:del>
      </w:ins>
      <w:ins w:id="2225" w:author="Pippo Cattaneo" w:date="2012-09-26T20:09:00Z">
        <w:del w:id="2226" w:author="Giuseppe Cattaneo" w:date="2012-09-27T20:05:00Z">
          <w:r w:rsidR="007B34F8" w:rsidDel="005D1955">
            <w:delText>o</w:delText>
          </w:r>
        </w:del>
      </w:ins>
      <w:ins w:id="2227" w:author="Pippo Cattaneo" w:date="2012-09-26T20:08:00Z">
        <w:del w:id="2228" w:author="Giuseppe Cattaneo" w:date="2012-09-27T20:05:00Z">
          <w:r w:rsidR="007B34F8" w:rsidDel="005D1955">
            <w:delText>nsapevolezza ci sarà anche la capacità di mettere in atto costantemente le necessarie contromisure.</w:delText>
          </w:r>
        </w:del>
      </w:ins>
    </w:p>
    <w:p w14:paraId="6D3661C9" w14:textId="70D2C70D" w:rsidR="0070297B" w:rsidDel="005D1955" w:rsidRDefault="007B34F8" w:rsidP="000436AF">
      <w:pPr>
        <w:pStyle w:val="Corpodeltesto"/>
        <w:rPr>
          <w:ins w:id="2229" w:author="Pippo Cattaneo" w:date="2012-09-26T20:15:00Z"/>
          <w:del w:id="2230" w:author="Giuseppe Cattaneo" w:date="2012-09-27T20:05:00Z"/>
        </w:rPr>
      </w:pPr>
      <w:ins w:id="2231" w:author="Pippo Cattaneo" w:date="2012-09-26T20:09:00Z">
        <w:del w:id="2232" w:author="Giuseppe Cattaneo" w:date="2012-09-27T20:05:00Z">
          <w:r w:rsidDel="005D1955">
            <w:delText>Laddove è impensabile disporre di una rete in grado di filtrare tutti gli attacchi è sicuramente possibile mettere tutte le amministrazioni in condizioni tale da riuscire a c</w:delText>
          </w:r>
        </w:del>
      </w:ins>
      <w:ins w:id="2233" w:author="Pippo Cattaneo" w:date="2012-09-26T20:10:00Z">
        <w:del w:id="2234" w:author="Giuseppe Cattaneo" w:date="2012-09-27T20:05:00Z">
          <w:r w:rsidDel="005D1955">
            <w:delText>o</w:delText>
          </w:r>
        </w:del>
      </w:ins>
      <w:ins w:id="2235" w:author="Pippo Cattaneo" w:date="2012-09-26T20:09:00Z">
        <w:del w:id="2236" w:author="Giuseppe Cattaneo" w:date="2012-09-27T20:05:00Z">
          <w:r w:rsidDel="005D1955">
            <w:delText xml:space="preserve">ntrollare il rischio e </w:delText>
          </w:r>
        </w:del>
      </w:ins>
      <w:ins w:id="2237" w:author="Pippo Cattaneo" w:date="2012-09-26T20:10:00Z">
        <w:del w:id="2238" w:author="Giuseppe Cattaneo" w:date="2012-09-27T20:05:00Z">
          <w:r w:rsidDel="005D1955">
            <w:delText xml:space="preserve">garantire comunque la continuità dei propri servizi. </w:delText>
          </w:r>
          <w:r w:rsidR="0070297B" w:rsidDel="005D1955">
            <w:delText>Resta comunque forte l</w:delText>
          </w:r>
        </w:del>
      </w:ins>
      <w:ins w:id="2239" w:author="Pippo Cattaneo" w:date="2012-09-26T20:11:00Z">
        <w:del w:id="2240" w:author="Giuseppe Cattaneo" w:date="2012-09-27T20:05:00Z">
          <w:r w:rsidR="0070297B" w:rsidDel="005D1955">
            <w:delText>’esigenza di disporre di un centro dedicato</w:delText>
          </w:r>
        </w:del>
      </w:ins>
      <w:ins w:id="2241" w:author="Pippo Cattaneo" w:date="2012-09-26T20:15:00Z">
        <w:del w:id="2242" w:author="Giuseppe Cattaneo" w:date="2012-09-27T20:05:00Z">
          <w:r w:rsidR="0070297B" w:rsidDel="005D1955">
            <w:delText xml:space="preserve"> alla Pubblica Amministrazione per </w:delText>
          </w:r>
        </w:del>
      </w:ins>
      <w:ins w:id="2243" w:author="Pippo Cattaneo" w:date="2012-09-26T20:11:00Z">
        <w:del w:id="2244" w:author="Giuseppe Cattaneo" w:date="2012-09-27T20:05:00Z">
          <w:r w:rsidR="0070297B" w:rsidDel="005D1955">
            <w:delText xml:space="preserve">l’allerting precoce </w:delText>
          </w:r>
        </w:del>
      </w:ins>
      <w:ins w:id="2245" w:author="Pippo Cattaneo" w:date="2012-09-26T20:15:00Z">
        <w:del w:id="2246" w:author="Giuseppe Cattaneo" w:date="2012-09-27T20:05:00Z">
          <w:r w:rsidR="0070297B" w:rsidDel="005D1955">
            <w:delText xml:space="preserve">di </w:delText>
          </w:r>
        </w:del>
      </w:ins>
      <w:ins w:id="2247" w:author="Pippo Cattaneo" w:date="2012-09-26T20:11:00Z">
        <w:del w:id="2248" w:author="Giuseppe Cattaneo" w:date="2012-09-27T20:05:00Z">
          <w:r w:rsidR="0070297B" w:rsidDel="005D1955">
            <w:delText xml:space="preserve">minacce note o </w:delText>
          </w:r>
        </w:del>
      </w:ins>
      <w:ins w:id="2249" w:author="Pippo Cattaneo" w:date="2012-09-26T20:15:00Z">
        <w:del w:id="2250" w:author="Giuseppe Cattaneo" w:date="2012-09-27T20:05:00Z">
          <w:r w:rsidR="0070297B" w:rsidDel="005D1955">
            <w:delText xml:space="preserve">possibili </w:delText>
          </w:r>
        </w:del>
      </w:ins>
      <w:ins w:id="2251" w:author="Pippo Cattaneo" w:date="2012-09-26T20:11:00Z">
        <w:del w:id="2252" w:author="Giuseppe Cattaneo" w:date="2012-09-27T20:05:00Z">
          <w:r w:rsidR="0070297B" w:rsidDel="005D1955">
            <w:delText>attacchi.</w:delText>
          </w:r>
        </w:del>
      </w:ins>
      <w:ins w:id="2253" w:author="Pippo Cattaneo" w:date="2012-09-26T20:16:00Z">
        <w:del w:id="2254" w:author="Giuseppe Cattaneo" w:date="2012-09-27T20:05:00Z">
          <w:r w:rsidR="0070297B" w:rsidDel="005D1955">
            <w:delText xml:space="preserve"> Un tale servizio consentirebbe anche la segnalazione proattiva di vulnerabilità man mano che queste saranno rese note.</w:delText>
          </w:r>
        </w:del>
      </w:ins>
    </w:p>
    <w:p w14:paraId="6458DC7D" w14:textId="612B30BC" w:rsidR="00A17C4B" w:rsidDel="007B34F8" w:rsidRDefault="0070297B" w:rsidP="002C0917">
      <w:pPr>
        <w:pStyle w:val="Corpodeltesto"/>
        <w:rPr>
          <w:del w:id="2255" w:author="Pippo Cattaneo" w:date="2012-09-26T20:09:00Z"/>
        </w:rPr>
      </w:pPr>
      <w:ins w:id="2256" w:author="Pippo Cattaneo" w:date="2012-09-26T20:11:00Z">
        <w:del w:id="2257" w:author="Giuseppe Cattaneo" w:date="2012-09-27T20:05:00Z">
          <w:r w:rsidDel="005D1955">
            <w:delText xml:space="preserve"> </w:delText>
          </w:r>
        </w:del>
      </w:ins>
      <w:del w:id="2258" w:author="Pippo Cattaneo" w:date="2012-09-26T20:09:00Z">
        <w:r w:rsidR="00A17C4B" w:rsidDel="007B34F8">
          <w:delText xml:space="preserve">notare che c’è stato un aumento del </w:delText>
        </w:r>
        <w:r w:rsidR="00417F41" w:rsidDel="007B34F8">
          <w:delText>4,9</w:delText>
        </w:r>
        <w:r w:rsidR="00A17C4B" w:rsidDel="007B34F8">
          <w:delText xml:space="preserve">% delle </w:delText>
        </w:r>
        <w:r w:rsidR="00417F41" w:rsidDel="007B34F8">
          <w:delText>A</w:delText>
        </w:r>
        <w:r w:rsidR="00A17C4B" w:rsidDel="007B34F8">
          <w:delText>mministrazioni che hanno percepito tali minacce</w:delText>
        </w:r>
        <w:r w:rsidR="00417F41" w:rsidDel="007B34F8">
          <w:delText xml:space="preserve"> negli ultimi 24 mesi raggiungendo il 67% del campione</w:delText>
        </w:r>
        <w:r w:rsidR="00A17C4B" w:rsidDel="007B34F8">
          <w:delText>. Il dato è da considerarsi in maniera estremamente positiva in quanto testimonia una maggiore consapevolezza degli utenti, ed infatti nonostante il monitoraggio offerto dai centri di servizio dei fornitori di connettività previsto da SPC ben 1</w:delText>
        </w:r>
        <w:r w:rsidR="00417F41" w:rsidDel="007B34F8">
          <w:delText>0</w:delText>
        </w:r>
        <w:r w:rsidR="00A17C4B" w:rsidDel="007B34F8">
          <w:delText xml:space="preserve"> amministrazioni dichiarano di aver riscontrato tentativi di intrusione (che non hanno avuto successo) e </w:delText>
        </w:r>
        <w:r w:rsidR="00417F41" w:rsidDel="007B34F8">
          <w:delText xml:space="preserve">9 di queste </w:delText>
        </w:r>
        <w:r w:rsidR="00A17C4B" w:rsidDel="007B34F8">
          <w:delText>hanno anche riconosciuto il tipo di attacco classificandolo tra i “denial of service”</w:delText>
        </w:r>
        <w:r w:rsidR="00965234" w:rsidDel="007B34F8">
          <w:delText xml:space="preserve"> (2) e 7 di altro tipo</w:delText>
        </w:r>
        <w:r w:rsidR="00A17C4B" w:rsidDel="007B34F8">
          <w:delText>.</w:delText>
        </w:r>
      </w:del>
    </w:p>
    <w:p w14:paraId="400F9D0C" w14:textId="51CAFF1C" w:rsidR="00A17C4B" w:rsidDel="007B34F8" w:rsidRDefault="00A17C4B">
      <w:pPr>
        <w:pStyle w:val="Corpodeltesto"/>
        <w:rPr>
          <w:del w:id="2259" w:author="Pippo Cattaneo" w:date="2012-09-26T20:09:00Z"/>
        </w:rPr>
      </w:pPr>
      <w:del w:id="2260" w:author="Pippo Cattaneo" w:date="2012-09-26T20:09:00Z">
        <w:r w:rsidDel="007B34F8">
          <w:delText>Tutto ciò testimonia definitivamente la capacità delle amministrazioni nell’ affrontare situazioni critiche quali i tentativi di intrusione ed in generale ogni attacco informatico. Anche su questo tema rimane molto da fare in termini di diffusione del Know How, ma attraverso il centro di gestione degli incidenti predisposto dai fornitori di connettività si conta di avere un buon ritorno in termini di comunicazione preventiva agli utenti di possibili debolezze dei sistemi oltre che un buon livello di filtraggio a monte e monitoraggio delle attività centralizzato.</w:delText>
        </w:r>
      </w:del>
    </w:p>
    <w:p w14:paraId="3208B5F1" w14:textId="77777777" w:rsidR="00A17C4B" w:rsidRPr="00A17C4B" w:rsidDel="006A5D99" w:rsidRDefault="00A17C4B">
      <w:pPr>
        <w:pStyle w:val="Corpodeltesto"/>
        <w:rPr>
          <w:del w:id="2261" w:author="REGI" w:date="2012-09-13T17:12:00Z"/>
        </w:rPr>
      </w:pPr>
      <w:del w:id="2262" w:author="REGI" w:date="2012-09-13T17:12:00Z">
        <w:r w:rsidRPr="00A17C4B" w:rsidDel="006A5D99">
          <w:rPr>
            <w:highlight w:val="yellow"/>
          </w:rPr>
          <w:delText>Al momento non sono ancora disponibili i report delle attività dei 4 centri di gestione e del centro principale di gestione degli incidenti ma è chiaro che il livello di attacco è ormai elevato e costante uniformemente distribuito su tutta la rete pubblica internet. Pertanto è possibile avere l’esatta percezione di ciò che accade anche analizzando i dati forniti da altri centri di gestione degli incidenti (CERT) che operano a livello mondiale.</w:delText>
        </w:r>
      </w:del>
    </w:p>
    <w:p w14:paraId="1338BD90" w14:textId="77777777" w:rsidR="002F79D1" w:rsidDel="005D1955" w:rsidRDefault="00A17C4B" w:rsidP="000436AF">
      <w:pPr>
        <w:pStyle w:val="Corpodeltesto"/>
        <w:rPr>
          <w:del w:id="2263" w:author="Giuseppe Cattaneo" w:date="2012-09-27T20:06:00Z"/>
        </w:rPr>
      </w:pPr>
      <w:r>
        <w:t xml:space="preserve">La tabella seguente riporta i dati di dettaglio relativi al </w:t>
      </w:r>
      <w:proofErr w:type="spellStart"/>
      <w:r>
        <w:t>KPI3</w:t>
      </w:r>
      <w:bookmarkEnd w:id="2015"/>
      <w:bookmarkEnd w:id="2189"/>
      <w:proofErr w:type="spellEnd"/>
      <w:r w:rsidR="002F79D1">
        <w:t>:</w:t>
      </w:r>
    </w:p>
    <w:p w14:paraId="02CCFD15" w14:textId="77777777" w:rsidR="00041DE7" w:rsidRDefault="00041DE7" w:rsidP="000436AF">
      <w:pPr>
        <w:pStyle w:val="Corpodeltesto"/>
      </w:pPr>
    </w:p>
    <w:p w14:paraId="0D15B1D9" w14:textId="1ED2D523" w:rsidR="002F79D1" w:rsidRPr="004C4B5D" w:rsidDel="00140C99" w:rsidRDefault="002F79D1" w:rsidP="000436AF">
      <w:pPr>
        <w:pStyle w:val="Corpodeltesto"/>
        <w:rPr>
          <w:del w:id="2264" w:author="Pippo Cattaneo" w:date="2012-09-27T13:18:00Z"/>
        </w:rPr>
      </w:pPr>
    </w:p>
    <w:tbl>
      <w:tblPr>
        <w:tblW w:w="9622" w:type="dxa"/>
        <w:tblInd w:w="55" w:type="dxa"/>
        <w:tblLayout w:type="fixed"/>
        <w:tblCellMar>
          <w:left w:w="45" w:type="dxa"/>
          <w:right w:w="45" w:type="dxa"/>
        </w:tblCellMar>
        <w:tblLook w:val="04A0" w:firstRow="1" w:lastRow="0" w:firstColumn="1" w:lastColumn="0" w:noHBand="0" w:noVBand="1"/>
      </w:tblPr>
      <w:tblGrid>
        <w:gridCol w:w="1010"/>
        <w:gridCol w:w="2983"/>
        <w:gridCol w:w="591"/>
        <w:gridCol w:w="681"/>
        <w:gridCol w:w="688"/>
        <w:gridCol w:w="681"/>
        <w:gridCol w:w="687"/>
        <w:gridCol w:w="681"/>
        <w:gridCol w:w="540"/>
        <w:gridCol w:w="540"/>
        <w:gridCol w:w="540"/>
      </w:tblGrid>
      <w:tr w:rsidR="004A31DD" w:rsidRPr="002F7738" w14:paraId="12B61ACE" w14:textId="77777777" w:rsidTr="00883C80">
        <w:trPr>
          <w:trHeight w:val="559"/>
          <w:tblHeader/>
        </w:trPr>
        <w:tc>
          <w:tcPr>
            <w:tcW w:w="1010" w:type="dxa"/>
            <w:tcBorders>
              <w:top w:val="single" w:sz="8" w:space="0" w:color="auto"/>
              <w:left w:val="single" w:sz="8" w:space="0" w:color="auto"/>
              <w:bottom w:val="single" w:sz="8" w:space="0" w:color="auto"/>
              <w:right w:val="single" w:sz="4" w:space="0" w:color="auto"/>
            </w:tcBorders>
            <w:shd w:val="clear" w:color="auto" w:fill="E0E0E0"/>
            <w:vAlign w:val="center"/>
            <w:hideMark/>
          </w:tcPr>
          <w:p w14:paraId="1454938D" w14:textId="77777777" w:rsidR="00041DE7" w:rsidRPr="002F7738" w:rsidRDefault="00041DE7" w:rsidP="00A903FD">
            <w:pPr>
              <w:jc w:val="center"/>
              <w:rPr>
                <w:rFonts w:ascii="Arial" w:hAnsi="Arial" w:cs="Arial"/>
                <w:b/>
                <w:bCs/>
                <w:sz w:val="20"/>
                <w:szCs w:val="20"/>
              </w:rPr>
            </w:pPr>
            <w:r w:rsidRPr="002F7738">
              <w:rPr>
                <w:rFonts w:ascii="Arial" w:hAnsi="Arial" w:cs="Arial"/>
                <w:b/>
                <w:bCs/>
                <w:sz w:val="20"/>
                <w:szCs w:val="20"/>
              </w:rPr>
              <w:t>ID</w:t>
            </w:r>
          </w:p>
        </w:tc>
        <w:tc>
          <w:tcPr>
            <w:tcW w:w="29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0BAD37CC" w14:textId="77777777" w:rsidR="00041DE7" w:rsidRPr="002F7738" w:rsidRDefault="00041DE7" w:rsidP="00A903FD">
            <w:pPr>
              <w:jc w:val="center"/>
              <w:rPr>
                <w:rFonts w:ascii="Arial" w:hAnsi="Arial" w:cs="Arial"/>
                <w:b/>
                <w:bCs/>
                <w:sz w:val="18"/>
                <w:szCs w:val="18"/>
              </w:rPr>
            </w:pPr>
            <w:r w:rsidRPr="002F7738">
              <w:rPr>
                <w:rFonts w:ascii="Arial" w:hAnsi="Arial" w:cs="Arial"/>
                <w:b/>
                <w:bCs/>
                <w:sz w:val="18"/>
                <w:szCs w:val="18"/>
              </w:rPr>
              <w:t>Risposta</w:t>
            </w:r>
          </w:p>
        </w:tc>
        <w:tc>
          <w:tcPr>
            <w:tcW w:w="59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0F423E74" w14:textId="77777777" w:rsidR="00041DE7" w:rsidRPr="00A77A62" w:rsidRDefault="00041DE7" w:rsidP="00A903FD">
            <w:pPr>
              <w:jc w:val="center"/>
              <w:rPr>
                <w:rFonts w:ascii="Arial" w:hAnsi="Arial" w:cs="Arial"/>
                <w:b/>
                <w:bCs/>
                <w:sz w:val="16"/>
                <w:szCs w:val="16"/>
              </w:rPr>
            </w:pPr>
            <w:proofErr w:type="spellStart"/>
            <w:r w:rsidRPr="00A77A62">
              <w:rPr>
                <w:rFonts w:ascii="Arial" w:hAnsi="Arial" w:cs="Arial"/>
                <w:b/>
                <w:bCs/>
                <w:sz w:val="16"/>
                <w:szCs w:val="16"/>
              </w:rPr>
              <w:t>Punt</w:t>
            </w:r>
            <w:proofErr w:type="spellEnd"/>
            <w:r w:rsidRPr="00A77A62">
              <w:rPr>
                <w:rFonts w:ascii="Arial" w:hAnsi="Arial" w:cs="Arial"/>
                <w:b/>
                <w:bCs/>
                <w:sz w:val="16"/>
                <w:szCs w:val="16"/>
              </w:rPr>
              <w:t>.</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B629FD9"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20</w:t>
            </w:r>
            <w:r>
              <w:rPr>
                <w:rFonts w:ascii="Arial" w:hAnsi="Arial" w:cs="Arial"/>
                <w:b/>
                <w:bCs/>
                <w:sz w:val="16"/>
                <w:szCs w:val="16"/>
              </w:rPr>
              <w:t>10</w:t>
            </w:r>
          </w:p>
        </w:tc>
        <w:tc>
          <w:tcPr>
            <w:tcW w:w="688"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119B36C4" w14:textId="77777777" w:rsidR="00041DE7" w:rsidRPr="00385A0C" w:rsidRDefault="00041DE7" w:rsidP="00A903FD">
            <w:pPr>
              <w:jc w:val="center"/>
              <w:rPr>
                <w:rFonts w:ascii="Arial" w:hAnsi="Arial" w:cs="Arial"/>
                <w:b/>
                <w:bCs/>
                <w:sz w:val="16"/>
                <w:szCs w:val="16"/>
              </w:rPr>
            </w:pPr>
            <w:r w:rsidRPr="00385A0C">
              <w:rPr>
                <w:rFonts w:ascii="Arial" w:hAnsi="Arial" w:cs="Arial"/>
                <w:b/>
                <w:bCs/>
                <w:sz w:val="16"/>
                <w:szCs w:val="16"/>
              </w:rPr>
              <w:t>Δ '10/'09</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0A90C0DE" w14:textId="77777777" w:rsidR="00041DE7" w:rsidRPr="00385A0C" w:rsidRDefault="00041DE7" w:rsidP="00A903FD">
            <w:pPr>
              <w:jc w:val="center"/>
              <w:rPr>
                <w:rFonts w:ascii="Arial" w:hAnsi="Arial" w:cs="Arial"/>
                <w:b/>
                <w:bCs/>
                <w:sz w:val="16"/>
                <w:szCs w:val="16"/>
              </w:rPr>
            </w:pPr>
            <w:r w:rsidRPr="00385A0C">
              <w:rPr>
                <w:rFonts w:ascii="Arial" w:hAnsi="Arial" w:cs="Arial"/>
                <w:b/>
                <w:bCs/>
                <w:sz w:val="16"/>
                <w:szCs w:val="16"/>
              </w:rPr>
              <w:t>% 2009</w:t>
            </w:r>
          </w:p>
        </w:tc>
        <w:tc>
          <w:tcPr>
            <w:tcW w:w="687"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6E43B8F2" w14:textId="77777777" w:rsidR="00041DE7" w:rsidRPr="00385A0C" w:rsidRDefault="00041DE7" w:rsidP="00A903FD">
            <w:pPr>
              <w:jc w:val="center"/>
              <w:rPr>
                <w:rFonts w:ascii="Arial" w:hAnsi="Arial" w:cs="Arial"/>
                <w:b/>
                <w:bCs/>
                <w:sz w:val="16"/>
                <w:szCs w:val="16"/>
              </w:rPr>
            </w:pPr>
            <w:r w:rsidRPr="00385A0C">
              <w:rPr>
                <w:rFonts w:ascii="Arial" w:hAnsi="Arial" w:cs="Arial"/>
                <w:b/>
                <w:bCs/>
                <w:sz w:val="16"/>
                <w:szCs w:val="16"/>
              </w:rPr>
              <w:t>Δ '09/'08</w:t>
            </w:r>
          </w:p>
        </w:tc>
        <w:tc>
          <w:tcPr>
            <w:tcW w:w="68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71B13E0" w14:textId="77777777" w:rsidR="00041DE7" w:rsidRPr="00385A0C" w:rsidRDefault="00041DE7" w:rsidP="00A903FD">
            <w:pPr>
              <w:jc w:val="center"/>
              <w:rPr>
                <w:rFonts w:ascii="Arial" w:hAnsi="Arial" w:cs="Arial"/>
                <w:b/>
                <w:bCs/>
                <w:sz w:val="16"/>
                <w:szCs w:val="16"/>
              </w:rPr>
            </w:pPr>
            <w:r w:rsidRPr="00385A0C">
              <w:rPr>
                <w:rFonts w:ascii="Arial" w:hAnsi="Arial" w:cs="Arial"/>
                <w:b/>
                <w:bCs/>
                <w:sz w:val="16"/>
                <w:szCs w:val="16"/>
              </w:rPr>
              <w:t>% 2008</w:t>
            </w:r>
          </w:p>
        </w:tc>
        <w:tc>
          <w:tcPr>
            <w:tcW w:w="540"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24D64ADF"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w:t>
            </w:r>
            <w:r>
              <w:rPr>
                <w:rFonts w:ascii="Arial" w:hAnsi="Arial" w:cs="Arial"/>
                <w:b/>
                <w:bCs/>
                <w:sz w:val="16"/>
                <w:szCs w:val="16"/>
              </w:rPr>
              <w:t>1</w:t>
            </w:r>
            <w:r w:rsidRPr="00DA561A">
              <w:rPr>
                <w:rFonts w:ascii="Arial" w:hAnsi="Arial" w:cs="Arial"/>
                <w:b/>
                <w:bCs/>
                <w:sz w:val="16"/>
                <w:szCs w:val="16"/>
              </w:rPr>
              <w:t>0</w:t>
            </w:r>
          </w:p>
        </w:tc>
        <w:tc>
          <w:tcPr>
            <w:tcW w:w="540"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4C032653"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Pr>
                <w:rFonts w:ascii="Arial" w:hAnsi="Arial" w:cs="Arial"/>
                <w:b/>
                <w:bCs/>
                <w:sz w:val="16"/>
                <w:szCs w:val="16"/>
              </w:rPr>
              <w:t>9</w:t>
            </w:r>
          </w:p>
        </w:tc>
        <w:tc>
          <w:tcPr>
            <w:tcW w:w="540" w:type="dxa"/>
            <w:tcBorders>
              <w:top w:val="single" w:sz="8" w:space="0" w:color="auto"/>
              <w:left w:val="single" w:sz="4" w:space="0" w:color="auto"/>
              <w:bottom w:val="single" w:sz="8" w:space="0" w:color="auto"/>
              <w:right w:val="single" w:sz="8" w:space="0" w:color="auto"/>
            </w:tcBorders>
            <w:shd w:val="clear" w:color="auto" w:fill="E0E0E0"/>
            <w:vAlign w:val="center"/>
            <w:hideMark/>
          </w:tcPr>
          <w:p w14:paraId="2FE22BC6"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Pr>
                <w:rFonts w:ascii="Arial" w:hAnsi="Arial" w:cs="Arial"/>
                <w:b/>
                <w:bCs/>
                <w:sz w:val="16"/>
                <w:szCs w:val="16"/>
              </w:rPr>
              <w:t>8</w:t>
            </w:r>
          </w:p>
        </w:tc>
      </w:tr>
      <w:tr w:rsidR="00BA749C" w:rsidRPr="00B36CCD" w14:paraId="105444D6"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F2F1C70"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3.1</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tcPr>
          <w:p w14:paraId="7D62D917" w14:textId="77777777" w:rsidR="00BA749C" w:rsidRPr="00B36CCD" w:rsidRDefault="00BA749C" w:rsidP="00AF5C7A">
            <w:pPr>
              <w:pStyle w:val="Domanda0"/>
              <w:rPr>
                <w:sz w:val="16"/>
                <w:szCs w:val="16"/>
              </w:rPr>
            </w:pPr>
            <w:r w:rsidRPr="00B36CCD">
              <w:t>Esiste un piano formalizzato per la continuità operativa ?</w:t>
            </w:r>
          </w:p>
        </w:tc>
        <w:tc>
          <w:tcPr>
            <w:tcW w:w="540" w:type="dxa"/>
            <w:tcBorders>
              <w:top w:val="single" w:sz="8" w:space="0" w:color="auto"/>
              <w:left w:val="nil"/>
              <w:bottom w:val="single" w:sz="4" w:space="0" w:color="auto"/>
              <w:right w:val="single" w:sz="4" w:space="0" w:color="auto"/>
            </w:tcBorders>
            <w:shd w:val="clear" w:color="auto" w:fill="auto"/>
            <w:noWrap/>
            <w:hideMark/>
          </w:tcPr>
          <w:p w14:paraId="542F307B" w14:textId="77777777" w:rsidR="00BA749C" w:rsidRPr="00B36CCD" w:rsidRDefault="00BA749C" w:rsidP="00AF5C7A">
            <w:pPr>
              <w:pStyle w:val="Punteggio"/>
              <w:rPr>
                <w:sz w:val="16"/>
                <w:szCs w:val="16"/>
              </w:rPr>
            </w:pPr>
            <w:r w:rsidRPr="00B838BC">
              <w:t>4,35</w:t>
            </w:r>
          </w:p>
        </w:tc>
        <w:tc>
          <w:tcPr>
            <w:tcW w:w="540" w:type="dxa"/>
            <w:tcBorders>
              <w:top w:val="single" w:sz="8" w:space="0" w:color="auto"/>
              <w:left w:val="nil"/>
              <w:bottom w:val="single" w:sz="4" w:space="0" w:color="auto"/>
              <w:right w:val="single" w:sz="4" w:space="0" w:color="auto"/>
            </w:tcBorders>
            <w:shd w:val="clear" w:color="auto" w:fill="auto"/>
            <w:noWrap/>
            <w:hideMark/>
          </w:tcPr>
          <w:p w14:paraId="3163B288" w14:textId="77777777" w:rsidR="00BA749C" w:rsidRPr="00B36CCD" w:rsidRDefault="00BA749C" w:rsidP="00AF5C7A">
            <w:pPr>
              <w:pStyle w:val="Punteggio"/>
              <w:rPr>
                <w:sz w:val="16"/>
                <w:szCs w:val="16"/>
              </w:rPr>
            </w:pPr>
            <w:r w:rsidRPr="00B838BC">
              <w:t>3,72</w:t>
            </w:r>
          </w:p>
        </w:tc>
        <w:tc>
          <w:tcPr>
            <w:tcW w:w="540" w:type="dxa"/>
            <w:tcBorders>
              <w:top w:val="single" w:sz="8" w:space="0" w:color="auto"/>
              <w:left w:val="nil"/>
              <w:bottom w:val="single" w:sz="4" w:space="0" w:color="auto"/>
              <w:right w:val="single" w:sz="8" w:space="0" w:color="auto"/>
            </w:tcBorders>
            <w:shd w:val="clear" w:color="auto" w:fill="auto"/>
            <w:noWrap/>
            <w:hideMark/>
          </w:tcPr>
          <w:p w14:paraId="58C4C8B2" w14:textId="77777777" w:rsidR="00BA749C" w:rsidRPr="00B36CCD" w:rsidRDefault="00BA749C" w:rsidP="00AF5C7A">
            <w:pPr>
              <w:pStyle w:val="Punteggio"/>
              <w:rPr>
                <w:sz w:val="16"/>
                <w:szCs w:val="16"/>
              </w:rPr>
            </w:pPr>
            <w:r w:rsidRPr="00B838BC">
              <w:t>3,21</w:t>
            </w:r>
          </w:p>
        </w:tc>
      </w:tr>
      <w:tr w:rsidR="004A31DD" w:rsidRPr="00B36CCD" w14:paraId="2A347B31"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0BE17600"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63789093" w14:textId="77777777" w:rsidR="00BD7BDF" w:rsidRPr="00B36CCD" w:rsidRDefault="00BD7BDF"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34F488C"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39EE0FA" w14:textId="77777777" w:rsidR="00BD7BDF" w:rsidRPr="00B36CCD" w:rsidRDefault="00BD7BDF" w:rsidP="00B36CCD">
            <w:pPr>
              <w:jc w:val="right"/>
              <w:rPr>
                <w:rFonts w:ascii="Arial" w:hAnsi="Arial" w:cs="Arial"/>
                <w:sz w:val="16"/>
                <w:szCs w:val="16"/>
              </w:rPr>
            </w:pPr>
            <w:r>
              <w:rPr>
                <w:rFonts w:ascii="Arial" w:hAnsi="Arial" w:cs="Arial"/>
                <w:sz w:val="16"/>
                <w:szCs w:val="16"/>
              </w:rPr>
              <w:t>43,5%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9A08C" w14:textId="77777777" w:rsidR="00BD7BDF" w:rsidRPr="00B36CCD" w:rsidRDefault="00BD7BDF" w:rsidP="00B36CCD">
            <w:pPr>
              <w:jc w:val="right"/>
              <w:rPr>
                <w:rFonts w:ascii="Arial" w:hAnsi="Arial" w:cs="Arial"/>
                <w:sz w:val="16"/>
                <w:szCs w:val="16"/>
              </w:rPr>
            </w:pPr>
            <w:r>
              <w:rPr>
                <w:rFonts w:ascii="Arial" w:hAnsi="Arial" w:cs="Arial"/>
                <w:sz w:val="16"/>
                <w:szCs w:val="16"/>
              </w:rPr>
              <w:t>6,3%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50110DF" w14:textId="77777777" w:rsidR="00BD7BDF" w:rsidRPr="00B36CCD" w:rsidRDefault="00BD7BDF" w:rsidP="00B36CCD">
            <w:pPr>
              <w:jc w:val="right"/>
              <w:rPr>
                <w:rFonts w:ascii="Arial" w:hAnsi="Arial" w:cs="Arial"/>
                <w:sz w:val="16"/>
                <w:szCs w:val="16"/>
              </w:rPr>
            </w:pPr>
            <w:r>
              <w:rPr>
                <w:rFonts w:ascii="Arial" w:hAnsi="Arial" w:cs="Arial"/>
                <w:sz w:val="16"/>
                <w:szCs w:val="16"/>
              </w:rPr>
              <w:t>37,2%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11825" w14:textId="77777777" w:rsidR="00BD7BDF" w:rsidRPr="00B36CCD" w:rsidRDefault="00BD7BDF" w:rsidP="00B36CCD">
            <w:pPr>
              <w:jc w:val="right"/>
              <w:rPr>
                <w:rFonts w:ascii="Arial" w:hAnsi="Arial" w:cs="Arial"/>
                <w:sz w:val="16"/>
                <w:szCs w:val="16"/>
              </w:rPr>
            </w:pPr>
            <w:r>
              <w:rPr>
                <w:rFonts w:ascii="Arial" w:hAnsi="Arial" w:cs="Arial"/>
                <w:sz w:val="16"/>
                <w:szCs w:val="16"/>
              </w:rPr>
              <w:t>5,1%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0383B2D" w14:textId="77777777" w:rsidR="00BD7BDF" w:rsidRPr="00B36CCD" w:rsidRDefault="00BD7BDF" w:rsidP="00B36CCD">
            <w:pPr>
              <w:jc w:val="right"/>
              <w:rPr>
                <w:rFonts w:ascii="Arial" w:hAnsi="Arial" w:cs="Arial"/>
                <w:sz w:val="16"/>
                <w:szCs w:val="16"/>
              </w:rPr>
            </w:pPr>
            <w:r>
              <w:rPr>
                <w:rFonts w:ascii="Arial" w:hAnsi="Arial" w:cs="Arial"/>
                <w:sz w:val="16"/>
                <w:szCs w:val="16"/>
              </w:rPr>
              <w:t>32,1%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8431160" w14:textId="77777777" w:rsidR="00BD7BDF" w:rsidRPr="00B36CCD" w:rsidRDefault="00BD7BDF" w:rsidP="00B36CCD">
            <w:pPr>
              <w:jc w:val="right"/>
              <w:rPr>
                <w:rFonts w:ascii="Arial" w:hAnsi="Arial" w:cs="Arial"/>
                <w:sz w:val="16"/>
                <w:szCs w:val="16"/>
              </w:rPr>
            </w:pPr>
            <w:r>
              <w:rPr>
                <w:rFonts w:ascii="Arial" w:hAnsi="Arial" w:cs="Arial"/>
                <w:sz w:val="16"/>
                <w:szCs w:val="16"/>
              </w:rPr>
              <w:t>20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FFE7C85" w14:textId="77777777" w:rsidR="00BD7BDF" w:rsidRPr="00B36CCD" w:rsidRDefault="00BD7BDF" w:rsidP="00B36CCD">
            <w:pPr>
              <w:jc w:val="right"/>
              <w:rPr>
                <w:rFonts w:ascii="Arial" w:hAnsi="Arial" w:cs="Arial"/>
                <w:sz w:val="16"/>
                <w:szCs w:val="16"/>
              </w:rPr>
            </w:pPr>
            <w:r>
              <w:rPr>
                <w:rFonts w:ascii="Arial" w:hAnsi="Arial" w:cs="Arial"/>
                <w:sz w:val="16"/>
                <w:szCs w:val="16"/>
              </w:rPr>
              <w:t>16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0FBE2B2" w14:textId="77777777" w:rsidR="00BD7BDF" w:rsidRPr="00B36CCD" w:rsidRDefault="00BD7BDF" w:rsidP="00B36CCD">
            <w:pPr>
              <w:jc w:val="right"/>
              <w:rPr>
                <w:rFonts w:ascii="Arial" w:hAnsi="Arial" w:cs="Arial"/>
                <w:sz w:val="16"/>
                <w:szCs w:val="16"/>
              </w:rPr>
            </w:pPr>
            <w:r>
              <w:rPr>
                <w:rFonts w:ascii="Arial" w:hAnsi="Arial" w:cs="Arial"/>
                <w:sz w:val="16"/>
                <w:szCs w:val="16"/>
              </w:rPr>
              <w:t>18</w:t>
            </w:r>
          </w:p>
        </w:tc>
      </w:tr>
      <w:tr w:rsidR="00BD7BDF" w:rsidRPr="00B36CCD" w14:paraId="4571D36F"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A66C6F1"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13EAD19D" w14:textId="77777777" w:rsidR="00BD7BDF" w:rsidRPr="00B36CCD" w:rsidRDefault="00BD7BDF"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2782125"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59C4941" w14:textId="77777777" w:rsidR="00BD7BDF" w:rsidRPr="00B36CCD" w:rsidRDefault="00BD7BDF" w:rsidP="00B36CCD">
            <w:pPr>
              <w:jc w:val="right"/>
              <w:rPr>
                <w:rFonts w:ascii="Arial" w:hAnsi="Arial" w:cs="Arial"/>
                <w:sz w:val="16"/>
                <w:szCs w:val="16"/>
              </w:rPr>
            </w:pPr>
            <w:r>
              <w:rPr>
                <w:rFonts w:ascii="Arial" w:hAnsi="Arial" w:cs="Arial"/>
                <w:sz w:val="16"/>
                <w:szCs w:val="16"/>
              </w:rPr>
              <w:t>47,8%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32107" w14:textId="77777777" w:rsidR="00BD7BDF" w:rsidRPr="00B36CCD" w:rsidRDefault="00BD7BDF" w:rsidP="00B36CCD">
            <w:pPr>
              <w:jc w:val="right"/>
              <w:rPr>
                <w:rFonts w:ascii="Arial" w:hAnsi="Arial" w:cs="Arial"/>
                <w:sz w:val="16"/>
                <w:szCs w:val="16"/>
              </w:rPr>
            </w:pPr>
            <w:r>
              <w:rPr>
                <w:rFonts w:ascii="Arial" w:hAnsi="Arial" w:cs="Arial"/>
                <w:sz w:val="16"/>
                <w:szCs w:val="16"/>
              </w:rPr>
              <w:t>-5,7%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E06B7EC" w14:textId="77777777" w:rsidR="00BD7BDF" w:rsidRPr="00B36CCD" w:rsidRDefault="00BD7BDF" w:rsidP="00B36CCD">
            <w:pPr>
              <w:jc w:val="right"/>
              <w:rPr>
                <w:rFonts w:ascii="Arial" w:hAnsi="Arial" w:cs="Arial"/>
                <w:sz w:val="16"/>
                <w:szCs w:val="16"/>
              </w:rPr>
            </w:pPr>
            <w:r>
              <w:rPr>
                <w:rFonts w:ascii="Arial" w:hAnsi="Arial" w:cs="Arial"/>
                <w:sz w:val="16"/>
                <w:szCs w:val="16"/>
              </w:rPr>
              <w:t>53,5%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AC348" w14:textId="77777777" w:rsidR="00BD7BDF" w:rsidRPr="00B36CCD" w:rsidRDefault="00BD7BDF" w:rsidP="00B36CCD">
            <w:pPr>
              <w:jc w:val="right"/>
              <w:rPr>
                <w:rFonts w:ascii="Arial" w:hAnsi="Arial" w:cs="Arial"/>
                <w:sz w:val="16"/>
                <w:szCs w:val="16"/>
              </w:rPr>
            </w:pPr>
            <w:r>
              <w:rPr>
                <w:rFonts w:ascii="Arial" w:hAnsi="Arial" w:cs="Arial"/>
                <w:sz w:val="16"/>
                <w:szCs w:val="16"/>
              </w:rPr>
              <w:t>5,3%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7B2863C" w14:textId="77777777" w:rsidR="00BD7BDF" w:rsidRPr="00B36CCD" w:rsidRDefault="00BD7BDF" w:rsidP="00B36CCD">
            <w:pPr>
              <w:jc w:val="right"/>
              <w:rPr>
                <w:rFonts w:ascii="Arial" w:hAnsi="Arial" w:cs="Arial"/>
                <w:sz w:val="16"/>
                <w:szCs w:val="16"/>
              </w:rPr>
            </w:pPr>
            <w:r>
              <w:rPr>
                <w:rFonts w:ascii="Arial" w:hAnsi="Arial" w:cs="Arial"/>
                <w:sz w:val="16"/>
                <w:szCs w:val="16"/>
              </w:rPr>
              <w:t>48,2%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6D486FC" w14:textId="77777777" w:rsidR="00BD7BDF" w:rsidRPr="00B36CCD" w:rsidRDefault="00BD7BDF" w:rsidP="00B36CCD">
            <w:pPr>
              <w:jc w:val="right"/>
              <w:rPr>
                <w:rFonts w:ascii="Arial" w:hAnsi="Arial" w:cs="Arial"/>
                <w:sz w:val="16"/>
                <w:szCs w:val="16"/>
              </w:rPr>
            </w:pPr>
            <w:r>
              <w:rPr>
                <w:rFonts w:ascii="Arial" w:hAnsi="Arial" w:cs="Arial"/>
                <w:sz w:val="16"/>
                <w:szCs w:val="16"/>
              </w:rPr>
              <w:t>22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24B4D8F" w14:textId="77777777" w:rsidR="00BD7BDF" w:rsidRPr="00B36CCD" w:rsidRDefault="00BD7BDF" w:rsidP="00B36CCD">
            <w:pPr>
              <w:jc w:val="right"/>
              <w:rPr>
                <w:rFonts w:ascii="Arial" w:hAnsi="Arial" w:cs="Arial"/>
                <w:sz w:val="16"/>
                <w:szCs w:val="16"/>
              </w:rPr>
            </w:pPr>
            <w:r>
              <w:rPr>
                <w:rFonts w:ascii="Arial" w:hAnsi="Arial" w:cs="Arial"/>
                <w:sz w:val="16"/>
                <w:szCs w:val="16"/>
              </w:rPr>
              <w:t>23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DEB42E2" w14:textId="77777777" w:rsidR="00BD7BDF" w:rsidRPr="00B36CCD" w:rsidRDefault="00BD7BDF" w:rsidP="00B36CCD">
            <w:pPr>
              <w:jc w:val="right"/>
              <w:rPr>
                <w:rFonts w:ascii="Arial" w:hAnsi="Arial" w:cs="Arial"/>
                <w:sz w:val="16"/>
                <w:szCs w:val="16"/>
              </w:rPr>
            </w:pPr>
            <w:r>
              <w:rPr>
                <w:rFonts w:ascii="Arial" w:hAnsi="Arial" w:cs="Arial"/>
                <w:sz w:val="16"/>
                <w:szCs w:val="16"/>
              </w:rPr>
              <w:t>27</w:t>
            </w:r>
          </w:p>
        </w:tc>
      </w:tr>
      <w:tr w:rsidR="00BD7BDF" w:rsidRPr="00B36CCD" w14:paraId="1D529C31"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AC92291"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513FD4F7" w14:textId="77777777" w:rsidR="00BD7BDF" w:rsidRPr="00B36CCD" w:rsidRDefault="00BD7BDF"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8D9DBBA"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CF39CC" w14:textId="77777777" w:rsidR="00BD7BDF" w:rsidRPr="00B36CCD" w:rsidRDefault="00BD7BDF" w:rsidP="00B36CCD">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2F09" w14:textId="77777777" w:rsidR="00BD7BDF" w:rsidRPr="00B36CCD" w:rsidRDefault="00BD7BDF" w:rsidP="00B36CCD">
            <w:pPr>
              <w:jc w:val="right"/>
              <w:rPr>
                <w:rFonts w:ascii="Arial" w:hAnsi="Arial" w:cs="Arial"/>
                <w:sz w:val="16"/>
                <w:szCs w:val="16"/>
              </w:rPr>
            </w:pPr>
            <w:r>
              <w:rPr>
                <w:rFonts w:ascii="Arial" w:hAnsi="Arial" w:cs="Arial"/>
                <w:sz w:val="16"/>
                <w:szCs w:val="16"/>
              </w:rPr>
              <w:t>-0,6%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CBE43B6" w14:textId="77777777" w:rsidR="00BD7BDF" w:rsidRPr="00B36CCD" w:rsidRDefault="00BD7BDF" w:rsidP="00B36CCD">
            <w:pPr>
              <w:jc w:val="right"/>
              <w:rPr>
                <w:rFonts w:ascii="Arial" w:hAnsi="Arial" w:cs="Arial"/>
                <w:sz w:val="16"/>
                <w:szCs w:val="16"/>
              </w:rPr>
            </w:pPr>
            <w:r>
              <w:rPr>
                <w:rFonts w:ascii="Arial" w:hAnsi="Arial" w:cs="Arial"/>
                <w:sz w:val="16"/>
                <w:szCs w:val="16"/>
              </w:rPr>
              <w:t>9,3%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875FC" w14:textId="77777777" w:rsidR="00BD7BDF" w:rsidRPr="00B36CCD" w:rsidRDefault="00BD7BDF" w:rsidP="00B36CCD">
            <w:pPr>
              <w:jc w:val="right"/>
              <w:rPr>
                <w:rFonts w:ascii="Arial" w:hAnsi="Arial" w:cs="Arial"/>
                <w:sz w:val="16"/>
                <w:szCs w:val="16"/>
              </w:rPr>
            </w:pPr>
            <w:r>
              <w:rPr>
                <w:rFonts w:ascii="Arial" w:hAnsi="Arial" w:cs="Arial"/>
                <w:sz w:val="16"/>
                <w:szCs w:val="16"/>
              </w:rPr>
              <w:t>-10,3%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313085C" w14:textId="77777777" w:rsidR="00BD7BDF" w:rsidRPr="00B36CCD" w:rsidRDefault="00BD7BDF" w:rsidP="00B36CCD">
            <w:pPr>
              <w:jc w:val="right"/>
              <w:rPr>
                <w:rFonts w:ascii="Arial" w:hAnsi="Arial" w:cs="Arial"/>
                <w:sz w:val="16"/>
                <w:szCs w:val="16"/>
              </w:rPr>
            </w:pPr>
            <w:r>
              <w:rPr>
                <w:rFonts w:ascii="Arial" w:hAnsi="Arial" w:cs="Arial"/>
                <w:sz w:val="16"/>
                <w:szCs w:val="16"/>
              </w:rPr>
              <w:t>19,6%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C3473A9" w14:textId="77777777" w:rsidR="00BD7BDF" w:rsidRPr="00B36CCD" w:rsidRDefault="00BD7BDF"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345E3BF" w14:textId="77777777" w:rsidR="00BD7BDF" w:rsidRPr="00B36CCD" w:rsidRDefault="00BD7BDF"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B3F0FEB" w14:textId="77777777" w:rsidR="00BD7BDF" w:rsidRPr="00B36CCD" w:rsidRDefault="00BD7BDF" w:rsidP="00B36CCD">
            <w:pPr>
              <w:jc w:val="right"/>
              <w:rPr>
                <w:rFonts w:ascii="Arial" w:hAnsi="Arial" w:cs="Arial"/>
                <w:sz w:val="16"/>
                <w:szCs w:val="16"/>
              </w:rPr>
            </w:pPr>
            <w:r>
              <w:rPr>
                <w:rFonts w:ascii="Arial" w:hAnsi="Arial" w:cs="Arial"/>
                <w:sz w:val="16"/>
                <w:szCs w:val="16"/>
              </w:rPr>
              <w:t>11</w:t>
            </w:r>
          </w:p>
        </w:tc>
      </w:tr>
      <w:tr w:rsidR="00BD7BDF" w:rsidRPr="00B36CCD" w14:paraId="1D72B127"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53EB3E9"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51889649" w14:textId="77777777" w:rsidR="00BD7BDF" w:rsidRPr="00B36CCD" w:rsidRDefault="00BD7BDF"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7FFA4189" w14:textId="77777777" w:rsidR="00BD7BDF" w:rsidRPr="00B36CCD" w:rsidRDefault="00BD7BDF"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3EB12EDD"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2E5FA522" w14:textId="77777777" w:rsidR="00BD7BDF" w:rsidRPr="00B36CCD" w:rsidRDefault="00BD7BDF"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64EE2D1"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3B60411F" w14:textId="77777777" w:rsidR="00BD7BDF" w:rsidRPr="00B36CCD" w:rsidRDefault="00BD7BDF"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6AF09E4"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341B628B"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19A04BEF"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358DD6B5"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56</w:t>
            </w:r>
          </w:p>
        </w:tc>
      </w:tr>
      <w:tr w:rsidR="002F79D1" w:rsidRPr="00B36CCD" w14:paraId="2B1F9513"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402DF03"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0D3258A0"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5F7EA021"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7D20010"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E5912C4"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A31E8CE"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7BD0D91"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ABE2846"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C1BF2E6"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74249DB"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25182A68"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6FF595EC"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5A6C3B4"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3.2</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19AECD60" w14:textId="77777777" w:rsidR="00BA749C" w:rsidRPr="00B36CCD" w:rsidRDefault="00BA749C" w:rsidP="00AF5C7A">
            <w:pPr>
              <w:pStyle w:val="Domanda0"/>
              <w:rPr>
                <w:sz w:val="16"/>
                <w:szCs w:val="16"/>
              </w:rPr>
            </w:pPr>
            <w:r w:rsidRPr="00B36CCD">
              <w:t>Esistono procedure operative da attivare in  caso di indisponibilità parziale dei servizi applicativi ?</w:t>
            </w:r>
          </w:p>
        </w:tc>
        <w:tc>
          <w:tcPr>
            <w:tcW w:w="540" w:type="dxa"/>
            <w:tcBorders>
              <w:top w:val="single" w:sz="8" w:space="0" w:color="auto"/>
              <w:left w:val="nil"/>
              <w:bottom w:val="single" w:sz="4" w:space="0" w:color="auto"/>
              <w:right w:val="single" w:sz="4" w:space="0" w:color="auto"/>
            </w:tcBorders>
            <w:shd w:val="clear" w:color="auto" w:fill="auto"/>
            <w:noWrap/>
            <w:hideMark/>
          </w:tcPr>
          <w:p w14:paraId="62098E73" w14:textId="77777777" w:rsidR="00BA749C" w:rsidRPr="00B36CCD" w:rsidRDefault="00BA749C" w:rsidP="00AF5C7A">
            <w:pPr>
              <w:pStyle w:val="Punteggio"/>
              <w:rPr>
                <w:sz w:val="16"/>
                <w:szCs w:val="16"/>
              </w:rPr>
            </w:pPr>
            <w:r w:rsidRPr="00933BA6">
              <w:t>5,30</w:t>
            </w:r>
          </w:p>
        </w:tc>
        <w:tc>
          <w:tcPr>
            <w:tcW w:w="540" w:type="dxa"/>
            <w:tcBorders>
              <w:top w:val="single" w:sz="8" w:space="0" w:color="auto"/>
              <w:left w:val="nil"/>
              <w:bottom w:val="single" w:sz="4" w:space="0" w:color="auto"/>
              <w:right w:val="single" w:sz="4" w:space="0" w:color="auto"/>
            </w:tcBorders>
            <w:shd w:val="clear" w:color="auto" w:fill="auto"/>
            <w:noWrap/>
            <w:hideMark/>
          </w:tcPr>
          <w:p w14:paraId="23AAC2EC" w14:textId="77777777" w:rsidR="00BA749C" w:rsidRPr="00B36CCD" w:rsidRDefault="00BA749C" w:rsidP="00AF5C7A">
            <w:pPr>
              <w:pStyle w:val="Punteggio"/>
              <w:rPr>
                <w:sz w:val="16"/>
                <w:szCs w:val="16"/>
              </w:rPr>
            </w:pPr>
            <w:r w:rsidRPr="00933BA6">
              <w:t>5,02</w:t>
            </w:r>
          </w:p>
        </w:tc>
        <w:tc>
          <w:tcPr>
            <w:tcW w:w="540" w:type="dxa"/>
            <w:tcBorders>
              <w:top w:val="single" w:sz="8" w:space="0" w:color="auto"/>
              <w:left w:val="nil"/>
              <w:bottom w:val="single" w:sz="4" w:space="0" w:color="auto"/>
              <w:right w:val="single" w:sz="8" w:space="0" w:color="auto"/>
            </w:tcBorders>
            <w:shd w:val="clear" w:color="auto" w:fill="auto"/>
            <w:noWrap/>
            <w:hideMark/>
          </w:tcPr>
          <w:p w14:paraId="690495D9" w14:textId="77777777" w:rsidR="00BA749C" w:rsidRPr="00B36CCD" w:rsidRDefault="00BA749C" w:rsidP="00AF5C7A">
            <w:pPr>
              <w:pStyle w:val="Punteggio"/>
              <w:rPr>
                <w:sz w:val="16"/>
                <w:szCs w:val="16"/>
              </w:rPr>
            </w:pPr>
            <w:r w:rsidRPr="00933BA6">
              <w:t>4,29</w:t>
            </w:r>
          </w:p>
        </w:tc>
      </w:tr>
      <w:tr w:rsidR="004A31DD" w:rsidRPr="00B36CCD" w14:paraId="1E8FD944"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B8574BF"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09DCA087" w14:textId="77777777" w:rsidR="00BD7BDF" w:rsidRPr="00B36CCD" w:rsidRDefault="00BD7BDF" w:rsidP="00B36CCD">
            <w:pPr>
              <w:rPr>
                <w:rFonts w:ascii="Arial" w:hAnsi="Arial" w:cs="Arial"/>
                <w:sz w:val="16"/>
                <w:szCs w:val="16"/>
              </w:rPr>
            </w:pPr>
            <w:r w:rsidRPr="00B36CCD">
              <w:rPr>
                <w:rFonts w:ascii="Arial" w:hAnsi="Arial" w:cs="Arial"/>
                <w:sz w:val="16"/>
                <w:szCs w:val="16"/>
              </w:rPr>
              <w:t>Sì, senza specificazione della copertura</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007060D"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880049A" w14:textId="77777777" w:rsidR="00BD7BDF" w:rsidRPr="00B36CCD" w:rsidRDefault="00BD7BDF" w:rsidP="00B36CCD">
            <w:pPr>
              <w:jc w:val="right"/>
              <w:rPr>
                <w:rFonts w:ascii="Arial" w:hAnsi="Arial" w:cs="Arial"/>
                <w:sz w:val="16"/>
                <w:szCs w:val="16"/>
              </w:rPr>
            </w:pPr>
            <w:r>
              <w:rPr>
                <w:rFonts w:ascii="Arial" w:hAnsi="Arial" w:cs="Arial"/>
                <w:sz w:val="16"/>
                <w:szCs w:val="16"/>
              </w:rPr>
              <w:t>21,7%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D66BB" w14:textId="77777777" w:rsidR="00BD7BDF" w:rsidRPr="00B36CCD" w:rsidRDefault="00BD7BDF" w:rsidP="00B36CCD">
            <w:pPr>
              <w:jc w:val="right"/>
              <w:rPr>
                <w:rFonts w:ascii="Arial" w:hAnsi="Arial" w:cs="Arial"/>
                <w:sz w:val="16"/>
                <w:szCs w:val="16"/>
              </w:rPr>
            </w:pPr>
            <w:r>
              <w:rPr>
                <w:rFonts w:ascii="Arial" w:hAnsi="Arial" w:cs="Arial"/>
                <w:sz w:val="16"/>
                <w:szCs w:val="16"/>
              </w:rPr>
              <w:t>7,8%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89AE528" w14:textId="77777777" w:rsidR="00BD7BDF" w:rsidRPr="00B36CCD" w:rsidRDefault="00BD7BDF" w:rsidP="00B36CCD">
            <w:pPr>
              <w:jc w:val="right"/>
              <w:rPr>
                <w:rFonts w:ascii="Arial" w:hAnsi="Arial" w:cs="Arial"/>
                <w:sz w:val="16"/>
                <w:szCs w:val="16"/>
              </w:rPr>
            </w:pPr>
            <w:r>
              <w:rPr>
                <w:rFonts w:ascii="Arial" w:hAnsi="Arial" w:cs="Arial"/>
                <w:sz w:val="16"/>
                <w:szCs w:val="16"/>
              </w:rPr>
              <w:t>14,0%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60579" w14:textId="77777777" w:rsidR="00BD7BDF" w:rsidRPr="00B36CCD" w:rsidRDefault="00BD7BDF" w:rsidP="00B36CCD">
            <w:pPr>
              <w:jc w:val="right"/>
              <w:rPr>
                <w:rFonts w:ascii="Arial" w:hAnsi="Arial" w:cs="Arial"/>
                <w:sz w:val="16"/>
                <w:szCs w:val="16"/>
              </w:rPr>
            </w:pPr>
            <w:r>
              <w:rPr>
                <w:rFonts w:ascii="Arial" w:hAnsi="Arial" w:cs="Arial"/>
                <w:sz w:val="16"/>
                <w:szCs w:val="16"/>
              </w:rPr>
              <w:t>-2,1%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41CD9E8" w14:textId="77777777" w:rsidR="00BD7BDF" w:rsidRPr="00B36CCD" w:rsidRDefault="00BD7BDF" w:rsidP="00B36CCD">
            <w:pPr>
              <w:jc w:val="right"/>
              <w:rPr>
                <w:rFonts w:ascii="Arial" w:hAnsi="Arial" w:cs="Arial"/>
                <w:sz w:val="16"/>
                <w:szCs w:val="16"/>
              </w:rPr>
            </w:pPr>
            <w:r>
              <w:rPr>
                <w:rFonts w:ascii="Arial" w:hAnsi="Arial" w:cs="Arial"/>
                <w:sz w:val="16"/>
                <w:szCs w:val="16"/>
              </w:rPr>
              <w:t>16,1%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1E0894D" w14:textId="77777777" w:rsidR="00BD7BDF" w:rsidRPr="00B36CCD" w:rsidRDefault="00BD7BDF" w:rsidP="00B36CCD">
            <w:pPr>
              <w:jc w:val="right"/>
              <w:rPr>
                <w:rFonts w:ascii="Arial" w:hAnsi="Arial" w:cs="Arial"/>
                <w:sz w:val="16"/>
                <w:szCs w:val="16"/>
              </w:rPr>
            </w:pPr>
            <w:r>
              <w:rPr>
                <w:rFonts w:ascii="Arial" w:hAnsi="Arial" w:cs="Arial"/>
                <w:sz w:val="16"/>
                <w:szCs w:val="16"/>
              </w:rPr>
              <w:t>10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E0017BA" w14:textId="77777777" w:rsidR="00BD7BDF" w:rsidRPr="00B36CCD" w:rsidRDefault="00BD7BDF" w:rsidP="00B36CCD">
            <w:pPr>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49B22B9" w14:textId="77777777" w:rsidR="00BD7BDF" w:rsidRPr="00B36CCD" w:rsidRDefault="00BD7BDF" w:rsidP="00B36CCD">
            <w:pPr>
              <w:jc w:val="right"/>
              <w:rPr>
                <w:rFonts w:ascii="Arial" w:hAnsi="Arial" w:cs="Arial"/>
                <w:sz w:val="16"/>
                <w:szCs w:val="16"/>
              </w:rPr>
            </w:pPr>
            <w:r>
              <w:rPr>
                <w:rFonts w:ascii="Arial" w:hAnsi="Arial" w:cs="Arial"/>
                <w:sz w:val="16"/>
                <w:szCs w:val="16"/>
              </w:rPr>
              <w:t>9</w:t>
            </w:r>
          </w:p>
        </w:tc>
      </w:tr>
      <w:tr w:rsidR="004A31DD" w:rsidRPr="00B36CCD" w14:paraId="5CFE03EE"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8ED92D"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62E5428" w14:textId="77777777" w:rsidR="00BD7BDF" w:rsidRPr="00B36CCD" w:rsidRDefault="00BD7BDF" w:rsidP="00B36CCD">
            <w:pPr>
              <w:rPr>
                <w:rFonts w:ascii="Arial" w:hAnsi="Arial" w:cs="Arial"/>
                <w:sz w:val="16"/>
                <w:szCs w:val="16"/>
              </w:rPr>
            </w:pPr>
            <w:r w:rsidRPr="00B36CCD">
              <w:rPr>
                <w:rFonts w:ascii="Arial" w:hAnsi="Arial" w:cs="Arial"/>
                <w:sz w:val="16"/>
                <w:szCs w:val="16"/>
              </w:rPr>
              <w:t>Sì, solo per le applicazioni più importanti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A5F874D"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DD69014" w14:textId="77777777" w:rsidR="00BD7BDF" w:rsidRPr="00B36CCD" w:rsidRDefault="00BD7BDF" w:rsidP="00B36CCD">
            <w:pPr>
              <w:jc w:val="right"/>
              <w:rPr>
                <w:rFonts w:ascii="Arial" w:hAnsi="Arial" w:cs="Arial"/>
                <w:sz w:val="16"/>
                <w:szCs w:val="16"/>
              </w:rPr>
            </w:pPr>
            <w:r>
              <w:rPr>
                <w:rFonts w:ascii="Arial" w:hAnsi="Arial" w:cs="Arial"/>
                <w:sz w:val="16"/>
                <w:szCs w:val="16"/>
              </w:rPr>
              <w:t>52,2%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239D0" w14:textId="77777777" w:rsidR="00BD7BDF" w:rsidRPr="00B36CCD" w:rsidRDefault="00BD7BDF" w:rsidP="00B36CCD">
            <w:pPr>
              <w:jc w:val="right"/>
              <w:rPr>
                <w:rFonts w:ascii="Arial" w:hAnsi="Arial" w:cs="Arial"/>
                <w:sz w:val="16"/>
                <w:szCs w:val="16"/>
              </w:rPr>
            </w:pPr>
            <w:r>
              <w:rPr>
                <w:rFonts w:ascii="Arial" w:hAnsi="Arial" w:cs="Arial"/>
                <w:sz w:val="16"/>
                <w:szCs w:val="16"/>
              </w:rPr>
              <w:t>-8,3%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250C5CA" w14:textId="77777777" w:rsidR="00BD7BDF" w:rsidRPr="00B36CCD" w:rsidRDefault="00BD7BDF" w:rsidP="00B36CCD">
            <w:pPr>
              <w:jc w:val="right"/>
              <w:rPr>
                <w:rFonts w:ascii="Arial" w:hAnsi="Arial" w:cs="Arial"/>
                <w:sz w:val="16"/>
                <w:szCs w:val="16"/>
              </w:rPr>
            </w:pPr>
            <w:r>
              <w:rPr>
                <w:rFonts w:ascii="Arial" w:hAnsi="Arial" w:cs="Arial"/>
                <w:sz w:val="16"/>
                <w:szCs w:val="16"/>
              </w:rPr>
              <w:t>60,5%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0BF6E" w14:textId="77777777" w:rsidR="00BD7BDF" w:rsidRPr="00B36CCD" w:rsidRDefault="00BD7BDF" w:rsidP="00B36CCD">
            <w:pPr>
              <w:jc w:val="right"/>
              <w:rPr>
                <w:rFonts w:ascii="Arial" w:hAnsi="Arial" w:cs="Arial"/>
                <w:sz w:val="16"/>
                <w:szCs w:val="16"/>
              </w:rPr>
            </w:pPr>
            <w:r>
              <w:rPr>
                <w:rFonts w:ascii="Arial" w:hAnsi="Arial" w:cs="Arial"/>
                <w:sz w:val="16"/>
                <w:szCs w:val="16"/>
              </w:rPr>
              <w:t>15,8%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07CD221" w14:textId="77777777" w:rsidR="00BD7BDF" w:rsidRPr="00B36CCD" w:rsidRDefault="00BD7BDF" w:rsidP="00B36CCD">
            <w:pPr>
              <w:jc w:val="right"/>
              <w:rPr>
                <w:rFonts w:ascii="Arial" w:hAnsi="Arial" w:cs="Arial"/>
                <w:sz w:val="16"/>
                <w:szCs w:val="16"/>
              </w:rPr>
            </w:pPr>
            <w:r>
              <w:rPr>
                <w:rFonts w:ascii="Arial" w:hAnsi="Arial" w:cs="Arial"/>
                <w:sz w:val="16"/>
                <w:szCs w:val="16"/>
              </w:rPr>
              <w:t>44,6%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F95F66F" w14:textId="77777777" w:rsidR="00BD7BDF" w:rsidRPr="00B36CCD" w:rsidRDefault="00BD7BDF" w:rsidP="00B36CCD">
            <w:pPr>
              <w:jc w:val="right"/>
              <w:rPr>
                <w:rFonts w:ascii="Arial" w:hAnsi="Arial" w:cs="Arial"/>
                <w:sz w:val="16"/>
                <w:szCs w:val="16"/>
              </w:rPr>
            </w:pPr>
            <w:r>
              <w:rPr>
                <w:rFonts w:ascii="Arial" w:hAnsi="Arial" w:cs="Arial"/>
                <w:sz w:val="16"/>
                <w:szCs w:val="16"/>
              </w:rPr>
              <w:t>24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71BCDDF" w14:textId="77777777" w:rsidR="00BD7BDF" w:rsidRPr="00B36CCD" w:rsidRDefault="00BD7BDF" w:rsidP="00B36CCD">
            <w:pPr>
              <w:jc w:val="right"/>
              <w:rPr>
                <w:rFonts w:ascii="Arial" w:hAnsi="Arial" w:cs="Arial"/>
                <w:sz w:val="16"/>
                <w:szCs w:val="16"/>
              </w:rPr>
            </w:pPr>
            <w:r>
              <w:rPr>
                <w:rFonts w:ascii="Arial" w:hAnsi="Arial" w:cs="Arial"/>
                <w:sz w:val="16"/>
                <w:szCs w:val="16"/>
              </w:rPr>
              <w:t>26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0B5E425" w14:textId="77777777" w:rsidR="00BD7BDF" w:rsidRPr="00B36CCD" w:rsidRDefault="00BD7BDF" w:rsidP="00B36CCD">
            <w:pPr>
              <w:jc w:val="right"/>
              <w:rPr>
                <w:rFonts w:ascii="Arial" w:hAnsi="Arial" w:cs="Arial"/>
                <w:sz w:val="16"/>
                <w:szCs w:val="16"/>
              </w:rPr>
            </w:pPr>
            <w:r>
              <w:rPr>
                <w:rFonts w:ascii="Arial" w:hAnsi="Arial" w:cs="Arial"/>
                <w:sz w:val="16"/>
                <w:szCs w:val="16"/>
              </w:rPr>
              <w:t>25</w:t>
            </w:r>
          </w:p>
        </w:tc>
      </w:tr>
      <w:tr w:rsidR="00BD7BDF" w:rsidRPr="00B36CCD" w14:paraId="6871ECAE"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E9ACE9"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A9B37B7" w14:textId="77777777" w:rsidR="00BD7BDF" w:rsidRPr="00B36CCD" w:rsidRDefault="00BD7BDF"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FB555DA"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AAB5519" w14:textId="77777777" w:rsidR="00BD7BDF" w:rsidRPr="00B36CCD" w:rsidRDefault="00BD7BDF" w:rsidP="00B36CCD">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C962A" w14:textId="77777777" w:rsidR="00BD7BDF" w:rsidRPr="00B36CCD" w:rsidRDefault="00BD7BDF" w:rsidP="00B36CCD">
            <w:pPr>
              <w:jc w:val="right"/>
              <w:rPr>
                <w:rFonts w:ascii="Arial" w:hAnsi="Arial" w:cs="Arial"/>
                <w:sz w:val="16"/>
                <w:szCs w:val="16"/>
              </w:rPr>
            </w:pPr>
            <w:r>
              <w:rPr>
                <w:rFonts w:ascii="Arial" w:hAnsi="Arial" w:cs="Arial"/>
                <w:sz w:val="16"/>
                <w:szCs w:val="16"/>
              </w:rPr>
              <w:t>-3,2%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449D3A8" w14:textId="77777777" w:rsidR="00BD7BDF" w:rsidRPr="00B36CCD" w:rsidRDefault="00BD7BDF" w:rsidP="00B36CCD">
            <w:pPr>
              <w:jc w:val="right"/>
              <w:rPr>
                <w:rFonts w:ascii="Arial" w:hAnsi="Arial" w:cs="Arial"/>
                <w:sz w:val="16"/>
                <w:szCs w:val="16"/>
              </w:rPr>
            </w:pPr>
            <w:r>
              <w:rPr>
                <w:rFonts w:ascii="Arial" w:hAnsi="Arial" w:cs="Arial"/>
                <w:sz w:val="16"/>
                <w:szCs w:val="16"/>
              </w:rPr>
              <w:t>16,3%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97407" w14:textId="77777777" w:rsidR="00BD7BDF" w:rsidRPr="00B36CCD" w:rsidRDefault="00BD7BDF" w:rsidP="00B36CCD">
            <w:pPr>
              <w:jc w:val="right"/>
              <w:rPr>
                <w:rFonts w:ascii="Arial" w:hAnsi="Arial" w:cs="Arial"/>
                <w:sz w:val="16"/>
                <w:szCs w:val="16"/>
              </w:rPr>
            </w:pPr>
            <w:r>
              <w:rPr>
                <w:rFonts w:ascii="Arial" w:hAnsi="Arial" w:cs="Arial"/>
                <w:sz w:val="16"/>
                <w:szCs w:val="16"/>
              </w:rPr>
              <w:t>-6,9%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FF4F986" w14:textId="77777777" w:rsidR="00BD7BDF" w:rsidRPr="00B36CCD" w:rsidRDefault="00BD7BDF" w:rsidP="00B36CCD">
            <w:pPr>
              <w:jc w:val="right"/>
              <w:rPr>
                <w:rFonts w:ascii="Arial" w:hAnsi="Arial" w:cs="Arial"/>
                <w:sz w:val="16"/>
                <w:szCs w:val="16"/>
              </w:rPr>
            </w:pPr>
            <w:r>
              <w:rPr>
                <w:rFonts w:ascii="Arial" w:hAnsi="Arial" w:cs="Arial"/>
                <w:sz w:val="16"/>
                <w:szCs w:val="16"/>
              </w:rPr>
              <w:t>23,2%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415605F" w14:textId="77777777" w:rsidR="00BD7BDF" w:rsidRPr="00B36CCD" w:rsidRDefault="00BD7BDF" w:rsidP="00B36CCD">
            <w:pPr>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31EFC6B" w14:textId="77777777" w:rsidR="00BD7BDF" w:rsidRPr="00B36CCD" w:rsidRDefault="00BD7BDF"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6C681E4" w14:textId="77777777" w:rsidR="00BD7BDF" w:rsidRPr="00B36CCD" w:rsidRDefault="00BD7BDF" w:rsidP="00B36CCD">
            <w:pPr>
              <w:jc w:val="right"/>
              <w:rPr>
                <w:rFonts w:ascii="Arial" w:hAnsi="Arial" w:cs="Arial"/>
                <w:sz w:val="16"/>
                <w:szCs w:val="16"/>
              </w:rPr>
            </w:pPr>
            <w:r>
              <w:rPr>
                <w:rFonts w:ascii="Arial" w:hAnsi="Arial" w:cs="Arial"/>
                <w:sz w:val="16"/>
                <w:szCs w:val="16"/>
              </w:rPr>
              <w:t>13</w:t>
            </w:r>
          </w:p>
        </w:tc>
      </w:tr>
      <w:tr w:rsidR="00BD7BDF" w:rsidRPr="00B36CCD" w14:paraId="28CE6698"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91BBC7"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2DDC90F" w14:textId="77777777" w:rsidR="00BD7BDF" w:rsidRPr="00B36CCD" w:rsidRDefault="00BD7BDF"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17749BF" w14:textId="77777777" w:rsidR="00BD7BDF" w:rsidRPr="00B36CCD" w:rsidRDefault="00BD7BDF"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85503A0" w14:textId="77777777" w:rsidR="00BD7BDF" w:rsidRPr="00B36CCD" w:rsidRDefault="00BD7BDF" w:rsidP="00B36CCD">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8BF6F" w14:textId="77777777" w:rsidR="00BD7BDF" w:rsidRPr="00B36CCD" w:rsidRDefault="00BD7BDF" w:rsidP="00B36CCD">
            <w:pPr>
              <w:jc w:val="right"/>
              <w:rPr>
                <w:rFonts w:ascii="Arial" w:hAnsi="Arial" w:cs="Arial"/>
                <w:sz w:val="16"/>
                <w:szCs w:val="16"/>
              </w:rPr>
            </w:pPr>
            <w:r>
              <w:rPr>
                <w:rFonts w:ascii="Arial" w:hAnsi="Arial" w:cs="Arial"/>
                <w:sz w:val="16"/>
                <w:szCs w:val="16"/>
              </w:rPr>
              <w:t>3,7%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354C28B" w14:textId="77777777" w:rsidR="00BD7BDF" w:rsidRPr="00B36CCD" w:rsidRDefault="00BD7BDF" w:rsidP="00B36CCD">
            <w:pPr>
              <w:jc w:val="right"/>
              <w:rPr>
                <w:rFonts w:ascii="Arial" w:hAnsi="Arial" w:cs="Arial"/>
                <w:sz w:val="16"/>
                <w:szCs w:val="16"/>
              </w:rPr>
            </w:pPr>
            <w:r>
              <w:rPr>
                <w:rFonts w:ascii="Arial" w:hAnsi="Arial" w:cs="Arial"/>
                <w:sz w:val="16"/>
                <w:szCs w:val="16"/>
              </w:rPr>
              <w:t>9,3%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81155" w14:textId="77777777" w:rsidR="00BD7BDF" w:rsidRPr="00B36CCD" w:rsidRDefault="00BD7BDF" w:rsidP="00B36CCD">
            <w:pPr>
              <w:jc w:val="right"/>
              <w:rPr>
                <w:rFonts w:ascii="Arial" w:hAnsi="Arial" w:cs="Arial"/>
                <w:sz w:val="16"/>
                <w:szCs w:val="16"/>
              </w:rPr>
            </w:pPr>
            <w:r>
              <w:rPr>
                <w:rFonts w:ascii="Arial" w:hAnsi="Arial" w:cs="Arial"/>
                <w:sz w:val="16"/>
                <w:szCs w:val="16"/>
              </w:rPr>
              <w:t>-6,8%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17DC49E" w14:textId="77777777" w:rsidR="00BD7BDF" w:rsidRPr="00B36CCD" w:rsidRDefault="00BD7BDF" w:rsidP="00B36CCD">
            <w:pPr>
              <w:jc w:val="right"/>
              <w:rPr>
                <w:rFonts w:ascii="Arial" w:hAnsi="Arial" w:cs="Arial"/>
                <w:sz w:val="16"/>
                <w:szCs w:val="16"/>
              </w:rPr>
            </w:pPr>
            <w:r>
              <w:rPr>
                <w:rFonts w:ascii="Arial" w:hAnsi="Arial" w:cs="Arial"/>
                <w:sz w:val="16"/>
                <w:szCs w:val="16"/>
              </w:rPr>
              <w:t>16,1%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0ECD0F8" w14:textId="77777777" w:rsidR="00BD7BDF" w:rsidRPr="00B36CCD" w:rsidRDefault="00BD7BDF" w:rsidP="00B36CCD">
            <w:pPr>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8197F55" w14:textId="77777777" w:rsidR="00BD7BDF" w:rsidRPr="00B36CCD" w:rsidRDefault="00BD7BDF"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5368D0F" w14:textId="77777777" w:rsidR="00BD7BDF" w:rsidRPr="00B36CCD" w:rsidRDefault="00BD7BDF" w:rsidP="00B36CCD">
            <w:pPr>
              <w:jc w:val="right"/>
              <w:rPr>
                <w:rFonts w:ascii="Arial" w:hAnsi="Arial" w:cs="Arial"/>
                <w:sz w:val="16"/>
                <w:szCs w:val="16"/>
              </w:rPr>
            </w:pPr>
            <w:r>
              <w:rPr>
                <w:rFonts w:ascii="Arial" w:hAnsi="Arial" w:cs="Arial"/>
                <w:sz w:val="16"/>
                <w:szCs w:val="16"/>
              </w:rPr>
              <w:t>9</w:t>
            </w:r>
          </w:p>
        </w:tc>
      </w:tr>
      <w:tr w:rsidR="00BD7BDF" w:rsidRPr="00B36CCD" w14:paraId="25CAB56D"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142AF83" w14:textId="77777777" w:rsidR="00BD7BDF" w:rsidRPr="00B36CCD" w:rsidRDefault="00BD7BDF"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4653E358" w14:textId="77777777" w:rsidR="00BD7BDF" w:rsidRPr="00B36CCD" w:rsidRDefault="00BD7BDF"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1B458DFF" w14:textId="77777777" w:rsidR="00BD7BDF" w:rsidRPr="00B36CCD" w:rsidRDefault="00BD7BDF"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5665401C"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05594F29" w14:textId="77777777" w:rsidR="00BD7BDF" w:rsidRPr="00B36CCD" w:rsidRDefault="00BD7BDF"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E3E9B54"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52D9D1A3" w14:textId="77777777" w:rsidR="00BD7BDF" w:rsidRPr="00B36CCD" w:rsidRDefault="00BD7BDF"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94C382E" w14:textId="77777777" w:rsidR="00BD7BDF" w:rsidRPr="00B36CCD" w:rsidRDefault="00BD7BDF"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4C13E7A5"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32AA81DB"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52446B06" w14:textId="77777777" w:rsidR="00BD7BDF" w:rsidRPr="00B36CCD" w:rsidRDefault="00BD7BDF" w:rsidP="00B36CCD">
            <w:pPr>
              <w:jc w:val="right"/>
              <w:rPr>
                <w:rFonts w:ascii="Arial" w:hAnsi="Arial" w:cs="Arial"/>
                <w:b/>
                <w:bCs/>
                <w:sz w:val="16"/>
                <w:szCs w:val="16"/>
              </w:rPr>
            </w:pPr>
            <w:r>
              <w:rPr>
                <w:rFonts w:ascii="Arial" w:hAnsi="Arial" w:cs="Arial"/>
                <w:b/>
                <w:bCs/>
                <w:sz w:val="16"/>
                <w:szCs w:val="16"/>
              </w:rPr>
              <w:t>56</w:t>
            </w:r>
          </w:p>
        </w:tc>
      </w:tr>
      <w:tr w:rsidR="002F79D1" w:rsidRPr="00B36CCD" w14:paraId="4D9A7FA0"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6C9ECDD1"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noWrap/>
            <w:vAlign w:val="center"/>
            <w:hideMark/>
          </w:tcPr>
          <w:p w14:paraId="234AC61C"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069EEB54" w14:textId="77777777" w:rsidR="00B36CCD" w:rsidRPr="00B36CCD" w:rsidRDefault="00B36CCD" w:rsidP="00B36CCD">
            <w:pPr>
              <w:rPr>
                <w:rFonts w:ascii="Arial" w:hAnsi="Arial" w:cs="Arial"/>
                <w:i/>
                <w:iCs/>
                <w:sz w:val="16"/>
                <w:szCs w:val="16"/>
              </w:rPr>
            </w:pPr>
            <w:r w:rsidRPr="00B36CCD">
              <w:rPr>
                <w:rFonts w:ascii="Arial" w:hAnsi="Arial" w:cs="Arial"/>
                <w:i/>
                <w:i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9B6B01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108EFDAA"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8A60DEA"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7570BBD2"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00E26420"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827C46B"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8A6F777"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38707738"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04C29B20"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1F06A0" w14:textId="77777777" w:rsidR="00BA749C" w:rsidRPr="00B36CCD" w:rsidRDefault="00BA749C" w:rsidP="004C4B5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3.3 </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304DF860" w14:textId="77777777" w:rsidR="00BA749C" w:rsidRPr="00B36CCD" w:rsidRDefault="00BA749C" w:rsidP="00AF5C7A">
            <w:pPr>
              <w:pStyle w:val="Domanda0"/>
              <w:rPr>
                <w:sz w:val="16"/>
                <w:szCs w:val="16"/>
              </w:rPr>
            </w:pPr>
            <w:r w:rsidRPr="00B36CCD">
              <w:t xml:space="preserve">E' stato definito in modo formale il piano di </w:t>
            </w:r>
            <w:proofErr w:type="spellStart"/>
            <w:r w:rsidRPr="00B36CCD">
              <w:t>disaster</w:t>
            </w:r>
            <w:proofErr w:type="spellEnd"/>
            <w:r w:rsidRPr="00B36CCD">
              <w:t xml:space="preserve"> </w:t>
            </w:r>
            <w:proofErr w:type="spellStart"/>
            <w:r w:rsidRPr="00B36CCD">
              <w:t>recovery</w:t>
            </w:r>
            <w:proofErr w:type="spellEnd"/>
            <w:r w:rsidRPr="00B36CCD">
              <w:t xml:space="preserve"> ?</w:t>
            </w:r>
          </w:p>
        </w:tc>
        <w:tc>
          <w:tcPr>
            <w:tcW w:w="540" w:type="dxa"/>
            <w:tcBorders>
              <w:top w:val="single" w:sz="8" w:space="0" w:color="auto"/>
              <w:left w:val="nil"/>
              <w:bottom w:val="single" w:sz="4" w:space="0" w:color="auto"/>
              <w:right w:val="single" w:sz="4" w:space="0" w:color="auto"/>
            </w:tcBorders>
            <w:shd w:val="clear" w:color="auto" w:fill="auto"/>
            <w:noWrap/>
            <w:hideMark/>
          </w:tcPr>
          <w:p w14:paraId="3A3E42F5" w14:textId="77777777" w:rsidR="00BA749C" w:rsidRPr="00B36CCD" w:rsidRDefault="00BA749C" w:rsidP="00AF5C7A">
            <w:pPr>
              <w:pStyle w:val="Punteggio"/>
              <w:rPr>
                <w:sz w:val="16"/>
                <w:szCs w:val="16"/>
              </w:rPr>
            </w:pPr>
            <w:r w:rsidRPr="00372587">
              <w:t>4,00</w:t>
            </w:r>
          </w:p>
        </w:tc>
        <w:tc>
          <w:tcPr>
            <w:tcW w:w="540" w:type="dxa"/>
            <w:tcBorders>
              <w:top w:val="single" w:sz="8" w:space="0" w:color="auto"/>
              <w:left w:val="nil"/>
              <w:bottom w:val="single" w:sz="4" w:space="0" w:color="auto"/>
              <w:right w:val="single" w:sz="4" w:space="0" w:color="auto"/>
            </w:tcBorders>
            <w:shd w:val="clear" w:color="auto" w:fill="auto"/>
            <w:noWrap/>
            <w:hideMark/>
          </w:tcPr>
          <w:p w14:paraId="019B80CF" w14:textId="77777777" w:rsidR="00BA749C" w:rsidRPr="00B36CCD" w:rsidRDefault="00BA749C" w:rsidP="00AF5C7A">
            <w:pPr>
              <w:pStyle w:val="Punteggio"/>
              <w:rPr>
                <w:sz w:val="16"/>
                <w:szCs w:val="16"/>
              </w:rPr>
            </w:pPr>
            <w:r w:rsidRPr="00372587">
              <w:t>2,98</w:t>
            </w:r>
          </w:p>
        </w:tc>
        <w:tc>
          <w:tcPr>
            <w:tcW w:w="540" w:type="dxa"/>
            <w:tcBorders>
              <w:top w:val="single" w:sz="8" w:space="0" w:color="auto"/>
              <w:left w:val="nil"/>
              <w:bottom w:val="single" w:sz="4" w:space="0" w:color="auto"/>
              <w:right w:val="single" w:sz="8" w:space="0" w:color="auto"/>
            </w:tcBorders>
            <w:shd w:val="clear" w:color="auto" w:fill="auto"/>
            <w:noWrap/>
            <w:hideMark/>
          </w:tcPr>
          <w:p w14:paraId="45A92378" w14:textId="77777777" w:rsidR="00BA749C" w:rsidRPr="00B36CCD" w:rsidRDefault="00BA749C" w:rsidP="00AF5C7A">
            <w:pPr>
              <w:pStyle w:val="Punteggio"/>
              <w:rPr>
                <w:sz w:val="16"/>
                <w:szCs w:val="16"/>
              </w:rPr>
            </w:pPr>
            <w:r w:rsidRPr="00372587">
              <w:t>2,43</w:t>
            </w:r>
          </w:p>
        </w:tc>
      </w:tr>
      <w:tr w:rsidR="004A31DD" w:rsidRPr="00B36CCD" w14:paraId="77B7549F"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8C5C21D" w14:textId="77777777" w:rsidR="00133FA1" w:rsidRPr="00B36CCD" w:rsidRDefault="00133FA1"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15B4A1D0" w14:textId="77777777" w:rsidR="00133FA1" w:rsidRPr="00B36CCD" w:rsidRDefault="00133FA1" w:rsidP="00B36CCD">
            <w:pPr>
              <w:rPr>
                <w:rFonts w:ascii="Arial" w:hAnsi="Arial" w:cs="Arial"/>
                <w:sz w:val="16"/>
                <w:szCs w:val="16"/>
              </w:rPr>
            </w:pPr>
            <w:r w:rsidRPr="00B36CCD">
              <w:rPr>
                <w:rFonts w:ascii="Arial" w:hAnsi="Arial" w:cs="Arial"/>
                <w:sz w:val="16"/>
                <w:szCs w:val="16"/>
              </w:rPr>
              <w:t>Sì, senza specificazione della copertura</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DB062C8" w14:textId="77777777" w:rsidR="00133FA1" w:rsidRPr="00B36CCD" w:rsidRDefault="00133FA1"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2CA71AB" w14:textId="77777777" w:rsidR="00133FA1" w:rsidRPr="00B36CCD" w:rsidRDefault="00133FA1" w:rsidP="00B36CCD">
            <w:pPr>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76CE3" w14:textId="77777777" w:rsidR="00133FA1" w:rsidRPr="00B36CCD" w:rsidRDefault="00133FA1" w:rsidP="00B36CCD">
            <w:pPr>
              <w:jc w:val="right"/>
              <w:rPr>
                <w:rFonts w:ascii="Arial" w:hAnsi="Arial" w:cs="Arial"/>
                <w:sz w:val="16"/>
                <w:szCs w:val="16"/>
              </w:rPr>
            </w:pPr>
            <w:r>
              <w:rPr>
                <w:rFonts w:ascii="Arial" w:hAnsi="Arial" w:cs="Arial"/>
                <w:sz w:val="16"/>
                <w:szCs w:val="16"/>
              </w:rPr>
              <w:t>3,6%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F990A0D" w14:textId="77777777" w:rsidR="00133FA1" w:rsidRPr="00B36CCD" w:rsidRDefault="00133FA1" w:rsidP="00B36CCD">
            <w:pPr>
              <w:jc w:val="right"/>
              <w:rPr>
                <w:rFonts w:ascii="Arial" w:hAnsi="Arial" w:cs="Arial"/>
                <w:sz w:val="16"/>
                <w:szCs w:val="16"/>
              </w:rPr>
            </w:pPr>
            <w:r>
              <w:rPr>
                <w:rFonts w:ascii="Arial" w:hAnsi="Arial" w:cs="Arial"/>
                <w:sz w:val="16"/>
                <w:szCs w:val="16"/>
              </w:rPr>
              <w:t>11,6%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4713" w14:textId="77777777" w:rsidR="00133FA1" w:rsidRPr="00B36CCD" w:rsidRDefault="00133FA1" w:rsidP="00B36CCD">
            <w:pPr>
              <w:jc w:val="right"/>
              <w:rPr>
                <w:rFonts w:ascii="Arial" w:hAnsi="Arial" w:cs="Arial"/>
                <w:sz w:val="16"/>
                <w:szCs w:val="16"/>
              </w:rPr>
            </w:pPr>
            <w:r>
              <w:rPr>
                <w:rFonts w:ascii="Arial" w:hAnsi="Arial" w:cs="Arial"/>
                <w:sz w:val="16"/>
                <w:szCs w:val="16"/>
              </w:rPr>
              <w:t>4,5%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D6A8023" w14:textId="77777777" w:rsidR="00133FA1" w:rsidRPr="00B36CCD" w:rsidRDefault="00133FA1" w:rsidP="00B36CCD">
            <w:pPr>
              <w:jc w:val="right"/>
              <w:rPr>
                <w:rFonts w:ascii="Arial" w:hAnsi="Arial" w:cs="Arial"/>
                <w:sz w:val="16"/>
                <w:szCs w:val="16"/>
              </w:rPr>
            </w:pPr>
            <w:r>
              <w:rPr>
                <w:rFonts w:ascii="Arial" w:hAnsi="Arial" w:cs="Arial"/>
                <w:sz w:val="16"/>
                <w:szCs w:val="16"/>
              </w:rPr>
              <w:t>7,1%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9C2AF8E" w14:textId="77777777" w:rsidR="00133FA1" w:rsidRPr="00B36CCD" w:rsidRDefault="00133FA1"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CD5C98F" w14:textId="77777777" w:rsidR="00133FA1" w:rsidRPr="00B36CCD" w:rsidRDefault="00133FA1" w:rsidP="00B36CCD">
            <w:pPr>
              <w:jc w:val="right"/>
              <w:rPr>
                <w:rFonts w:ascii="Arial" w:hAnsi="Arial" w:cs="Arial"/>
                <w:sz w:val="16"/>
                <w:szCs w:val="16"/>
              </w:rPr>
            </w:pPr>
            <w:r>
              <w:rPr>
                <w:rFonts w:ascii="Arial" w:hAnsi="Arial" w:cs="Arial"/>
                <w:sz w:val="16"/>
                <w:szCs w:val="16"/>
              </w:rPr>
              <w:t>5</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0A226CD" w14:textId="77777777" w:rsidR="00133FA1" w:rsidRPr="00B36CCD" w:rsidRDefault="00133FA1" w:rsidP="00B36CCD">
            <w:pPr>
              <w:jc w:val="right"/>
              <w:rPr>
                <w:rFonts w:ascii="Arial" w:hAnsi="Arial" w:cs="Arial"/>
                <w:sz w:val="16"/>
                <w:szCs w:val="16"/>
              </w:rPr>
            </w:pPr>
            <w:r>
              <w:rPr>
                <w:rFonts w:ascii="Arial" w:hAnsi="Arial" w:cs="Arial"/>
                <w:sz w:val="16"/>
                <w:szCs w:val="16"/>
              </w:rPr>
              <w:t>4</w:t>
            </w:r>
          </w:p>
        </w:tc>
      </w:tr>
      <w:tr w:rsidR="004A31DD" w:rsidRPr="00B36CCD" w14:paraId="390778E4"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F3642E9" w14:textId="77777777" w:rsidR="00133FA1" w:rsidRPr="00B36CCD" w:rsidRDefault="00133FA1"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6FB1B4E4" w14:textId="77777777" w:rsidR="00133FA1" w:rsidRPr="00B36CCD" w:rsidRDefault="00133FA1" w:rsidP="00B36CCD">
            <w:pPr>
              <w:rPr>
                <w:rFonts w:ascii="Arial" w:hAnsi="Arial" w:cs="Arial"/>
                <w:sz w:val="16"/>
                <w:szCs w:val="16"/>
              </w:rPr>
            </w:pPr>
            <w:r w:rsidRPr="00B36CCD">
              <w:rPr>
                <w:rFonts w:ascii="Arial" w:hAnsi="Arial" w:cs="Arial"/>
                <w:sz w:val="16"/>
                <w:szCs w:val="16"/>
              </w:rPr>
              <w:t>Sì, solo per le applicazioni più importanti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F757D47" w14:textId="77777777" w:rsidR="00133FA1" w:rsidRPr="00B36CCD" w:rsidRDefault="00133FA1" w:rsidP="00B36CCD">
            <w:pPr>
              <w:jc w:val="right"/>
              <w:rPr>
                <w:rFonts w:ascii="Arial" w:hAnsi="Arial" w:cs="Arial"/>
                <w:i/>
                <w:iCs/>
                <w:sz w:val="16"/>
                <w:szCs w:val="16"/>
              </w:rPr>
            </w:pPr>
            <w:r w:rsidRPr="00B36CCD">
              <w:rPr>
                <w:rFonts w:ascii="Arial" w:hAnsi="Arial" w:cs="Arial"/>
                <w:i/>
                <w:iCs/>
                <w:sz w:val="16"/>
                <w:szCs w:val="16"/>
              </w:rPr>
              <w:t>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953B661" w14:textId="77777777" w:rsidR="00133FA1" w:rsidRPr="00B36CCD" w:rsidRDefault="00133FA1" w:rsidP="00B36CCD">
            <w:pPr>
              <w:jc w:val="right"/>
              <w:rPr>
                <w:rFonts w:ascii="Arial" w:hAnsi="Arial" w:cs="Arial"/>
                <w:sz w:val="16"/>
                <w:szCs w:val="16"/>
              </w:rPr>
            </w:pPr>
            <w:r>
              <w:rPr>
                <w:rFonts w:ascii="Arial" w:hAnsi="Arial" w:cs="Arial"/>
                <w:sz w:val="16"/>
                <w:szCs w:val="16"/>
              </w:rPr>
              <w:t>41,3%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79D0" w14:textId="77777777" w:rsidR="00133FA1" w:rsidRPr="00B36CCD" w:rsidRDefault="00133FA1" w:rsidP="00B36CCD">
            <w:pPr>
              <w:jc w:val="right"/>
              <w:rPr>
                <w:rFonts w:ascii="Arial" w:hAnsi="Arial" w:cs="Arial"/>
                <w:sz w:val="16"/>
                <w:szCs w:val="16"/>
              </w:rPr>
            </w:pPr>
            <w:r>
              <w:rPr>
                <w:rFonts w:ascii="Arial" w:hAnsi="Arial" w:cs="Arial"/>
                <w:sz w:val="16"/>
                <w:szCs w:val="16"/>
              </w:rPr>
              <w:t>11,1%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DB5DA7C" w14:textId="77777777" w:rsidR="00133FA1" w:rsidRPr="00B36CCD" w:rsidRDefault="00133FA1" w:rsidP="00B36CCD">
            <w:pPr>
              <w:jc w:val="right"/>
              <w:rPr>
                <w:rFonts w:ascii="Arial" w:hAnsi="Arial" w:cs="Arial"/>
                <w:sz w:val="16"/>
                <w:szCs w:val="16"/>
              </w:rPr>
            </w:pPr>
            <w:r>
              <w:rPr>
                <w:rFonts w:ascii="Arial" w:hAnsi="Arial" w:cs="Arial"/>
                <w:sz w:val="16"/>
                <w:szCs w:val="16"/>
              </w:rPr>
              <w:t>30,2%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B8A30" w14:textId="77777777" w:rsidR="00133FA1" w:rsidRPr="00B36CCD" w:rsidRDefault="00133FA1" w:rsidP="00B36CCD">
            <w:pPr>
              <w:jc w:val="right"/>
              <w:rPr>
                <w:rFonts w:ascii="Arial" w:hAnsi="Arial" w:cs="Arial"/>
                <w:sz w:val="16"/>
                <w:szCs w:val="16"/>
              </w:rPr>
            </w:pPr>
            <w:r>
              <w:rPr>
                <w:rFonts w:ascii="Arial" w:hAnsi="Arial" w:cs="Arial"/>
                <w:sz w:val="16"/>
                <w:szCs w:val="16"/>
              </w:rPr>
              <w:t>1,7%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840FD52" w14:textId="77777777" w:rsidR="00133FA1" w:rsidRPr="00B36CCD" w:rsidRDefault="00133FA1" w:rsidP="00B36CCD">
            <w:pPr>
              <w:jc w:val="right"/>
              <w:rPr>
                <w:rFonts w:ascii="Arial" w:hAnsi="Arial" w:cs="Arial"/>
                <w:sz w:val="16"/>
                <w:szCs w:val="16"/>
              </w:rPr>
            </w:pPr>
            <w:r>
              <w:rPr>
                <w:rFonts w:ascii="Arial" w:hAnsi="Arial" w:cs="Arial"/>
                <w:sz w:val="16"/>
                <w:szCs w:val="16"/>
              </w:rPr>
              <w:t>28,6%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043213D" w14:textId="77777777" w:rsidR="00133FA1" w:rsidRPr="00B36CCD" w:rsidRDefault="00133FA1" w:rsidP="00B36CCD">
            <w:pPr>
              <w:jc w:val="right"/>
              <w:rPr>
                <w:rFonts w:ascii="Arial" w:hAnsi="Arial" w:cs="Arial"/>
                <w:sz w:val="16"/>
                <w:szCs w:val="16"/>
              </w:rPr>
            </w:pPr>
            <w:r>
              <w:rPr>
                <w:rFonts w:ascii="Arial" w:hAnsi="Arial" w:cs="Arial"/>
                <w:sz w:val="16"/>
                <w:szCs w:val="16"/>
              </w:rPr>
              <w:t>19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A5ECA99" w14:textId="77777777" w:rsidR="00133FA1" w:rsidRPr="00B36CCD" w:rsidRDefault="00133FA1" w:rsidP="00B36CCD">
            <w:pPr>
              <w:jc w:val="right"/>
              <w:rPr>
                <w:rFonts w:ascii="Arial" w:hAnsi="Arial" w:cs="Arial"/>
                <w:sz w:val="16"/>
                <w:szCs w:val="16"/>
              </w:rPr>
            </w:pPr>
            <w:r>
              <w:rPr>
                <w:rFonts w:ascii="Arial" w:hAnsi="Arial" w:cs="Arial"/>
                <w:sz w:val="16"/>
                <w:szCs w:val="16"/>
              </w:rPr>
              <w:t>13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18F1439" w14:textId="77777777" w:rsidR="00133FA1" w:rsidRPr="00B36CCD" w:rsidRDefault="00133FA1" w:rsidP="00B36CCD">
            <w:pPr>
              <w:jc w:val="right"/>
              <w:rPr>
                <w:rFonts w:ascii="Arial" w:hAnsi="Arial" w:cs="Arial"/>
                <w:sz w:val="16"/>
                <w:szCs w:val="16"/>
              </w:rPr>
            </w:pPr>
            <w:r>
              <w:rPr>
                <w:rFonts w:ascii="Arial" w:hAnsi="Arial" w:cs="Arial"/>
                <w:sz w:val="16"/>
                <w:szCs w:val="16"/>
              </w:rPr>
              <w:t>16</w:t>
            </w:r>
          </w:p>
        </w:tc>
      </w:tr>
      <w:tr w:rsidR="00133FA1" w:rsidRPr="00B36CCD" w14:paraId="5EF66D2F"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EB5A6C8" w14:textId="77777777" w:rsidR="00133FA1" w:rsidRPr="00B36CCD" w:rsidRDefault="00133FA1"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49CC2C55" w14:textId="77777777" w:rsidR="00133FA1" w:rsidRPr="00B36CCD" w:rsidRDefault="00133FA1"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8CDA573" w14:textId="77777777" w:rsidR="00133FA1" w:rsidRPr="00B36CCD" w:rsidRDefault="00133FA1"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4510E2F" w14:textId="77777777" w:rsidR="00133FA1" w:rsidRPr="00B36CCD" w:rsidRDefault="00133FA1" w:rsidP="00B36CCD">
            <w:pPr>
              <w:jc w:val="right"/>
              <w:rPr>
                <w:rFonts w:ascii="Arial" w:hAnsi="Arial" w:cs="Arial"/>
                <w:sz w:val="16"/>
                <w:szCs w:val="16"/>
              </w:rPr>
            </w:pPr>
            <w:r>
              <w:rPr>
                <w:rFonts w:ascii="Arial" w:hAnsi="Arial" w:cs="Arial"/>
                <w:sz w:val="16"/>
                <w:szCs w:val="16"/>
              </w:rPr>
              <w:t>30,4%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A0001" w14:textId="77777777" w:rsidR="00133FA1" w:rsidRPr="00B36CCD" w:rsidRDefault="00133FA1" w:rsidP="00B36CCD">
            <w:pPr>
              <w:jc w:val="right"/>
              <w:rPr>
                <w:rFonts w:ascii="Arial" w:hAnsi="Arial" w:cs="Arial"/>
                <w:sz w:val="16"/>
                <w:szCs w:val="16"/>
              </w:rPr>
            </w:pPr>
            <w:r>
              <w:rPr>
                <w:rFonts w:ascii="Arial" w:hAnsi="Arial" w:cs="Arial"/>
                <w:sz w:val="16"/>
                <w:szCs w:val="16"/>
              </w:rPr>
              <w:t>-11,4%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2FF2BE2" w14:textId="77777777" w:rsidR="00133FA1" w:rsidRPr="00B36CCD" w:rsidRDefault="00133FA1" w:rsidP="00B36CCD">
            <w:pPr>
              <w:jc w:val="right"/>
              <w:rPr>
                <w:rFonts w:ascii="Arial" w:hAnsi="Arial" w:cs="Arial"/>
                <w:sz w:val="16"/>
                <w:szCs w:val="16"/>
              </w:rPr>
            </w:pPr>
            <w:r>
              <w:rPr>
                <w:rFonts w:ascii="Arial" w:hAnsi="Arial" w:cs="Arial"/>
                <w:sz w:val="16"/>
                <w:szCs w:val="16"/>
              </w:rPr>
              <w:t>41,9%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37151" w14:textId="77777777" w:rsidR="00133FA1" w:rsidRPr="00B36CCD" w:rsidRDefault="00133FA1" w:rsidP="00B36CCD">
            <w:pPr>
              <w:jc w:val="right"/>
              <w:rPr>
                <w:rFonts w:ascii="Arial" w:hAnsi="Arial" w:cs="Arial"/>
                <w:sz w:val="16"/>
                <w:szCs w:val="16"/>
              </w:rPr>
            </w:pPr>
            <w:r>
              <w:rPr>
                <w:rFonts w:ascii="Arial" w:hAnsi="Arial" w:cs="Arial"/>
                <w:sz w:val="16"/>
                <w:szCs w:val="16"/>
              </w:rPr>
              <w:t>-2,8%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05EFFB4" w14:textId="77777777" w:rsidR="00133FA1" w:rsidRPr="00B36CCD" w:rsidRDefault="00133FA1" w:rsidP="00B36CCD">
            <w:pPr>
              <w:jc w:val="right"/>
              <w:rPr>
                <w:rFonts w:ascii="Arial" w:hAnsi="Arial" w:cs="Arial"/>
                <w:sz w:val="16"/>
                <w:szCs w:val="16"/>
              </w:rPr>
            </w:pPr>
            <w:r>
              <w:rPr>
                <w:rFonts w:ascii="Arial" w:hAnsi="Arial" w:cs="Arial"/>
                <w:sz w:val="16"/>
                <w:szCs w:val="16"/>
              </w:rPr>
              <w:t>44,6%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784569D" w14:textId="77777777" w:rsidR="00133FA1" w:rsidRPr="00B36CCD" w:rsidRDefault="00133FA1" w:rsidP="00B36CCD">
            <w:pPr>
              <w:jc w:val="right"/>
              <w:rPr>
                <w:rFonts w:ascii="Arial" w:hAnsi="Arial" w:cs="Arial"/>
                <w:sz w:val="16"/>
                <w:szCs w:val="16"/>
              </w:rPr>
            </w:pPr>
            <w:r>
              <w:rPr>
                <w:rFonts w:ascii="Arial" w:hAnsi="Arial" w:cs="Arial"/>
                <w:sz w:val="16"/>
                <w:szCs w:val="16"/>
              </w:rPr>
              <w:t>14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AFB7DAF" w14:textId="77777777" w:rsidR="00133FA1" w:rsidRPr="00B36CCD" w:rsidRDefault="00133FA1" w:rsidP="00B36CCD">
            <w:pPr>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D116257" w14:textId="77777777" w:rsidR="00133FA1" w:rsidRPr="00B36CCD" w:rsidRDefault="00133FA1" w:rsidP="00B36CCD">
            <w:pPr>
              <w:jc w:val="right"/>
              <w:rPr>
                <w:rFonts w:ascii="Arial" w:hAnsi="Arial" w:cs="Arial"/>
                <w:sz w:val="16"/>
                <w:szCs w:val="16"/>
              </w:rPr>
            </w:pPr>
            <w:r>
              <w:rPr>
                <w:rFonts w:ascii="Arial" w:hAnsi="Arial" w:cs="Arial"/>
                <w:sz w:val="16"/>
                <w:szCs w:val="16"/>
              </w:rPr>
              <w:t>25</w:t>
            </w:r>
          </w:p>
        </w:tc>
      </w:tr>
      <w:tr w:rsidR="00133FA1" w:rsidRPr="00B36CCD" w14:paraId="4DEF9E74"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C78C27" w14:textId="77777777" w:rsidR="00133FA1" w:rsidRPr="00B36CCD" w:rsidRDefault="00133FA1"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3858731C" w14:textId="77777777" w:rsidR="00133FA1" w:rsidRPr="00B36CCD" w:rsidRDefault="00133FA1"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444C2D4" w14:textId="77777777" w:rsidR="00133FA1" w:rsidRPr="00B36CCD" w:rsidRDefault="00133FA1"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CF307B2" w14:textId="77777777" w:rsidR="00133FA1" w:rsidRPr="00B36CCD" w:rsidRDefault="00133FA1" w:rsidP="00B36CCD">
            <w:pPr>
              <w:jc w:val="right"/>
              <w:rPr>
                <w:rFonts w:ascii="Arial" w:hAnsi="Arial" w:cs="Arial"/>
                <w:sz w:val="16"/>
                <w:szCs w:val="16"/>
              </w:rPr>
            </w:pPr>
            <w:r>
              <w:rPr>
                <w:rFonts w:ascii="Arial" w:hAnsi="Arial" w:cs="Arial"/>
                <w:sz w:val="16"/>
                <w:szCs w:val="16"/>
              </w:rPr>
              <w:t>13,0%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B18D9" w14:textId="77777777" w:rsidR="00133FA1" w:rsidRPr="00B36CCD" w:rsidRDefault="00133FA1" w:rsidP="00B36CCD">
            <w:pPr>
              <w:jc w:val="right"/>
              <w:rPr>
                <w:rFonts w:ascii="Arial" w:hAnsi="Arial" w:cs="Arial"/>
                <w:sz w:val="16"/>
                <w:szCs w:val="16"/>
              </w:rPr>
            </w:pPr>
            <w:r>
              <w:rPr>
                <w:rFonts w:ascii="Arial" w:hAnsi="Arial" w:cs="Arial"/>
                <w:sz w:val="16"/>
                <w:szCs w:val="16"/>
              </w:rPr>
              <w:t>-3,2%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77506DC" w14:textId="77777777" w:rsidR="00133FA1" w:rsidRPr="00B36CCD" w:rsidRDefault="00133FA1" w:rsidP="00B36CCD">
            <w:pPr>
              <w:jc w:val="right"/>
              <w:rPr>
                <w:rFonts w:ascii="Arial" w:hAnsi="Arial" w:cs="Arial"/>
                <w:sz w:val="16"/>
                <w:szCs w:val="16"/>
              </w:rPr>
            </w:pPr>
            <w:r>
              <w:rPr>
                <w:rFonts w:ascii="Arial" w:hAnsi="Arial" w:cs="Arial"/>
                <w:sz w:val="16"/>
                <w:szCs w:val="16"/>
              </w:rPr>
              <w:t>16,3%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51172" w14:textId="77777777" w:rsidR="00133FA1" w:rsidRPr="00B36CCD" w:rsidRDefault="00133FA1" w:rsidP="00B36CCD">
            <w:pPr>
              <w:jc w:val="right"/>
              <w:rPr>
                <w:rFonts w:ascii="Arial" w:hAnsi="Arial" w:cs="Arial"/>
                <w:sz w:val="16"/>
                <w:szCs w:val="16"/>
              </w:rPr>
            </w:pPr>
            <w:r>
              <w:rPr>
                <w:rFonts w:ascii="Arial" w:hAnsi="Arial" w:cs="Arial"/>
                <w:sz w:val="16"/>
                <w:szCs w:val="16"/>
              </w:rPr>
              <w:t>-3,4%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4CB0EFD" w14:textId="77777777" w:rsidR="00133FA1" w:rsidRPr="00B36CCD" w:rsidRDefault="00133FA1" w:rsidP="00B36CCD">
            <w:pPr>
              <w:jc w:val="right"/>
              <w:rPr>
                <w:rFonts w:ascii="Arial" w:hAnsi="Arial" w:cs="Arial"/>
                <w:sz w:val="16"/>
                <w:szCs w:val="16"/>
              </w:rPr>
            </w:pPr>
            <w:r>
              <w:rPr>
                <w:rFonts w:ascii="Arial" w:hAnsi="Arial" w:cs="Arial"/>
                <w:sz w:val="16"/>
                <w:szCs w:val="16"/>
              </w:rPr>
              <w:t>19,6%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D0AF22D" w14:textId="77777777" w:rsidR="00133FA1" w:rsidRPr="00B36CCD" w:rsidRDefault="00133FA1" w:rsidP="00B36CCD">
            <w:pPr>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7F98244" w14:textId="77777777" w:rsidR="00133FA1" w:rsidRPr="00B36CCD" w:rsidRDefault="00133FA1"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A071CFC" w14:textId="77777777" w:rsidR="00133FA1" w:rsidRPr="00B36CCD" w:rsidRDefault="00133FA1" w:rsidP="00B36CCD">
            <w:pPr>
              <w:jc w:val="right"/>
              <w:rPr>
                <w:rFonts w:ascii="Arial" w:hAnsi="Arial" w:cs="Arial"/>
                <w:sz w:val="16"/>
                <w:szCs w:val="16"/>
              </w:rPr>
            </w:pPr>
            <w:r>
              <w:rPr>
                <w:rFonts w:ascii="Arial" w:hAnsi="Arial" w:cs="Arial"/>
                <w:sz w:val="16"/>
                <w:szCs w:val="16"/>
              </w:rPr>
              <w:t>11</w:t>
            </w:r>
          </w:p>
        </w:tc>
      </w:tr>
      <w:tr w:rsidR="00133FA1" w:rsidRPr="00B36CCD" w14:paraId="7A6D9AC1"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C9E96BD" w14:textId="77777777" w:rsidR="00133FA1" w:rsidRPr="00B36CCD" w:rsidRDefault="00133FA1"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6B09BF41" w14:textId="77777777" w:rsidR="00133FA1" w:rsidRPr="00B36CCD" w:rsidRDefault="00133FA1"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6FFAFE59" w14:textId="77777777" w:rsidR="00133FA1" w:rsidRPr="00B36CCD" w:rsidRDefault="00133FA1"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AFC7F2B" w14:textId="77777777" w:rsidR="00133FA1" w:rsidRPr="00B36CCD" w:rsidRDefault="00133FA1"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13A73837" w14:textId="77777777" w:rsidR="00133FA1" w:rsidRPr="00B36CCD" w:rsidRDefault="00133FA1"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1124542D" w14:textId="77777777" w:rsidR="00133FA1" w:rsidRPr="00B36CCD" w:rsidRDefault="00133FA1"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39BDECAF" w14:textId="77777777" w:rsidR="00133FA1" w:rsidRPr="00B36CCD" w:rsidRDefault="00133FA1"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62DC11A" w14:textId="77777777" w:rsidR="00133FA1" w:rsidRPr="00B36CCD" w:rsidRDefault="00133FA1"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6455DFE1" w14:textId="77777777" w:rsidR="00133FA1" w:rsidRPr="00B36CCD" w:rsidRDefault="00133FA1"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4D7AA7FC" w14:textId="77777777" w:rsidR="00133FA1" w:rsidRPr="00B36CCD" w:rsidRDefault="00133FA1"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758B41F0" w14:textId="77777777" w:rsidR="00133FA1" w:rsidRPr="00B36CCD" w:rsidRDefault="00133FA1" w:rsidP="00B36CCD">
            <w:pPr>
              <w:jc w:val="right"/>
              <w:rPr>
                <w:rFonts w:ascii="Arial" w:hAnsi="Arial" w:cs="Arial"/>
                <w:b/>
                <w:bCs/>
                <w:sz w:val="16"/>
                <w:szCs w:val="16"/>
              </w:rPr>
            </w:pPr>
            <w:r>
              <w:rPr>
                <w:rFonts w:ascii="Arial" w:hAnsi="Arial" w:cs="Arial"/>
                <w:b/>
                <w:bCs/>
                <w:sz w:val="16"/>
                <w:szCs w:val="16"/>
              </w:rPr>
              <w:t>56</w:t>
            </w:r>
          </w:p>
        </w:tc>
      </w:tr>
      <w:tr w:rsidR="002F79D1" w:rsidRPr="00B36CCD" w14:paraId="611EC6CA"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9D6E702"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noWrap/>
            <w:vAlign w:val="center"/>
            <w:hideMark/>
          </w:tcPr>
          <w:p w14:paraId="24690C2C"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6D04C2A8" w14:textId="77777777" w:rsidR="00B36CCD" w:rsidRPr="00B36CCD" w:rsidRDefault="00B36CCD" w:rsidP="00B36CCD">
            <w:pPr>
              <w:rPr>
                <w:rFonts w:ascii="Arial" w:hAnsi="Arial" w:cs="Arial"/>
                <w:i/>
                <w:iCs/>
                <w:sz w:val="16"/>
                <w:szCs w:val="16"/>
              </w:rPr>
            </w:pPr>
            <w:r w:rsidRPr="00B36CCD">
              <w:rPr>
                <w:rFonts w:ascii="Arial" w:hAnsi="Arial" w:cs="Arial"/>
                <w:i/>
                <w:i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AAC9C97"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7B004CE8"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5934A61"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0E994CE0"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A26D47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2EB29235"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139FCA15"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4183E66"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38C13A75"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BD1769"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3.4</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153803CB" w14:textId="77777777" w:rsidR="00BA749C" w:rsidRPr="00B36CCD" w:rsidRDefault="00BA749C" w:rsidP="00AF5C7A">
            <w:pPr>
              <w:pStyle w:val="Domanda0"/>
              <w:rPr>
                <w:sz w:val="16"/>
                <w:szCs w:val="16"/>
              </w:rPr>
            </w:pPr>
            <w:r w:rsidRPr="00B36CCD">
              <w:t>Nello sviluppo di applicazioni, vengono seguiti dei criteri per ridurre la vulnerabilità del software ?</w:t>
            </w:r>
          </w:p>
        </w:tc>
        <w:tc>
          <w:tcPr>
            <w:tcW w:w="540" w:type="dxa"/>
            <w:tcBorders>
              <w:top w:val="single" w:sz="8" w:space="0" w:color="auto"/>
              <w:left w:val="nil"/>
              <w:bottom w:val="single" w:sz="4" w:space="0" w:color="auto"/>
              <w:right w:val="single" w:sz="4" w:space="0" w:color="auto"/>
            </w:tcBorders>
            <w:shd w:val="clear" w:color="auto" w:fill="auto"/>
            <w:noWrap/>
            <w:hideMark/>
          </w:tcPr>
          <w:p w14:paraId="20F644E9" w14:textId="77777777" w:rsidR="00BA749C" w:rsidRPr="00B36CCD" w:rsidRDefault="00BA749C" w:rsidP="00AF5C7A">
            <w:pPr>
              <w:pStyle w:val="Punteggio"/>
              <w:rPr>
                <w:sz w:val="16"/>
                <w:szCs w:val="16"/>
              </w:rPr>
            </w:pPr>
            <w:r w:rsidRPr="000C65DC">
              <w:t>6,52</w:t>
            </w:r>
          </w:p>
        </w:tc>
        <w:tc>
          <w:tcPr>
            <w:tcW w:w="540" w:type="dxa"/>
            <w:tcBorders>
              <w:top w:val="single" w:sz="8" w:space="0" w:color="auto"/>
              <w:left w:val="nil"/>
              <w:bottom w:val="single" w:sz="4" w:space="0" w:color="auto"/>
              <w:right w:val="single" w:sz="4" w:space="0" w:color="auto"/>
            </w:tcBorders>
            <w:shd w:val="clear" w:color="auto" w:fill="auto"/>
            <w:noWrap/>
            <w:hideMark/>
          </w:tcPr>
          <w:p w14:paraId="22BE6108" w14:textId="77777777" w:rsidR="00BA749C" w:rsidRPr="00B36CCD" w:rsidRDefault="00BA749C" w:rsidP="00AF5C7A">
            <w:pPr>
              <w:pStyle w:val="Punteggio"/>
              <w:rPr>
                <w:sz w:val="16"/>
                <w:szCs w:val="16"/>
              </w:rPr>
            </w:pPr>
            <w:r w:rsidRPr="000C65DC">
              <w:t>6,05</w:t>
            </w:r>
          </w:p>
        </w:tc>
        <w:tc>
          <w:tcPr>
            <w:tcW w:w="540" w:type="dxa"/>
            <w:tcBorders>
              <w:top w:val="single" w:sz="8" w:space="0" w:color="auto"/>
              <w:left w:val="nil"/>
              <w:bottom w:val="single" w:sz="4" w:space="0" w:color="auto"/>
              <w:right w:val="single" w:sz="8" w:space="0" w:color="auto"/>
            </w:tcBorders>
            <w:shd w:val="clear" w:color="auto" w:fill="auto"/>
            <w:noWrap/>
            <w:hideMark/>
          </w:tcPr>
          <w:p w14:paraId="7C9D4732" w14:textId="77777777" w:rsidR="00BA749C" w:rsidRPr="00B36CCD" w:rsidRDefault="00BA749C" w:rsidP="00AF5C7A">
            <w:pPr>
              <w:pStyle w:val="Punteggio"/>
              <w:rPr>
                <w:sz w:val="16"/>
                <w:szCs w:val="16"/>
              </w:rPr>
            </w:pPr>
            <w:r w:rsidRPr="000C65DC">
              <w:t>6,07</w:t>
            </w:r>
          </w:p>
        </w:tc>
      </w:tr>
      <w:tr w:rsidR="00890772" w:rsidRPr="00B36CCD" w14:paraId="18511F7E"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67EC668E" w14:textId="77777777" w:rsidR="00890772" w:rsidRPr="00B36CCD" w:rsidRDefault="00890772"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3273D6F" w14:textId="77777777" w:rsidR="00890772" w:rsidRPr="00B36CCD" w:rsidRDefault="00890772"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36CC216" w14:textId="77777777" w:rsidR="00890772" w:rsidRPr="00B36CCD" w:rsidRDefault="00890772"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E5E9C16" w14:textId="77777777" w:rsidR="00890772" w:rsidRPr="00B36CCD" w:rsidRDefault="00890772" w:rsidP="00B36CCD">
            <w:pPr>
              <w:jc w:val="right"/>
              <w:rPr>
                <w:rFonts w:ascii="Arial" w:hAnsi="Arial" w:cs="Arial"/>
                <w:sz w:val="16"/>
                <w:szCs w:val="16"/>
              </w:rPr>
            </w:pPr>
            <w:r>
              <w:rPr>
                <w:rFonts w:ascii="Arial" w:hAnsi="Arial" w:cs="Arial"/>
                <w:sz w:val="16"/>
                <w:szCs w:val="16"/>
              </w:rPr>
              <w:t>65,2%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C684" w14:textId="77777777" w:rsidR="00890772" w:rsidRPr="00B36CCD" w:rsidRDefault="00890772" w:rsidP="00B36CCD">
            <w:pPr>
              <w:jc w:val="right"/>
              <w:rPr>
                <w:rFonts w:ascii="Arial" w:hAnsi="Arial" w:cs="Arial"/>
                <w:sz w:val="16"/>
                <w:szCs w:val="16"/>
              </w:rPr>
            </w:pPr>
            <w:r>
              <w:rPr>
                <w:rFonts w:ascii="Arial" w:hAnsi="Arial" w:cs="Arial"/>
                <w:sz w:val="16"/>
                <w:szCs w:val="16"/>
              </w:rPr>
              <w:t>4,8%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94A9D95" w14:textId="77777777" w:rsidR="00890772" w:rsidRPr="00B36CCD" w:rsidRDefault="00890772" w:rsidP="00B36CCD">
            <w:pPr>
              <w:jc w:val="right"/>
              <w:rPr>
                <w:rFonts w:ascii="Arial" w:hAnsi="Arial" w:cs="Arial"/>
                <w:sz w:val="16"/>
                <w:szCs w:val="16"/>
              </w:rPr>
            </w:pPr>
            <w:r>
              <w:rPr>
                <w:rFonts w:ascii="Arial" w:hAnsi="Arial" w:cs="Arial"/>
                <w:sz w:val="16"/>
                <w:szCs w:val="16"/>
              </w:rPr>
              <w:t>60,5%</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C18A0" w14:textId="77777777" w:rsidR="00890772" w:rsidRPr="00B36CCD" w:rsidRDefault="00890772" w:rsidP="00B36CCD">
            <w:pPr>
              <w:jc w:val="right"/>
              <w:rPr>
                <w:rFonts w:ascii="Arial" w:hAnsi="Arial" w:cs="Arial"/>
                <w:sz w:val="16"/>
                <w:szCs w:val="16"/>
              </w:rPr>
            </w:pPr>
            <w:r>
              <w:rPr>
                <w:rFonts w:ascii="Arial" w:hAnsi="Arial" w:cs="Arial"/>
                <w:sz w:val="16"/>
                <w:szCs w:val="16"/>
              </w:rPr>
              <w:t>-0,2%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F996E25" w14:textId="77777777" w:rsidR="00890772" w:rsidRPr="00B36CCD" w:rsidRDefault="00890772" w:rsidP="00B36CCD">
            <w:pPr>
              <w:jc w:val="right"/>
              <w:rPr>
                <w:rFonts w:ascii="Arial" w:hAnsi="Arial" w:cs="Arial"/>
                <w:sz w:val="16"/>
                <w:szCs w:val="16"/>
              </w:rPr>
            </w:pPr>
            <w:r>
              <w:rPr>
                <w:rFonts w:ascii="Arial" w:hAnsi="Arial" w:cs="Arial"/>
                <w:sz w:val="16"/>
                <w:szCs w:val="16"/>
              </w:rPr>
              <w:t>60,7%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C2347E0" w14:textId="77777777" w:rsidR="00890772" w:rsidRPr="00B36CCD" w:rsidRDefault="00890772" w:rsidP="00B36CCD">
            <w:pPr>
              <w:jc w:val="right"/>
              <w:rPr>
                <w:rFonts w:ascii="Arial" w:hAnsi="Arial" w:cs="Arial"/>
                <w:sz w:val="16"/>
                <w:szCs w:val="16"/>
              </w:rPr>
            </w:pPr>
            <w:r>
              <w:rPr>
                <w:rFonts w:ascii="Arial" w:hAnsi="Arial" w:cs="Arial"/>
                <w:sz w:val="16"/>
                <w:szCs w:val="16"/>
              </w:rPr>
              <w:t>30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0892C52" w14:textId="77777777" w:rsidR="00890772" w:rsidRPr="00B36CCD" w:rsidRDefault="00890772" w:rsidP="00B36CCD">
            <w:pPr>
              <w:jc w:val="right"/>
              <w:rPr>
                <w:rFonts w:ascii="Arial" w:hAnsi="Arial" w:cs="Arial"/>
                <w:sz w:val="16"/>
                <w:szCs w:val="16"/>
              </w:rPr>
            </w:pPr>
            <w:r>
              <w:rPr>
                <w:rFonts w:ascii="Arial" w:hAnsi="Arial" w:cs="Arial"/>
                <w:sz w:val="16"/>
                <w:szCs w:val="16"/>
              </w:rPr>
              <w:t>26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9763EBA" w14:textId="77777777" w:rsidR="00890772" w:rsidRPr="00B36CCD" w:rsidRDefault="00890772" w:rsidP="00B36CCD">
            <w:pPr>
              <w:jc w:val="right"/>
              <w:rPr>
                <w:rFonts w:ascii="Arial" w:hAnsi="Arial" w:cs="Arial"/>
                <w:sz w:val="16"/>
                <w:szCs w:val="16"/>
              </w:rPr>
            </w:pPr>
            <w:r>
              <w:rPr>
                <w:rFonts w:ascii="Arial" w:hAnsi="Arial" w:cs="Arial"/>
                <w:sz w:val="16"/>
                <w:szCs w:val="16"/>
              </w:rPr>
              <w:t>34</w:t>
            </w:r>
          </w:p>
        </w:tc>
      </w:tr>
      <w:tr w:rsidR="00890772" w:rsidRPr="00B36CCD" w14:paraId="4A969E3B"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B31E7E8" w14:textId="77777777" w:rsidR="00890772" w:rsidRPr="00B36CCD" w:rsidRDefault="00890772"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449AA5E5" w14:textId="77777777" w:rsidR="00890772" w:rsidRPr="00B36CCD" w:rsidRDefault="00890772"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BDB0A58" w14:textId="77777777" w:rsidR="00890772" w:rsidRPr="00B36CCD" w:rsidRDefault="00890772"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D28CF1A" w14:textId="77777777" w:rsidR="00890772" w:rsidRPr="00B36CCD" w:rsidRDefault="00890772" w:rsidP="00B36CCD">
            <w:pPr>
              <w:jc w:val="right"/>
              <w:rPr>
                <w:rFonts w:ascii="Arial" w:hAnsi="Arial" w:cs="Arial"/>
                <w:sz w:val="16"/>
                <w:szCs w:val="16"/>
              </w:rPr>
            </w:pPr>
            <w:r>
              <w:rPr>
                <w:rFonts w:ascii="Arial" w:hAnsi="Arial" w:cs="Arial"/>
                <w:sz w:val="16"/>
                <w:szCs w:val="16"/>
              </w:rPr>
              <w:t>19,6%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DD91C" w14:textId="77777777" w:rsidR="00890772" w:rsidRPr="00B36CCD" w:rsidRDefault="00890772" w:rsidP="00B36CCD">
            <w:pPr>
              <w:jc w:val="right"/>
              <w:rPr>
                <w:rFonts w:ascii="Arial" w:hAnsi="Arial" w:cs="Arial"/>
                <w:sz w:val="16"/>
                <w:szCs w:val="16"/>
              </w:rPr>
            </w:pPr>
            <w:r>
              <w:rPr>
                <w:rFonts w:ascii="Arial" w:hAnsi="Arial" w:cs="Arial"/>
                <w:sz w:val="16"/>
                <w:szCs w:val="16"/>
              </w:rPr>
              <w:t>-3,7%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F9ED7A5" w14:textId="77777777" w:rsidR="00890772" w:rsidRPr="00B36CCD" w:rsidRDefault="00890772" w:rsidP="00B36CCD">
            <w:pPr>
              <w:jc w:val="right"/>
              <w:rPr>
                <w:rFonts w:ascii="Arial" w:hAnsi="Arial" w:cs="Arial"/>
                <w:sz w:val="16"/>
                <w:szCs w:val="16"/>
              </w:rPr>
            </w:pPr>
            <w:r>
              <w:rPr>
                <w:rFonts w:ascii="Arial" w:hAnsi="Arial" w:cs="Arial"/>
                <w:sz w:val="16"/>
                <w:szCs w:val="16"/>
              </w:rPr>
              <w:t>23,3%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3B1ED" w14:textId="77777777" w:rsidR="00890772" w:rsidRPr="00B36CCD" w:rsidRDefault="00890772" w:rsidP="00B36CCD">
            <w:pPr>
              <w:jc w:val="right"/>
              <w:rPr>
                <w:rFonts w:ascii="Arial" w:hAnsi="Arial" w:cs="Arial"/>
                <w:sz w:val="16"/>
                <w:szCs w:val="16"/>
              </w:rPr>
            </w:pPr>
            <w:r>
              <w:rPr>
                <w:rFonts w:ascii="Arial" w:hAnsi="Arial" w:cs="Arial"/>
                <w:sz w:val="16"/>
                <w:szCs w:val="16"/>
              </w:rPr>
              <w:t>1,8%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D8DBAE5" w14:textId="77777777" w:rsidR="00890772" w:rsidRPr="00B36CCD" w:rsidRDefault="00890772" w:rsidP="00B36CCD">
            <w:pPr>
              <w:jc w:val="right"/>
              <w:rPr>
                <w:rFonts w:ascii="Arial" w:hAnsi="Arial" w:cs="Arial"/>
                <w:sz w:val="16"/>
                <w:szCs w:val="16"/>
              </w:rPr>
            </w:pPr>
            <w:r>
              <w:rPr>
                <w:rFonts w:ascii="Arial" w:hAnsi="Arial" w:cs="Arial"/>
                <w:sz w:val="16"/>
                <w:szCs w:val="16"/>
              </w:rPr>
              <w:t>21,4%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147CF50" w14:textId="77777777" w:rsidR="00890772" w:rsidRPr="00B36CCD" w:rsidRDefault="00890772" w:rsidP="00B36CCD">
            <w:pPr>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AE90E06" w14:textId="77777777" w:rsidR="00890772" w:rsidRPr="00B36CCD" w:rsidRDefault="00890772" w:rsidP="00B36CCD">
            <w:pPr>
              <w:jc w:val="right"/>
              <w:rPr>
                <w:rFonts w:ascii="Arial" w:hAnsi="Arial" w:cs="Arial"/>
                <w:sz w:val="16"/>
                <w:szCs w:val="16"/>
              </w:rPr>
            </w:pPr>
            <w:r>
              <w:rPr>
                <w:rFonts w:ascii="Arial" w:hAnsi="Arial" w:cs="Arial"/>
                <w:sz w:val="16"/>
                <w:szCs w:val="16"/>
              </w:rPr>
              <w:t>10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9CBCD7A" w14:textId="77777777" w:rsidR="00890772" w:rsidRPr="00B36CCD" w:rsidRDefault="00890772" w:rsidP="00B36CCD">
            <w:pPr>
              <w:jc w:val="right"/>
              <w:rPr>
                <w:rFonts w:ascii="Arial" w:hAnsi="Arial" w:cs="Arial"/>
                <w:sz w:val="16"/>
                <w:szCs w:val="16"/>
              </w:rPr>
            </w:pPr>
            <w:r>
              <w:rPr>
                <w:rFonts w:ascii="Arial" w:hAnsi="Arial" w:cs="Arial"/>
                <w:sz w:val="16"/>
                <w:szCs w:val="16"/>
              </w:rPr>
              <w:t>12</w:t>
            </w:r>
          </w:p>
        </w:tc>
      </w:tr>
      <w:tr w:rsidR="00890772" w:rsidRPr="00B36CCD" w14:paraId="552C239A"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F412044" w14:textId="77777777" w:rsidR="00890772" w:rsidRPr="00B36CCD" w:rsidRDefault="00890772"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507F9A95" w14:textId="77777777" w:rsidR="00890772" w:rsidRPr="00B36CCD" w:rsidRDefault="00890772"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A5A23B7" w14:textId="77777777" w:rsidR="00890772" w:rsidRPr="00B36CCD" w:rsidRDefault="00890772"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F18F84C" w14:textId="77777777" w:rsidR="00890772" w:rsidRPr="00B36CCD" w:rsidRDefault="00890772" w:rsidP="00B36CCD">
            <w:pPr>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6D1F" w14:textId="77777777" w:rsidR="00890772" w:rsidRPr="00B36CCD" w:rsidRDefault="00890772" w:rsidP="00B36CCD">
            <w:pPr>
              <w:jc w:val="right"/>
              <w:rPr>
                <w:rFonts w:ascii="Arial" w:hAnsi="Arial" w:cs="Arial"/>
                <w:sz w:val="16"/>
                <w:szCs w:val="16"/>
              </w:rPr>
            </w:pPr>
            <w:r>
              <w:rPr>
                <w:rFonts w:ascii="Arial" w:hAnsi="Arial" w:cs="Arial"/>
                <w:sz w:val="16"/>
                <w:szCs w:val="16"/>
              </w:rPr>
              <w:t>-1,1%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13945A8" w14:textId="77777777" w:rsidR="00890772" w:rsidRPr="00B36CCD" w:rsidRDefault="00890772" w:rsidP="00B36CCD">
            <w:pPr>
              <w:jc w:val="right"/>
              <w:rPr>
                <w:rFonts w:ascii="Arial" w:hAnsi="Arial" w:cs="Arial"/>
                <w:sz w:val="16"/>
                <w:szCs w:val="16"/>
              </w:rPr>
            </w:pPr>
            <w:r>
              <w:rPr>
                <w:rFonts w:ascii="Arial" w:hAnsi="Arial" w:cs="Arial"/>
                <w:sz w:val="16"/>
                <w:szCs w:val="16"/>
              </w:rPr>
              <w:t>16,3%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22090" w14:textId="77777777" w:rsidR="00890772" w:rsidRPr="00B36CCD" w:rsidRDefault="00890772" w:rsidP="00B36CCD">
            <w:pPr>
              <w:jc w:val="right"/>
              <w:rPr>
                <w:rFonts w:ascii="Arial" w:hAnsi="Arial" w:cs="Arial"/>
                <w:sz w:val="16"/>
                <w:szCs w:val="16"/>
              </w:rPr>
            </w:pPr>
            <w:r>
              <w:rPr>
                <w:rFonts w:ascii="Arial" w:hAnsi="Arial" w:cs="Arial"/>
                <w:sz w:val="16"/>
                <w:szCs w:val="16"/>
              </w:rPr>
              <w:t>-1,6%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71808AF" w14:textId="77777777" w:rsidR="00890772" w:rsidRPr="00B36CCD" w:rsidRDefault="00890772" w:rsidP="00B36CCD">
            <w:pPr>
              <w:jc w:val="right"/>
              <w:rPr>
                <w:rFonts w:ascii="Arial" w:hAnsi="Arial" w:cs="Arial"/>
                <w:sz w:val="16"/>
                <w:szCs w:val="16"/>
              </w:rPr>
            </w:pPr>
            <w:r>
              <w:rPr>
                <w:rFonts w:ascii="Arial" w:hAnsi="Arial" w:cs="Arial"/>
                <w:sz w:val="16"/>
                <w:szCs w:val="16"/>
              </w:rPr>
              <w:t>17,9%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011E947" w14:textId="77777777" w:rsidR="00890772" w:rsidRPr="00B36CCD" w:rsidRDefault="00890772"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A2F427A" w14:textId="77777777" w:rsidR="00890772" w:rsidRPr="00B36CCD" w:rsidRDefault="00890772"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2161B8F" w14:textId="77777777" w:rsidR="00890772" w:rsidRPr="00B36CCD" w:rsidRDefault="00890772" w:rsidP="00B36CCD">
            <w:pPr>
              <w:jc w:val="right"/>
              <w:rPr>
                <w:rFonts w:ascii="Arial" w:hAnsi="Arial" w:cs="Arial"/>
                <w:sz w:val="16"/>
                <w:szCs w:val="16"/>
              </w:rPr>
            </w:pPr>
            <w:r>
              <w:rPr>
                <w:rFonts w:ascii="Arial" w:hAnsi="Arial" w:cs="Arial"/>
                <w:sz w:val="16"/>
                <w:szCs w:val="16"/>
              </w:rPr>
              <w:t>10</w:t>
            </w:r>
          </w:p>
        </w:tc>
      </w:tr>
      <w:tr w:rsidR="00890772" w:rsidRPr="00B36CCD" w14:paraId="4C58452E"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95E9F18" w14:textId="77777777" w:rsidR="00890772" w:rsidRPr="00B36CCD" w:rsidRDefault="00890772"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5E0A0E85" w14:textId="77777777" w:rsidR="00890772" w:rsidRPr="00B36CCD" w:rsidRDefault="00890772"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42DBE400" w14:textId="77777777" w:rsidR="00890772" w:rsidRPr="00B36CCD" w:rsidRDefault="00890772"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8C6AC1F" w14:textId="77777777" w:rsidR="00890772" w:rsidRPr="00B36CCD" w:rsidRDefault="00890772"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48C5C5C0" w14:textId="77777777" w:rsidR="00890772" w:rsidRPr="00B36CCD" w:rsidRDefault="00890772"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66404232" w14:textId="77777777" w:rsidR="00890772" w:rsidRPr="00B36CCD" w:rsidRDefault="00890772"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A386423" w14:textId="77777777" w:rsidR="00890772" w:rsidRPr="00B36CCD" w:rsidRDefault="00890772"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706662BC" w14:textId="77777777" w:rsidR="00890772" w:rsidRPr="00B36CCD" w:rsidRDefault="00890772"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22E6C634" w14:textId="77777777" w:rsidR="00890772" w:rsidRPr="00B36CCD" w:rsidRDefault="00890772"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0A4E6EC5" w14:textId="77777777" w:rsidR="00890772" w:rsidRPr="00B36CCD" w:rsidRDefault="00890772"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7DFC1FAE" w14:textId="77777777" w:rsidR="00890772" w:rsidRPr="00B36CCD" w:rsidRDefault="00890772" w:rsidP="00B36CCD">
            <w:pPr>
              <w:jc w:val="right"/>
              <w:rPr>
                <w:rFonts w:ascii="Arial" w:hAnsi="Arial" w:cs="Arial"/>
                <w:b/>
                <w:bCs/>
                <w:sz w:val="16"/>
                <w:szCs w:val="16"/>
              </w:rPr>
            </w:pPr>
            <w:r>
              <w:rPr>
                <w:rFonts w:ascii="Arial" w:hAnsi="Arial" w:cs="Arial"/>
                <w:b/>
                <w:bCs/>
                <w:sz w:val="16"/>
                <w:szCs w:val="16"/>
              </w:rPr>
              <w:t>56</w:t>
            </w:r>
          </w:p>
        </w:tc>
      </w:tr>
      <w:tr w:rsidR="002F79D1" w:rsidRPr="00B36CCD" w14:paraId="2C79D2C3"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162CFFF"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76D2651E"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007E16EE"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004252A6"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0B6967E7"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5C3AD5E"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EDED62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5CB4CD2"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434EF146"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468AF43A"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5BC84131"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7846BEC1"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8975423"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3.5</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40839FA0" w14:textId="77777777" w:rsidR="00BA749C" w:rsidRPr="00B36CCD" w:rsidRDefault="00BA749C" w:rsidP="00AF5C7A">
            <w:pPr>
              <w:pStyle w:val="Domanda0"/>
              <w:rPr>
                <w:sz w:val="16"/>
                <w:szCs w:val="16"/>
              </w:rPr>
            </w:pPr>
            <w:r w:rsidRPr="00B36CCD">
              <w:t>Se esiste un server di posta elettronica interno, esiste un filtro antivirus sul server di posta locale ?</w:t>
            </w:r>
          </w:p>
        </w:tc>
        <w:tc>
          <w:tcPr>
            <w:tcW w:w="540" w:type="dxa"/>
            <w:tcBorders>
              <w:top w:val="single" w:sz="8" w:space="0" w:color="auto"/>
              <w:left w:val="nil"/>
              <w:bottom w:val="single" w:sz="4" w:space="0" w:color="auto"/>
              <w:right w:val="single" w:sz="4" w:space="0" w:color="auto"/>
            </w:tcBorders>
            <w:shd w:val="clear" w:color="auto" w:fill="auto"/>
            <w:noWrap/>
            <w:hideMark/>
          </w:tcPr>
          <w:p w14:paraId="148F9FF5" w14:textId="77777777" w:rsidR="00BA749C" w:rsidRPr="00B36CCD" w:rsidRDefault="00BA749C" w:rsidP="00AF5C7A">
            <w:pPr>
              <w:pStyle w:val="Punteggio"/>
              <w:rPr>
                <w:sz w:val="16"/>
                <w:szCs w:val="16"/>
              </w:rPr>
            </w:pPr>
            <w:r w:rsidRPr="00636061">
              <w:t>8,04</w:t>
            </w:r>
          </w:p>
        </w:tc>
        <w:tc>
          <w:tcPr>
            <w:tcW w:w="540" w:type="dxa"/>
            <w:tcBorders>
              <w:top w:val="single" w:sz="8" w:space="0" w:color="auto"/>
              <w:left w:val="nil"/>
              <w:bottom w:val="single" w:sz="4" w:space="0" w:color="auto"/>
              <w:right w:val="single" w:sz="4" w:space="0" w:color="auto"/>
            </w:tcBorders>
            <w:shd w:val="clear" w:color="auto" w:fill="auto"/>
            <w:noWrap/>
            <w:hideMark/>
          </w:tcPr>
          <w:p w14:paraId="64F843E2" w14:textId="77777777" w:rsidR="00BA749C" w:rsidRPr="00B36CCD" w:rsidRDefault="00BA749C" w:rsidP="00AF5C7A">
            <w:pPr>
              <w:pStyle w:val="Punteggio"/>
              <w:rPr>
                <w:sz w:val="16"/>
                <w:szCs w:val="16"/>
              </w:rPr>
            </w:pPr>
            <w:r w:rsidRPr="00636061">
              <w:t>7,91</w:t>
            </w:r>
          </w:p>
        </w:tc>
        <w:tc>
          <w:tcPr>
            <w:tcW w:w="540" w:type="dxa"/>
            <w:tcBorders>
              <w:top w:val="single" w:sz="8" w:space="0" w:color="auto"/>
              <w:left w:val="nil"/>
              <w:bottom w:val="single" w:sz="4" w:space="0" w:color="auto"/>
              <w:right w:val="single" w:sz="8" w:space="0" w:color="auto"/>
            </w:tcBorders>
            <w:shd w:val="clear" w:color="auto" w:fill="auto"/>
            <w:noWrap/>
            <w:hideMark/>
          </w:tcPr>
          <w:p w14:paraId="235112B0" w14:textId="77777777" w:rsidR="00BA749C" w:rsidRPr="00B36CCD" w:rsidRDefault="00BA749C" w:rsidP="00AF5C7A">
            <w:pPr>
              <w:pStyle w:val="Punteggio"/>
              <w:rPr>
                <w:sz w:val="16"/>
                <w:szCs w:val="16"/>
              </w:rPr>
            </w:pPr>
            <w:r w:rsidRPr="00636061">
              <w:t>7,50</w:t>
            </w:r>
          </w:p>
        </w:tc>
      </w:tr>
      <w:tr w:rsidR="009D09C3" w:rsidRPr="00B36CCD" w14:paraId="715D7FF8"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4D10E3A1"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1BF97886" w14:textId="77777777" w:rsidR="009D09C3" w:rsidRPr="00B36CCD" w:rsidRDefault="009D09C3"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C9168C6"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16D4156" w14:textId="77777777" w:rsidR="009D09C3" w:rsidRPr="00B36CCD" w:rsidRDefault="009D09C3" w:rsidP="00B36CCD">
            <w:pPr>
              <w:jc w:val="right"/>
              <w:rPr>
                <w:rFonts w:ascii="Arial" w:hAnsi="Arial" w:cs="Arial"/>
                <w:sz w:val="16"/>
                <w:szCs w:val="16"/>
              </w:rPr>
            </w:pPr>
            <w:r>
              <w:rPr>
                <w:rFonts w:ascii="Arial" w:hAnsi="Arial" w:cs="Arial"/>
                <w:sz w:val="16"/>
                <w:szCs w:val="16"/>
              </w:rPr>
              <w:t>80,4%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025B5" w14:textId="77777777" w:rsidR="009D09C3" w:rsidRPr="00B36CCD" w:rsidRDefault="009D09C3" w:rsidP="00B36CCD">
            <w:pPr>
              <w:jc w:val="right"/>
              <w:rPr>
                <w:rFonts w:ascii="Arial" w:hAnsi="Arial" w:cs="Arial"/>
                <w:sz w:val="16"/>
                <w:szCs w:val="16"/>
              </w:rPr>
            </w:pPr>
            <w:r>
              <w:rPr>
                <w:rFonts w:ascii="Arial" w:hAnsi="Arial" w:cs="Arial"/>
                <w:sz w:val="16"/>
                <w:szCs w:val="16"/>
              </w:rPr>
              <w:t>1,4%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46363B4" w14:textId="77777777" w:rsidR="009D09C3" w:rsidRPr="00B36CCD" w:rsidRDefault="009D09C3" w:rsidP="00B36CCD">
            <w:pPr>
              <w:jc w:val="right"/>
              <w:rPr>
                <w:rFonts w:ascii="Arial" w:hAnsi="Arial" w:cs="Arial"/>
                <w:sz w:val="16"/>
                <w:szCs w:val="16"/>
              </w:rPr>
            </w:pPr>
            <w:r>
              <w:rPr>
                <w:rFonts w:ascii="Arial" w:hAnsi="Arial" w:cs="Arial"/>
                <w:sz w:val="16"/>
                <w:szCs w:val="16"/>
              </w:rPr>
              <w:t>79,1%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4B240" w14:textId="77777777" w:rsidR="009D09C3" w:rsidRPr="00B36CCD" w:rsidRDefault="009D09C3" w:rsidP="00B36CCD">
            <w:pPr>
              <w:jc w:val="right"/>
              <w:rPr>
                <w:rFonts w:ascii="Arial" w:hAnsi="Arial" w:cs="Arial"/>
                <w:sz w:val="16"/>
                <w:szCs w:val="16"/>
              </w:rPr>
            </w:pPr>
            <w:r>
              <w:rPr>
                <w:rFonts w:ascii="Arial" w:hAnsi="Arial" w:cs="Arial"/>
                <w:sz w:val="16"/>
                <w:szCs w:val="16"/>
              </w:rPr>
              <w:t>4,1%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D67347E" w14:textId="77777777" w:rsidR="009D09C3" w:rsidRPr="00B36CCD" w:rsidRDefault="009D09C3" w:rsidP="00B36CCD">
            <w:pPr>
              <w:jc w:val="right"/>
              <w:rPr>
                <w:rFonts w:ascii="Arial" w:hAnsi="Arial" w:cs="Arial"/>
                <w:sz w:val="16"/>
                <w:szCs w:val="16"/>
              </w:rPr>
            </w:pPr>
            <w:r>
              <w:rPr>
                <w:rFonts w:ascii="Arial" w:hAnsi="Arial" w:cs="Arial"/>
                <w:sz w:val="16"/>
                <w:szCs w:val="16"/>
              </w:rPr>
              <w:t>75,0%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B558756" w14:textId="77777777" w:rsidR="009D09C3" w:rsidRPr="00B36CCD" w:rsidRDefault="009D09C3" w:rsidP="00B36CCD">
            <w:pPr>
              <w:jc w:val="right"/>
              <w:rPr>
                <w:rFonts w:ascii="Arial" w:hAnsi="Arial" w:cs="Arial"/>
                <w:sz w:val="16"/>
                <w:szCs w:val="16"/>
              </w:rPr>
            </w:pPr>
            <w:r>
              <w:rPr>
                <w:rFonts w:ascii="Arial" w:hAnsi="Arial" w:cs="Arial"/>
                <w:sz w:val="16"/>
                <w:szCs w:val="16"/>
              </w:rPr>
              <w:t>37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B35C59C" w14:textId="77777777" w:rsidR="009D09C3" w:rsidRPr="00B36CCD" w:rsidRDefault="009D09C3" w:rsidP="00B36CCD">
            <w:pPr>
              <w:jc w:val="right"/>
              <w:rPr>
                <w:rFonts w:ascii="Arial" w:hAnsi="Arial" w:cs="Arial"/>
                <w:sz w:val="16"/>
                <w:szCs w:val="16"/>
              </w:rPr>
            </w:pPr>
            <w:r>
              <w:rPr>
                <w:rFonts w:ascii="Arial" w:hAnsi="Arial" w:cs="Arial"/>
                <w:sz w:val="16"/>
                <w:szCs w:val="16"/>
              </w:rPr>
              <w:t>34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8EAC391" w14:textId="77777777" w:rsidR="009D09C3" w:rsidRPr="00B36CCD" w:rsidRDefault="009D09C3" w:rsidP="00B36CCD">
            <w:pPr>
              <w:jc w:val="right"/>
              <w:rPr>
                <w:rFonts w:ascii="Arial" w:hAnsi="Arial" w:cs="Arial"/>
                <w:sz w:val="16"/>
                <w:szCs w:val="16"/>
              </w:rPr>
            </w:pPr>
            <w:r>
              <w:rPr>
                <w:rFonts w:ascii="Arial" w:hAnsi="Arial" w:cs="Arial"/>
                <w:sz w:val="16"/>
                <w:szCs w:val="16"/>
              </w:rPr>
              <w:t>42</w:t>
            </w:r>
          </w:p>
        </w:tc>
      </w:tr>
      <w:tr w:rsidR="009D09C3" w:rsidRPr="00B36CCD" w14:paraId="6734458D"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033552"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352157BE" w14:textId="77777777" w:rsidR="009D09C3" w:rsidRPr="00B36CCD" w:rsidRDefault="009D09C3"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B2FDC67"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6274717" w14:textId="77777777" w:rsidR="009D09C3" w:rsidRPr="00B36CCD" w:rsidRDefault="009D09C3" w:rsidP="00B36CCD">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F17DF" w14:textId="77777777" w:rsidR="009D09C3" w:rsidRPr="00B36CCD" w:rsidRDefault="009D09C3" w:rsidP="00B36CCD">
            <w:pPr>
              <w:jc w:val="right"/>
              <w:rPr>
                <w:rFonts w:ascii="Arial" w:hAnsi="Arial" w:cs="Arial"/>
                <w:sz w:val="16"/>
                <w:szCs w:val="16"/>
              </w:rPr>
            </w:pPr>
            <w:r>
              <w:rPr>
                <w:rFonts w:ascii="Arial" w:hAnsi="Arial" w:cs="Arial"/>
                <w:sz w:val="16"/>
                <w:szCs w:val="16"/>
              </w:rPr>
              <w:t>-2,5%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A389AB" w14:textId="77777777" w:rsidR="009D09C3" w:rsidRPr="00B36CCD" w:rsidRDefault="009D09C3" w:rsidP="00B36CCD">
            <w:pPr>
              <w:jc w:val="right"/>
              <w:rPr>
                <w:rFonts w:ascii="Arial" w:hAnsi="Arial" w:cs="Arial"/>
                <w:sz w:val="16"/>
                <w:szCs w:val="16"/>
              </w:rPr>
            </w:pPr>
            <w:r>
              <w:rPr>
                <w:rFonts w:ascii="Arial" w:hAnsi="Arial" w:cs="Arial"/>
                <w:sz w:val="16"/>
                <w:szCs w:val="16"/>
              </w:rPr>
              <w:t>4,7%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56626" w14:textId="77777777" w:rsidR="009D09C3" w:rsidRPr="00B36CCD" w:rsidRDefault="009D09C3" w:rsidP="00B36CCD">
            <w:pPr>
              <w:jc w:val="right"/>
              <w:rPr>
                <w:rFonts w:ascii="Arial" w:hAnsi="Arial" w:cs="Arial"/>
                <w:sz w:val="16"/>
                <w:szCs w:val="16"/>
              </w:rPr>
            </w:pPr>
            <w:r>
              <w:rPr>
                <w:rFonts w:ascii="Arial" w:hAnsi="Arial" w:cs="Arial"/>
                <w:sz w:val="16"/>
                <w:szCs w:val="16"/>
              </w:rPr>
              <w:t>2,9%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F8C918D" w14:textId="77777777" w:rsidR="009D09C3" w:rsidRPr="00B36CCD" w:rsidRDefault="009D09C3" w:rsidP="00B36CCD">
            <w:pPr>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EB8AE95" w14:textId="77777777" w:rsidR="009D09C3" w:rsidRPr="00B36CCD" w:rsidRDefault="009D09C3" w:rsidP="00B36CCD">
            <w:pPr>
              <w:jc w:val="right"/>
              <w:rPr>
                <w:rFonts w:ascii="Arial" w:hAnsi="Arial" w:cs="Arial"/>
                <w:sz w:val="16"/>
                <w:szCs w:val="16"/>
              </w:rPr>
            </w:pPr>
            <w:r>
              <w:rPr>
                <w:rFonts w:ascii="Arial" w:hAnsi="Arial" w:cs="Arial"/>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E0E543B" w14:textId="77777777" w:rsidR="009D09C3" w:rsidRPr="00B36CCD" w:rsidRDefault="009D09C3" w:rsidP="00B36CCD">
            <w:pPr>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6C24DEE" w14:textId="77777777" w:rsidR="009D09C3" w:rsidRPr="00B36CCD" w:rsidRDefault="009D09C3" w:rsidP="00B36CCD">
            <w:pPr>
              <w:jc w:val="right"/>
              <w:rPr>
                <w:rFonts w:ascii="Arial" w:hAnsi="Arial" w:cs="Arial"/>
                <w:sz w:val="16"/>
                <w:szCs w:val="16"/>
              </w:rPr>
            </w:pPr>
            <w:r>
              <w:rPr>
                <w:rFonts w:ascii="Arial" w:hAnsi="Arial" w:cs="Arial"/>
                <w:sz w:val="16"/>
                <w:szCs w:val="16"/>
              </w:rPr>
              <w:t>1</w:t>
            </w:r>
          </w:p>
        </w:tc>
      </w:tr>
      <w:tr w:rsidR="009D09C3" w:rsidRPr="00B36CCD" w14:paraId="20ACA5AE"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5D24DD"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1F5C08AE" w14:textId="77777777" w:rsidR="009D09C3" w:rsidRPr="00B36CCD" w:rsidRDefault="009D09C3"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28C5BF3F"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546AB07" w14:textId="77777777" w:rsidR="009D09C3" w:rsidRPr="00B36CCD" w:rsidRDefault="009D09C3" w:rsidP="00B36CCD">
            <w:pPr>
              <w:jc w:val="right"/>
              <w:rPr>
                <w:rFonts w:ascii="Arial" w:hAnsi="Arial" w:cs="Arial"/>
                <w:sz w:val="16"/>
                <w:szCs w:val="16"/>
              </w:rPr>
            </w:pPr>
            <w:r>
              <w:rPr>
                <w:rFonts w:ascii="Arial" w:hAnsi="Arial" w:cs="Arial"/>
                <w:sz w:val="16"/>
                <w:szCs w:val="16"/>
              </w:rPr>
              <w:t>17,4%</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C0EE6" w14:textId="77777777" w:rsidR="009D09C3" w:rsidRPr="00B36CCD" w:rsidRDefault="009D09C3" w:rsidP="00B36CCD">
            <w:pPr>
              <w:jc w:val="right"/>
              <w:rPr>
                <w:rFonts w:ascii="Arial" w:hAnsi="Arial" w:cs="Arial"/>
                <w:sz w:val="16"/>
                <w:szCs w:val="16"/>
              </w:rPr>
            </w:pPr>
            <w:r>
              <w:rPr>
                <w:rFonts w:ascii="Arial" w:hAnsi="Arial" w:cs="Arial"/>
                <w:sz w:val="16"/>
                <w:szCs w:val="16"/>
              </w:rPr>
              <w:t>1,1%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67461DA" w14:textId="77777777" w:rsidR="009D09C3" w:rsidRPr="00B36CCD" w:rsidRDefault="009D09C3" w:rsidP="00B36CCD">
            <w:pPr>
              <w:jc w:val="right"/>
              <w:rPr>
                <w:rFonts w:ascii="Arial" w:hAnsi="Arial" w:cs="Arial"/>
                <w:sz w:val="16"/>
                <w:szCs w:val="16"/>
              </w:rPr>
            </w:pPr>
            <w:r>
              <w:rPr>
                <w:rFonts w:ascii="Arial" w:hAnsi="Arial" w:cs="Arial"/>
                <w:sz w:val="16"/>
                <w:szCs w:val="16"/>
              </w:rPr>
              <w:t>16,3%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AA8EF" w14:textId="77777777" w:rsidR="009D09C3" w:rsidRPr="00B36CCD" w:rsidRDefault="009D09C3" w:rsidP="00B36CCD">
            <w:pPr>
              <w:jc w:val="right"/>
              <w:rPr>
                <w:rFonts w:ascii="Arial" w:hAnsi="Arial" w:cs="Arial"/>
                <w:sz w:val="16"/>
                <w:szCs w:val="16"/>
              </w:rPr>
            </w:pPr>
            <w:r>
              <w:rPr>
                <w:rFonts w:ascii="Arial" w:hAnsi="Arial" w:cs="Arial"/>
                <w:sz w:val="16"/>
                <w:szCs w:val="16"/>
              </w:rPr>
              <w:t>-6,9%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48FB044" w14:textId="77777777" w:rsidR="009D09C3" w:rsidRPr="00B36CCD" w:rsidRDefault="009D09C3" w:rsidP="00B36CCD">
            <w:pPr>
              <w:jc w:val="right"/>
              <w:rPr>
                <w:rFonts w:ascii="Arial" w:hAnsi="Arial" w:cs="Arial"/>
                <w:sz w:val="16"/>
                <w:szCs w:val="16"/>
              </w:rPr>
            </w:pPr>
            <w:r>
              <w:rPr>
                <w:rFonts w:ascii="Arial" w:hAnsi="Arial" w:cs="Arial"/>
                <w:sz w:val="16"/>
                <w:szCs w:val="16"/>
              </w:rPr>
              <w:t>23,2%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769F992" w14:textId="77777777" w:rsidR="009D09C3" w:rsidRPr="00B36CCD" w:rsidRDefault="009D09C3" w:rsidP="00B36CCD">
            <w:pPr>
              <w:jc w:val="right"/>
              <w:rPr>
                <w:rFonts w:ascii="Arial" w:hAnsi="Arial" w:cs="Arial"/>
                <w:sz w:val="16"/>
                <w:szCs w:val="16"/>
              </w:rPr>
            </w:pPr>
            <w:r>
              <w:rPr>
                <w:rFonts w:ascii="Arial" w:hAnsi="Arial" w:cs="Arial"/>
                <w:sz w:val="16"/>
                <w:szCs w:val="16"/>
              </w:rPr>
              <w:t>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79819DA" w14:textId="77777777" w:rsidR="009D09C3" w:rsidRPr="00B36CCD" w:rsidRDefault="009D09C3"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124826E" w14:textId="77777777" w:rsidR="009D09C3" w:rsidRPr="00B36CCD" w:rsidRDefault="009D09C3" w:rsidP="00B36CCD">
            <w:pPr>
              <w:jc w:val="right"/>
              <w:rPr>
                <w:rFonts w:ascii="Arial" w:hAnsi="Arial" w:cs="Arial"/>
                <w:sz w:val="16"/>
                <w:szCs w:val="16"/>
              </w:rPr>
            </w:pPr>
            <w:r>
              <w:rPr>
                <w:rFonts w:ascii="Arial" w:hAnsi="Arial" w:cs="Arial"/>
                <w:sz w:val="16"/>
                <w:szCs w:val="16"/>
              </w:rPr>
              <w:t>13</w:t>
            </w:r>
          </w:p>
        </w:tc>
      </w:tr>
      <w:tr w:rsidR="009D09C3" w:rsidRPr="00B36CCD" w14:paraId="26774039"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5CD775"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76C275C6"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1D2D17B4"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65F32815"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3C55A9B6"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3D5C7D2A"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203A8A21"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0D1CD9D"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0BC9A74D"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223EF58"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47A1D50D"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56</w:t>
            </w:r>
          </w:p>
        </w:tc>
      </w:tr>
      <w:tr w:rsidR="002F79D1" w:rsidRPr="00B36CCD" w14:paraId="08D1AD80"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7E77EC8"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16F7A1B7"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3503A1E7"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766EC23"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727DF705"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57A61C4"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23058C39"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6E12F64"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27E3CA26"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8CEDDD5"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3211FE6"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63C373BE"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EF9AD09"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3.6</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7B70328B" w14:textId="77777777" w:rsidR="00BA749C" w:rsidRPr="00B36CCD" w:rsidRDefault="00BA749C" w:rsidP="00AF5C7A">
            <w:pPr>
              <w:pStyle w:val="Domanda0"/>
              <w:rPr>
                <w:sz w:val="16"/>
                <w:szCs w:val="16"/>
              </w:rPr>
            </w:pPr>
            <w:r w:rsidRPr="00B36CCD">
              <w:t>Se esiste un server di posta elettronica interno, esiste un filtro anti-spam sul server locale ?</w:t>
            </w:r>
          </w:p>
        </w:tc>
        <w:tc>
          <w:tcPr>
            <w:tcW w:w="540" w:type="dxa"/>
            <w:tcBorders>
              <w:top w:val="single" w:sz="8" w:space="0" w:color="auto"/>
              <w:left w:val="nil"/>
              <w:bottom w:val="single" w:sz="4" w:space="0" w:color="auto"/>
              <w:right w:val="single" w:sz="4" w:space="0" w:color="auto"/>
            </w:tcBorders>
            <w:shd w:val="clear" w:color="auto" w:fill="auto"/>
            <w:noWrap/>
            <w:hideMark/>
          </w:tcPr>
          <w:p w14:paraId="1A4FFD81" w14:textId="77777777" w:rsidR="00BA749C" w:rsidRPr="00B36CCD" w:rsidRDefault="00BA749C" w:rsidP="00AF5C7A">
            <w:pPr>
              <w:pStyle w:val="Punteggio"/>
              <w:rPr>
                <w:sz w:val="16"/>
                <w:szCs w:val="16"/>
              </w:rPr>
            </w:pPr>
            <w:r w:rsidRPr="00D05A92">
              <w:t>7,83</w:t>
            </w:r>
          </w:p>
        </w:tc>
        <w:tc>
          <w:tcPr>
            <w:tcW w:w="540" w:type="dxa"/>
            <w:tcBorders>
              <w:top w:val="single" w:sz="8" w:space="0" w:color="auto"/>
              <w:left w:val="nil"/>
              <w:bottom w:val="single" w:sz="4" w:space="0" w:color="auto"/>
              <w:right w:val="single" w:sz="4" w:space="0" w:color="auto"/>
            </w:tcBorders>
            <w:shd w:val="clear" w:color="auto" w:fill="auto"/>
            <w:noWrap/>
            <w:hideMark/>
          </w:tcPr>
          <w:p w14:paraId="09BCECD9" w14:textId="77777777" w:rsidR="00BA749C" w:rsidRPr="00B36CCD" w:rsidRDefault="00BA749C" w:rsidP="00AF5C7A">
            <w:pPr>
              <w:pStyle w:val="Punteggio"/>
              <w:rPr>
                <w:sz w:val="16"/>
                <w:szCs w:val="16"/>
              </w:rPr>
            </w:pPr>
            <w:r w:rsidRPr="00D05A92">
              <w:t>7,67</w:t>
            </w:r>
          </w:p>
        </w:tc>
        <w:tc>
          <w:tcPr>
            <w:tcW w:w="540" w:type="dxa"/>
            <w:tcBorders>
              <w:top w:val="single" w:sz="8" w:space="0" w:color="auto"/>
              <w:left w:val="nil"/>
              <w:bottom w:val="single" w:sz="4" w:space="0" w:color="auto"/>
              <w:right w:val="single" w:sz="8" w:space="0" w:color="auto"/>
            </w:tcBorders>
            <w:shd w:val="clear" w:color="auto" w:fill="auto"/>
            <w:noWrap/>
            <w:hideMark/>
          </w:tcPr>
          <w:p w14:paraId="2FD6F00A" w14:textId="77777777" w:rsidR="00BA749C" w:rsidRPr="00B36CCD" w:rsidRDefault="00BA749C" w:rsidP="00AF5C7A">
            <w:pPr>
              <w:pStyle w:val="Punteggio"/>
              <w:rPr>
                <w:sz w:val="16"/>
                <w:szCs w:val="16"/>
              </w:rPr>
            </w:pPr>
            <w:r w:rsidRPr="00D05A92">
              <w:t>7,32</w:t>
            </w:r>
          </w:p>
        </w:tc>
      </w:tr>
      <w:tr w:rsidR="009D09C3" w:rsidRPr="00B36CCD" w14:paraId="18D47D2D"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5C3C1E22"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095CDD97" w14:textId="77777777" w:rsidR="009D09C3" w:rsidRPr="00B36CCD" w:rsidRDefault="009D09C3"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4AAD9829"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0B3407A" w14:textId="77777777" w:rsidR="009D09C3" w:rsidRPr="00B36CCD" w:rsidRDefault="009D09C3" w:rsidP="00B36CCD">
            <w:pPr>
              <w:jc w:val="right"/>
              <w:rPr>
                <w:rFonts w:ascii="Arial" w:hAnsi="Arial" w:cs="Arial"/>
                <w:sz w:val="16"/>
                <w:szCs w:val="16"/>
              </w:rPr>
            </w:pPr>
            <w:r>
              <w:rPr>
                <w:rFonts w:ascii="Arial" w:hAnsi="Arial" w:cs="Arial"/>
                <w:sz w:val="16"/>
                <w:szCs w:val="16"/>
              </w:rPr>
              <w:t>78,3%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D4B27" w14:textId="77777777" w:rsidR="009D09C3" w:rsidRPr="00B36CCD" w:rsidRDefault="009D09C3" w:rsidP="00B36CCD">
            <w:pPr>
              <w:jc w:val="right"/>
              <w:rPr>
                <w:rFonts w:ascii="Arial" w:hAnsi="Arial" w:cs="Arial"/>
                <w:sz w:val="16"/>
                <w:szCs w:val="16"/>
              </w:rPr>
            </w:pPr>
            <w:r>
              <w:rPr>
                <w:rFonts w:ascii="Arial" w:hAnsi="Arial" w:cs="Arial"/>
                <w:sz w:val="16"/>
                <w:szCs w:val="16"/>
              </w:rPr>
              <w:t>1,5%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3F91846" w14:textId="77777777" w:rsidR="009D09C3" w:rsidRPr="00B36CCD" w:rsidRDefault="009D09C3" w:rsidP="00B36CCD">
            <w:pPr>
              <w:jc w:val="right"/>
              <w:rPr>
                <w:rFonts w:ascii="Arial" w:hAnsi="Arial" w:cs="Arial"/>
                <w:sz w:val="16"/>
                <w:szCs w:val="16"/>
              </w:rPr>
            </w:pPr>
            <w:r>
              <w:rPr>
                <w:rFonts w:ascii="Arial" w:hAnsi="Arial" w:cs="Arial"/>
                <w:sz w:val="16"/>
                <w:szCs w:val="16"/>
              </w:rPr>
              <w:t>76,7%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4F33E" w14:textId="77777777" w:rsidR="009D09C3" w:rsidRPr="00B36CCD" w:rsidRDefault="009D09C3" w:rsidP="00B36CCD">
            <w:pPr>
              <w:jc w:val="right"/>
              <w:rPr>
                <w:rFonts w:ascii="Arial" w:hAnsi="Arial" w:cs="Arial"/>
                <w:sz w:val="16"/>
                <w:szCs w:val="16"/>
              </w:rPr>
            </w:pPr>
            <w:r>
              <w:rPr>
                <w:rFonts w:ascii="Arial" w:hAnsi="Arial" w:cs="Arial"/>
                <w:sz w:val="16"/>
                <w:szCs w:val="16"/>
              </w:rPr>
              <w:t>3,5%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2948C1C" w14:textId="77777777" w:rsidR="009D09C3" w:rsidRPr="00B36CCD" w:rsidRDefault="009D09C3" w:rsidP="00B36CCD">
            <w:pPr>
              <w:jc w:val="right"/>
              <w:rPr>
                <w:rFonts w:ascii="Arial" w:hAnsi="Arial" w:cs="Arial"/>
                <w:sz w:val="16"/>
                <w:szCs w:val="16"/>
              </w:rPr>
            </w:pPr>
            <w:r>
              <w:rPr>
                <w:rFonts w:ascii="Arial" w:hAnsi="Arial" w:cs="Arial"/>
                <w:sz w:val="16"/>
                <w:szCs w:val="16"/>
              </w:rPr>
              <w:t>73,2%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7CFC7F2" w14:textId="77777777" w:rsidR="009D09C3" w:rsidRPr="00B36CCD" w:rsidRDefault="009D09C3" w:rsidP="00B36CCD">
            <w:pPr>
              <w:jc w:val="right"/>
              <w:rPr>
                <w:rFonts w:ascii="Arial" w:hAnsi="Arial" w:cs="Arial"/>
                <w:sz w:val="16"/>
                <w:szCs w:val="16"/>
              </w:rPr>
            </w:pPr>
            <w:r>
              <w:rPr>
                <w:rFonts w:ascii="Arial" w:hAnsi="Arial" w:cs="Arial"/>
                <w:sz w:val="16"/>
                <w:szCs w:val="16"/>
              </w:rPr>
              <w:t>36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936441E" w14:textId="77777777" w:rsidR="009D09C3" w:rsidRPr="00B36CCD" w:rsidRDefault="009D09C3" w:rsidP="00B36CCD">
            <w:pPr>
              <w:jc w:val="right"/>
              <w:rPr>
                <w:rFonts w:ascii="Arial" w:hAnsi="Arial" w:cs="Arial"/>
                <w:sz w:val="16"/>
                <w:szCs w:val="16"/>
              </w:rPr>
            </w:pPr>
            <w:r>
              <w:rPr>
                <w:rFonts w:ascii="Arial" w:hAnsi="Arial" w:cs="Arial"/>
                <w:sz w:val="16"/>
                <w:szCs w:val="16"/>
              </w:rPr>
              <w:t>33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1DFFC07" w14:textId="77777777" w:rsidR="009D09C3" w:rsidRPr="00B36CCD" w:rsidRDefault="009D09C3" w:rsidP="00B36CCD">
            <w:pPr>
              <w:jc w:val="right"/>
              <w:rPr>
                <w:rFonts w:ascii="Arial" w:hAnsi="Arial" w:cs="Arial"/>
                <w:sz w:val="16"/>
                <w:szCs w:val="16"/>
              </w:rPr>
            </w:pPr>
            <w:r>
              <w:rPr>
                <w:rFonts w:ascii="Arial" w:hAnsi="Arial" w:cs="Arial"/>
                <w:sz w:val="16"/>
                <w:szCs w:val="16"/>
              </w:rPr>
              <w:t>41</w:t>
            </w:r>
          </w:p>
        </w:tc>
      </w:tr>
      <w:tr w:rsidR="009D09C3" w:rsidRPr="00B36CCD" w14:paraId="5C2176A5"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D2D8A7"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5CE4612" w14:textId="77777777" w:rsidR="009D09C3" w:rsidRPr="00B36CCD" w:rsidRDefault="009D09C3"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56324B7"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78443D7" w14:textId="77777777" w:rsidR="009D09C3" w:rsidRPr="00B36CCD" w:rsidRDefault="009D09C3" w:rsidP="00B36CCD">
            <w:pPr>
              <w:jc w:val="right"/>
              <w:rPr>
                <w:rFonts w:ascii="Arial" w:hAnsi="Arial" w:cs="Arial"/>
                <w:sz w:val="16"/>
                <w:szCs w:val="16"/>
              </w:rPr>
            </w:pPr>
            <w:r>
              <w:rPr>
                <w:rFonts w:ascii="Arial" w:hAnsi="Arial" w:cs="Arial"/>
                <w:sz w:val="16"/>
                <w:szCs w:val="16"/>
              </w:rPr>
              <w:t>6,5%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B7442" w14:textId="77777777" w:rsidR="009D09C3" w:rsidRPr="00B36CCD" w:rsidRDefault="009D09C3" w:rsidP="00B36CCD">
            <w:pPr>
              <w:jc w:val="right"/>
              <w:rPr>
                <w:rFonts w:ascii="Arial" w:hAnsi="Arial" w:cs="Arial"/>
                <w:sz w:val="16"/>
                <w:szCs w:val="16"/>
              </w:rPr>
            </w:pPr>
            <w:r>
              <w:rPr>
                <w:rFonts w:ascii="Arial" w:hAnsi="Arial" w:cs="Arial"/>
                <w:sz w:val="16"/>
                <w:szCs w:val="16"/>
              </w:rPr>
              <w:t>-0,5%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617EA0E" w14:textId="77777777" w:rsidR="009D09C3" w:rsidRPr="00B36CCD" w:rsidRDefault="009D09C3" w:rsidP="00B36CCD">
            <w:pPr>
              <w:jc w:val="right"/>
              <w:rPr>
                <w:rFonts w:ascii="Arial" w:hAnsi="Arial" w:cs="Arial"/>
                <w:sz w:val="16"/>
                <w:szCs w:val="16"/>
              </w:rPr>
            </w:pPr>
            <w:r>
              <w:rPr>
                <w:rFonts w:ascii="Arial" w:hAnsi="Arial" w:cs="Arial"/>
                <w:sz w:val="16"/>
                <w:szCs w:val="16"/>
              </w:rPr>
              <w:t>7,0%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1260" w14:textId="77777777" w:rsidR="009D09C3" w:rsidRPr="00B36CCD" w:rsidRDefault="009D09C3" w:rsidP="00B36CCD">
            <w:pPr>
              <w:jc w:val="right"/>
              <w:rPr>
                <w:rFonts w:ascii="Arial" w:hAnsi="Arial" w:cs="Arial"/>
                <w:sz w:val="16"/>
                <w:szCs w:val="16"/>
              </w:rPr>
            </w:pPr>
            <w:r>
              <w:rPr>
                <w:rFonts w:ascii="Arial" w:hAnsi="Arial" w:cs="Arial"/>
                <w:sz w:val="16"/>
                <w:szCs w:val="16"/>
              </w:rPr>
              <w:t>3,4%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27CA6F2" w14:textId="77777777" w:rsidR="009D09C3" w:rsidRPr="00B36CCD" w:rsidRDefault="009D09C3" w:rsidP="00B36CCD">
            <w:pPr>
              <w:jc w:val="right"/>
              <w:rPr>
                <w:rFonts w:ascii="Arial" w:hAnsi="Arial" w:cs="Arial"/>
                <w:sz w:val="16"/>
                <w:szCs w:val="16"/>
              </w:rPr>
            </w:pPr>
            <w:r>
              <w:rPr>
                <w:rFonts w:ascii="Arial" w:hAnsi="Arial" w:cs="Arial"/>
                <w:sz w:val="16"/>
                <w:szCs w:val="16"/>
              </w:rPr>
              <w:t>3,6%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31D62FD" w14:textId="77777777" w:rsidR="009D09C3" w:rsidRPr="00B36CCD" w:rsidRDefault="009D09C3" w:rsidP="00B36CCD">
            <w:pPr>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96B4BEB" w14:textId="77777777" w:rsidR="009D09C3" w:rsidRPr="00B36CCD" w:rsidRDefault="009D09C3" w:rsidP="00B36CCD">
            <w:pPr>
              <w:jc w:val="right"/>
              <w:rPr>
                <w:rFonts w:ascii="Arial" w:hAnsi="Arial" w:cs="Arial"/>
                <w:sz w:val="16"/>
                <w:szCs w:val="16"/>
              </w:rPr>
            </w:pPr>
            <w:r>
              <w:rPr>
                <w:rFonts w:ascii="Arial" w:hAnsi="Arial" w:cs="Arial"/>
                <w:sz w:val="16"/>
                <w:szCs w:val="16"/>
              </w:rPr>
              <w:t>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44C3F33" w14:textId="77777777" w:rsidR="009D09C3" w:rsidRPr="00B36CCD" w:rsidRDefault="009D09C3" w:rsidP="00B36CCD">
            <w:pPr>
              <w:jc w:val="right"/>
              <w:rPr>
                <w:rFonts w:ascii="Arial" w:hAnsi="Arial" w:cs="Arial"/>
                <w:sz w:val="16"/>
                <w:szCs w:val="16"/>
              </w:rPr>
            </w:pPr>
            <w:r>
              <w:rPr>
                <w:rFonts w:ascii="Arial" w:hAnsi="Arial" w:cs="Arial"/>
                <w:sz w:val="16"/>
                <w:szCs w:val="16"/>
              </w:rPr>
              <w:t>2</w:t>
            </w:r>
          </w:p>
        </w:tc>
      </w:tr>
      <w:tr w:rsidR="009D09C3" w:rsidRPr="00B36CCD" w14:paraId="1A7508DC"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D18018"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222BDEA1" w14:textId="77777777" w:rsidR="009D09C3" w:rsidRPr="00B36CCD" w:rsidRDefault="009D09C3"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8088C07"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AF08B3C" w14:textId="77777777" w:rsidR="009D09C3" w:rsidRPr="00B36CCD" w:rsidRDefault="009D09C3" w:rsidP="00B36CCD">
            <w:pPr>
              <w:jc w:val="right"/>
              <w:rPr>
                <w:rFonts w:ascii="Arial" w:hAnsi="Arial" w:cs="Arial"/>
                <w:sz w:val="16"/>
                <w:szCs w:val="16"/>
              </w:rPr>
            </w:pPr>
            <w:r>
              <w:rPr>
                <w:rFonts w:ascii="Arial" w:hAnsi="Arial" w:cs="Arial"/>
                <w:sz w:val="16"/>
                <w:szCs w:val="16"/>
              </w:rPr>
              <w:t>15,2%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A5A76" w14:textId="77777777" w:rsidR="009D09C3" w:rsidRPr="00B36CCD" w:rsidRDefault="009D09C3" w:rsidP="00B36CCD">
            <w:pPr>
              <w:jc w:val="right"/>
              <w:rPr>
                <w:rFonts w:ascii="Arial" w:hAnsi="Arial" w:cs="Arial"/>
                <w:sz w:val="16"/>
                <w:szCs w:val="16"/>
              </w:rPr>
            </w:pPr>
            <w:r>
              <w:rPr>
                <w:rFonts w:ascii="Arial" w:hAnsi="Arial" w:cs="Arial"/>
                <w:sz w:val="16"/>
                <w:szCs w:val="16"/>
              </w:rPr>
              <w:t>-1,1%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30D164A" w14:textId="77777777" w:rsidR="009D09C3" w:rsidRPr="00B36CCD" w:rsidRDefault="009D09C3" w:rsidP="00B36CCD">
            <w:pPr>
              <w:jc w:val="right"/>
              <w:rPr>
                <w:rFonts w:ascii="Arial" w:hAnsi="Arial" w:cs="Arial"/>
                <w:sz w:val="16"/>
                <w:szCs w:val="16"/>
              </w:rPr>
            </w:pPr>
            <w:r>
              <w:rPr>
                <w:rFonts w:ascii="Arial" w:hAnsi="Arial" w:cs="Arial"/>
                <w:sz w:val="16"/>
                <w:szCs w:val="16"/>
              </w:rPr>
              <w:t>16,3%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D0247" w14:textId="77777777" w:rsidR="009D09C3" w:rsidRPr="00B36CCD" w:rsidRDefault="009D09C3" w:rsidP="00B36CCD">
            <w:pPr>
              <w:jc w:val="right"/>
              <w:rPr>
                <w:rFonts w:ascii="Arial" w:hAnsi="Arial" w:cs="Arial"/>
                <w:sz w:val="16"/>
                <w:szCs w:val="16"/>
              </w:rPr>
            </w:pPr>
            <w:r>
              <w:rPr>
                <w:rFonts w:ascii="Arial" w:hAnsi="Arial" w:cs="Arial"/>
                <w:sz w:val="16"/>
                <w:szCs w:val="16"/>
              </w:rPr>
              <w:t>-6,9%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BED3F20" w14:textId="77777777" w:rsidR="009D09C3" w:rsidRPr="00B36CCD" w:rsidRDefault="009D09C3" w:rsidP="00B36CCD">
            <w:pPr>
              <w:jc w:val="right"/>
              <w:rPr>
                <w:rFonts w:ascii="Arial" w:hAnsi="Arial" w:cs="Arial"/>
                <w:sz w:val="16"/>
                <w:szCs w:val="16"/>
              </w:rPr>
            </w:pPr>
            <w:r>
              <w:rPr>
                <w:rFonts w:ascii="Arial" w:hAnsi="Arial" w:cs="Arial"/>
                <w:sz w:val="16"/>
                <w:szCs w:val="16"/>
              </w:rPr>
              <w:t>23,2%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79B8697" w14:textId="77777777" w:rsidR="009D09C3" w:rsidRPr="00B36CCD" w:rsidRDefault="009D09C3"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4873222" w14:textId="77777777" w:rsidR="009D09C3" w:rsidRPr="00B36CCD" w:rsidRDefault="009D09C3"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619B360A" w14:textId="77777777" w:rsidR="009D09C3" w:rsidRPr="00B36CCD" w:rsidRDefault="009D09C3" w:rsidP="00B36CCD">
            <w:pPr>
              <w:jc w:val="right"/>
              <w:rPr>
                <w:rFonts w:ascii="Arial" w:hAnsi="Arial" w:cs="Arial"/>
                <w:sz w:val="16"/>
                <w:szCs w:val="16"/>
              </w:rPr>
            </w:pPr>
            <w:r>
              <w:rPr>
                <w:rFonts w:ascii="Arial" w:hAnsi="Arial" w:cs="Arial"/>
                <w:sz w:val="16"/>
                <w:szCs w:val="16"/>
              </w:rPr>
              <w:t>13</w:t>
            </w:r>
          </w:p>
        </w:tc>
      </w:tr>
      <w:tr w:rsidR="009D09C3" w:rsidRPr="00B36CCD" w14:paraId="27B5525B"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6E190A1"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66762682"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5DB04801"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EC73517"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4B4C8E51"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52FCA6E5"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19B877E"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6A9C09F"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394F510E"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32E54FE4"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2236B473"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56</w:t>
            </w:r>
          </w:p>
        </w:tc>
      </w:tr>
      <w:tr w:rsidR="002F79D1" w:rsidRPr="00B36CCD" w14:paraId="1883784D"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22537D6"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18DBF139"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48C1E183"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0F53535"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A070B31"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2B4547F2"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BE5CD08"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9F775A2"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568BDDE"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1E48A459"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63D5B4BC"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3D65B2DB"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6AAD9F3"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3.7</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6377E6B0" w14:textId="77777777" w:rsidR="00BA749C" w:rsidRPr="00B36CCD" w:rsidRDefault="00BA749C" w:rsidP="00AF5C7A">
            <w:pPr>
              <w:pStyle w:val="Domanda0"/>
              <w:rPr>
                <w:sz w:val="16"/>
                <w:szCs w:val="16"/>
              </w:rPr>
            </w:pPr>
            <w:r w:rsidRPr="00B36CCD">
              <w:t xml:space="preserve">Viene utilizzato il protocollo </w:t>
            </w:r>
            <w:proofErr w:type="spellStart"/>
            <w:r w:rsidRPr="00B36CCD">
              <w:t>HTTPS</w:t>
            </w:r>
            <w:proofErr w:type="spellEnd"/>
            <w:r w:rsidRPr="00B36CCD">
              <w:t xml:space="preserve"> per proteggere i contenuti sensibili ?</w:t>
            </w:r>
          </w:p>
        </w:tc>
        <w:tc>
          <w:tcPr>
            <w:tcW w:w="540" w:type="dxa"/>
            <w:tcBorders>
              <w:top w:val="single" w:sz="8" w:space="0" w:color="auto"/>
              <w:left w:val="nil"/>
              <w:bottom w:val="single" w:sz="4" w:space="0" w:color="auto"/>
              <w:right w:val="single" w:sz="4" w:space="0" w:color="auto"/>
            </w:tcBorders>
            <w:shd w:val="clear" w:color="auto" w:fill="auto"/>
            <w:noWrap/>
            <w:hideMark/>
          </w:tcPr>
          <w:p w14:paraId="09D9DC9C" w14:textId="77777777" w:rsidR="00BA749C" w:rsidRPr="00B36CCD" w:rsidRDefault="00BA749C" w:rsidP="00AF5C7A">
            <w:pPr>
              <w:pStyle w:val="Punteggio"/>
              <w:rPr>
                <w:sz w:val="16"/>
                <w:szCs w:val="16"/>
              </w:rPr>
            </w:pPr>
            <w:r w:rsidRPr="00917C01">
              <w:t>8,48</w:t>
            </w:r>
          </w:p>
        </w:tc>
        <w:tc>
          <w:tcPr>
            <w:tcW w:w="540" w:type="dxa"/>
            <w:tcBorders>
              <w:top w:val="single" w:sz="8" w:space="0" w:color="auto"/>
              <w:left w:val="nil"/>
              <w:bottom w:val="single" w:sz="4" w:space="0" w:color="auto"/>
              <w:right w:val="single" w:sz="4" w:space="0" w:color="auto"/>
            </w:tcBorders>
            <w:shd w:val="clear" w:color="auto" w:fill="auto"/>
            <w:noWrap/>
            <w:hideMark/>
          </w:tcPr>
          <w:p w14:paraId="05F10B04" w14:textId="77777777" w:rsidR="00BA749C" w:rsidRPr="00B36CCD" w:rsidRDefault="00BA749C" w:rsidP="00AF5C7A">
            <w:pPr>
              <w:pStyle w:val="Punteggio"/>
              <w:rPr>
                <w:sz w:val="16"/>
                <w:szCs w:val="16"/>
              </w:rPr>
            </w:pPr>
            <w:r w:rsidRPr="00917C01">
              <w:t>8,14</w:t>
            </w:r>
          </w:p>
        </w:tc>
        <w:tc>
          <w:tcPr>
            <w:tcW w:w="540" w:type="dxa"/>
            <w:tcBorders>
              <w:top w:val="single" w:sz="8" w:space="0" w:color="auto"/>
              <w:left w:val="nil"/>
              <w:bottom w:val="single" w:sz="4" w:space="0" w:color="auto"/>
              <w:right w:val="single" w:sz="8" w:space="0" w:color="auto"/>
            </w:tcBorders>
            <w:shd w:val="clear" w:color="auto" w:fill="auto"/>
            <w:noWrap/>
            <w:hideMark/>
          </w:tcPr>
          <w:p w14:paraId="0B4050BA" w14:textId="77777777" w:rsidR="00BA749C" w:rsidRPr="00B36CCD" w:rsidRDefault="00BA749C" w:rsidP="00AF5C7A">
            <w:pPr>
              <w:pStyle w:val="Punteggio"/>
              <w:rPr>
                <w:sz w:val="16"/>
                <w:szCs w:val="16"/>
              </w:rPr>
            </w:pPr>
            <w:r w:rsidRPr="00917C01">
              <w:t>8,04</w:t>
            </w:r>
          </w:p>
        </w:tc>
      </w:tr>
      <w:tr w:rsidR="009D09C3" w:rsidRPr="00B36CCD" w14:paraId="55CF7458"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018B59BF"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59FEB439" w14:textId="77777777" w:rsidR="009D09C3" w:rsidRPr="00B36CCD" w:rsidRDefault="009D09C3"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B54E59F"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2F9CDD2" w14:textId="77777777" w:rsidR="009D09C3" w:rsidRPr="00B36CCD" w:rsidRDefault="009D09C3" w:rsidP="00B36CCD">
            <w:pPr>
              <w:jc w:val="right"/>
              <w:rPr>
                <w:rFonts w:ascii="Arial" w:hAnsi="Arial" w:cs="Arial"/>
                <w:sz w:val="16"/>
                <w:szCs w:val="16"/>
              </w:rPr>
            </w:pPr>
            <w:r>
              <w:rPr>
                <w:rFonts w:ascii="Arial" w:hAnsi="Arial" w:cs="Arial"/>
                <w:sz w:val="16"/>
                <w:szCs w:val="16"/>
              </w:rPr>
              <w:t>84,8%</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A896" w14:textId="77777777" w:rsidR="009D09C3" w:rsidRPr="00B36CCD" w:rsidRDefault="009D09C3" w:rsidP="00B36CCD">
            <w:pPr>
              <w:jc w:val="right"/>
              <w:rPr>
                <w:rFonts w:ascii="Arial" w:hAnsi="Arial" w:cs="Arial"/>
                <w:sz w:val="16"/>
                <w:szCs w:val="16"/>
              </w:rPr>
            </w:pPr>
            <w:r>
              <w:rPr>
                <w:rFonts w:ascii="Arial" w:hAnsi="Arial" w:cs="Arial"/>
                <w:sz w:val="16"/>
                <w:szCs w:val="16"/>
              </w:rPr>
              <w:t>3,4%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EA55E47" w14:textId="77777777" w:rsidR="009D09C3" w:rsidRPr="00B36CCD" w:rsidRDefault="009D09C3" w:rsidP="00B36CCD">
            <w:pPr>
              <w:jc w:val="right"/>
              <w:rPr>
                <w:rFonts w:ascii="Arial" w:hAnsi="Arial" w:cs="Arial"/>
                <w:sz w:val="16"/>
                <w:szCs w:val="16"/>
              </w:rPr>
            </w:pPr>
            <w:r>
              <w:rPr>
                <w:rFonts w:ascii="Arial" w:hAnsi="Arial" w:cs="Arial"/>
                <w:sz w:val="16"/>
                <w:szCs w:val="16"/>
              </w:rPr>
              <w:t>81,4%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EB731" w14:textId="77777777" w:rsidR="009D09C3" w:rsidRPr="00B36CCD" w:rsidRDefault="009D09C3" w:rsidP="00B36CCD">
            <w:pPr>
              <w:jc w:val="right"/>
              <w:rPr>
                <w:rFonts w:ascii="Arial" w:hAnsi="Arial" w:cs="Arial"/>
                <w:sz w:val="16"/>
                <w:szCs w:val="16"/>
              </w:rPr>
            </w:pPr>
            <w:r>
              <w:rPr>
                <w:rFonts w:ascii="Arial" w:hAnsi="Arial" w:cs="Arial"/>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A668DC4" w14:textId="77777777" w:rsidR="009D09C3" w:rsidRPr="00B36CCD" w:rsidRDefault="009D09C3" w:rsidP="00B36CCD">
            <w:pPr>
              <w:jc w:val="right"/>
              <w:rPr>
                <w:rFonts w:ascii="Arial" w:hAnsi="Arial" w:cs="Arial"/>
                <w:sz w:val="16"/>
                <w:szCs w:val="16"/>
              </w:rPr>
            </w:pPr>
            <w:r>
              <w:rPr>
                <w:rFonts w:ascii="Arial" w:hAnsi="Arial" w:cs="Arial"/>
                <w:sz w:val="16"/>
                <w:szCs w:val="16"/>
              </w:rPr>
              <w:t>80,4%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B599688" w14:textId="77777777" w:rsidR="009D09C3" w:rsidRPr="00B36CCD" w:rsidRDefault="009D09C3" w:rsidP="00B36CCD">
            <w:pPr>
              <w:jc w:val="right"/>
              <w:rPr>
                <w:rFonts w:ascii="Arial" w:hAnsi="Arial" w:cs="Arial"/>
                <w:sz w:val="16"/>
                <w:szCs w:val="16"/>
              </w:rPr>
            </w:pPr>
            <w:r>
              <w:rPr>
                <w:rFonts w:ascii="Arial" w:hAnsi="Arial" w:cs="Arial"/>
                <w:sz w:val="16"/>
                <w:szCs w:val="16"/>
              </w:rPr>
              <w:t>39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6F0C2D6" w14:textId="77777777" w:rsidR="009D09C3" w:rsidRPr="00B36CCD" w:rsidRDefault="009D09C3" w:rsidP="00B36CCD">
            <w:pPr>
              <w:jc w:val="right"/>
              <w:rPr>
                <w:rFonts w:ascii="Arial" w:hAnsi="Arial" w:cs="Arial"/>
                <w:sz w:val="16"/>
                <w:szCs w:val="16"/>
              </w:rPr>
            </w:pPr>
            <w:r>
              <w:rPr>
                <w:rFonts w:ascii="Arial" w:hAnsi="Arial" w:cs="Arial"/>
                <w:sz w:val="16"/>
                <w:szCs w:val="16"/>
              </w:rPr>
              <w:t>35</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1D6F6702" w14:textId="77777777" w:rsidR="009D09C3" w:rsidRPr="00B36CCD" w:rsidRDefault="009D09C3" w:rsidP="00B36CCD">
            <w:pPr>
              <w:jc w:val="right"/>
              <w:rPr>
                <w:rFonts w:ascii="Arial" w:hAnsi="Arial" w:cs="Arial"/>
                <w:sz w:val="16"/>
                <w:szCs w:val="16"/>
              </w:rPr>
            </w:pPr>
            <w:r>
              <w:rPr>
                <w:rFonts w:ascii="Arial" w:hAnsi="Arial" w:cs="Arial"/>
                <w:sz w:val="16"/>
                <w:szCs w:val="16"/>
              </w:rPr>
              <w:t>45</w:t>
            </w:r>
          </w:p>
        </w:tc>
      </w:tr>
      <w:tr w:rsidR="009D09C3" w:rsidRPr="00B36CCD" w14:paraId="13F538A1"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2AF2BCA"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652F935C" w14:textId="77777777" w:rsidR="009D09C3" w:rsidRPr="00B36CCD" w:rsidRDefault="009D09C3"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D352C5A"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BF3632C" w14:textId="77777777" w:rsidR="009D09C3" w:rsidRPr="00B36CCD" w:rsidRDefault="009D09C3" w:rsidP="00B36CCD">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046CF" w14:textId="77777777" w:rsidR="009D09C3" w:rsidRPr="00B36CCD" w:rsidRDefault="009D09C3" w:rsidP="00B36CCD">
            <w:pPr>
              <w:jc w:val="right"/>
              <w:rPr>
                <w:rFonts w:ascii="Arial" w:hAnsi="Arial" w:cs="Arial"/>
                <w:sz w:val="16"/>
                <w:szCs w:val="16"/>
              </w:rPr>
            </w:pPr>
            <w:r>
              <w:rPr>
                <w:rFonts w:ascii="Arial" w:hAnsi="Arial" w:cs="Arial"/>
                <w:sz w:val="16"/>
                <w:szCs w:val="16"/>
              </w:rPr>
              <w:t>-0,3%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E193309" w14:textId="77777777" w:rsidR="009D09C3" w:rsidRPr="00B36CCD" w:rsidRDefault="009D09C3" w:rsidP="00B36CCD">
            <w:pPr>
              <w:jc w:val="right"/>
              <w:rPr>
                <w:rFonts w:ascii="Arial" w:hAnsi="Arial" w:cs="Arial"/>
                <w:sz w:val="16"/>
                <w:szCs w:val="16"/>
              </w:rPr>
            </w:pPr>
            <w:r>
              <w:rPr>
                <w:rFonts w:ascii="Arial" w:hAnsi="Arial" w:cs="Arial"/>
                <w:sz w:val="16"/>
                <w:szCs w:val="16"/>
              </w:rPr>
              <w:t>4,7%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7D72F" w14:textId="77777777" w:rsidR="009D09C3" w:rsidRPr="00B36CCD" w:rsidRDefault="009D09C3" w:rsidP="00B36CCD">
            <w:pPr>
              <w:jc w:val="right"/>
              <w:rPr>
                <w:rFonts w:ascii="Arial" w:hAnsi="Arial" w:cs="Arial"/>
                <w:sz w:val="16"/>
                <w:szCs w:val="16"/>
              </w:rPr>
            </w:pPr>
            <w:r>
              <w:rPr>
                <w:rFonts w:ascii="Arial" w:hAnsi="Arial" w:cs="Arial"/>
                <w:sz w:val="16"/>
                <w:szCs w:val="16"/>
              </w:rPr>
              <w:t>2,9%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896E3AB" w14:textId="77777777" w:rsidR="009D09C3" w:rsidRPr="00B36CCD" w:rsidRDefault="009D09C3" w:rsidP="00B36CCD">
            <w:pPr>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FA8D66F" w14:textId="77777777" w:rsidR="009D09C3" w:rsidRPr="00B36CCD" w:rsidRDefault="009D09C3" w:rsidP="00B36CCD">
            <w:pPr>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B374CD2" w14:textId="77777777" w:rsidR="009D09C3" w:rsidRPr="00B36CCD" w:rsidRDefault="009D09C3" w:rsidP="00B36CCD">
            <w:pPr>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38AEEBA" w14:textId="77777777" w:rsidR="009D09C3" w:rsidRPr="00B36CCD" w:rsidRDefault="009D09C3" w:rsidP="00B36CCD">
            <w:pPr>
              <w:jc w:val="right"/>
              <w:rPr>
                <w:rFonts w:ascii="Arial" w:hAnsi="Arial" w:cs="Arial"/>
                <w:sz w:val="16"/>
                <w:szCs w:val="16"/>
              </w:rPr>
            </w:pPr>
            <w:r>
              <w:rPr>
                <w:rFonts w:ascii="Arial" w:hAnsi="Arial" w:cs="Arial"/>
                <w:sz w:val="16"/>
                <w:szCs w:val="16"/>
              </w:rPr>
              <w:t>1</w:t>
            </w:r>
          </w:p>
        </w:tc>
      </w:tr>
      <w:tr w:rsidR="009D09C3" w:rsidRPr="00B36CCD" w14:paraId="1C344FA9"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18A30E9"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6D832BDD" w14:textId="77777777" w:rsidR="009D09C3" w:rsidRPr="00B36CCD" w:rsidRDefault="009D09C3"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C36B997" w14:textId="77777777" w:rsidR="009D09C3" w:rsidRPr="00B36CCD" w:rsidRDefault="009D09C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A7ABCE2" w14:textId="77777777" w:rsidR="009D09C3" w:rsidRPr="00B36CCD" w:rsidRDefault="009D09C3" w:rsidP="00B36CCD">
            <w:pPr>
              <w:jc w:val="right"/>
              <w:rPr>
                <w:rFonts w:ascii="Arial" w:hAnsi="Arial" w:cs="Arial"/>
                <w:sz w:val="16"/>
                <w:szCs w:val="16"/>
              </w:rPr>
            </w:pPr>
            <w:r>
              <w:rPr>
                <w:rFonts w:ascii="Arial" w:hAnsi="Arial" w:cs="Arial"/>
                <w:sz w:val="16"/>
                <w:szCs w:val="16"/>
              </w:rPr>
              <w:t>10,9%</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CFA94" w14:textId="77777777" w:rsidR="009D09C3" w:rsidRPr="00B36CCD" w:rsidRDefault="009D09C3" w:rsidP="00B36CCD">
            <w:pPr>
              <w:jc w:val="right"/>
              <w:rPr>
                <w:rFonts w:ascii="Arial" w:hAnsi="Arial" w:cs="Arial"/>
                <w:sz w:val="16"/>
                <w:szCs w:val="16"/>
              </w:rPr>
            </w:pPr>
            <w:r>
              <w:rPr>
                <w:rFonts w:ascii="Arial" w:hAnsi="Arial" w:cs="Arial"/>
                <w:sz w:val="16"/>
                <w:szCs w:val="16"/>
              </w:rPr>
              <w:t>-3,1%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415B664" w14:textId="77777777" w:rsidR="009D09C3" w:rsidRPr="00B36CCD" w:rsidRDefault="009D09C3" w:rsidP="00B36CCD">
            <w:pPr>
              <w:jc w:val="right"/>
              <w:rPr>
                <w:rFonts w:ascii="Arial" w:hAnsi="Arial" w:cs="Arial"/>
                <w:sz w:val="16"/>
                <w:szCs w:val="16"/>
              </w:rPr>
            </w:pPr>
            <w:r>
              <w:rPr>
                <w:rFonts w:ascii="Arial" w:hAnsi="Arial" w:cs="Arial"/>
                <w:sz w:val="16"/>
                <w:szCs w:val="16"/>
              </w:rPr>
              <w:t>14,0%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2DDC4" w14:textId="77777777" w:rsidR="009D09C3" w:rsidRPr="00B36CCD" w:rsidRDefault="009D09C3" w:rsidP="00B36CCD">
            <w:pPr>
              <w:jc w:val="right"/>
              <w:rPr>
                <w:rFonts w:ascii="Arial" w:hAnsi="Arial" w:cs="Arial"/>
                <w:sz w:val="16"/>
                <w:szCs w:val="16"/>
              </w:rPr>
            </w:pPr>
            <w:r>
              <w:rPr>
                <w:rFonts w:ascii="Arial" w:hAnsi="Arial" w:cs="Arial"/>
                <w:sz w:val="16"/>
                <w:szCs w:val="16"/>
              </w:rPr>
              <w:t>-3,9%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9026DF6" w14:textId="77777777" w:rsidR="009D09C3" w:rsidRPr="00B36CCD" w:rsidRDefault="009D09C3" w:rsidP="00B36CCD">
            <w:pPr>
              <w:jc w:val="right"/>
              <w:rPr>
                <w:rFonts w:ascii="Arial" w:hAnsi="Arial" w:cs="Arial"/>
                <w:sz w:val="16"/>
                <w:szCs w:val="16"/>
              </w:rPr>
            </w:pPr>
            <w:r>
              <w:rPr>
                <w:rFonts w:ascii="Arial" w:hAnsi="Arial" w:cs="Arial"/>
                <w:sz w:val="16"/>
                <w:szCs w:val="16"/>
              </w:rPr>
              <w:t>17,9%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D415453" w14:textId="77777777" w:rsidR="009D09C3" w:rsidRPr="00B36CCD" w:rsidRDefault="009D09C3" w:rsidP="00B36CCD">
            <w:pPr>
              <w:jc w:val="right"/>
              <w:rPr>
                <w:rFonts w:ascii="Arial" w:hAnsi="Arial" w:cs="Arial"/>
                <w:sz w:val="16"/>
                <w:szCs w:val="16"/>
              </w:rPr>
            </w:pPr>
            <w:r>
              <w:rPr>
                <w:rFonts w:ascii="Arial" w:hAnsi="Arial" w:cs="Arial"/>
                <w:sz w:val="16"/>
                <w:szCs w:val="16"/>
              </w:rPr>
              <w:t>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E4CEBD0" w14:textId="77777777" w:rsidR="009D09C3" w:rsidRPr="00B36CCD" w:rsidRDefault="009D09C3" w:rsidP="00B36CCD">
            <w:pPr>
              <w:jc w:val="right"/>
              <w:rPr>
                <w:rFonts w:ascii="Arial" w:hAnsi="Arial" w:cs="Arial"/>
                <w:sz w:val="16"/>
                <w:szCs w:val="16"/>
              </w:rPr>
            </w:pPr>
            <w:r>
              <w:rPr>
                <w:rFonts w:ascii="Arial" w:hAnsi="Arial" w:cs="Arial"/>
                <w:sz w:val="16"/>
                <w:szCs w:val="16"/>
              </w:rPr>
              <w:t>6</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7FF678C" w14:textId="77777777" w:rsidR="009D09C3" w:rsidRPr="00B36CCD" w:rsidRDefault="009D09C3" w:rsidP="00B36CCD">
            <w:pPr>
              <w:jc w:val="right"/>
              <w:rPr>
                <w:rFonts w:ascii="Arial" w:hAnsi="Arial" w:cs="Arial"/>
                <w:sz w:val="16"/>
                <w:szCs w:val="16"/>
              </w:rPr>
            </w:pPr>
            <w:r>
              <w:rPr>
                <w:rFonts w:ascii="Arial" w:hAnsi="Arial" w:cs="Arial"/>
                <w:sz w:val="16"/>
                <w:szCs w:val="16"/>
              </w:rPr>
              <w:t>10</w:t>
            </w:r>
          </w:p>
        </w:tc>
      </w:tr>
      <w:tr w:rsidR="009D09C3" w:rsidRPr="00B36CCD" w14:paraId="0D5FCF13"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DE0CC28" w14:textId="77777777" w:rsidR="009D09C3" w:rsidRPr="00B36CCD" w:rsidRDefault="009D09C3"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5404D221"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57FE0D49" w14:textId="77777777" w:rsidR="009D09C3" w:rsidRPr="00B36CCD" w:rsidRDefault="009D09C3"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850866E"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54420CCA"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04F191A1"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26C84B6" w14:textId="77777777" w:rsidR="009D09C3" w:rsidRPr="00B36CCD" w:rsidRDefault="009D09C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582C0EEF" w14:textId="77777777" w:rsidR="009D09C3" w:rsidRPr="00B36CCD" w:rsidRDefault="009D09C3"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2D45D858"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6B89628F"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109709CE" w14:textId="77777777" w:rsidR="009D09C3" w:rsidRPr="00B36CCD" w:rsidRDefault="009D09C3" w:rsidP="00B36CCD">
            <w:pPr>
              <w:jc w:val="right"/>
              <w:rPr>
                <w:rFonts w:ascii="Arial" w:hAnsi="Arial" w:cs="Arial"/>
                <w:b/>
                <w:bCs/>
                <w:sz w:val="16"/>
                <w:szCs w:val="16"/>
              </w:rPr>
            </w:pPr>
            <w:r>
              <w:rPr>
                <w:rFonts w:ascii="Arial" w:hAnsi="Arial" w:cs="Arial"/>
                <w:b/>
                <w:bCs/>
                <w:sz w:val="16"/>
                <w:szCs w:val="16"/>
              </w:rPr>
              <w:t>56</w:t>
            </w:r>
          </w:p>
        </w:tc>
      </w:tr>
      <w:tr w:rsidR="002F79D1" w:rsidRPr="00B36CCD" w14:paraId="756A6CF6"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2F97B7F6"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6A792AB6"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456879DC"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5417BC6B"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2DA44A5C"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12C57E12"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3D82396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47E1EFFA"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41C01A72"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01C34BFA"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3C467104"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64C7025E"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EE3074A"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3.8</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369B6758" w14:textId="77777777" w:rsidR="00BA749C" w:rsidRPr="00B36CCD" w:rsidRDefault="00BA749C" w:rsidP="00AF5C7A">
            <w:pPr>
              <w:pStyle w:val="Domanda0"/>
              <w:rPr>
                <w:sz w:val="16"/>
                <w:szCs w:val="16"/>
              </w:rPr>
            </w:pPr>
            <w:r w:rsidRPr="00B36CCD">
              <w:t>Esiste un sistema di protezione antivirus centralizzato  ?</w:t>
            </w:r>
          </w:p>
        </w:tc>
        <w:tc>
          <w:tcPr>
            <w:tcW w:w="540" w:type="dxa"/>
            <w:tcBorders>
              <w:top w:val="single" w:sz="8" w:space="0" w:color="auto"/>
              <w:left w:val="nil"/>
              <w:bottom w:val="single" w:sz="4" w:space="0" w:color="auto"/>
              <w:right w:val="single" w:sz="4" w:space="0" w:color="auto"/>
            </w:tcBorders>
            <w:shd w:val="clear" w:color="auto" w:fill="auto"/>
            <w:noWrap/>
            <w:hideMark/>
          </w:tcPr>
          <w:p w14:paraId="02D85D0F" w14:textId="77777777" w:rsidR="00BA749C" w:rsidRPr="00B36CCD" w:rsidRDefault="00BA749C" w:rsidP="00AF5C7A">
            <w:pPr>
              <w:pStyle w:val="Punteggio"/>
              <w:rPr>
                <w:sz w:val="16"/>
                <w:szCs w:val="16"/>
              </w:rPr>
            </w:pPr>
            <w:r w:rsidRPr="00496218">
              <w:t>9,35</w:t>
            </w:r>
          </w:p>
        </w:tc>
        <w:tc>
          <w:tcPr>
            <w:tcW w:w="540" w:type="dxa"/>
            <w:tcBorders>
              <w:top w:val="single" w:sz="8" w:space="0" w:color="auto"/>
              <w:left w:val="nil"/>
              <w:bottom w:val="single" w:sz="4" w:space="0" w:color="auto"/>
              <w:right w:val="single" w:sz="4" w:space="0" w:color="auto"/>
            </w:tcBorders>
            <w:shd w:val="clear" w:color="auto" w:fill="auto"/>
            <w:noWrap/>
            <w:hideMark/>
          </w:tcPr>
          <w:p w14:paraId="4176C3DE" w14:textId="77777777" w:rsidR="00BA749C" w:rsidRPr="00B36CCD" w:rsidRDefault="00BA749C" w:rsidP="00AF5C7A">
            <w:pPr>
              <w:pStyle w:val="Punteggio"/>
              <w:rPr>
                <w:sz w:val="16"/>
                <w:szCs w:val="16"/>
              </w:rPr>
            </w:pPr>
            <w:r w:rsidRPr="00496218">
              <w:t>9,07</w:t>
            </w:r>
          </w:p>
        </w:tc>
        <w:tc>
          <w:tcPr>
            <w:tcW w:w="540" w:type="dxa"/>
            <w:tcBorders>
              <w:top w:val="single" w:sz="8" w:space="0" w:color="auto"/>
              <w:left w:val="nil"/>
              <w:bottom w:val="single" w:sz="4" w:space="0" w:color="auto"/>
              <w:right w:val="single" w:sz="8" w:space="0" w:color="auto"/>
            </w:tcBorders>
            <w:shd w:val="clear" w:color="auto" w:fill="auto"/>
            <w:noWrap/>
            <w:hideMark/>
          </w:tcPr>
          <w:p w14:paraId="0444F711" w14:textId="77777777" w:rsidR="00BA749C" w:rsidRPr="00B36CCD" w:rsidRDefault="00BA749C" w:rsidP="00AF5C7A">
            <w:pPr>
              <w:pStyle w:val="Punteggio"/>
              <w:rPr>
                <w:sz w:val="16"/>
                <w:szCs w:val="16"/>
              </w:rPr>
            </w:pPr>
            <w:r w:rsidRPr="00496218">
              <w:t>8,57</w:t>
            </w:r>
          </w:p>
        </w:tc>
      </w:tr>
      <w:tr w:rsidR="00D521A3" w:rsidRPr="00B36CCD" w14:paraId="141DD91C"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41B2BD05"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010A3FBD" w14:textId="77777777" w:rsidR="00D521A3" w:rsidRPr="00B36CCD" w:rsidRDefault="00D521A3"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13BDDC0"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0B6C90B" w14:textId="77777777" w:rsidR="00D521A3" w:rsidRPr="00B36CCD" w:rsidRDefault="00D521A3" w:rsidP="00B36CCD">
            <w:pPr>
              <w:jc w:val="right"/>
              <w:rPr>
                <w:rFonts w:ascii="Arial" w:hAnsi="Arial" w:cs="Arial"/>
                <w:sz w:val="16"/>
                <w:szCs w:val="16"/>
              </w:rPr>
            </w:pPr>
            <w:r>
              <w:rPr>
                <w:rFonts w:ascii="Arial" w:hAnsi="Arial" w:cs="Arial"/>
                <w:sz w:val="16"/>
                <w:szCs w:val="16"/>
              </w:rPr>
              <w:t>93,5%</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B9C79" w14:textId="77777777" w:rsidR="00D521A3" w:rsidRPr="00B36CCD" w:rsidRDefault="00D521A3" w:rsidP="00B36CCD">
            <w:pPr>
              <w:jc w:val="right"/>
              <w:rPr>
                <w:rFonts w:ascii="Arial" w:hAnsi="Arial" w:cs="Arial"/>
                <w:sz w:val="16"/>
                <w:szCs w:val="16"/>
              </w:rPr>
            </w:pPr>
            <w:r>
              <w:rPr>
                <w:rFonts w:ascii="Arial" w:hAnsi="Arial" w:cs="Arial"/>
                <w:sz w:val="16"/>
                <w:szCs w:val="16"/>
              </w:rPr>
              <w:t>2,8%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2BEA7A6" w14:textId="77777777" w:rsidR="00D521A3" w:rsidRPr="00B36CCD" w:rsidRDefault="00D521A3" w:rsidP="00B36CCD">
            <w:pPr>
              <w:jc w:val="right"/>
              <w:rPr>
                <w:rFonts w:ascii="Arial" w:hAnsi="Arial" w:cs="Arial"/>
                <w:sz w:val="16"/>
                <w:szCs w:val="16"/>
              </w:rPr>
            </w:pPr>
            <w:r>
              <w:rPr>
                <w:rFonts w:ascii="Arial" w:hAnsi="Arial" w:cs="Arial"/>
                <w:sz w:val="16"/>
                <w:szCs w:val="16"/>
              </w:rPr>
              <w:t>90,7%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24F0A" w14:textId="77777777" w:rsidR="00D521A3" w:rsidRPr="00B36CCD" w:rsidRDefault="00D521A3" w:rsidP="00B36CCD">
            <w:pPr>
              <w:jc w:val="right"/>
              <w:rPr>
                <w:rFonts w:ascii="Arial" w:hAnsi="Arial" w:cs="Arial"/>
                <w:sz w:val="16"/>
                <w:szCs w:val="16"/>
              </w:rPr>
            </w:pPr>
            <w:r>
              <w:rPr>
                <w:rFonts w:ascii="Arial" w:hAnsi="Arial" w:cs="Arial"/>
                <w:sz w:val="16"/>
                <w:szCs w:val="16"/>
              </w:rPr>
              <w:t>5,0%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00F1445" w14:textId="77777777" w:rsidR="00D521A3" w:rsidRPr="00B36CCD" w:rsidRDefault="00D521A3" w:rsidP="00B36CCD">
            <w:pPr>
              <w:jc w:val="right"/>
              <w:rPr>
                <w:rFonts w:ascii="Arial" w:hAnsi="Arial" w:cs="Arial"/>
                <w:sz w:val="16"/>
                <w:szCs w:val="16"/>
              </w:rPr>
            </w:pPr>
            <w:r>
              <w:rPr>
                <w:rFonts w:ascii="Arial" w:hAnsi="Arial" w:cs="Arial"/>
                <w:sz w:val="16"/>
                <w:szCs w:val="16"/>
              </w:rPr>
              <w:t>85,7%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D89592F" w14:textId="77777777" w:rsidR="00D521A3" w:rsidRPr="00B36CCD" w:rsidRDefault="00D521A3" w:rsidP="00B36CCD">
            <w:pPr>
              <w:jc w:val="right"/>
              <w:rPr>
                <w:rFonts w:ascii="Arial" w:hAnsi="Arial" w:cs="Arial"/>
                <w:sz w:val="16"/>
                <w:szCs w:val="16"/>
              </w:rPr>
            </w:pPr>
            <w:r>
              <w:rPr>
                <w:rFonts w:ascii="Arial" w:hAnsi="Arial" w:cs="Arial"/>
                <w:sz w:val="16"/>
                <w:szCs w:val="16"/>
              </w:rPr>
              <w:t>43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92F29CF" w14:textId="77777777" w:rsidR="00D521A3" w:rsidRPr="00B36CCD" w:rsidRDefault="00D521A3" w:rsidP="00B36CCD">
            <w:pPr>
              <w:jc w:val="right"/>
              <w:rPr>
                <w:rFonts w:ascii="Arial" w:hAnsi="Arial" w:cs="Arial"/>
                <w:sz w:val="16"/>
                <w:szCs w:val="16"/>
              </w:rPr>
            </w:pPr>
            <w:r>
              <w:rPr>
                <w:rFonts w:ascii="Arial" w:hAnsi="Arial" w:cs="Arial"/>
                <w:sz w:val="16"/>
                <w:szCs w:val="16"/>
              </w:rPr>
              <w:t>39</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7163937B" w14:textId="77777777" w:rsidR="00D521A3" w:rsidRPr="00B36CCD" w:rsidRDefault="00D521A3" w:rsidP="00B36CCD">
            <w:pPr>
              <w:jc w:val="right"/>
              <w:rPr>
                <w:rFonts w:ascii="Arial" w:hAnsi="Arial" w:cs="Arial"/>
                <w:sz w:val="16"/>
                <w:szCs w:val="16"/>
              </w:rPr>
            </w:pPr>
            <w:r>
              <w:rPr>
                <w:rFonts w:ascii="Arial" w:hAnsi="Arial" w:cs="Arial"/>
                <w:sz w:val="16"/>
                <w:szCs w:val="16"/>
              </w:rPr>
              <w:t>48</w:t>
            </w:r>
          </w:p>
        </w:tc>
      </w:tr>
      <w:tr w:rsidR="00D521A3" w:rsidRPr="00B36CCD" w14:paraId="3E1A9510"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1ED1B9"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31609C25" w14:textId="77777777" w:rsidR="00D521A3" w:rsidRPr="00B36CCD" w:rsidRDefault="00D521A3"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2530D88"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73B0F4C" w14:textId="77777777" w:rsidR="00D521A3" w:rsidRPr="00B36CCD" w:rsidRDefault="00D521A3" w:rsidP="00B36CCD">
            <w:pPr>
              <w:jc w:val="right"/>
              <w:rPr>
                <w:rFonts w:ascii="Arial" w:hAnsi="Arial" w:cs="Arial"/>
                <w:sz w:val="16"/>
                <w:szCs w:val="16"/>
              </w:rPr>
            </w:pPr>
            <w:r>
              <w:rPr>
                <w:rFonts w:ascii="Arial" w:hAnsi="Arial" w:cs="Arial"/>
                <w:sz w:val="16"/>
                <w:szCs w:val="16"/>
              </w:rPr>
              <w:t>4,3%</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697E0" w14:textId="77777777" w:rsidR="00D521A3" w:rsidRPr="00B36CCD" w:rsidRDefault="00D521A3" w:rsidP="00B36CCD">
            <w:pPr>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0BD27DF" w14:textId="77777777" w:rsidR="00D521A3" w:rsidRPr="00B36CCD" w:rsidRDefault="00D521A3" w:rsidP="00B36CCD">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F5208" w14:textId="77777777" w:rsidR="00D521A3" w:rsidRPr="00B36CCD" w:rsidRDefault="00D521A3" w:rsidP="00B36CCD">
            <w:pPr>
              <w:jc w:val="right"/>
              <w:rPr>
                <w:rFonts w:ascii="Arial" w:hAnsi="Arial" w:cs="Arial"/>
                <w:sz w:val="16"/>
                <w:szCs w:val="16"/>
              </w:rPr>
            </w:pPr>
            <w:r>
              <w:rPr>
                <w:rFonts w:ascii="Arial" w:hAnsi="Arial" w:cs="Arial"/>
                <w:sz w:val="16"/>
                <w:szCs w:val="16"/>
              </w:rPr>
              <w:t>-1,8%</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7EAC357" w14:textId="77777777" w:rsidR="00D521A3" w:rsidRPr="00B36CCD" w:rsidRDefault="00D521A3" w:rsidP="00B36CCD">
            <w:pPr>
              <w:jc w:val="right"/>
              <w:rPr>
                <w:rFonts w:ascii="Arial" w:hAnsi="Arial" w:cs="Arial"/>
                <w:sz w:val="16"/>
                <w:szCs w:val="16"/>
              </w:rPr>
            </w:pPr>
            <w:r>
              <w:rPr>
                <w:rFonts w:ascii="Arial" w:hAnsi="Arial" w:cs="Arial"/>
                <w:sz w:val="16"/>
                <w:szCs w:val="16"/>
              </w:rPr>
              <w:t>1,8%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454B08F" w14:textId="77777777" w:rsidR="00D521A3" w:rsidRPr="00B36CCD" w:rsidRDefault="00D521A3" w:rsidP="00B36CCD">
            <w:pPr>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10060A29" w14:textId="77777777" w:rsidR="00D521A3" w:rsidRPr="00B36CCD" w:rsidRDefault="00D521A3"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2C080D0" w14:textId="77777777" w:rsidR="00D521A3" w:rsidRPr="00B36CCD" w:rsidRDefault="00D521A3" w:rsidP="00B36CCD">
            <w:pPr>
              <w:jc w:val="right"/>
              <w:rPr>
                <w:rFonts w:ascii="Arial" w:hAnsi="Arial" w:cs="Arial"/>
                <w:sz w:val="16"/>
                <w:szCs w:val="16"/>
              </w:rPr>
            </w:pPr>
            <w:r>
              <w:rPr>
                <w:rFonts w:ascii="Arial" w:hAnsi="Arial" w:cs="Arial"/>
                <w:sz w:val="16"/>
                <w:szCs w:val="16"/>
              </w:rPr>
              <w:t>1</w:t>
            </w:r>
          </w:p>
        </w:tc>
      </w:tr>
      <w:tr w:rsidR="00D521A3" w:rsidRPr="00B36CCD" w14:paraId="74DDD807"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CD55710"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3F79C8E5" w14:textId="77777777" w:rsidR="00D521A3" w:rsidRPr="00B36CCD" w:rsidRDefault="00D521A3"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E1CC8FE"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1577CE8" w14:textId="77777777" w:rsidR="00D521A3" w:rsidRPr="00B36CCD" w:rsidRDefault="00D521A3" w:rsidP="00B36CCD">
            <w:pPr>
              <w:jc w:val="right"/>
              <w:rPr>
                <w:rFonts w:ascii="Arial" w:hAnsi="Arial" w:cs="Arial"/>
                <w:sz w:val="16"/>
                <w:szCs w:val="16"/>
              </w:rPr>
            </w:pPr>
            <w:r>
              <w:rPr>
                <w:rFonts w:ascii="Arial" w:hAnsi="Arial" w:cs="Arial"/>
                <w:sz w:val="16"/>
                <w:szCs w:val="16"/>
              </w:rPr>
              <w:t>2,2%</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FB8CE" w14:textId="77777777" w:rsidR="00D521A3" w:rsidRPr="00B36CCD" w:rsidRDefault="00D521A3" w:rsidP="00B36CCD">
            <w:pPr>
              <w:jc w:val="right"/>
              <w:rPr>
                <w:rFonts w:ascii="Arial" w:hAnsi="Arial" w:cs="Arial"/>
                <w:sz w:val="16"/>
                <w:szCs w:val="16"/>
              </w:rPr>
            </w:pPr>
            <w:r>
              <w:rPr>
                <w:rFonts w:ascii="Arial" w:hAnsi="Arial" w:cs="Arial"/>
                <w:sz w:val="16"/>
                <w:szCs w:val="16"/>
              </w:rPr>
              <w:t>-7,1%</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7419FAA" w14:textId="77777777" w:rsidR="00D521A3" w:rsidRPr="00B36CCD" w:rsidRDefault="00D521A3" w:rsidP="00B36CCD">
            <w:pPr>
              <w:jc w:val="right"/>
              <w:rPr>
                <w:rFonts w:ascii="Arial" w:hAnsi="Arial" w:cs="Arial"/>
                <w:sz w:val="16"/>
                <w:szCs w:val="16"/>
              </w:rPr>
            </w:pPr>
            <w:r>
              <w:rPr>
                <w:rFonts w:ascii="Arial" w:hAnsi="Arial" w:cs="Arial"/>
                <w:sz w:val="16"/>
                <w:szCs w:val="16"/>
              </w:rPr>
              <w:t>9,3%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96F4A8" w14:textId="77777777" w:rsidR="00D521A3" w:rsidRPr="00B36CCD" w:rsidRDefault="00D521A3" w:rsidP="00B36CCD">
            <w:pPr>
              <w:jc w:val="right"/>
              <w:rPr>
                <w:rFonts w:ascii="Arial" w:hAnsi="Arial" w:cs="Arial"/>
                <w:sz w:val="16"/>
                <w:szCs w:val="16"/>
              </w:rPr>
            </w:pPr>
            <w:r>
              <w:rPr>
                <w:rFonts w:ascii="Arial" w:hAnsi="Arial" w:cs="Arial"/>
                <w:sz w:val="16"/>
                <w:szCs w:val="16"/>
              </w:rPr>
              <w:t>-3,2%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93497D8" w14:textId="77777777" w:rsidR="00D521A3" w:rsidRPr="00B36CCD" w:rsidRDefault="00D521A3" w:rsidP="00B36CCD">
            <w:pPr>
              <w:jc w:val="right"/>
              <w:rPr>
                <w:rFonts w:ascii="Arial" w:hAnsi="Arial" w:cs="Arial"/>
                <w:sz w:val="16"/>
                <w:szCs w:val="16"/>
              </w:rPr>
            </w:pPr>
            <w:r>
              <w:rPr>
                <w:rFonts w:ascii="Arial" w:hAnsi="Arial" w:cs="Arial"/>
                <w:sz w:val="16"/>
                <w:szCs w:val="16"/>
              </w:rPr>
              <w:t>12,5%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1B1DF88" w14:textId="77777777" w:rsidR="00D521A3" w:rsidRPr="00B36CCD" w:rsidRDefault="00D521A3" w:rsidP="00B36CCD">
            <w:pPr>
              <w:jc w:val="right"/>
              <w:rPr>
                <w:rFonts w:ascii="Arial" w:hAnsi="Arial" w:cs="Arial"/>
                <w:sz w:val="16"/>
                <w:szCs w:val="16"/>
              </w:rPr>
            </w:pPr>
            <w:r>
              <w:rPr>
                <w:rFonts w:ascii="Arial" w:hAnsi="Arial" w:cs="Arial"/>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FD948BC" w14:textId="77777777" w:rsidR="00D521A3" w:rsidRPr="00B36CCD" w:rsidRDefault="00D521A3"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DC83674" w14:textId="77777777" w:rsidR="00D521A3" w:rsidRPr="00B36CCD" w:rsidRDefault="00D521A3" w:rsidP="00B36CCD">
            <w:pPr>
              <w:jc w:val="right"/>
              <w:rPr>
                <w:rFonts w:ascii="Arial" w:hAnsi="Arial" w:cs="Arial"/>
                <w:sz w:val="16"/>
                <w:szCs w:val="16"/>
              </w:rPr>
            </w:pPr>
            <w:r>
              <w:rPr>
                <w:rFonts w:ascii="Arial" w:hAnsi="Arial" w:cs="Arial"/>
                <w:sz w:val="16"/>
                <w:szCs w:val="16"/>
              </w:rPr>
              <w:t>7</w:t>
            </w:r>
          </w:p>
        </w:tc>
      </w:tr>
      <w:tr w:rsidR="00D521A3" w:rsidRPr="00B36CCD" w14:paraId="5517684E"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DB58737"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vAlign w:val="center"/>
            <w:hideMark/>
          </w:tcPr>
          <w:p w14:paraId="381140CB" w14:textId="77777777" w:rsidR="00D521A3" w:rsidRPr="00B36CCD" w:rsidRDefault="00D521A3"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08EF704F" w14:textId="77777777" w:rsidR="00D521A3" w:rsidRPr="00B36CCD" w:rsidRDefault="00D521A3"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64B441E4"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8" w:space="0" w:color="auto"/>
              <w:right w:val="single" w:sz="4" w:space="0" w:color="auto"/>
            </w:tcBorders>
            <w:shd w:val="clear" w:color="auto" w:fill="auto"/>
            <w:noWrap/>
            <w:vAlign w:val="center"/>
            <w:hideMark/>
          </w:tcPr>
          <w:p w14:paraId="7250B4B2" w14:textId="77777777" w:rsidR="00D521A3" w:rsidRPr="00B36CCD" w:rsidRDefault="00D521A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1D310DF2"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DF0CB5C" w14:textId="77777777" w:rsidR="00D521A3" w:rsidRPr="00B36CCD" w:rsidRDefault="00D521A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19B68F72"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0BA9C82E"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0B71564B"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16083CF6"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56</w:t>
            </w:r>
          </w:p>
        </w:tc>
      </w:tr>
      <w:tr w:rsidR="002F79D1" w:rsidRPr="00B36CCD" w14:paraId="12947A33" w14:textId="77777777" w:rsidTr="004A31DD">
        <w:trPr>
          <w:trHeight w:val="255"/>
        </w:trPr>
        <w:tc>
          <w:tcPr>
            <w:tcW w:w="101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E09685A" w14:textId="77777777" w:rsidR="00B36CCD" w:rsidRPr="00B36CCD" w:rsidRDefault="00B36CCD" w:rsidP="00B36CCD">
            <w:pPr>
              <w:rPr>
                <w:rFonts w:ascii="Arial" w:hAnsi="Arial" w:cs="Arial"/>
                <w:sz w:val="20"/>
                <w:szCs w:val="20"/>
              </w:rPr>
            </w:pPr>
            <w:r w:rsidRPr="00B36CCD">
              <w:rPr>
                <w:rFonts w:ascii="Arial" w:hAnsi="Arial" w:cs="Arial"/>
                <w:sz w:val="20"/>
                <w:szCs w:val="20"/>
              </w:rPr>
              <w:t> </w:t>
            </w:r>
          </w:p>
        </w:tc>
        <w:tc>
          <w:tcPr>
            <w:tcW w:w="2983" w:type="dxa"/>
            <w:tcBorders>
              <w:top w:val="single" w:sz="8" w:space="0" w:color="auto"/>
              <w:left w:val="nil"/>
              <w:bottom w:val="single" w:sz="8" w:space="0" w:color="auto"/>
              <w:right w:val="single" w:sz="4" w:space="0" w:color="auto"/>
            </w:tcBorders>
            <w:shd w:val="clear" w:color="auto" w:fill="auto"/>
            <w:vAlign w:val="center"/>
            <w:hideMark/>
          </w:tcPr>
          <w:p w14:paraId="49F533BD"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91" w:type="dxa"/>
            <w:tcBorders>
              <w:top w:val="single" w:sz="8" w:space="0" w:color="auto"/>
              <w:left w:val="nil"/>
              <w:bottom w:val="single" w:sz="8" w:space="0" w:color="auto"/>
              <w:right w:val="single" w:sz="4" w:space="0" w:color="auto"/>
            </w:tcBorders>
            <w:shd w:val="clear" w:color="auto" w:fill="auto"/>
            <w:noWrap/>
            <w:vAlign w:val="center"/>
            <w:hideMark/>
          </w:tcPr>
          <w:p w14:paraId="5ECEBAFE"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3BE87A3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8" w:type="dxa"/>
            <w:tcBorders>
              <w:top w:val="single" w:sz="8" w:space="0" w:color="auto"/>
              <w:left w:val="nil"/>
              <w:bottom w:val="single" w:sz="8" w:space="0" w:color="auto"/>
              <w:right w:val="single" w:sz="4" w:space="0" w:color="auto"/>
            </w:tcBorders>
            <w:shd w:val="clear" w:color="auto" w:fill="auto"/>
            <w:noWrap/>
            <w:vAlign w:val="center"/>
            <w:hideMark/>
          </w:tcPr>
          <w:p w14:paraId="60A65970"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68C21160"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78217B18"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681" w:type="dxa"/>
            <w:tcBorders>
              <w:top w:val="single" w:sz="8" w:space="0" w:color="auto"/>
              <w:left w:val="nil"/>
              <w:bottom w:val="single" w:sz="8" w:space="0" w:color="auto"/>
              <w:right w:val="single" w:sz="4" w:space="0" w:color="auto"/>
            </w:tcBorders>
            <w:shd w:val="clear" w:color="auto" w:fill="auto"/>
            <w:noWrap/>
            <w:vAlign w:val="center"/>
            <w:hideMark/>
          </w:tcPr>
          <w:p w14:paraId="377C4526"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35759F58"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7C6EB2F4" w14:textId="77777777" w:rsidR="00B36CCD" w:rsidRPr="00B36CCD" w:rsidRDefault="00B36CCD" w:rsidP="00B36CCD">
            <w:pPr>
              <w:rPr>
                <w:rFonts w:ascii="Arial" w:hAnsi="Arial" w:cs="Arial"/>
                <w:b/>
                <w:bCs/>
                <w:sz w:val="16"/>
                <w:szCs w:val="16"/>
              </w:rPr>
            </w:pPr>
            <w:r w:rsidRPr="00B36CCD">
              <w:rPr>
                <w:rFonts w:ascii="Arial" w:hAnsi="Arial" w:cs="Arial"/>
                <w:b/>
                <w:bCs/>
                <w:sz w:val="16"/>
                <w:szCs w:val="16"/>
              </w:rPr>
              <w:t> </w:t>
            </w:r>
          </w:p>
        </w:tc>
        <w:tc>
          <w:tcPr>
            <w:tcW w:w="540" w:type="dxa"/>
            <w:tcBorders>
              <w:top w:val="single" w:sz="8" w:space="0" w:color="auto"/>
              <w:left w:val="nil"/>
              <w:bottom w:val="single" w:sz="8" w:space="0" w:color="auto"/>
              <w:right w:val="single" w:sz="4" w:space="0" w:color="auto"/>
            </w:tcBorders>
            <w:shd w:val="clear" w:color="auto" w:fill="auto"/>
            <w:noWrap/>
            <w:vAlign w:val="center"/>
            <w:hideMark/>
          </w:tcPr>
          <w:p w14:paraId="3DD43F7D" w14:textId="77777777" w:rsidR="00B36CCD" w:rsidRPr="00B36CCD" w:rsidRDefault="00B36CCD" w:rsidP="00B36CCD">
            <w:pPr>
              <w:rPr>
                <w:rFonts w:ascii="Arial" w:hAnsi="Arial" w:cs="Arial"/>
                <w:sz w:val="16"/>
                <w:szCs w:val="16"/>
              </w:rPr>
            </w:pPr>
            <w:r w:rsidRPr="00B36CCD">
              <w:rPr>
                <w:rFonts w:ascii="Arial" w:hAnsi="Arial" w:cs="Arial"/>
                <w:sz w:val="16"/>
                <w:szCs w:val="16"/>
              </w:rPr>
              <w:t> </w:t>
            </w:r>
          </w:p>
        </w:tc>
      </w:tr>
      <w:tr w:rsidR="00BA749C" w:rsidRPr="00B36CCD" w14:paraId="17624A84" w14:textId="77777777" w:rsidTr="004A31DD">
        <w:trPr>
          <w:trHeight w:val="255"/>
        </w:trPr>
        <w:tc>
          <w:tcPr>
            <w:tcW w:w="10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520BD8F" w14:textId="77777777" w:rsidR="00BA749C" w:rsidRPr="00B36CCD" w:rsidRDefault="00BA749C"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3.9</w:t>
            </w:r>
          </w:p>
        </w:tc>
        <w:tc>
          <w:tcPr>
            <w:tcW w:w="6992" w:type="dxa"/>
            <w:gridSpan w:val="7"/>
            <w:tcBorders>
              <w:top w:val="single" w:sz="8" w:space="0" w:color="auto"/>
              <w:left w:val="nil"/>
              <w:bottom w:val="single" w:sz="4" w:space="0" w:color="auto"/>
              <w:right w:val="single" w:sz="4" w:space="0" w:color="auto"/>
            </w:tcBorders>
            <w:shd w:val="clear" w:color="auto" w:fill="auto"/>
            <w:noWrap/>
            <w:vAlign w:val="center"/>
            <w:hideMark/>
          </w:tcPr>
          <w:p w14:paraId="3414F848" w14:textId="77777777" w:rsidR="00BA749C" w:rsidRPr="00B36CCD" w:rsidRDefault="00BA749C" w:rsidP="00AF5C7A">
            <w:pPr>
              <w:pStyle w:val="Domanda0"/>
              <w:rPr>
                <w:sz w:val="16"/>
                <w:szCs w:val="16"/>
              </w:rPr>
            </w:pPr>
            <w:r w:rsidRPr="00B36CCD">
              <w:t>Sono state rilevate intrusioni riuscite negli ultimi 24 mesi ?</w:t>
            </w:r>
          </w:p>
        </w:tc>
        <w:tc>
          <w:tcPr>
            <w:tcW w:w="540" w:type="dxa"/>
            <w:tcBorders>
              <w:top w:val="single" w:sz="8" w:space="0" w:color="auto"/>
              <w:left w:val="nil"/>
              <w:bottom w:val="single" w:sz="4" w:space="0" w:color="auto"/>
              <w:right w:val="single" w:sz="4" w:space="0" w:color="auto"/>
            </w:tcBorders>
            <w:shd w:val="clear" w:color="auto" w:fill="auto"/>
            <w:noWrap/>
            <w:hideMark/>
          </w:tcPr>
          <w:p w14:paraId="2385BA20" w14:textId="77777777" w:rsidR="00BA749C" w:rsidRPr="00B36CCD" w:rsidRDefault="00BA749C" w:rsidP="00AF5C7A">
            <w:pPr>
              <w:pStyle w:val="Punteggio"/>
              <w:rPr>
                <w:sz w:val="16"/>
                <w:szCs w:val="16"/>
              </w:rPr>
            </w:pPr>
            <w:r w:rsidRPr="0001213B">
              <w:t>8,00</w:t>
            </w:r>
          </w:p>
        </w:tc>
        <w:tc>
          <w:tcPr>
            <w:tcW w:w="540" w:type="dxa"/>
            <w:tcBorders>
              <w:top w:val="single" w:sz="8" w:space="0" w:color="auto"/>
              <w:left w:val="nil"/>
              <w:bottom w:val="single" w:sz="4" w:space="0" w:color="auto"/>
              <w:right w:val="single" w:sz="4" w:space="0" w:color="auto"/>
            </w:tcBorders>
            <w:shd w:val="clear" w:color="auto" w:fill="auto"/>
            <w:noWrap/>
            <w:hideMark/>
          </w:tcPr>
          <w:p w14:paraId="5C421A8A" w14:textId="77777777" w:rsidR="00BA749C" w:rsidRPr="00B36CCD" w:rsidRDefault="00BA749C" w:rsidP="00AF5C7A">
            <w:pPr>
              <w:pStyle w:val="Punteggio"/>
              <w:rPr>
                <w:sz w:val="16"/>
                <w:szCs w:val="16"/>
              </w:rPr>
            </w:pPr>
            <w:r w:rsidRPr="0001213B">
              <w:t>7,24</w:t>
            </w:r>
          </w:p>
        </w:tc>
        <w:tc>
          <w:tcPr>
            <w:tcW w:w="540" w:type="dxa"/>
            <w:tcBorders>
              <w:top w:val="single" w:sz="8" w:space="0" w:color="auto"/>
              <w:left w:val="nil"/>
              <w:bottom w:val="single" w:sz="4" w:space="0" w:color="auto"/>
              <w:right w:val="single" w:sz="8" w:space="0" w:color="auto"/>
            </w:tcBorders>
            <w:shd w:val="clear" w:color="auto" w:fill="auto"/>
            <w:noWrap/>
            <w:hideMark/>
          </w:tcPr>
          <w:p w14:paraId="6F0113D2" w14:textId="77777777" w:rsidR="00BA749C" w:rsidRPr="00B36CCD" w:rsidRDefault="00BA749C" w:rsidP="00AF5C7A">
            <w:pPr>
              <w:pStyle w:val="Punteggio"/>
              <w:rPr>
                <w:sz w:val="16"/>
                <w:szCs w:val="16"/>
              </w:rPr>
            </w:pPr>
            <w:r w:rsidRPr="0001213B">
              <w:t>7,43</w:t>
            </w:r>
          </w:p>
        </w:tc>
      </w:tr>
      <w:tr w:rsidR="00D521A3" w:rsidRPr="00B36CCD" w14:paraId="548E550C"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30D15ABC"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6A929B49" w14:textId="77777777" w:rsidR="00D521A3" w:rsidRPr="00B36CCD" w:rsidRDefault="00D521A3" w:rsidP="00B36CCD">
            <w:pPr>
              <w:rPr>
                <w:rFonts w:ascii="Arial" w:hAnsi="Arial" w:cs="Arial"/>
                <w:sz w:val="16"/>
                <w:szCs w:val="16"/>
              </w:rPr>
            </w:pPr>
            <w:r w:rsidRPr="00B36CCD">
              <w:rPr>
                <w:rFonts w:ascii="Arial" w:hAnsi="Arial" w:cs="Arial"/>
                <w:sz w:val="16"/>
                <w:szCs w:val="16"/>
              </w:rPr>
              <w:t>NO</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55C3A2E"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10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E30B774" w14:textId="77777777" w:rsidR="00D521A3" w:rsidRPr="00B36CCD" w:rsidRDefault="00D521A3" w:rsidP="00B36CCD">
            <w:pPr>
              <w:jc w:val="right"/>
              <w:rPr>
                <w:rFonts w:ascii="Arial" w:hAnsi="Arial" w:cs="Arial"/>
                <w:sz w:val="16"/>
                <w:szCs w:val="16"/>
              </w:rPr>
            </w:pPr>
            <w:r>
              <w:rPr>
                <w:rFonts w:ascii="Arial" w:hAnsi="Arial" w:cs="Arial"/>
                <w:sz w:val="16"/>
                <w:szCs w:val="16"/>
              </w:rPr>
              <w:t>71,7%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A8E37" w14:textId="77777777" w:rsidR="00D521A3" w:rsidRPr="00B36CCD" w:rsidRDefault="00D521A3" w:rsidP="00B36CCD">
            <w:pPr>
              <w:jc w:val="right"/>
              <w:rPr>
                <w:rFonts w:ascii="Arial" w:hAnsi="Arial" w:cs="Arial"/>
                <w:sz w:val="16"/>
                <w:szCs w:val="16"/>
              </w:rPr>
            </w:pPr>
            <w:r>
              <w:rPr>
                <w:rFonts w:ascii="Arial" w:hAnsi="Arial" w:cs="Arial"/>
                <w:sz w:val="16"/>
                <w:szCs w:val="16"/>
              </w:rPr>
              <w:t>4,3%</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02ED336" w14:textId="77777777" w:rsidR="00D521A3" w:rsidRPr="00B36CCD" w:rsidRDefault="00D521A3" w:rsidP="00B36CCD">
            <w:pPr>
              <w:jc w:val="right"/>
              <w:rPr>
                <w:rFonts w:ascii="Arial" w:hAnsi="Arial" w:cs="Arial"/>
                <w:sz w:val="16"/>
                <w:szCs w:val="16"/>
              </w:rPr>
            </w:pPr>
            <w:r>
              <w:rPr>
                <w:rFonts w:ascii="Arial" w:hAnsi="Arial" w:cs="Arial"/>
                <w:sz w:val="16"/>
                <w:szCs w:val="16"/>
              </w:rPr>
              <w:t>67,4%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98293" w14:textId="77777777" w:rsidR="00D521A3" w:rsidRPr="00B36CCD" w:rsidRDefault="00D521A3" w:rsidP="00B36CCD">
            <w:pPr>
              <w:jc w:val="right"/>
              <w:rPr>
                <w:rFonts w:ascii="Arial" w:hAnsi="Arial" w:cs="Arial"/>
                <w:sz w:val="16"/>
                <w:szCs w:val="16"/>
              </w:rPr>
            </w:pPr>
            <w:r>
              <w:rPr>
                <w:rFonts w:ascii="Arial" w:hAnsi="Arial" w:cs="Arial"/>
                <w:sz w:val="16"/>
                <w:szCs w:val="16"/>
              </w:rPr>
              <w:t>4,9%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DC337F0" w14:textId="77777777" w:rsidR="00D521A3" w:rsidRPr="00B36CCD" w:rsidRDefault="00D521A3" w:rsidP="00B36CCD">
            <w:pPr>
              <w:jc w:val="right"/>
              <w:rPr>
                <w:rFonts w:ascii="Arial" w:hAnsi="Arial" w:cs="Arial"/>
                <w:sz w:val="16"/>
                <w:szCs w:val="16"/>
              </w:rPr>
            </w:pPr>
            <w:r>
              <w:rPr>
                <w:rFonts w:ascii="Arial" w:hAnsi="Arial" w:cs="Arial"/>
                <w:sz w:val="16"/>
                <w:szCs w:val="16"/>
              </w:rPr>
              <w:t>62,5%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545D9D1" w14:textId="77777777" w:rsidR="00D521A3" w:rsidRPr="00B36CCD" w:rsidRDefault="00D521A3" w:rsidP="00B36CCD">
            <w:pPr>
              <w:jc w:val="right"/>
              <w:rPr>
                <w:rFonts w:ascii="Arial" w:hAnsi="Arial" w:cs="Arial"/>
                <w:sz w:val="16"/>
                <w:szCs w:val="16"/>
              </w:rPr>
            </w:pPr>
            <w:r>
              <w:rPr>
                <w:rFonts w:ascii="Arial" w:hAnsi="Arial" w:cs="Arial"/>
                <w:sz w:val="16"/>
                <w:szCs w:val="16"/>
              </w:rPr>
              <w:t>33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3C1E26B" w14:textId="77777777" w:rsidR="00D521A3" w:rsidRPr="00B36CCD" w:rsidRDefault="00D521A3" w:rsidP="00B36CCD">
            <w:pPr>
              <w:jc w:val="right"/>
              <w:rPr>
                <w:rFonts w:ascii="Arial" w:hAnsi="Arial" w:cs="Arial"/>
                <w:sz w:val="16"/>
                <w:szCs w:val="16"/>
              </w:rPr>
            </w:pPr>
            <w:r>
              <w:rPr>
                <w:rFonts w:ascii="Arial" w:hAnsi="Arial" w:cs="Arial"/>
                <w:sz w:val="16"/>
                <w:szCs w:val="16"/>
              </w:rPr>
              <w:t>29</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20180541" w14:textId="77777777" w:rsidR="00D521A3" w:rsidRPr="00B36CCD" w:rsidRDefault="00D521A3" w:rsidP="00B36CCD">
            <w:pPr>
              <w:jc w:val="right"/>
              <w:rPr>
                <w:rFonts w:ascii="Arial" w:hAnsi="Arial" w:cs="Arial"/>
                <w:sz w:val="16"/>
                <w:szCs w:val="16"/>
              </w:rPr>
            </w:pPr>
            <w:r>
              <w:rPr>
                <w:rFonts w:ascii="Arial" w:hAnsi="Arial" w:cs="Arial"/>
                <w:sz w:val="16"/>
                <w:szCs w:val="16"/>
              </w:rPr>
              <w:t>35</w:t>
            </w:r>
          </w:p>
        </w:tc>
      </w:tr>
      <w:tr w:rsidR="00D521A3" w:rsidRPr="00B36CCD" w14:paraId="6D843483"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617D4E"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E111244" w14:textId="77777777" w:rsidR="00D521A3" w:rsidRPr="00B36CCD" w:rsidRDefault="00D521A3" w:rsidP="00B36CCD">
            <w:pPr>
              <w:rPr>
                <w:rFonts w:ascii="Arial" w:hAnsi="Arial" w:cs="Arial"/>
                <w:sz w:val="16"/>
                <w:szCs w:val="16"/>
              </w:rPr>
            </w:pPr>
            <w:r w:rsidRPr="00B36CCD">
              <w:rPr>
                <w:rFonts w:ascii="Arial" w:hAnsi="Arial" w:cs="Arial"/>
                <w:sz w:val="16"/>
                <w:szCs w:val="16"/>
              </w:rPr>
              <w:t>SI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6FF6C17F"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86A1CA5" w14:textId="77777777" w:rsidR="00D521A3" w:rsidRPr="00B36CCD" w:rsidRDefault="00D521A3" w:rsidP="00B36CCD">
            <w:pPr>
              <w:jc w:val="right"/>
              <w:rPr>
                <w:rFonts w:ascii="Arial" w:hAnsi="Arial" w:cs="Arial"/>
                <w:sz w:val="16"/>
                <w:szCs w:val="16"/>
              </w:rPr>
            </w:pPr>
            <w:r>
              <w:rPr>
                <w:rFonts w:ascii="Arial" w:hAnsi="Arial" w:cs="Arial"/>
                <w:sz w:val="16"/>
                <w:szCs w:val="16"/>
              </w:rPr>
              <w:t>19,6%</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9DB5B" w14:textId="77777777" w:rsidR="00D521A3" w:rsidRPr="00B36CCD" w:rsidRDefault="00D521A3" w:rsidP="00B36CCD">
            <w:pPr>
              <w:jc w:val="right"/>
              <w:rPr>
                <w:rFonts w:ascii="Arial" w:hAnsi="Arial" w:cs="Arial"/>
                <w:sz w:val="16"/>
                <w:szCs w:val="16"/>
              </w:rPr>
            </w:pPr>
            <w:r>
              <w:rPr>
                <w:rFonts w:ascii="Arial" w:hAnsi="Arial" w:cs="Arial"/>
                <w:sz w:val="16"/>
                <w:szCs w:val="16"/>
              </w:rPr>
              <w:t>-3,7%</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5C0FDBC" w14:textId="77777777" w:rsidR="00D521A3" w:rsidRPr="00B36CCD" w:rsidRDefault="00D521A3" w:rsidP="00B36CCD">
            <w:pPr>
              <w:jc w:val="right"/>
              <w:rPr>
                <w:rFonts w:ascii="Arial" w:hAnsi="Arial" w:cs="Arial"/>
                <w:sz w:val="16"/>
                <w:szCs w:val="16"/>
              </w:rPr>
            </w:pPr>
            <w:r>
              <w:rPr>
                <w:rFonts w:ascii="Arial" w:hAnsi="Arial" w:cs="Arial"/>
                <w:sz w:val="16"/>
                <w:szCs w:val="16"/>
              </w:rPr>
              <w:t>23,3%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300AC" w14:textId="77777777" w:rsidR="00D521A3" w:rsidRPr="00B36CCD" w:rsidRDefault="00D521A3"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4CD8521" w14:textId="77777777" w:rsidR="00D521A3" w:rsidRPr="00B36CCD" w:rsidRDefault="00D521A3" w:rsidP="00B36CCD">
            <w:pPr>
              <w:jc w:val="right"/>
              <w:rPr>
                <w:rFonts w:ascii="Arial" w:hAnsi="Arial" w:cs="Arial"/>
                <w:sz w:val="16"/>
                <w:szCs w:val="16"/>
              </w:rPr>
            </w:pPr>
            <w:r>
              <w:rPr>
                <w:rFonts w:ascii="Arial" w:hAnsi="Arial" w:cs="Arial"/>
                <w:sz w:val="16"/>
                <w:szCs w:val="16"/>
              </w:rPr>
              <w:t>23,2%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B78F0C5" w14:textId="77777777" w:rsidR="00D521A3" w:rsidRPr="00B36CCD" w:rsidRDefault="00D521A3" w:rsidP="00B36CCD">
            <w:pPr>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9B98EBB" w14:textId="77777777" w:rsidR="00D521A3" w:rsidRPr="00B36CCD" w:rsidRDefault="00D521A3" w:rsidP="00B36CCD">
            <w:pPr>
              <w:jc w:val="right"/>
              <w:rPr>
                <w:rFonts w:ascii="Arial" w:hAnsi="Arial" w:cs="Arial"/>
                <w:sz w:val="16"/>
                <w:szCs w:val="16"/>
              </w:rPr>
            </w:pPr>
            <w:r>
              <w:rPr>
                <w:rFonts w:ascii="Arial" w:hAnsi="Arial" w:cs="Arial"/>
                <w:sz w:val="16"/>
                <w:szCs w:val="16"/>
              </w:rPr>
              <w:t>10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EA57B9E" w14:textId="77777777" w:rsidR="00D521A3" w:rsidRPr="00B36CCD" w:rsidRDefault="00D521A3" w:rsidP="00B36CCD">
            <w:pPr>
              <w:jc w:val="right"/>
              <w:rPr>
                <w:rFonts w:ascii="Arial" w:hAnsi="Arial" w:cs="Arial"/>
                <w:sz w:val="16"/>
                <w:szCs w:val="16"/>
              </w:rPr>
            </w:pPr>
            <w:r>
              <w:rPr>
                <w:rFonts w:ascii="Arial" w:hAnsi="Arial" w:cs="Arial"/>
                <w:sz w:val="16"/>
                <w:szCs w:val="16"/>
              </w:rPr>
              <w:t>13</w:t>
            </w:r>
          </w:p>
        </w:tc>
      </w:tr>
      <w:tr w:rsidR="00D521A3" w:rsidRPr="00B36CCD" w14:paraId="309A5C3F"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DF76CF"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2EDDA85C" w14:textId="77777777" w:rsidR="00D521A3" w:rsidRPr="00B36CCD" w:rsidRDefault="00D521A3" w:rsidP="00B36CCD">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08909E01" w14:textId="77777777" w:rsidR="00D521A3" w:rsidRPr="00B36CCD" w:rsidRDefault="00D521A3"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F0A31E7" w14:textId="77777777" w:rsidR="00D521A3" w:rsidRPr="00B36CCD" w:rsidRDefault="00D521A3" w:rsidP="00B36CCD">
            <w:pPr>
              <w:jc w:val="right"/>
              <w:rPr>
                <w:rFonts w:ascii="Arial" w:hAnsi="Arial" w:cs="Arial"/>
                <w:sz w:val="16"/>
                <w:szCs w:val="16"/>
              </w:rPr>
            </w:pPr>
            <w:r>
              <w:rPr>
                <w:rFonts w:ascii="Arial" w:hAnsi="Arial" w:cs="Arial"/>
                <w:sz w:val="16"/>
                <w:szCs w:val="16"/>
              </w:rPr>
              <w:t>8,7%</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944D5" w14:textId="77777777" w:rsidR="00D521A3" w:rsidRPr="00B36CCD" w:rsidRDefault="00D521A3" w:rsidP="00B36CCD">
            <w:pPr>
              <w:jc w:val="right"/>
              <w:rPr>
                <w:rFonts w:ascii="Arial" w:hAnsi="Arial" w:cs="Arial"/>
                <w:sz w:val="16"/>
                <w:szCs w:val="16"/>
              </w:rPr>
            </w:pPr>
            <w:r>
              <w:rPr>
                <w:rFonts w:ascii="Arial" w:hAnsi="Arial" w:cs="Arial"/>
                <w:sz w:val="16"/>
                <w:szCs w:val="16"/>
              </w:rPr>
              <w:t>-0,6%</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B427806" w14:textId="77777777" w:rsidR="00D521A3" w:rsidRPr="00B36CCD" w:rsidRDefault="00D521A3" w:rsidP="00B36CCD">
            <w:pPr>
              <w:jc w:val="right"/>
              <w:rPr>
                <w:rFonts w:ascii="Arial" w:hAnsi="Arial" w:cs="Arial"/>
                <w:sz w:val="16"/>
                <w:szCs w:val="16"/>
              </w:rPr>
            </w:pPr>
            <w:r>
              <w:rPr>
                <w:rFonts w:ascii="Arial" w:hAnsi="Arial" w:cs="Arial"/>
                <w:sz w:val="16"/>
                <w:szCs w:val="16"/>
              </w:rPr>
              <w:t>9,3%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32D17" w14:textId="77777777" w:rsidR="00D521A3" w:rsidRPr="00B36CCD" w:rsidRDefault="00D521A3" w:rsidP="00B36CCD">
            <w:pPr>
              <w:jc w:val="right"/>
              <w:rPr>
                <w:rFonts w:ascii="Arial" w:hAnsi="Arial" w:cs="Arial"/>
                <w:sz w:val="16"/>
                <w:szCs w:val="16"/>
              </w:rPr>
            </w:pPr>
            <w:r>
              <w:rPr>
                <w:rFonts w:ascii="Arial" w:hAnsi="Arial" w:cs="Arial"/>
                <w:sz w:val="16"/>
                <w:szCs w:val="16"/>
              </w:rPr>
              <w:t>-5,0%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4E57397" w14:textId="77777777" w:rsidR="00D521A3" w:rsidRPr="00B36CCD" w:rsidRDefault="00D521A3" w:rsidP="00B36CCD">
            <w:pPr>
              <w:jc w:val="right"/>
              <w:rPr>
                <w:rFonts w:ascii="Arial" w:hAnsi="Arial" w:cs="Arial"/>
                <w:sz w:val="16"/>
                <w:szCs w:val="16"/>
              </w:rPr>
            </w:pPr>
            <w:r>
              <w:rPr>
                <w:rFonts w:ascii="Arial" w:hAnsi="Arial" w:cs="Arial"/>
                <w:sz w:val="16"/>
                <w:szCs w:val="16"/>
              </w:rPr>
              <w:t>14,3%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51905673" w14:textId="77777777" w:rsidR="00D521A3" w:rsidRPr="00B36CCD" w:rsidRDefault="00D521A3"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9515784" w14:textId="77777777" w:rsidR="00D521A3" w:rsidRPr="00B36CCD" w:rsidRDefault="00D521A3" w:rsidP="00B36CCD">
            <w:pPr>
              <w:jc w:val="right"/>
              <w:rPr>
                <w:rFonts w:ascii="Arial" w:hAnsi="Arial" w:cs="Arial"/>
                <w:sz w:val="16"/>
                <w:szCs w:val="16"/>
              </w:rPr>
            </w:pPr>
            <w:r>
              <w:rPr>
                <w:rFonts w:ascii="Arial" w:hAnsi="Arial" w:cs="Arial"/>
                <w:sz w:val="16"/>
                <w:szCs w:val="16"/>
              </w:rPr>
              <w:t>4</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0971F59" w14:textId="77777777" w:rsidR="00D521A3" w:rsidRPr="00B36CCD" w:rsidRDefault="00D521A3" w:rsidP="00B36CCD">
            <w:pPr>
              <w:jc w:val="right"/>
              <w:rPr>
                <w:rFonts w:ascii="Arial" w:hAnsi="Arial" w:cs="Arial"/>
                <w:sz w:val="16"/>
                <w:szCs w:val="16"/>
              </w:rPr>
            </w:pPr>
            <w:r>
              <w:rPr>
                <w:rFonts w:ascii="Arial" w:hAnsi="Arial" w:cs="Arial"/>
                <w:sz w:val="16"/>
                <w:szCs w:val="16"/>
              </w:rPr>
              <w:t>8</w:t>
            </w:r>
          </w:p>
        </w:tc>
      </w:tr>
      <w:tr w:rsidR="00D521A3" w:rsidRPr="00B36CCD" w14:paraId="6FCF9A5D"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D1983B" w14:textId="77777777" w:rsidR="00D521A3" w:rsidRPr="00B36CCD" w:rsidRDefault="00D521A3"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vAlign w:val="center"/>
            <w:hideMark/>
          </w:tcPr>
          <w:p w14:paraId="7FC9E3E0" w14:textId="77777777" w:rsidR="00D521A3" w:rsidRPr="00B36CCD" w:rsidRDefault="00D521A3" w:rsidP="00B36CCD">
            <w:pPr>
              <w:rPr>
                <w:rFonts w:ascii="Arial" w:hAnsi="Arial" w:cs="Arial"/>
                <w:b/>
                <w:bCs/>
                <w:sz w:val="16"/>
                <w:szCs w:val="16"/>
              </w:rPr>
            </w:pPr>
            <w:r w:rsidRPr="00B36CCD">
              <w:rPr>
                <w:rFonts w:ascii="Arial" w:hAnsi="Arial" w:cs="Arial"/>
                <w:b/>
                <w:bCs/>
                <w:sz w:val="16"/>
                <w:szCs w:val="16"/>
              </w:rPr>
              <w:t>Totale</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F37FD69" w14:textId="77777777" w:rsidR="00D521A3" w:rsidRPr="00B36CCD" w:rsidRDefault="00D521A3" w:rsidP="00B36CCD">
            <w:pPr>
              <w:rPr>
                <w:rFonts w:ascii="Arial" w:hAnsi="Arial" w:cs="Arial"/>
                <w:b/>
                <w:bCs/>
                <w:sz w:val="16"/>
                <w:szCs w:val="16"/>
              </w:rPr>
            </w:pPr>
            <w:r w:rsidRPr="00B36CCD">
              <w:rPr>
                <w:rFonts w:ascii="Arial" w:hAnsi="Arial" w:cs="Arial"/>
                <w:b/>
                <w:bCs/>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2019ADC"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329EAB30" w14:textId="77777777" w:rsidR="00D521A3" w:rsidRPr="00B36CCD" w:rsidRDefault="00D521A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C1A0BEF"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5E488BD7" w14:textId="77777777" w:rsidR="00D521A3" w:rsidRPr="00B36CCD" w:rsidRDefault="00D521A3" w:rsidP="00B36CCD">
            <w:pPr>
              <w:rPr>
                <w:rFonts w:ascii="Arial" w:hAnsi="Arial" w:cs="Arial"/>
                <w:sz w:val="16"/>
                <w:szCs w:val="16"/>
              </w:rPr>
            </w:pPr>
            <w:r>
              <w:rPr>
                <w:rFonts w:ascii="Arial" w:hAnsi="Arial" w:cs="Arial"/>
                <w:sz w:val="16"/>
                <w:szCs w:val="16"/>
              </w:rPr>
              <w:t> </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029A3E7" w14:textId="77777777" w:rsidR="00D521A3" w:rsidRPr="00B36CCD" w:rsidRDefault="00D521A3"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881A4DD"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46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209EAB39"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43</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21B63C8" w14:textId="77777777" w:rsidR="00D521A3" w:rsidRPr="00B36CCD" w:rsidRDefault="00D521A3" w:rsidP="00B36CCD">
            <w:pPr>
              <w:jc w:val="right"/>
              <w:rPr>
                <w:rFonts w:ascii="Arial" w:hAnsi="Arial" w:cs="Arial"/>
                <w:b/>
                <w:bCs/>
                <w:sz w:val="16"/>
                <w:szCs w:val="16"/>
              </w:rPr>
            </w:pPr>
            <w:r>
              <w:rPr>
                <w:rFonts w:ascii="Arial" w:hAnsi="Arial" w:cs="Arial"/>
                <w:b/>
                <w:bCs/>
                <w:sz w:val="16"/>
                <w:szCs w:val="16"/>
              </w:rPr>
              <w:t>56</w:t>
            </w:r>
          </w:p>
        </w:tc>
      </w:tr>
      <w:tr w:rsidR="004C4B5D" w:rsidRPr="00B36CCD" w14:paraId="56B60AC6" w14:textId="77777777" w:rsidTr="004A31DD">
        <w:trPr>
          <w:trHeight w:val="255"/>
        </w:trPr>
        <w:tc>
          <w:tcPr>
            <w:tcW w:w="101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61D029" w14:textId="77777777" w:rsidR="004C4B5D" w:rsidRPr="00B36CCD" w:rsidRDefault="004C4B5D"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w:t>
            </w:r>
            <w:proofErr w:type="spellStart"/>
            <w:r w:rsidRPr="00B36CCD">
              <w:rPr>
                <w:rFonts w:ascii="Arial" w:hAnsi="Arial" w:cs="Arial"/>
                <w:sz w:val="20"/>
                <w:szCs w:val="20"/>
              </w:rPr>
              <w:t>3.9a</w:t>
            </w:r>
            <w:proofErr w:type="spellEnd"/>
          </w:p>
        </w:tc>
        <w:tc>
          <w:tcPr>
            <w:tcW w:w="6992" w:type="dxa"/>
            <w:gridSpan w:val="7"/>
            <w:tcBorders>
              <w:top w:val="single" w:sz="4" w:space="0" w:color="auto"/>
              <w:left w:val="nil"/>
              <w:bottom w:val="single" w:sz="4" w:space="0" w:color="auto"/>
              <w:right w:val="single" w:sz="4" w:space="0" w:color="auto"/>
            </w:tcBorders>
            <w:shd w:val="clear" w:color="auto" w:fill="auto"/>
            <w:noWrap/>
            <w:vAlign w:val="center"/>
            <w:hideMark/>
          </w:tcPr>
          <w:p w14:paraId="657B6E5D" w14:textId="77777777" w:rsidR="004C4B5D" w:rsidRPr="00B36CCD" w:rsidRDefault="004C4B5D" w:rsidP="00AF5C7A">
            <w:pPr>
              <w:pStyle w:val="Domanda0"/>
              <w:rPr>
                <w:sz w:val="16"/>
                <w:szCs w:val="16"/>
              </w:rPr>
            </w:pPr>
            <w:r w:rsidRPr="00B36CCD">
              <w:t>Se sono state rilevate intrusioni riuscite, quante ?</w:t>
            </w: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4B45CBD6" w14:textId="77777777" w:rsidR="004C4B5D" w:rsidRPr="00B36CCD" w:rsidRDefault="004C4B5D" w:rsidP="00B36CCD">
            <w:pPr>
              <w:jc w:val="right"/>
              <w:rPr>
                <w:rFonts w:ascii="Arial" w:hAnsi="Arial" w:cs="Arial"/>
                <w:sz w:val="16"/>
                <w:szCs w:val="16"/>
              </w:rPr>
            </w:pP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4FA9B9B7" w14:textId="77777777" w:rsidR="004C4B5D" w:rsidRPr="00B36CCD" w:rsidRDefault="004C4B5D" w:rsidP="00B36CCD">
            <w:pPr>
              <w:jc w:val="right"/>
              <w:rPr>
                <w:rFonts w:ascii="Arial" w:hAnsi="Arial" w:cs="Arial"/>
                <w:sz w:val="16"/>
                <w:szCs w:val="16"/>
              </w:rPr>
            </w:pPr>
          </w:p>
        </w:tc>
        <w:tc>
          <w:tcPr>
            <w:tcW w:w="540" w:type="dxa"/>
            <w:tcBorders>
              <w:top w:val="single" w:sz="4" w:space="0" w:color="auto"/>
              <w:left w:val="nil"/>
              <w:bottom w:val="single" w:sz="4" w:space="0" w:color="auto"/>
              <w:right w:val="single" w:sz="8" w:space="0" w:color="auto"/>
            </w:tcBorders>
            <w:shd w:val="clear" w:color="auto" w:fill="auto"/>
            <w:noWrap/>
            <w:vAlign w:val="center"/>
          </w:tcPr>
          <w:p w14:paraId="3D468DAD" w14:textId="77777777" w:rsidR="004C4B5D" w:rsidRPr="00B36CCD" w:rsidRDefault="004C4B5D" w:rsidP="00B36CCD">
            <w:pPr>
              <w:jc w:val="right"/>
              <w:rPr>
                <w:rFonts w:ascii="Arial" w:hAnsi="Arial" w:cs="Arial"/>
                <w:sz w:val="16"/>
                <w:szCs w:val="16"/>
              </w:rPr>
            </w:pPr>
          </w:p>
        </w:tc>
      </w:tr>
      <w:tr w:rsidR="00E04469" w:rsidRPr="00B36CCD" w14:paraId="26B795A6"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20C84179" w14:textId="77777777" w:rsidR="00E04469" w:rsidRPr="00B36CCD" w:rsidRDefault="00E04469"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3D8475E1" w14:textId="77777777" w:rsidR="00E04469" w:rsidRPr="00B36CCD" w:rsidRDefault="00E04469" w:rsidP="00B36CCD">
            <w:pPr>
              <w:rPr>
                <w:rFonts w:ascii="Arial" w:hAnsi="Arial" w:cs="Arial"/>
                <w:sz w:val="16"/>
                <w:szCs w:val="16"/>
              </w:rPr>
            </w:pPr>
            <w:r w:rsidRPr="00B36CCD">
              <w:rPr>
                <w:rFonts w:ascii="Arial" w:hAnsi="Arial" w:cs="Arial"/>
                <w:sz w:val="16"/>
                <w:szCs w:val="16"/>
              </w:rPr>
              <w:t>Rilevate &lt; 10</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DAB180D" w14:textId="77777777" w:rsidR="00E04469" w:rsidRPr="00B36CCD" w:rsidRDefault="00E04469" w:rsidP="00B36CCD">
            <w:pPr>
              <w:jc w:val="right"/>
              <w:rPr>
                <w:rFonts w:ascii="Arial" w:hAnsi="Arial" w:cs="Arial"/>
                <w:i/>
                <w:iCs/>
                <w:sz w:val="16"/>
                <w:szCs w:val="16"/>
              </w:rPr>
            </w:pPr>
            <w:r w:rsidRPr="00B36CCD">
              <w:rPr>
                <w:rFonts w:ascii="Arial" w:hAnsi="Arial" w:cs="Arial"/>
                <w:i/>
                <w:iCs/>
                <w:sz w:val="16"/>
                <w:szCs w:val="16"/>
              </w:rPr>
              <w:t>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7C65FFF" w14:textId="77777777" w:rsidR="00E04469" w:rsidRPr="00B36CCD" w:rsidRDefault="00E04469" w:rsidP="00B36CCD">
            <w:pPr>
              <w:jc w:val="right"/>
              <w:rPr>
                <w:rFonts w:ascii="Arial" w:hAnsi="Arial" w:cs="Arial"/>
                <w:sz w:val="16"/>
                <w:szCs w:val="16"/>
              </w:rPr>
            </w:pPr>
            <w:r>
              <w:rPr>
                <w:rFonts w:ascii="Arial" w:hAnsi="Arial" w:cs="Arial"/>
                <w:sz w:val="16"/>
                <w:szCs w:val="16"/>
              </w:rPr>
              <w:t>100,0%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D9919"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41C7174B" w14:textId="77777777" w:rsidR="00E04469" w:rsidRPr="00B36CCD" w:rsidRDefault="00E04469" w:rsidP="00B36CCD">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56F77"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021EC31" w14:textId="77777777" w:rsidR="00E04469" w:rsidRPr="00B36CCD" w:rsidRDefault="00E04469" w:rsidP="00B36CCD">
            <w:pPr>
              <w:jc w:val="right"/>
              <w:rPr>
                <w:rFonts w:ascii="Arial" w:hAnsi="Arial" w:cs="Arial"/>
                <w:sz w:val="16"/>
                <w:szCs w:val="16"/>
              </w:rPr>
            </w:pPr>
            <w:r>
              <w:rPr>
                <w:rFonts w:ascii="Arial" w:hAnsi="Arial" w:cs="Arial"/>
                <w:sz w:val="16"/>
                <w:szCs w:val="16"/>
              </w:rPr>
              <w:t>100,0%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06EE3F9" w14:textId="77777777" w:rsidR="00E04469" w:rsidRPr="00B36CCD" w:rsidRDefault="00E04469" w:rsidP="00B36CCD">
            <w:pPr>
              <w:jc w:val="right"/>
              <w:rPr>
                <w:rFonts w:ascii="Arial" w:hAnsi="Arial" w:cs="Arial"/>
                <w:sz w:val="16"/>
                <w:szCs w:val="16"/>
              </w:rPr>
            </w:pPr>
            <w:r>
              <w:rPr>
                <w:rFonts w:ascii="Arial" w:hAnsi="Arial" w:cs="Arial"/>
                <w:sz w:val="16"/>
                <w:szCs w:val="16"/>
              </w:rPr>
              <w:t>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92CAEEE" w14:textId="77777777" w:rsidR="00E04469" w:rsidRPr="00B36CCD" w:rsidRDefault="00E04469" w:rsidP="00B36CCD">
            <w:pPr>
              <w:jc w:val="right"/>
              <w:rPr>
                <w:rFonts w:ascii="Arial" w:hAnsi="Arial" w:cs="Arial"/>
                <w:sz w:val="16"/>
                <w:szCs w:val="16"/>
              </w:rPr>
            </w:pPr>
            <w:r>
              <w:rPr>
                <w:rFonts w:ascii="Arial" w:hAnsi="Arial" w:cs="Arial"/>
                <w:sz w:val="16"/>
                <w:szCs w:val="16"/>
              </w:rPr>
              <w:t>10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423FDABE" w14:textId="77777777" w:rsidR="00E04469" w:rsidRPr="00B36CCD" w:rsidRDefault="00E04469" w:rsidP="00B36CCD">
            <w:pPr>
              <w:jc w:val="right"/>
              <w:rPr>
                <w:rFonts w:ascii="Arial" w:hAnsi="Arial" w:cs="Arial"/>
                <w:sz w:val="16"/>
                <w:szCs w:val="16"/>
              </w:rPr>
            </w:pPr>
            <w:r>
              <w:rPr>
                <w:rFonts w:ascii="Arial" w:hAnsi="Arial" w:cs="Arial"/>
                <w:sz w:val="16"/>
                <w:szCs w:val="16"/>
              </w:rPr>
              <w:t>13</w:t>
            </w:r>
          </w:p>
        </w:tc>
      </w:tr>
      <w:tr w:rsidR="00E04469" w:rsidRPr="00B36CCD" w14:paraId="2539C892"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BF4C6FC" w14:textId="77777777" w:rsidR="00E04469" w:rsidRPr="00B36CCD" w:rsidRDefault="00E04469"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2882AEE7" w14:textId="77777777" w:rsidR="00E04469" w:rsidRPr="00B36CCD" w:rsidRDefault="00E04469" w:rsidP="00B36CCD">
            <w:pPr>
              <w:rPr>
                <w:rFonts w:ascii="Arial" w:hAnsi="Arial" w:cs="Arial"/>
                <w:sz w:val="16"/>
                <w:szCs w:val="16"/>
              </w:rPr>
            </w:pPr>
            <w:r w:rsidRPr="00B36CCD">
              <w:rPr>
                <w:rFonts w:ascii="Arial" w:hAnsi="Arial" w:cs="Arial"/>
                <w:sz w:val="16"/>
                <w:szCs w:val="16"/>
              </w:rPr>
              <w:t>Rilevate &gt; 10</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387CA969" w14:textId="77777777" w:rsidR="00E04469" w:rsidRPr="00B36CCD" w:rsidRDefault="00E04469"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17C04A7"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B368A"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7F804A0"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66CAE"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D142109" w14:textId="77777777" w:rsidR="00E04469" w:rsidRPr="00B36CCD" w:rsidRDefault="00E04469" w:rsidP="00B36CCD">
            <w:pPr>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844173B" w14:textId="77777777" w:rsidR="00E04469" w:rsidRPr="00B36CCD" w:rsidRDefault="00E04469"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73C1EC7" w14:textId="77777777" w:rsidR="00E04469" w:rsidRPr="00B36CCD" w:rsidRDefault="00E04469"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875AB50" w14:textId="77777777" w:rsidR="00E04469" w:rsidRPr="00B36CCD" w:rsidRDefault="00E04469" w:rsidP="00B36CCD">
            <w:pPr>
              <w:jc w:val="right"/>
              <w:rPr>
                <w:rFonts w:ascii="Arial" w:hAnsi="Arial" w:cs="Arial"/>
                <w:sz w:val="16"/>
                <w:szCs w:val="16"/>
              </w:rPr>
            </w:pPr>
            <w:r>
              <w:rPr>
                <w:rFonts w:ascii="Arial" w:hAnsi="Arial" w:cs="Arial"/>
                <w:sz w:val="16"/>
                <w:szCs w:val="16"/>
              </w:rPr>
              <w:t>0</w:t>
            </w:r>
          </w:p>
        </w:tc>
      </w:tr>
      <w:tr w:rsidR="004C4B5D" w:rsidRPr="00B36CCD" w14:paraId="5B409E5B" w14:textId="77777777" w:rsidTr="004A31DD">
        <w:trPr>
          <w:trHeight w:val="255"/>
        </w:trPr>
        <w:tc>
          <w:tcPr>
            <w:tcW w:w="1010"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D05ED5" w14:textId="77777777" w:rsidR="004C4B5D" w:rsidRPr="00B36CCD" w:rsidRDefault="004C4B5D" w:rsidP="00B36CCD">
            <w:pPr>
              <w:rPr>
                <w:rFonts w:ascii="Arial" w:hAnsi="Arial" w:cs="Arial"/>
                <w:sz w:val="20"/>
                <w:szCs w:val="20"/>
              </w:rPr>
            </w:pPr>
            <w:proofErr w:type="spellStart"/>
            <w:r w:rsidRPr="00B36CCD">
              <w:rPr>
                <w:rFonts w:ascii="Arial" w:hAnsi="Arial" w:cs="Arial"/>
                <w:sz w:val="20"/>
                <w:szCs w:val="20"/>
              </w:rPr>
              <w:t>KPI</w:t>
            </w:r>
            <w:proofErr w:type="spellEnd"/>
            <w:r w:rsidRPr="00B36CCD">
              <w:rPr>
                <w:rFonts w:ascii="Arial" w:hAnsi="Arial" w:cs="Arial"/>
                <w:sz w:val="20"/>
                <w:szCs w:val="20"/>
              </w:rPr>
              <w:t xml:space="preserve"> </w:t>
            </w:r>
            <w:proofErr w:type="spellStart"/>
            <w:r w:rsidRPr="00B36CCD">
              <w:rPr>
                <w:rFonts w:ascii="Arial" w:hAnsi="Arial" w:cs="Arial"/>
                <w:sz w:val="20"/>
                <w:szCs w:val="20"/>
              </w:rPr>
              <w:t>3.9b</w:t>
            </w:r>
            <w:proofErr w:type="spellEnd"/>
          </w:p>
        </w:tc>
        <w:tc>
          <w:tcPr>
            <w:tcW w:w="6992" w:type="dxa"/>
            <w:gridSpan w:val="7"/>
            <w:tcBorders>
              <w:top w:val="single" w:sz="4" w:space="0" w:color="auto"/>
              <w:left w:val="nil"/>
              <w:bottom w:val="single" w:sz="4" w:space="0" w:color="auto"/>
              <w:right w:val="single" w:sz="4" w:space="0" w:color="auto"/>
            </w:tcBorders>
            <w:shd w:val="clear" w:color="auto" w:fill="auto"/>
            <w:noWrap/>
            <w:vAlign w:val="center"/>
            <w:hideMark/>
          </w:tcPr>
          <w:p w14:paraId="38D2EA65" w14:textId="77777777" w:rsidR="004C4B5D" w:rsidRPr="00B36CCD" w:rsidRDefault="004C4B5D" w:rsidP="00AF5C7A">
            <w:pPr>
              <w:pStyle w:val="Domanda0"/>
              <w:rPr>
                <w:sz w:val="16"/>
                <w:szCs w:val="16"/>
              </w:rPr>
            </w:pPr>
            <w:r w:rsidRPr="00B36CCD">
              <w:t>Se sono state rilevate intrusioni riuscite di che tipo sono state ?</w:t>
            </w: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0E76F671" w14:textId="77777777" w:rsidR="004C4B5D" w:rsidRPr="00B36CCD" w:rsidRDefault="004C4B5D" w:rsidP="00B36CCD">
            <w:pPr>
              <w:jc w:val="right"/>
              <w:rPr>
                <w:rFonts w:ascii="Arial" w:hAnsi="Arial" w:cs="Arial"/>
                <w:sz w:val="16"/>
                <w:szCs w:val="16"/>
              </w:rPr>
            </w:pPr>
          </w:p>
        </w:tc>
        <w:tc>
          <w:tcPr>
            <w:tcW w:w="540" w:type="dxa"/>
            <w:tcBorders>
              <w:top w:val="single" w:sz="4" w:space="0" w:color="auto"/>
              <w:left w:val="nil"/>
              <w:bottom w:val="single" w:sz="4" w:space="0" w:color="auto"/>
              <w:right w:val="single" w:sz="4" w:space="0" w:color="auto"/>
            </w:tcBorders>
            <w:shd w:val="clear" w:color="auto" w:fill="auto"/>
            <w:noWrap/>
            <w:vAlign w:val="center"/>
          </w:tcPr>
          <w:p w14:paraId="04D9070D" w14:textId="77777777" w:rsidR="004C4B5D" w:rsidRPr="00B36CCD" w:rsidRDefault="004C4B5D" w:rsidP="00B36CCD">
            <w:pPr>
              <w:jc w:val="right"/>
              <w:rPr>
                <w:rFonts w:ascii="Arial" w:hAnsi="Arial" w:cs="Arial"/>
                <w:sz w:val="16"/>
                <w:szCs w:val="16"/>
              </w:rPr>
            </w:pPr>
          </w:p>
        </w:tc>
        <w:tc>
          <w:tcPr>
            <w:tcW w:w="540" w:type="dxa"/>
            <w:tcBorders>
              <w:top w:val="single" w:sz="4" w:space="0" w:color="auto"/>
              <w:left w:val="nil"/>
              <w:bottom w:val="single" w:sz="4" w:space="0" w:color="auto"/>
              <w:right w:val="single" w:sz="8" w:space="0" w:color="auto"/>
            </w:tcBorders>
            <w:shd w:val="clear" w:color="auto" w:fill="auto"/>
            <w:noWrap/>
            <w:vAlign w:val="center"/>
          </w:tcPr>
          <w:p w14:paraId="14F02177" w14:textId="77777777" w:rsidR="004C4B5D" w:rsidRPr="00B36CCD" w:rsidRDefault="004C4B5D" w:rsidP="00B36CCD">
            <w:pPr>
              <w:jc w:val="right"/>
              <w:rPr>
                <w:rFonts w:ascii="Arial" w:hAnsi="Arial" w:cs="Arial"/>
                <w:sz w:val="16"/>
                <w:szCs w:val="16"/>
              </w:rPr>
            </w:pPr>
          </w:p>
        </w:tc>
      </w:tr>
      <w:tr w:rsidR="00AA407D" w:rsidRPr="00B36CCD" w14:paraId="5DD38B30"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tcPr>
          <w:p w14:paraId="5907F7E0" w14:textId="77777777" w:rsidR="00AA407D" w:rsidRPr="00B36CCD" w:rsidRDefault="00AA407D"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21BD3F04" w14:textId="77777777" w:rsidR="00AA407D" w:rsidRPr="00B36CCD" w:rsidRDefault="00AA407D" w:rsidP="00B36CCD">
            <w:pPr>
              <w:rPr>
                <w:rFonts w:ascii="Arial" w:hAnsi="Arial" w:cs="Arial"/>
                <w:sz w:val="16"/>
                <w:szCs w:val="16"/>
              </w:rPr>
            </w:pPr>
            <w:proofErr w:type="spellStart"/>
            <w:r w:rsidRPr="00B36CCD">
              <w:rPr>
                <w:rFonts w:ascii="Arial" w:hAnsi="Arial" w:cs="Arial"/>
                <w:sz w:val="16"/>
                <w:szCs w:val="16"/>
              </w:rPr>
              <w:t>Denial</w:t>
            </w:r>
            <w:proofErr w:type="spellEnd"/>
            <w:r w:rsidRPr="00B36CCD">
              <w:rPr>
                <w:rFonts w:ascii="Arial" w:hAnsi="Arial" w:cs="Arial"/>
                <w:sz w:val="16"/>
                <w:szCs w:val="16"/>
              </w:rPr>
              <w:t xml:space="preserve"> Of Service</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742752D8" w14:textId="77777777" w:rsidR="00AA407D" w:rsidRPr="00B36CCD" w:rsidRDefault="00AA407D" w:rsidP="00B36CCD">
            <w:pPr>
              <w:jc w:val="right"/>
              <w:rPr>
                <w:rFonts w:ascii="Arial" w:hAnsi="Arial" w:cs="Arial"/>
                <w:i/>
                <w:iCs/>
                <w:sz w:val="16"/>
                <w:szCs w:val="16"/>
              </w:rPr>
            </w:pPr>
            <w:r w:rsidRPr="00B36CCD">
              <w:rPr>
                <w:rFonts w:ascii="Arial" w:hAnsi="Arial" w:cs="Arial"/>
                <w:i/>
                <w:iCs/>
                <w:sz w:val="16"/>
                <w:szCs w:val="16"/>
              </w:rPr>
              <w:t>4</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23A212DE" w14:textId="77777777" w:rsidR="00AA407D" w:rsidRPr="00B36CCD" w:rsidRDefault="00AA407D" w:rsidP="00B36CCD">
            <w:pPr>
              <w:jc w:val="right"/>
              <w:rPr>
                <w:rFonts w:ascii="Arial" w:hAnsi="Arial" w:cs="Arial"/>
                <w:sz w:val="16"/>
                <w:szCs w:val="16"/>
              </w:rPr>
            </w:pPr>
            <w:r>
              <w:rPr>
                <w:rFonts w:ascii="Arial" w:hAnsi="Arial" w:cs="Arial"/>
                <w:sz w:val="16"/>
                <w:szCs w:val="16"/>
              </w:rPr>
              <w:t>11,1%</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AA5CB" w14:textId="77777777" w:rsidR="00AA407D" w:rsidRPr="00B36CCD" w:rsidRDefault="00AA407D" w:rsidP="00B36CCD">
            <w:pPr>
              <w:jc w:val="right"/>
              <w:rPr>
                <w:rFonts w:ascii="Arial" w:hAnsi="Arial" w:cs="Arial"/>
                <w:sz w:val="16"/>
                <w:szCs w:val="16"/>
              </w:rPr>
            </w:pPr>
            <w:r>
              <w:rPr>
                <w:rFonts w:ascii="Arial" w:hAnsi="Arial" w:cs="Arial"/>
                <w:sz w:val="16"/>
                <w:szCs w:val="16"/>
              </w:rPr>
              <w:t>-8,9%</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627719BC" w14:textId="77777777" w:rsidR="00AA407D" w:rsidRPr="00B36CCD" w:rsidRDefault="00AA407D" w:rsidP="00B36CCD">
            <w:pPr>
              <w:jc w:val="right"/>
              <w:rPr>
                <w:rFonts w:ascii="Arial" w:hAnsi="Arial" w:cs="Arial"/>
                <w:sz w:val="16"/>
                <w:szCs w:val="16"/>
              </w:rPr>
            </w:pPr>
            <w:r>
              <w:rPr>
                <w:rFonts w:ascii="Arial" w:hAnsi="Arial" w:cs="Arial"/>
                <w:sz w:val="16"/>
                <w:szCs w:val="16"/>
              </w:rPr>
              <w:t>20,0%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3BF5" w14:textId="77777777" w:rsidR="00AA407D" w:rsidRPr="00B36CCD" w:rsidRDefault="00AA407D" w:rsidP="00B36CCD">
            <w:pPr>
              <w:jc w:val="right"/>
              <w:rPr>
                <w:rFonts w:ascii="Arial" w:hAnsi="Arial" w:cs="Arial"/>
                <w:sz w:val="16"/>
                <w:szCs w:val="16"/>
              </w:rPr>
            </w:pPr>
            <w:r>
              <w:rPr>
                <w:rFonts w:ascii="Arial" w:hAnsi="Arial" w:cs="Arial"/>
                <w:sz w:val="16"/>
                <w:szCs w:val="16"/>
              </w:rPr>
              <w:t>-18,5%</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BFE6BD" w14:textId="77777777" w:rsidR="00AA407D" w:rsidRPr="00B36CCD" w:rsidRDefault="00AA407D" w:rsidP="00B36CCD">
            <w:pPr>
              <w:jc w:val="right"/>
              <w:rPr>
                <w:rFonts w:ascii="Arial" w:hAnsi="Arial" w:cs="Arial"/>
                <w:sz w:val="16"/>
                <w:szCs w:val="16"/>
              </w:rPr>
            </w:pPr>
            <w:r>
              <w:rPr>
                <w:rFonts w:ascii="Arial" w:hAnsi="Arial" w:cs="Arial"/>
                <w:sz w:val="16"/>
                <w:szCs w:val="16"/>
              </w:rPr>
              <w:t>38,5%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7503DE76" w14:textId="77777777" w:rsidR="00AA407D" w:rsidRPr="00B36CCD" w:rsidRDefault="00AA407D" w:rsidP="00B36CCD">
            <w:pPr>
              <w:jc w:val="right"/>
              <w:rPr>
                <w:rFonts w:ascii="Arial" w:hAnsi="Arial" w:cs="Arial"/>
                <w:sz w:val="16"/>
                <w:szCs w:val="16"/>
              </w:rPr>
            </w:pPr>
            <w:r>
              <w:rPr>
                <w:rFonts w:ascii="Arial" w:hAnsi="Arial" w:cs="Arial"/>
                <w:sz w:val="16"/>
                <w:szCs w:val="16"/>
              </w:rPr>
              <w:t>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07A542C" w14:textId="77777777" w:rsidR="00AA407D" w:rsidRPr="00B36CCD" w:rsidRDefault="00AA407D" w:rsidP="00B36CCD">
            <w:pPr>
              <w:jc w:val="right"/>
              <w:rPr>
                <w:rFonts w:ascii="Arial" w:hAnsi="Arial" w:cs="Arial"/>
                <w:sz w:val="16"/>
                <w:szCs w:val="16"/>
              </w:rPr>
            </w:pPr>
            <w:r>
              <w:rPr>
                <w:rFonts w:ascii="Arial" w:hAnsi="Arial" w:cs="Arial"/>
                <w:sz w:val="16"/>
                <w:szCs w:val="16"/>
              </w:rPr>
              <w:t>2</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5FFBE6D6" w14:textId="77777777" w:rsidR="00AA407D" w:rsidRPr="00B36CCD" w:rsidRDefault="00AA407D" w:rsidP="00B36CCD">
            <w:pPr>
              <w:jc w:val="right"/>
              <w:rPr>
                <w:rFonts w:ascii="Arial" w:hAnsi="Arial" w:cs="Arial"/>
                <w:sz w:val="16"/>
                <w:szCs w:val="16"/>
              </w:rPr>
            </w:pPr>
            <w:r>
              <w:rPr>
                <w:rFonts w:ascii="Arial" w:hAnsi="Arial" w:cs="Arial"/>
                <w:sz w:val="16"/>
                <w:szCs w:val="16"/>
              </w:rPr>
              <w:t>5</w:t>
            </w:r>
          </w:p>
        </w:tc>
      </w:tr>
      <w:tr w:rsidR="00AA407D" w:rsidRPr="00B36CCD" w14:paraId="360E0377"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78F9C69" w14:textId="77777777" w:rsidR="00AA407D" w:rsidRPr="00B36CCD" w:rsidRDefault="00AA407D"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7B70382A" w14:textId="77777777" w:rsidR="00AA407D" w:rsidRPr="00B36CCD" w:rsidRDefault="00AA407D" w:rsidP="00B36CCD">
            <w:pPr>
              <w:rPr>
                <w:rFonts w:ascii="Arial" w:hAnsi="Arial" w:cs="Arial"/>
                <w:sz w:val="16"/>
                <w:szCs w:val="16"/>
              </w:rPr>
            </w:pPr>
            <w:r w:rsidRPr="00B36CCD">
              <w:rPr>
                <w:rFonts w:ascii="Arial" w:hAnsi="Arial" w:cs="Arial"/>
                <w:sz w:val="16"/>
                <w:szCs w:val="16"/>
              </w:rPr>
              <w:t>Utilizzo di risorse protette</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1B27A32A" w14:textId="77777777" w:rsidR="00AA407D" w:rsidRPr="00B36CCD" w:rsidRDefault="00AA407D" w:rsidP="00B36CCD">
            <w:pPr>
              <w:jc w:val="right"/>
              <w:rPr>
                <w:rFonts w:ascii="Arial" w:hAnsi="Arial" w:cs="Arial"/>
                <w:i/>
                <w:iCs/>
                <w:sz w:val="16"/>
                <w:szCs w:val="16"/>
              </w:rPr>
            </w:pPr>
            <w:r w:rsidRPr="00B36CCD">
              <w:rPr>
                <w:rFonts w:ascii="Arial" w:hAnsi="Arial" w:cs="Arial"/>
                <w:i/>
                <w:iCs/>
                <w:sz w:val="16"/>
                <w:szCs w:val="16"/>
              </w:rPr>
              <w:t>2</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5AAB3821"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53AD4"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78FEC5FB"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E2ED5"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12579CF0"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462C6AD2"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310AC6A4"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05735EF1"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r>
      <w:tr w:rsidR="00AA407D" w:rsidRPr="00B36CCD" w14:paraId="0EBC111F" w14:textId="77777777" w:rsidTr="004A31DD">
        <w:trPr>
          <w:trHeight w:val="255"/>
        </w:trPr>
        <w:tc>
          <w:tcPr>
            <w:tcW w:w="1010"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2A7C3BF" w14:textId="77777777" w:rsidR="00AA407D" w:rsidRPr="00B36CCD" w:rsidRDefault="00AA407D" w:rsidP="00B36CCD">
            <w:pPr>
              <w:rPr>
                <w:rFonts w:ascii="Arial" w:hAnsi="Arial" w:cs="Arial"/>
                <w:sz w:val="20"/>
                <w:szCs w:val="20"/>
              </w:rPr>
            </w:pPr>
          </w:p>
        </w:tc>
        <w:tc>
          <w:tcPr>
            <w:tcW w:w="2983" w:type="dxa"/>
            <w:tcBorders>
              <w:top w:val="single" w:sz="4" w:space="0" w:color="auto"/>
              <w:left w:val="nil"/>
              <w:bottom w:val="single" w:sz="4" w:space="0" w:color="auto"/>
              <w:right w:val="single" w:sz="4" w:space="0" w:color="auto"/>
            </w:tcBorders>
            <w:shd w:val="clear" w:color="auto" w:fill="auto"/>
            <w:noWrap/>
            <w:vAlign w:val="center"/>
            <w:hideMark/>
          </w:tcPr>
          <w:p w14:paraId="090D5639" w14:textId="77777777" w:rsidR="00AA407D" w:rsidRPr="00B36CCD" w:rsidRDefault="00AA407D" w:rsidP="00B36CCD">
            <w:pPr>
              <w:rPr>
                <w:rFonts w:ascii="Arial" w:hAnsi="Arial" w:cs="Arial"/>
                <w:sz w:val="16"/>
                <w:szCs w:val="16"/>
              </w:rPr>
            </w:pPr>
            <w:r w:rsidRPr="00B36CCD">
              <w:rPr>
                <w:rFonts w:ascii="Arial" w:hAnsi="Arial" w:cs="Arial"/>
                <w:sz w:val="16"/>
                <w:szCs w:val="16"/>
              </w:rPr>
              <w:t>Accesso a dati riservati</w:t>
            </w:r>
          </w:p>
        </w:tc>
        <w:tc>
          <w:tcPr>
            <w:tcW w:w="591" w:type="dxa"/>
            <w:tcBorders>
              <w:top w:val="single" w:sz="4" w:space="0" w:color="auto"/>
              <w:left w:val="nil"/>
              <w:bottom w:val="single" w:sz="4" w:space="0" w:color="auto"/>
              <w:right w:val="single" w:sz="4" w:space="0" w:color="auto"/>
            </w:tcBorders>
            <w:shd w:val="clear" w:color="auto" w:fill="auto"/>
            <w:noWrap/>
            <w:vAlign w:val="center"/>
            <w:hideMark/>
          </w:tcPr>
          <w:p w14:paraId="5FB18865" w14:textId="77777777" w:rsidR="00AA407D" w:rsidRPr="00B36CCD" w:rsidRDefault="00AA407D" w:rsidP="00B36CCD">
            <w:pPr>
              <w:jc w:val="right"/>
              <w:rPr>
                <w:rFonts w:ascii="Arial" w:hAnsi="Arial" w:cs="Arial"/>
                <w:i/>
                <w:iCs/>
                <w:sz w:val="16"/>
                <w:szCs w:val="16"/>
              </w:rPr>
            </w:pPr>
            <w:r w:rsidRPr="00B36CCD">
              <w:rPr>
                <w:rFonts w:ascii="Arial" w:hAnsi="Arial" w:cs="Arial"/>
                <w:i/>
                <w:iCs/>
                <w:sz w:val="16"/>
                <w:szCs w:val="16"/>
              </w:rPr>
              <w:t>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8CA73AB"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42CF4"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05FD7193"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ABB37"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681" w:type="dxa"/>
            <w:tcBorders>
              <w:top w:val="single" w:sz="4" w:space="0" w:color="auto"/>
              <w:left w:val="nil"/>
              <w:bottom w:val="single" w:sz="4" w:space="0" w:color="auto"/>
              <w:right w:val="single" w:sz="4" w:space="0" w:color="auto"/>
            </w:tcBorders>
            <w:shd w:val="clear" w:color="auto" w:fill="auto"/>
            <w:noWrap/>
            <w:vAlign w:val="center"/>
            <w:hideMark/>
          </w:tcPr>
          <w:p w14:paraId="3BED0A44" w14:textId="77777777" w:rsidR="00AA407D" w:rsidRPr="00B36CCD" w:rsidRDefault="00AA407D" w:rsidP="00B36CCD">
            <w:pPr>
              <w:jc w:val="right"/>
              <w:rPr>
                <w:rFonts w:ascii="Arial" w:hAnsi="Arial" w:cs="Arial"/>
                <w:sz w:val="16"/>
                <w:szCs w:val="16"/>
              </w:rPr>
            </w:pPr>
            <w:r>
              <w:rPr>
                <w:rFonts w:ascii="Arial" w:hAnsi="Arial" w:cs="Arial"/>
                <w:sz w:val="16"/>
                <w:szCs w:val="16"/>
              </w:rPr>
              <w:t>0,0%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0FAFB204"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14:paraId="624CF8BA"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c>
          <w:tcPr>
            <w:tcW w:w="540" w:type="dxa"/>
            <w:tcBorders>
              <w:top w:val="single" w:sz="4" w:space="0" w:color="auto"/>
              <w:left w:val="nil"/>
              <w:bottom w:val="single" w:sz="4" w:space="0" w:color="auto"/>
              <w:right w:val="single" w:sz="8" w:space="0" w:color="auto"/>
            </w:tcBorders>
            <w:shd w:val="clear" w:color="auto" w:fill="auto"/>
            <w:noWrap/>
            <w:vAlign w:val="center"/>
            <w:hideMark/>
          </w:tcPr>
          <w:p w14:paraId="3DEED708" w14:textId="77777777" w:rsidR="00AA407D" w:rsidRPr="00B36CCD" w:rsidRDefault="00AA407D" w:rsidP="00B36CCD">
            <w:pPr>
              <w:jc w:val="right"/>
              <w:rPr>
                <w:rFonts w:ascii="Arial" w:hAnsi="Arial" w:cs="Arial"/>
                <w:sz w:val="16"/>
                <w:szCs w:val="16"/>
              </w:rPr>
            </w:pPr>
            <w:r>
              <w:rPr>
                <w:rFonts w:ascii="Arial" w:hAnsi="Arial" w:cs="Arial"/>
                <w:sz w:val="16"/>
                <w:szCs w:val="16"/>
              </w:rPr>
              <w:t>0</w:t>
            </w:r>
          </w:p>
        </w:tc>
      </w:tr>
      <w:tr w:rsidR="00AA407D" w:rsidRPr="00B36CCD" w14:paraId="0393CDE5" w14:textId="77777777" w:rsidTr="004A31DD">
        <w:trPr>
          <w:trHeight w:val="255"/>
        </w:trPr>
        <w:tc>
          <w:tcPr>
            <w:tcW w:w="1010"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FE9831D" w14:textId="77777777" w:rsidR="00AA407D" w:rsidRPr="00B36CCD" w:rsidRDefault="00AA407D" w:rsidP="00B36CCD">
            <w:pPr>
              <w:rPr>
                <w:rFonts w:ascii="Arial" w:hAnsi="Arial" w:cs="Arial"/>
                <w:sz w:val="20"/>
                <w:szCs w:val="20"/>
              </w:rPr>
            </w:pPr>
          </w:p>
        </w:tc>
        <w:tc>
          <w:tcPr>
            <w:tcW w:w="2983" w:type="dxa"/>
            <w:tcBorders>
              <w:top w:val="single" w:sz="4" w:space="0" w:color="auto"/>
              <w:left w:val="nil"/>
              <w:bottom w:val="single" w:sz="8" w:space="0" w:color="auto"/>
              <w:right w:val="single" w:sz="4" w:space="0" w:color="auto"/>
            </w:tcBorders>
            <w:shd w:val="clear" w:color="auto" w:fill="auto"/>
            <w:noWrap/>
            <w:vAlign w:val="center"/>
            <w:hideMark/>
          </w:tcPr>
          <w:p w14:paraId="1C57D9DC" w14:textId="77777777" w:rsidR="00AA407D" w:rsidRPr="00B36CCD" w:rsidRDefault="00AA407D" w:rsidP="00B36CCD">
            <w:pPr>
              <w:rPr>
                <w:rFonts w:ascii="Arial" w:hAnsi="Arial" w:cs="Arial"/>
                <w:sz w:val="16"/>
                <w:szCs w:val="16"/>
              </w:rPr>
            </w:pPr>
            <w:r w:rsidRPr="00B36CCD">
              <w:rPr>
                <w:rFonts w:ascii="Arial" w:hAnsi="Arial" w:cs="Arial"/>
                <w:sz w:val="16"/>
                <w:szCs w:val="16"/>
              </w:rPr>
              <w:t>Altro tipo</w:t>
            </w:r>
          </w:p>
        </w:tc>
        <w:tc>
          <w:tcPr>
            <w:tcW w:w="591" w:type="dxa"/>
            <w:tcBorders>
              <w:top w:val="single" w:sz="4" w:space="0" w:color="auto"/>
              <w:left w:val="nil"/>
              <w:bottom w:val="single" w:sz="8" w:space="0" w:color="auto"/>
              <w:right w:val="single" w:sz="4" w:space="0" w:color="auto"/>
            </w:tcBorders>
            <w:shd w:val="clear" w:color="auto" w:fill="auto"/>
            <w:noWrap/>
            <w:vAlign w:val="center"/>
            <w:hideMark/>
          </w:tcPr>
          <w:p w14:paraId="714D9D18" w14:textId="77777777" w:rsidR="00AA407D" w:rsidRPr="00B36CCD" w:rsidRDefault="00AA407D" w:rsidP="00B36CCD">
            <w:pPr>
              <w:jc w:val="right"/>
              <w:rPr>
                <w:rFonts w:ascii="Arial" w:hAnsi="Arial" w:cs="Arial"/>
                <w:i/>
                <w:iCs/>
                <w:sz w:val="16"/>
                <w:szCs w:val="16"/>
              </w:rPr>
            </w:pPr>
            <w:r w:rsidRPr="00B36CCD">
              <w:rPr>
                <w:rFonts w:ascii="Arial" w:hAnsi="Arial" w:cs="Arial"/>
                <w:i/>
                <w:iCs/>
                <w:sz w:val="16"/>
                <w:szCs w:val="16"/>
              </w:rPr>
              <w:t>1</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49908932" w14:textId="77777777" w:rsidR="00AA407D" w:rsidRPr="00B36CCD" w:rsidRDefault="00AA407D" w:rsidP="00B36CCD">
            <w:pPr>
              <w:jc w:val="right"/>
              <w:rPr>
                <w:rFonts w:ascii="Arial" w:hAnsi="Arial" w:cs="Arial"/>
                <w:sz w:val="16"/>
                <w:szCs w:val="16"/>
              </w:rPr>
            </w:pPr>
            <w:r>
              <w:rPr>
                <w:rFonts w:ascii="Arial" w:hAnsi="Arial" w:cs="Arial"/>
                <w:sz w:val="16"/>
                <w:szCs w:val="16"/>
              </w:rPr>
              <w:t>88,9%</w:t>
            </w:r>
          </w:p>
        </w:tc>
        <w:tc>
          <w:tcPr>
            <w:tcW w:w="68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8EC1729" w14:textId="77777777" w:rsidR="00AA407D" w:rsidRPr="00B36CCD" w:rsidRDefault="00AA407D" w:rsidP="00B36CCD">
            <w:pPr>
              <w:jc w:val="right"/>
              <w:rPr>
                <w:rFonts w:ascii="Arial" w:hAnsi="Arial" w:cs="Arial"/>
                <w:sz w:val="16"/>
                <w:szCs w:val="16"/>
              </w:rPr>
            </w:pPr>
            <w:r>
              <w:rPr>
                <w:rFonts w:ascii="Arial" w:hAnsi="Arial" w:cs="Arial"/>
                <w:sz w:val="16"/>
                <w:szCs w:val="16"/>
              </w:rPr>
              <w:t>18,9%</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4414B20" w14:textId="77777777" w:rsidR="00AA407D" w:rsidRPr="00B36CCD" w:rsidRDefault="00AA407D" w:rsidP="00B36CCD">
            <w:pPr>
              <w:jc w:val="right"/>
              <w:rPr>
                <w:rFonts w:ascii="Arial" w:hAnsi="Arial" w:cs="Arial"/>
                <w:sz w:val="16"/>
                <w:szCs w:val="16"/>
              </w:rPr>
            </w:pPr>
            <w:r>
              <w:rPr>
                <w:rFonts w:ascii="Arial" w:hAnsi="Arial" w:cs="Arial"/>
                <w:sz w:val="16"/>
                <w:szCs w:val="16"/>
              </w:rPr>
              <w:t>70,0%</w:t>
            </w:r>
          </w:p>
        </w:tc>
        <w:tc>
          <w:tcPr>
            <w:tcW w:w="687"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7EBCC2F" w14:textId="77777777" w:rsidR="00AA407D" w:rsidRPr="00B36CCD" w:rsidRDefault="00AA407D" w:rsidP="00B36CCD">
            <w:pPr>
              <w:jc w:val="right"/>
              <w:rPr>
                <w:rFonts w:ascii="Arial" w:hAnsi="Arial" w:cs="Arial"/>
                <w:sz w:val="16"/>
                <w:szCs w:val="16"/>
              </w:rPr>
            </w:pPr>
            <w:r>
              <w:rPr>
                <w:rFonts w:ascii="Arial" w:hAnsi="Arial" w:cs="Arial"/>
                <w:sz w:val="16"/>
                <w:szCs w:val="16"/>
              </w:rPr>
              <w:t>8,5%</w:t>
            </w:r>
          </w:p>
        </w:tc>
        <w:tc>
          <w:tcPr>
            <w:tcW w:w="681" w:type="dxa"/>
            <w:tcBorders>
              <w:top w:val="single" w:sz="4" w:space="0" w:color="auto"/>
              <w:left w:val="nil"/>
              <w:bottom w:val="single" w:sz="8" w:space="0" w:color="auto"/>
              <w:right w:val="single" w:sz="4" w:space="0" w:color="auto"/>
            </w:tcBorders>
            <w:shd w:val="clear" w:color="auto" w:fill="auto"/>
            <w:noWrap/>
            <w:vAlign w:val="center"/>
            <w:hideMark/>
          </w:tcPr>
          <w:p w14:paraId="2C0524CE" w14:textId="77777777" w:rsidR="00AA407D" w:rsidRPr="00B36CCD" w:rsidRDefault="00AA407D" w:rsidP="00B36CCD">
            <w:pPr>
              <w:jc w:val="right"/>
              <w:rPr>
                <w:rFonts w:ascii="Arial" w:hAnsi="Arial" w:cs="Arial"/>
                <w:sz w:val="16"/>
                <w:szCs w:val="16"/>
              </w:rPr>
            </w:pPr>
            <w:r>
              <w:rPr>
                <w:rFonts w:ascii="Arial" w:hAnsi="Arial" w:cs="Arial"/>
                <w:sz w:val="16"/>
                <w:szCs w:val="16"/>
              </w:rPr>
              <w:t>61,5%</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5C61C4E2" w14:textId="77777777" w:rsidR="00AA407D" w:rsidRPr="00B36CCD" w:rsidRDefault="00AA407D" w:rsidP="00B36CCD">
            <w:pPr>
              <w:jc w:val="right"/>
              <w:rPr>
                <w:rFonts w:ascii="Arial" w:hAnsi="Arial" w:cs="Arial"/>
                <w:sz w:val="16"/>
                <w:szCs w:val="16"/>
              </w:rPr>
            </w:pPr>
            <w:r>
              <w:rPr>
                <w:rFonts w:ascii="Arial" w:hAnsi="Arial" w:cs="Arial"/>
                <w:sz w:val="16"/>
                <w:szCs w:val="16"/>
              </w:rPr>
              <w:t>8</w:t>
            </w:r>
          </w:p>
        </w:tc>
        <w:tc>
          <w:tcPr>
            <w:tcW w:w="540" w:type="dxa"/>
            <w:tcBorders>
              <w:top w:val="single" w:sz="4" w:space="0" w:color="auto"/>
              <w:left w:val="nil"/>
              <w:bottom w:val="single" w:sz="8" w:space="0" w:color="auto"/>
              <w:right w:val="single" w:sz="4" w:space="0" w:color="auto"/>
            </w:tcBorders>
            <w:shd w:val="clear" w:color="auto" w:fill="auto"/>
            <w:noWrap/>
            <w:vAlign w:val="center"/>
            <w:hideMark/>
          </w:tcPr>
          <w:p w14:paraId="2DCAE7F9" w14:textId="77777777" w:rsidR="00AA407D" w:rsidRPr="00B36CCD" w:rsidRDefault="00AA407D" w:rsidP="00B36CCD">
            <w:pPr>
              <w:jc w:val="right"/>
              <w:rPr>
                <w:rFonts w:ascii="Arial" w:hAnsi="Arial" w:cs="Arial"/>
                <w:sz w:val="16"/>
                <w:szCs w:val="16"/>
              </w:rPr>
            </w:pPr>
            <w:r>
              <w:rPr>
                <w:rFonts w:ascii="Arial" w:hAnsi="Arial" w:cs="Arial"/>
                <w:sz w:val="16"/>
                <w:szCs w:val="16"/>
              </w:rPr>
              <w:t>7</w:t>
            </w:r>
          </w:p>
        </w:tc>
        <w:tc>
          <w:tcPr>
            <w:tcW w:w="540" w:type="dxa"/>
            <w:tcBorders>
              <w:top w:val="single" w:sz="4" w:space="0" w:color="auto"/>
              <w:left w:val="nil"/>
              <w:bottom w:val="single" w:sz="8" w:space="0" w:color="auto"/>
              <w:right w:val="single" w:sz="8" w:space="0" w:color="auto"/>
            </w:tcBorders>
            <w:shd w:val="clear" w:color="auto" w:fill="auto"/>
            <w:noWrap/>
            <w:vAlign w:val="center"/>
            <w:hideMark/>
          </w:tcPr>
          <w:p w14:paraId="5C31F513" w14:textId="77777777" w:rsidR="00AA407D" w:rsidRPr="00B36CCD" w:rsidRDefault="00AA407D" w:rsidP="00B36CCD">
            <w:pPr>
              <w:jc w:val="right"/>
              <w:rPr>
                <w:rFonts w:ascii="Arial" w:hAnsi="Arial" w:cs="Arial"/>
                <w:sz w:val="16"/>
                <w:szCs w:val="16"/>
              </w:rPr>
            </w:pPr>
            <w:r>
              <w:rPr>
                <w:rFonts w:ascii="Arial" w:hAnsi="Arial" w:cs="Arial"/>
                <w:sz w:val="16"/>
                <w:szCs w:val="16"/>
              </w:rPr>
              <w:t>8</w:t>
            </w:r>
          </w:p>
        </w:tc>
      </w:tr>
    </w:tbl>
    <w:p w14:paraId="584E848F" w14:textId="4D2F5BA7" w:rsidR="00B36CCD" w:rsidRDefault="00F05949" w:rsidP="002C0917">
      <w:pPr>
        <w:pStyle w:val="Didascalia"/>
      </w:pPr>
      <w:bookmarkStart w:id="2265" w:name="_Ref336439149"/>
      <w:bookmarkStart w:id="2266" w:name="_Ref336439160"/>
      <w:bookmarkStart w:id="2267" w:name="_Toc210395139"/>
      <w:r w:rsidRPr="00404B02">
        <w:t xml:space="preserve">Tabella </w:t>
      </w:r>
      <w:ins w:id="2268" w:author="Pippo Cattaneo" w:date="2012-09-26T16:40:00Z">
        <w:r w:rsidR="007D5A9F">
          <w:fldChar w:fldCharType="begin"/>
        </w:r>
        <w:r w:rsidR="007D5A9F">
          <w:instrText xml:space="preserve"> SEQ Tabella \* ARABIC </w:instrText>
        </w:r>
      </w:ins>
      <w:r w:rsidR="007D5A9F">
        <w:fldChar w:fldCharType="separate"/>
      </w:r>
      <w:ins w:id="2269" w:author="Giuseppe Cattaneo" w:date="2012-09-27T20:07:00Z">
        <w:r w:rsidR="00654C12">
          <w:rPr>
            <w:noProof/>
          </w:rPr>
          <w:t>6</w:t>
        </w:r>
      </w:ins>
      <w:ins w:id="2270" w:author="Pippo Cattaneo" w:date="2012-09-26T16:40:00Z">
        <w:r w:rsidR="007D5A9F">
          <w:fldChar w:fldCharType="end"/>
        </w:r>
      </w:ins>
      <w:del w:id="2271"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5</w:delText>
        </w:r>
        <w:r w:rsidR="00B856F2" w:rsidDel="007D5A9F">
          <w:rPr>
            <w:noProof/>
          </w:rPr>
          <w:fldChar w:fldCharType="end"/>
        </w:r>
      </w:del>
      <w:r w:rsidRPr="00404B02">
        <w:t xml:space="preserve">: Quesiti e risultati relativi al </w:t>
      </w:r>
      <w:proofErr w:type="spellStart"/>
      <w:r w:rsidRPr="00404B02">
        <w:t>KPI3</w:t>
      </w:r>
      <w:bookmarkEnd w:id="2265"/>
      <w:bookmarkEnd w:id="2266"/>
      <w:bookmarkEnd w:id="2267"/>
      <w:proofErr w:type="spellEnd"/>
    </w:p>
    <w:p w14:paraId="57404EE5" w14:textId="77777777" w:rsidR="009321D0" w:rsidRDefault="009321D0">
      <w:pPr>
        <w:pStyle w:val="Titolo2"/>
        <w:pPrChange w:id="2272" w:author="Pippo Cattaneo" w:date="2012-09-26T17:07:00Z">
          <w:pPr>
            <w:pStyle w:val="Corpodeltesto"/>
          </w:pPr>
        </w:pPrChange>
      </w:pPr>
      <w:bookmarkStart w:id="2273" w:name="_Toc210395120"/>
      <w:proofErr w:type="spellStart"/>
      <w:r>
        <w:t>KPI4</w:t>
      </w:r>
      <w:proofErr w:type="spellEnd"/>
      <w:r>
        <w:t>: Sicurezza dell’o</w:t>
      </w:r>
      <w:r w:rsidRPr="001412CD">
        <w:t>rganizzazione</w:t>
      </w:r>
      <w:bookmarkEnd w:id="2273"/>
    </w:p>
    <w:p w14:paraId="591F8513" w14:textId="08393130" w:rsidR="002F20BB" w:rsidRDefault="00452206" w:rsidP="002C0917">
      <w:pPr>
        <w:pStyle w:val="Corpodeltesto"/>
      </w:pPr>
      <w:proofErr w:type="spellStart"/>
      <w:r>
        <w:t>KPI4</w:t>
      </w:r>
      <w:proofErr w:type="spellEnd"/>
      <w:r>
        <w:t xml:space="preserve"> è sicuramente l’indice prestazionale più complesso da interpretare</w:t>
      </w:r>
      <w:r w:rsidR="002F20BB">
        <w:t xml:space="preserve"> </w:t>
      </w:r>
      <w:r>
        <w:t xml:space="preserve">anche </w:t>
      </w:r>
      <w:r w:rsidR="002F20BB">
        <w:t xml:space="preserve">perché è </w:t>
      </w:r>
      <w:del w:id="2274" w:author="Pippo Cattaneo" w:date="2012-09-27T13:59:00Z">
        <w:r w:rsidR="002F20BB" w:rsidDel="006E4A88">
          <w:delText xml:space="preserve">l’indice </w:delText>
        </w:r>
      </w:del>
      <w:ins w:id="2275" w:author="Pippo Cattaneo" w:date="2012-09-27T13:59:00Z">
        <w:r w:rsidR="006E4A88">
          <w:t xml:space="preserve">viene </w:t>
        </w:r>
      </w:ins>
      <w:r w:rsidR="002F20BB">
        <w:t>calcolato in funzione del</w:t>
      </w:r>
      <w:r>
        <w:t xml:space="preserve"> maggior numero di oggetti di controllo, tutti </w:t>
      </w:r>
      <w:r w:rsidR="002F20BB">
        <w:t xml:space="preserve">dedicati </w:t>
      </w:r>
      <w:del w:id="2276" w:author="Pippo Cattaneo" w:date="2012-09-27T13:59:00Z">
        <w:r w:rsidR="002F20BB" w:rsidDel="006E4A88">
          <w:delText>ad una vista sulla sicurezza secondo una</w:delText>
        </w:r>
      </w:del>
      <w:ins w:id="2277" w:author="Pippo Cattaneo" w:date="2012-09-27T13:59:00Z">
        <w:r w:rsidR="006E4A88">
          <w:t>a</w:t>
        </w:r>
      </w:ins>
      <w:ins w:id="2278" w:author="Pippo Cattaneo" w:date="2012-09-27T14:00:00Z">
        <w:r w:rsidR="006E4A88">
          <w:t xml:space="preserve">lla rilevazione della </w:t>
        </w:r>
      </w:ins>
      <w:ins w:id="2279" w:author="Pippo Cattaneo" w:date="2012-09-27T14:01:00Z">
        <w:r w:rsidR="006E4A88">
          <w:t xml:space="preserve">capacità </w:t>
        </w:r>
      </w:ins>
      <w:ins w:id="2280" w:author="Pippo Cattaneo" w:date="2012-09-27T14:00:00Z">
        <w:r w:rsidR="006E4A88">
          <w:t>di un</w:t>
        </w:r>
      </w:ins>
      <w:ins w:id="2281" w:author="Pippo Cattaneo" w:date="2012-09-27T14:01:00Z">
        <w:r w:rsidR="006E4A88">
          <w:t>’</w:t>
        </w:r>
      </w:ins>
      <w:ins w:id="2282" w:author="Pippo Cattaneo" w:date="2012-09-27T14:00:00Z">
        <w:r w:rsidR="006E4A88">
          <w:t xml:space="preserve">amministrazione </w:t>
        </w:r>
      </w:ins>
      <w:ins w:id="2283" w:author="Pippo Cattaneo" w:date="2012-09-27T14:01:00Z">
        <w:r w:rsidR="006E4A88">
          <w:t xml:space="preserve">di realizzare una organizzazione </w:t>
        </w:r>
      </w:ins>
      <w:ins w:id="2284" w:author="Pippo Cattaneo" w:date="2012-09-27T14:03:00Z">
        <w:r w:rsidR="006E4A88">
          <w:t>in grado</w:t>
        </w:r>
      </w:ins>
      <w:ins w:id="2285" w:author="Pippo Cattaneo" w:date="2012-09-27T14:02:00Z">
        <w:r w:rsidR="006E4A88">
          <w:t xml:space="preserve"> di </w:t>
        </w:r>
      </w:ins>
      <w:ins w:id="2286" w:author="Pippo Cattaneo" w:date="2012-09-27T14:01:00Z">
        <w:r w:rsidR="006E4A88">
          <w:t>soste</w:t>
        </w:r>
      </w:ins>
      <w:ins w:id="2287" w:author="Pippo Cattaneo" w:date="2012-09-27T14:02:00Z">
        <w:r w:rsidR="006E4A88">
          <w:t xml:space="preserve">nere e promuovere la propria </w:t>
        </w:r>
      </w:ins>
      <w:ins w:id="2288" w:author="Pippo Cattaneo" w:date="2012-09-27T14:01:00Z">
        <w:r w:rsidR="006E4A88">
          <w:t>sicurezza informatica</w:t>
        </w:r>
      </w:ins>
      <w:del w:id="2289" w:author="Pippo Cattaneo" w:date="2012-09-27T14:02:00Z">
        <w:r w:rsidR="002F20BB" w:rsidDel="006E4A88">
          <w:delText xml:space="preserve"> </w:delText>
        </w:r>
      </w:del>
      <w:del w:id="2290" w:author="Pippo Cattaneo" w:date="2012-09-27T13:59:00Z">
        <w:r w:rsidR="002F20BB" w:rsidDel="006E4A88">
          <w:delText xml:space="preserve">prospettiva </w:delText>
        </w:r>
      </w:del>
      <w:del w:id="2291" w:author="Pippo Cattaneo" w:date="2012-09-27T14:02:00Z">
        <w:r w:rsidR="002F20BB" w:rsidDel="006E4A88">
          <w:delText>storicamente trascurat</w:delText>
        </w:r>
      </w:del>
      <w:del w:id="2292" w:author="Pippo Cattaneo" w:date="2012-09-27T13:59:00Z">
        <w:r w:rsidR="002F20BB" w:rsidDel="006E4A88">
          <w:delText>a</w:delText>
        </w:r>
      </w:del>
      <w:del w:id="2293" w:author="Pippo Cattaneo" w:date="2012-09-27T14:00:00Z">
        <w:r w:rsidR="002F20BB" w:rsidDel="006E4A88">
          <w:delText xml:space="preserve"> e cioè</w:delText>
        </w:r>
      </w:del>
      <w:del w:id="2294" w:author="Pippo Cattaneo" w:date="2012-09-27T14:02:00Z">
        <w:r w:rsidR="002F20BB" w:rsidDel="006E4A88">
          <w:delText xml:space="preserve"> la robustezza dell’organizzazione messa in atto</w:delText>
        </w:r>
      </w:del>
      <w:r w:rsidR="002F20BB">
        <w:t>. Questa s</w:t>
      </w:r>
      <w:r w:rsidR="004D372D">
        <w:t>icuramente rappresenta l</w:t>
      </w:r>
      <w:r w:rsidR="002F20BB">
        <w:t xml:space="preserve">’area in cui </w:t>
      </w:r>
      <w:del w:id="2295" w:author="Pippo Cattaneo" w:date="2012-09-27T14:03:00Z">
        <w:r w:rsidR="002F20BB" w:rsidDel="006E4A88">
          <w:delText>sarà</w:delText>
        </w:r>
      </w:del>
      <w:ins w:id="2296" w:author="Pippo Cattaneo" w:date="2012-09-27T14:03:00Z">
        <w:r w:rsidR="006E4A88">
          <w:t>è</w:t>
        </w:r>
      </w:ins>
      <w:r w:rsidR="002F20BB">
        <w:t xml:space="preserve"> possibile </w:t>
      </w:r>
      <w:ins w:id="2297" w:author="Pippo Cattaneo" w:date="2012-09-27T14:03:00Z">
        <w:r w:rsidR="006E4A88">
          <w:t xml:space="preserve">ottenere i margini di miglioramento più ampi </w:t>
        </w:r>
      </w:ins>
      <w:del w:id="2298" w:author="Pippo Cattaneo" w:date="2012-09-27T14:03:00Z">
        <w:r w:rsidR="002F20BB" w:rsidDel="006E4A88">
          <w:delText xml:space="preserve">investire </w:delText>
        </w:r>
      </w:del>
      <w:del w:id="2299" w:author="Pippo Cattaneo" w:date="2012-09-27T14:04:00Z">
        <w:r w:rsidR="002F20BB" w:rsidDel="006E4A88">
          <w:delText xml:space="preserve">raccogliendo i migliori risultati </w:delText>
        </w:r>
      </w:del>
      <w:r w:rsidR="002F20BB">
        <w:t>soprattutto</w:t>
      </w:r>
      <w:r w:rsidR="004D372D">
        <w:t xml:space="preserve"> </w:t>
      </w:r>
      <w:r w:rsidR="002F20BB">
        <w:t xml:space="preserve">implementando </w:t>
      </w:r>
      <w:r w:rsidR="004D372D">
        <w:t>soluzioni co</w:t>
      </w:r>
      <w:ins w:id="2300" w:author="Pippo Cattaneo" w:date="2012-09-27T14:04:00Z">
        <w:r w:rsidR="006E4A88">
          <w:t xml:space="preserve">ndivise </w:t>
        </w:r>
      </w:ins>
      <w:del w:id="2301" w:author="Pippo Cattaneo" w:date="2012-09-27T14:04:00Z">
        <w:r w:rsidR="004D372D" w:rsidDel="006E4A88">
          <w:delText>muni</w:delText>
        </w:r>
        <w:r w:rsidR="002F20BB" w:rsidDel="006E4A88">
          <w:delText xml:space="preserve"> </w:delText>
        </w:r>
      </w:del>
      <w:r w:rsidR="004D372D">
        <w:t>facil</w:t>
      </w:r>
      <w:r w:rsidR="002F20BB">
        <w:t>mente adottabili da tutte le amministrazioni m</w:t>
      </w:r>
      <w:r w:rsidR="004D372D">
        <w:t xml:space="preserve">a </w:t>
      </w:r>
      <w:ins w:id="2302" w:author="Pippo Cattaneo" w:date="2012-09-27T14:04:00Z">
        <w:r w:rsidR="006E4A88">
          <w:t xml:space="preserve">capaci di imprimere un </w:t>
        </w:r>
      </w:ins>
      <w:del w:id="2303" w:author="Pippo Cattaneo" w:date="2012-09-27T14:04:00Z">
        <w:r w:rsidR="004D372D" w:rsidDel="006E4A88">
          <w:delText xml:space="preserve">di </w:delText>
        </w:r>
      </w:del>
      <w:r w:rsidR="004D372D">
        <w:t xml:space="preserve">grosso impatto </w:t>
      </w:r>
      <w:del w:id="2304" w:author="Pippo Cattaneo" w:date="2012-09-27T14:05:00Z">
        <w:r w:rsidR="004D372D" w:rsidDel="006E4A88">
          <w:delText xml:space="preserve">in termini di miglioramento prodotto </w:delText>
        </w:r>
      </w:del>
      <w:r w:rsidR="004D372D">
        <w:t xml:space="preserve">sul livello di Sicurezza </w:t>
      </w:r>
      <w:proofErr w:type="spellStart"/>
      <w:r w:rsidR="004D372D">
        <w:t>ICT</w:t>
      </w:r>
      <w:proofErr w:type="spellEnd"/>
      <w:r w:rsidR="004D372D">
        <w:t xml:space="preserve"> globale della </w:t>
      </w:r>
      <w:proofErr w:type="spellStart"/>
      <w:r w:rsidR="004D372D">
        <w:t>PAC</w:t>
      </w:r>
      <w:proofErr w:type="spellEnd"/>
      <w:r w:rsidR="004D372D">
        <w:t>.</w:t>
      </w:r>
      <w:r w:rsidR="00193841">
        <w:t xml:space="preserve"> </w:t>
      </w:r>
    </w:p>
    <w:p w14:paraId="132C25E6" w14:textId="77777777" w:rsidR="000209B4" w:rsidRDefault="002F20BB" w:rsidP="000209B4">
      <w:pPr>
        <w:pStyle w:val="Corpodeltesto"/>
        <w:rPr>
          <w:ins w:id="2305" w:author="Pippo Cattaneo" w:date="2012-09-27T14:11:00Z"/>
        </w:rPr>
      </w:pPr>
      <w:r>
        <w:t xml:space="preserve">Nell’analisi di questo indice </w:t>
      </w:r>
      <w:ins w:id="2306" w:author="Pippo Cattaneo" w:date="2012-09-27T14:06:00Z">
        <w:r w:rsidR="000209B4">
          <w:t xml:space="preserve">storicamente </w:t>
        </w:r>
      </w:ins>
      <w:r>
        <w:t>sono emerse numerose</w:t>
      </w:r>
      <w:r w:rsidR="00193841">
        <w:t xml:space="preserve"> criticità in modo diffuso </w:t>
      </w:r>
      <w:r>
        <w:t xml:space="preserve">sull’intero campione e </w:t>
      </w:r>
      <w:ins w:id="2307" w:author="Pippo Cattaneo" w:date="2012-09-27T14:06:00Z">
        <w:r w:rsidR="000209B4">
          <w:t>su numerosi oggetti di</w:t>
        </w:r>
      </w:ins>
      <w:del w:id="2308" w:author="Pippo Cattaneo" w:date="2012-09-27T14:06:00Z">
        <w:r w:rsidDel="000209B4">
          <w:delText>tra quasi tutti</w:delText>
        </w:r>
        <w:r w:rsidR="00193841" w:rsidDel="000209B4">
          <w:delText xml:space="preserve"> i</w:delText>
        </w:r>
      </w:del>
      <w:r w:rsidR="00193841">
        <w:t xml:space="preserve"> controll</w:t>
      </w:r>
      <w:ins w:id="2309" w:author="Pippo Cattaneo" w:date="2012-09-27T14:06:00Z">
        <w:r w:rsidR="000209B4">
          <w:t>o</w:t>
        </w:r>
      </w:ins>
      <w:del w:id="2310" w:author="Pippo Cattaneo" w:date="2012-09-27T14:06:00Z">
        <w:r w:rsidR="00193841" w:rsidDel="000209B4">
          <w:delText>i</w:delText>
        </w:r>
      </w:del>
      <w:r w:rsidR="00193841">
        <w:t xml:space="preserve"> individuati da questo indicatore</w:t>
      </w:r>
      <w:ins w:id="2311" w:author="Pippo Cattaneo" w:date="2012-09-27T14:06:00Z">
        <w:r w:rsidR="000209B4">
          <w:t>. N</w:t>
        </w:r>
      </w:ins>
      <w:ins w:id="2312" w:author="Pippo Cattaneo" w:date="2012-09-27T14:07:00Z">
        <w:r w:rsidR="000209B4">
          <w:t xml:space="preserve">ell’edizione 2010 </w:t>
        </w:r>
      </w:ins>
      <w:ins w:id="2313" w:author="Pippo Cattaneo" w:date="2012-09-27T14:08:00Z">
        <w:r w:rsidR="000209B4">
          <w:t xml:space="preserve">il valore medio </w:t>
        </w:r>
      </w:ins>
      <w:proofErr w:type="spellStart"/>
      <w:ins w:id="2314" w:author="Pippo Cattaneo" w:date="2012-09-27T14:07:00Z">
        <w:r w:rsidR="000209B4">
          <w:t>KPI4</w:t>
        </w:r>
        <w:proofErr w:type="spellEnd"/>
        <w:r w:rsidR="000209B4">
          <w:t xml:space="preserve"> si è assestato comun</w:t>
        </w:r>
      </w:ins>
      <w:ins w:id="2315" w:author="Pippo Cattaneo" w:date="2012-09-27T14:08:00Z">
        <w:r w:rsidR="000209B4">
          <w:t>que sopra la soglia della sufficienza (8,23 per le grandi, 5,78 per le medie e 6,58 per le piccole)</w:t>
        </w:r>
      </w:ins>
      <w:ins w:id="2316" w:author="Pippo Cattaneo" w:date="2012-09-27T14:09:00Z">
        <w:r w:rsidR="000209B4">
          <w:t xml:space="preserve">. </w:t>
        </w:r>
      </w:ins>
      <w:ins w:id="2317" w:author="Pippo Cattaneo" w:date="2012-09-27T14:11:00Z">
        <w:r w:rsidR="000209B4">
          <w:t>I notevoli scarti tra i tre valori in funzione delle dimensioni dell’Amministrazione spingono ad intervenire con iniziative specifiche opportunamente declinate in funzione della dimensione dell’amministrazione.</w:t>
        </w:r>
      </w:ins>
    </w:p>
    <w:p w14:paraId="054D7678" w14:textId="77777777" w:rsidR="000209B4" w:rsidRDefault="000209B4" w:rsidP="00853584">
      <w:pPr>
        <w:pStyle w:val="Corpodeltesto"/>
        <w:rPr>
          <w:ins w:id="2318" w:author="Pippo Cattaneo" w:date="2012-09-27T14:09:00Z"/>
        </w:rPr>
      </w:pPr>
      <w:ins w:id="2319" w:author="Pippo Cattaneo" w:date="2012-09-27T14:09:00Z">
        <w:r>
          <w:t>D’altra parte sono numerosi gli indicatori che sono rimasti sotto la sogli di criticità, di seguito descritti:</w:t>
        </w:r>
      </w:ins>
    </w:p>
    <w:p w14:paraId="29411A99" w14:textId="3C5E92A2" w:rsidR="00193841" w:rsidDel="000209B4" w:rsidRDefault="002F20BB" w:rsidP="00853584">
      <w:pPr>
        <w:pStyle w:val="Corpodeltesto"/>
        <w:rPr>
          <w:del w:id="2320" w:author="Pippo Cattaneo" w:date="2012-09-27T14:11:00Z"/>
        </w:rPr>
      </w:pPr>
      <w:del w:id="2321" w:author="Pippo Cattaneo" w:date="2012-09-27T14:09:00Z">
        <w:r w:rsidDel="000209B4">
          <w:delText>,</w:delText>
        </w:r>
      </w:del>
      <w:del w:id="2322" w:author="Pippo Cattaneo" w:date="2012-09-27T14:10:00Z">
        <w:r w:rsidDel="000209B4">
          <w:delText xml:space="preserve"> come indicato anche numericamente dai tre valori medi </w:delText>
        </w:r>
        <w:r w:rsidR="004D372D" w:rsidDel="000209B4">
          <w:delText xml:space="preserve">di KPI4 </w:delText>
        </w:r>
        <w:r w:rsidR="00193841" w:rsidDel="000209B4">
          <w:delText>(</w:delText>
        </w:r>
        <w:r w:rsidR="00853584" w:rsidDel="000209B4">
          <w:delText xml:space="preserve">8,05 </w:delText>
        </w:r>
        <w:r w:rsidR="00193841" w:rsidDel="000209B4">
          <w:delText xml:space="preserve">per le grandi, </w:delText>
        </w:r>
        <w:r w:rsidR="00853584" w:rsidDel="000209B4">
          <w:delText>5,00</w:delText>
        </w:r>
        <w:r w:rsidR="00193841" w:rsidDel="000209B4">
          <w:delText xml:space="preserve"> per le medie e </w:delText>
        </w:r>
        <w:r w:rsidR="004D372D" w:rsidDel="000209B4">
          <w:delText>5</w:delText>
        </w:r>
        <w:r w:rsidR="00853584" w:rsidDel="000209B4">
          <w:delText>,10</w:delText>
        </w:r>
        <w:r w:rsidR="00193841" w:rsidDel="000209B4">
          <w:delText xml:space="preserve"> per le piccole)</w:delText>
        </w:r>
        <w:r w:rsidDel="000209B4">
          <w:delText>. A differenza degli altri KPI questi valori</w:delText>
        </w:r>
        <w:r w:rsidR="00193841" w:rsidDel="000209B4">
          <w:delText xml:space="preserve"> </w:delText>
        </w:r>
        <w:r w:rsidDel="000209B4">
          <w:delText xml:space="preserve">sono </w:delText>
        </w:r>
        <w:r w:rsidR="00193841" w:rsidDel="000209B4">
          <w:delText xml:space="preserve">fortemente differenziati </w:delText>
        </w:r>
      </w:del>
      <w:del w:id="2323" w:author="Pippo Cattaneo" w:date="2012-09-27T14:11:00Z">
        <w:r w:rsidR="00193841" w:rsidDel="000209B4">
          <w:delText>in funzione delle dimensioni dell’Amministrazione</w:delText>
        </w:r>
        <w:r w:rsidDel="000209B4">
          <w:delText xml:space="preserve"> e </w:delText>
        </w:r>
        <w:r w:rsidR="00193841" w:rsidDel="000209B4">
          <w:delText xml:space="preserve">oltre ad essere i più bassi per l’intero questionario testimoniano </w:delText>
        </w:r>
        <w:r w:rsidDel="000209B4">
          <w:delText xml:space="preserve">l’importanza di intervenire con  iniziative specifiche opportunamente declinate </w:delText>
        </w:r>
        <w:r w:rsidR="00193841" w:rsidDel="000209B4">
          <w:delText xml:space="preserve">in funzione della </w:delText>
        </w:r>
        <w:r w:rsidDel="000209B4">
          <w:delText>dimensione dell’</w:delText>
        </w:r>
        <w:r w:rsidR="00853584" w:rsidDel="000209B4">
          <w:delText>amministrazione</w:delText>
        </w:r>
        <w:r w:rsidR="00193841" w:rsidDel="000209B4">
          <w:delText>.</w:delText>
        </w:r>
      </w:del>
    </w:p>
    <w:p w14:paraId="41A61A40" w14:textId="5FE5924E" w:rsidR="00CF21F8" w:rsidRDefault="00853584">
      <w:pPr>
        <w:pStyle w:val="Corpodeltesto"/>
      </w:pPr>
      <w:del w:id="2324" w:author="Pippo Cattaneo" w:date="2012-09-27T14:11:00Z">
        <w:r w:rsidDel="000209B4">
          <w:delText xml:space="preserve">Anche l’andamento nel tempo di questo indicatore </w:delText>
        </w:r>
        <w:r w:rsidR="00CF21F8" w:rsidDel="000209B4">
          <w:delText>rappresenta una vera</w:delText>
        </w:r>
        <w:r w:rsidDel="000209B4">
          <w:delText xml:space="preserve"> anomalia</w:delText>
        </w:r>
        <w:r w:rsidR="00CF21F8" w:rsidDel="000209B4">
          <w:delText xml:space="preserve"> statistica</w:delText>
        </w:r>
        <w:r w:rsidDel="000209B4">
          <w:delText xml:space="preserve">, infatti </w:delText>
        </w:r>
        <w:r w:rsidR="00CF21F8" w:rsidDel="000209B4">
          <w:delText xml:space="preserve">analizzando i valori medi di KPI4 negli ultimi 3 anni, riportati nella tabella seguente, si nota il consistente arretramento rilevato per le amministrazioni di medie dimensioni nell’anno 2009 </w:delText>
        </w:r>
      </w:del>
      <w:ins w:id="2325" w:author="REGI" w:date="2012-09-13T17:12:00Z">
        <w:del w:id="2326" w:author="Pippo Cattaneo" w:date="2012-09-27T14:11:00Z">
          <w:r w:rsidR="006A5D99" w:rsidDel="000209B4">
            <w:delText xml:space="preserve"> 2010 </w:delText>
          </w:r>
        </w:del>
      </w:ins>
      <w:del w:id="2327" w:author="Pippo Cattaneo" w:date="2012-09-27T14:11:00Z">
        <w:r w:rsidR="00CF21F8" w:rsidDel="000209B4">
          <w:delText>che, considerando che si tratta di valori medi sull’intero sottoinsieme di amministrazioni, può essere giustificato solo da consistenti tagli ai budget dedicati alla sicurezza. Il dato è ancora più strano se si considera che nello stesso periodo le grandi amministrazioni hanno ottenuto un ulteriore miglioramento (+3,78%) passando da un valore già ottimale di 7,76 a 8.05.</w:delText>
        </w:r>
      </w:del>
      <w:ins w:id="2328" w:author="Pippo Cattaneo" w:date="2012-09-27T14:11:00Z">
        <w:r w:rsidR="000209B4">
          <w:t>Analizzando le serie storiche di osserva che se da un lato le grandi amministrazioni sono costantemente cresciut</w:t>
        </w:r>
      </w:ins>
      <w:ins w:id="2329" w:author="Pippo Cattaneo" w:date="2012-09-27T14:13:00Z">
        <w:r w:rsidR="000209B4">
          <w:t>e</w:t>
        </w:r>
      </w:ins>
      <w:ins w:id="2330" w:author="Pippo Cattaneo" w:date="2012-09-27T14:11:00Z">
        <w:r w:rsidR="000209B4">
          <w:t xml:space="preserve"> rispetto al tema </w:t>
        </w:r>
      </w:ins>
      <w:ins w:id="2331" w:author="Pippo Cattaneo" w:date="2012-09-27T14:13:00Z">
        <w:r w:rsidR="000209B4">
          <w:t xml:space="preserve">organizzazione per la sicurezza </w:t>
        </w:r>
      </w:ins>
      <w:ins w:id="2332" w:author="Pippo Cattaneo" w:date="2012-09-27T14:18:00Z">
        <w:r w:rsidR="00362822">
          <w:t xml:space="preserve">raggiungendo valori ottimali </w:t>
        </w:r>
      </w:ins>
      <w:ins w:id="2333" w:author="Pippo Cattaneo" w:date="2012-09-27T14:13:00Z">
        <w:r w:rsidR="000209B4">
          <w:t xml:space="preserve">(7,62 nel 2007, 7,76 nel 2008, 8,05 nel 2009 e 8.23 nel 2010) </w:t>
        </w:r>
      </w:ins>
      <w:ins w:id="2334" w:author="Pippo Cattaneo" w:date="2012-09-27T14:18:00Z">
        <w:r w:rsidR="00362822">
          <w:t xml:space="preserve">dall’altro </w:t>
        </w:r>
      </w:ins>
      <w:ins w:id="2335" w:author="Pippo Cattaneo" w:date="2012-09-27T14:13:00Z">
        <w:r w:rsidR="000209B4">
          <w:t>le medie hanno avuto un allarmante regresso passando da</w:t>
        </w:r>
      </w:ins>
      <w:ins w:id="2336" w:author="Pippo Cattaneo" w:date="2012-09-27T14:15:00Z">
        <w:r w:rsidR="000209B4">
          <w:t>i valori già bassi iniziali (</w:t>
        </w:r>
      </w:ins>
      <w:ins w:id="2337" w:author="Pippo Cattaneo" w:date="2012-09-27T14:13:00Z">
        <w:r w:rsidR="000209B4">
          <w:t xml:space="preserve">6,12 del 2007 </w:t>
        </w:r>
      </w:ins>
      <w:ins w:id="2338" w:author="Pippo Cattaneo" w:date="2012-09-27T14:15:00Z">
        <w:r w:rsidR="000209B4">
          <w:t>e</w:t>
        </w:r>
      </w:ins>
      <w:ins w:id="2339" w:author="Pippo Cattaneo" w:date="2012-09-27T14:13:00Z">
        <w:r w:rsidR="000209B4">
          <w:t xml:space="preserve"> 6,21 nel 2008</w:t>
        </w:r>
      </w:ins>
      <w:ins w:id="2340" w:author="Pippo Cattaneo" w:date="2012-09-27T14:15:00Z">
        <w:r w:rsidR="000209B4">
          <w:t>)</w:t>
        </w:r>
      </w:ins>
      <w:ins w:id="2341" w:author="Pippo Cattaneo" w:date="2012-09-27T14:13:00Z">
        <w:r w:rsidR="000209B4">
          <w:t xml:space="preserve"> </w:t>
        </w:r>
      </w:ins>
      <w:ins w:id="2342" w:author="Pippo Cattaneo" w:date="2012-09-27T14:15:00Z">
        <w:r w:rsidR="000209B4">
          <w:t>ai valori critici osservati negli ultimi due anni (5,00 del 2009 e 5,78 del 2010</w:t>
        </w:r>
      </w:ins>
      <w:ins w:id="2343" w:author="Pippo Cattaneo" w:date="2012-09-27T14:16:00Z">
        <w:r w:rsidR="000209B4">
          <w:t>)</w:t>
        </w:r>
      </w:ins>
      <w:ins w:id="2344" w:author="Pippo Cattaneo" w:date="2012-09-27T14:18:00Z">
        <w:r w:rsidR="00362822">
          <w:t xml:space="preserve"> </w:t>
        </w:r>
      </w:ins>
      <w:ins w:id="2345" w:author="Pippo Cattaneo" w:date="2012-09-27T14:16:00Z">
        <w:r w:rsidR="00DE7DAE">
          <w:t xml:space="preserve">e </w:t>
        </w:r>
      </w:ins>
      <w:ins w:id="2346" w:author="Pippo Cattaneo" w:date="2012-09-27T14:18:00Z">
        <w:r w:rsidR="00362822">
          <w:t xml:space="preserve">le </w:t>
        </w:r>
      </w:ins>
      <w:ins w:id="2347" w:author="Pippo Cattaneo" w:date="2012-09-27T14:16:00Z">
        <w:r w:rsidR="00DE7DAE">
          <w:t xml:space="preserve">piccole amministrazioni hanno </w:t>
        </w:r>
      </w:ins>
      <w:ins w:id="2348" w:author="Pippo Cattaneo" w:date="2012-09-27T14:18:00Z">
        <w:r w:rsidR="00362822">
          <w:t>invece</w:t>
        </w:r>
      </w:ins>
      <w:ins w:id="2349" w:author="Pippo Cattaneo" w:date="2012-09-27T14:16:00Z">
        <w:r w:rsidR="00DE7DAE">
          <w:t xml:space="preserve"> tenuto un andamento più regolare e costante nel tempo rimanendo sempre intorno ai valori di sufficienza (6,07 nel 2007, 6,38 nel 2008, 6</w:t>
        </w:r>
      </w:ins>
      <w:ins w:id="2350" w:author="Pippo Cattaneo" w:date="2012-09-27T14:17:00Z">
        <w:r w:rsidR="00DE7DAE">
          <w:t>,05 nel 2009 e 6,86 nel 2010).</w:t>
        </w:r>
      </w:ins>
    </w:p>
    <w:tbl>
      <w:tblPr>
        <w:tblW w:w="6394" w:type="dxa"/>
        <w:tblInd w:w="93" w:type="dxa"/>
        <w:tblLayout w:type="fixed"/>
        <w:tblLook w:val="04A0" w:firstRow="1" w:lastRow="0" w:firstColumn="1" w:lastColumn="0" w:noHBand="0" w:noVBand="1"/>
      </w:tblPr>
      <w:tblGrid>
        <w:gridCol w:w="1291"/>
        <w:gridCol w:w="1134"/>
        <w:gridCol w:w="992"/>
        <w:gridCol w:w="993"/>
        <w:gridCol w:w="992"/>
        <w:gridCol w:w="992"/>
      </w:tblGrid>
      <w:tr w:rsidR="00CF21F8" w:rsidRPr="00CF21F8" w:rsidDel="00B904FF" w14:paraId="03A5B4EA" w14:textId="2BB65B3A" w:rsidTr="00DA561A">
        <w:trPr>
          <w:trHeight w:val="360"/>
          <w:del w:id="2351" w:author="Pippo Cattaneo" w:date="2012-09-27T13:50:00Z"/>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9EBB5" w14:textId="0EA93CE1" w:rsidR="00CF21F8" w:rsidRPr="00CF21F8" w:rsidDel="00B904FF" w:rsidRDefault="00CF21F8" w:rsidP="00DA561A">
            <w:pPr>
              <w:jc w:val="center"/>
              <w:rPr>
                <w:del w:id="2352" w:author="Pippo Cattaneo" w:date="2012-09-27T13:50:00Z"/>
                <w:rFonts w:ascii="Arial" w:hAnsi="Arial" w:cs="Arial"/>
                <w:sz w:val="18"/>
                <w:szCs w:val="18"/>
                <w:lang w:eastAsia="en-US"/>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AE44C27" w14:textId="16E62BD2" w:rsidR="00CF21F8" w:rsidRPr="00DA561A" w:rsidDel="00B904FF" w:rsidRDefault="00CF21F8" w:rsidP="00DA561A">
            <w:pPr>
              <w:jc w:val="center"/>
              <w:rPr>
                <w:del w:id="2353" w:author="Pippo Cattaneo" w:date="2012-09-27T13:50:00Z"/>
                <w:rFonts w:ascii="Arial" w:hAnsi="Arial" w:cs="Arial"/>
                <w:b/>
                <w:sz w:val="18"/>
                <w:szCs w:val="18"/>
                <w:lang w:eastAsia="en-US"/>
              </w:rPr>
            </w:pPr>
            <w:del w:id="2354" w:author="Pippo Cattaneo" w:date="2012-09-27T13:50:00Z">
              <w:r w:rsidRPr="00DA561A" w:rsidDel="00B904FF">
                <w:rPr>
                  <w:rFonts w:ascii="Arial" w:hAnsi="Arial" w:cs="Arial"/>
                  <w:b/>
                  <w:sz w:val="18"/>
                  <w:szCs w:val="18"/>
                  <w:lang w:eastAsia="en-US"/>
                </w:rPr>
                <w:delText>2007</w:delText>
              </w:r>
            </w:del>
          </w:p>
        </w:tc>
        <w:tc>
          <w:tcPr>
            <w:tcW w:w="198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4A665D" w14:textId="05CC75DA" w:rsidR="00CF21F8" w:rsidRPr="00DA561A" w:rsidDel="00B904FF" w:rsidRDefault="00CF21F8">
            <w:pPr>
              <w:jc w:val="center"/>
              <w:rPr>
                <w:del w:id="2355" w:author="Pippo Cattaneo" w:date="2012-09-27T13:50:00Z"/>
                <w:rFonts w:ascii="Arial" w:hAnsi="Arial" w:cs="Arial"/>
                <w:b/>
                <w:sz w:val="18"/>
                <w:szCs w:val="18"/>
                <w:lang w:eastAsia="en-US"/>
              </w:rPr>
            </w:pPr>
            <w:del w:id="2356" w:author="Pippo Cattaneo" w:date="2012-09-27T13:50:00Z">
              <w:r w:rsidRPr="00DA561A" w:rsidDel="00B904FF">
                <w:rPr>
                  <w:rFonts w:ascii="Arial" w:hAnsi="Arial" w:cs="Arial"/>
                  <w:b/>
                  <w:sz w:val="18"/>
                  <w:szCs w:val="18"/>
                  <w:lang w:eastAsia="en-US"/>
                </w:rPr>
                <w:delText>2008</w:delText>
              </w:r>
            </w:del>
          </w:p>
        </w:tc>
        <w:tc>
          <w:tcPr>
            <w:tcW w:w="198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45AA5E" w14:textId="04221CC5" w:rsidR="00CF21F8" w:rsidRPr="00DA561A" w:rsidDel="00B904FF" w:rsidRDefault="00CF21F8">
            <w:pPr>
              <w:jc w:val="center"/>
              <w:rPr>
                <w:del w:id="2357" w:author="Pippo Cattaneo" w:date="2012-09-27T13:50:00Z"/>
                <w:rFonts w:ascii="Arial" w:hAnsi="Arial" w:cs="Arial"/>
                <w:b/>
                <w:sz w:val="18"/>
                <w:szCs w:val="18"/>
                <w:lang w:eastAsia="en-US"/>
              </w:rPr>
            </w:pPr>
            <w:del w:id="2358" w:author="Pippo Cattaneo" w:date="2012-09-27T13:50:00Z">
              <w:r w:rsidRPr="00DA561A" w:rsidDel="00B904FF">
                <w:rPr>
                  <w:rFonts w:ascii="Arial" w:hAnsi="Arial" w:cs="Arial"/>
                  <w:b/>
                  <w:sz w:val="18"/>
                  <w:szCs w:val="18"/>
                  <w:lang w:eastAsia="en-US"/>
                </w:rPr>
                <w:delText>2009</w:delText>
              </w:r>
            </w:del>
          </w:p>
        </w:tc>
      </w:tr>
      <w:tr w:rsidR="00CF21F8" w:rsidRPr="00CF21F8" w:rsidDel="00B904FF" w14:paraId="553AA194" w14:textId="56B8BF98" w:rsidTr="00DA561A">
        <w:trPr>
          <w:trHeight w:val="220"/>
          <w:del w:id="2359" w:author="Pippo Cattaneo" w:date="2012-09-27T13:50:00Z"/>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71A3A8C" w14:textId="7CCFD1D5" w:rsidR="00CF21F8" w:rsidRPr="00CF21F8" w:rsidDel="00B904FF" w:rsidRDefault="00CF21F8" w:rsidP="00CF21F8">
            <w:pPr>
              <w:rPr>
                <w:del w:id="2360" w:author="Pippo Cattaneo" w:date="2012-09-27T13:50:00Z"/>
                <w:rFonts w:ascii="Arial" w:hAnsi="Arial" w:cs="Arial"/>
                <w:sz w:val="18"/>
                <w:szCs w:val="18"/>
                <w:lang w:eastAsia="en-US"/>
              </w:rPr>
            </w:pPr>
            <w:del w:id="2361" w:author="Pippo Cattaneo" w:date="2012-09-27T13:50:00Z">
              <w:r w:rsidRPr="00CF21F8" w:rsidDel="00B904FF">
                <w:rPr>
                  <w:rFonts w:ascii="Arial" w:hAnsi="Arial" w:cs="Arial"/>
                  <w:sz w:val="18"/>
                  <w:szCs w:val="18"/>
                  <w:lang w:eastAsia="en-US"/>
                </w:rPr>
                <w:delText>Grandi</w:delText>
              </w:r>
            </w:del>
          </w:p>
        </w:tc>
        <w:tc>
          <w:tcPr>
            <w:tcW w:w="1134" w:type="dxa"/>
            <w:tcBorders>
              <w:top w:val="nil"/>
              <w:left w:val="nil"/>
              <w:bottom w:val="single" w:sz="4" w:space="0" w:color="auto"/>
              <w:right w:val="single" w:sz="4" w:space="0" w:color="auto"/>
            </w:tcBorders>
            <w:shd w:val="clear" w:color="auto" w:fill="auto"/>
            <w:noWrap/>
            <w:vAlign w:val="bottom"/>
            <w:hideMark/>
          </w:tcPr>
          <w:p w14:paraId="1444AF8E" w14:textId="7D760469" w:rsidR="00CF21F8" w:rsidRPr="00CF21F8" w:rsidDel="00B904FF" w:rsidRDefault="00CF21F8" w:rsidP="00CF21F8">
            <w:pPr>
              <w:jc w:val="right"/>
              <w:rPr>
                <w:del w:id="2362" w:author="Pippo Cattaneo" w:date="2012-09-27T13:50:00Z"/>
                <w:rFonts w:ascii="Arial" w:hAnsi="Arial" w:cs="Arial"/>
                <w:sz w:val="18"/>
                <w:szCs w:val="18"/>
                <w:lang w:eastAsia="en-US"/>
              </w:rPr>
            </w:pPr>
            <w:del w:id="2363" w:author="Pippo Cattaneo" w:date="2012-09-27T13:50:00Z">
              <w:r w:rsidRPr="00CF21F8" w:rsidDel="00B904FF">
                <w:rPr>
                  <w:rFonts w:ascii="Arial" w:hAnsi="Arial" w:cs="Arial"/>
                  <w:sz w:val="18"/>
                  <w:szCs w:val="18"/>
                  <w:lang w:eastAsia="en-US"/>
                </w:rPr>
                <w:delText>7,62</w:delText>
              </w:r>
            </w:del>
          </w:p>
        </w:tc>
        <w:tc>
          <w:tcPr>
            <w:tcW w:w="992" w:type="dxa"/>
            <w:tcBorders>
              <w:top w:val="nil"/>
              <w:left w:val="nil"/>
              <w:bottom w:val="single" w:sz="4" w:space="0" w:color="auto"/>
              <w:right w:val="single" w:sz="4" w:space="0" w:color="auto"/>
            </w:tcBorders>
            <w:shd w:val="clear" w:color="auto" w:fill="auto"/>
            <w:noWrap/>
            <w:vAlign w:val="bottom"/>
            <w:hideMark/>
          </w:tcPr>
          <w:p w14:paraId="2A0F91E2" w14:textId="581AEBFA" w:rsidR="00CF21F8" w:rsidRPr="00CF21F8" w:rsidDel="00B904FF" w:rsidRDefault="00CF21F8" w:rsidP="00CF21F8">
            <w:pPr>
              <w:jc w:val="right"/>
              <w:rPr>
                <w:del w:id="2364" w:author="Pippo Cattaneo" w:date="2012-09-27T13:50:00Z"/>
                <w:rFonts w:ascii="Arial" w:hAnsi="Arial" w:cs="Arial"/>
                <w:sz w:val="18"/>
                <w:szCs w:val="18"/>
                <w:lang w:eastAsia="en-US"/>
              </w:rPr>
            </w:pPr>
            <w:del w:id="2365" w:author="Pippo Cattaneo" w:date="2012-09-27T13:50:00Z">
              <w:r w:rsidRPr="00CF21F8" w:rsidDel="00B904FF">
                <w:rPr>
                  <w:rFonts w:ascii="Arial" w:hAnsi="Arial" w:cs="Arial"/>
                  <w:sz w:val="18"/>
                  <w:szCs w:val="18"/>
                  <w:lang w:eastAsia="en-US"/>
                </w:rPr>
                <w:delText>7,76</w:delText>
              </w:r>
            </w:del>
          </w:p>
        </w:tc>
        <w:tc>
          <w:tcPr>
            <w:tcW w:w="993" w:type="dxa"/>
            <w:tcBorders>
              <w:top w:val="nil"/>
              <w:left w:val="nil"/>
              <w:bottom w:val="single" w:sz="4" w:space="0" w:color="auto"/>
              <w:right w:val="single" w:sz="4" w:space="0" w:color="auto"/>
            </w:tcBorders>
            <w:shd w:val="clear" w:color="auto" w:fill="auto"/>
            <w:noWrap/>
            <w:vAlign w:val="bottom"/>
            <w:hideMark/>
          </w:tcPr>
          <w:p w14:paraId="325C66E4" w14:textId="55EBD832" w:rsidR="00CF21F8" w:rsidRPr="00DA561A" w:rsidDel="00B904FF" w:rsidRDefault="00CF21F8" w:rsidP="00CF21F8">
            <w:pPr>
              <w:jc w:val="right"/>
              <w:rPr>
                <w:del w:id="2366" w:author="Pippo Cattaneo" w:date="2012-09-27T13:50:00Z"/>
                <w:rFonts w:ascii="Arial" w:hAnsi="Arial" w:cs="Arial"/>
                <w:i/>
                <w:sz w:val="18"/>
                <w:szCs w:val="18"/>
                <w:lang w:eastAsia="en-US"/>
              </w:rPr>
            </w:pPr>
            <w:del w:id="2367" w:author="Pippo Cattaneo" w:date="2012-09-27T13:50:00Z">
              <w:r w:rsidRPr="00DA561A" w:rsidDel="00B904FF">
                <w:rPr>
                  <w:rFonts w:ascii="Arial" w:hAnsi="Arial" w:cs="Arial"/>
                  <w:i/>
                  <w:sz w:val="18"/>
                  <w:szCs w:val="18"/>
                  <w:lang w:eastAsia="en-US"/>
                </w:rPr>
                <w:delText>1,76%</w:delText>
              </w:r>
            </w:del>
          </w:p>
        </w:tc>
        <w:tc>
          <w:tcPr>
            <w:tcW w:w="992" w:type="dxa"/>
            <w:tcBorders>
              <w:top w:val="nil"/>
              <w:left w:val="nil"/>
              <w:bottom w:val="single" w:sz="4" w:space="0" w:color="auto"/>
              <w:right w:val="single" w:sz="4" w:space="0" w:color="auto"/>
            </w:tcBorders>
            <w:shd w:val="clear" w:color="auto" w:fill="auto"/>
            <w:noWrap/>
            <w:vAlign w:val="bottom"/>
            <w:hideMark/>
          </w:tcPr>
          <w:p w14:paraId="1DE3FFDD" w14:textId="33B261B3" w:rsidR="00CF21F8" w:rsidRPr="00CF21F8" w:rsidDel="00B904FF" w:rsidRDefault="00CF21F8" w:rsidP="00CF21F8">
            <w:pPr>
              <w:jc w:val="right"/>
              <w:rPr>
                <w:del w:id="2368" w:author="Pippo Cattaneo" w:date="2012-09-27T13:50:00Z"/>
                <w:rFonts w:ascii="Arial" w:hAnsi="Arial" w:cs="Arial"/>
                <w:sz w:val="18"/>
                <w:szCs w:val="18"/>
                <w:lang w:eastAsia="en-US"/>
              </w:rPr>
            </w:pPr>
            <w:del w:id="2369" w:author="Pippo Cattaneo" w:date="2012-09-27T13:50:00Z">
              <w:r w:rsidRPr="00CF21F8" w:rsidDel="00B904FF">
                <w:rPr>
                  <w:rFonts w:ascii="Arial" w:hAnsi="Arial" w:cs="Arial"/>
                  <w:sz w:val="18"/>
                  <w:szCs w:val="18"/>
                  <w:lang w:eastAsia="en-US"/>
                </w:rPr>
                <w:delText>8,05</w:delText>
              </w:r>
            </w:del>
          </w:p>
        </w:tc>
        <w:tc>
          <w:tcPr>
            <w:tcW w:w="992" w:type="dxa"/>
            <w:tcBorders>
              <w:top w:val="nil"/>
              <w:left w:val="nil"/>
              <w:bottom w:val="single" w:sz="4" w:space="0" w:color="auto"/>
              <w:right w:val="single" w:sz="4" w:space="0" w:color="auto"/>
            </w:tcBorders>
            <w:shd w:val="clear" w:color="auto" w:fill="auto"/>
            <w:noWrap/>
            <w:vAlign w:val="bottom"/>
            <w:hideMark/>
          </w:tcPr>
          <w:p w14:paraId="4EDB7C41" w14:textId="02356D8F" w:rsidR="00CF21F8" w:rsidRPr="00DA561A" w:rsidDel="00B904FF" w:rsidRDefault="00CF21F8" w:rsidP="00CF21F8">
            <w:pPr>
              <w:jc w:val="right"/>
              <w:rPr>
                <w:del w:id="2370" w:author="Pippo Cattaneo" w:date="2012-09-27T13:50:00Z"/>
                <w:rFonts w:ascii="Arial" w:hAnsi="Arial" w:cs="Arial"/>
                <w:i/>
                <w:sz w:val="18"/>
                <w:szCs w:val="18"/>
                <w:lang w:eastAsia="en-US"/>
              </w:rPr>
            </w:pPr>
            <w:del w:id="2371" w:author="Pippo Cattaneo" w:date="2012-09-27T13:50:00Z">
              <w:r w:rsidRPr="00DA561A" w:rsidDel="00B904FF">
                <w:rPr>
                  <w:rFonts w:ascii="Arial" w:hAnsi="Arial" w:cs="Arial"/>
                  <w:i/>
                  <w:sz w:val="18"/>
                  <w:szCs w:val="18"/>
                  <w:lang w:eastAsia="en-US"/>
                </w:rPr>
                <w:delText>3,78%</w:delText>
              </w:r>
            </w:del>
          </w:p>
        </w:tc>
      </w:tr>
      <w:tr w:rsidR="00CF21F8" w:rsidRPr="00CF21F8" w:rsidDel="00B904FF" w14:paraId="6CF4CF0B" w14:textId="305470B3" w:rsidTr="00DA561A">
        <w:trPr>
          <w:trHeight w:val="220"/>
          <w:del w:id="2372" w:author="Pippo Cattaneo" w:date="2012-09-27T13:50:00Z"/>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45558E0C" w14:textId="3FCF06EA" w:rsidR="00CF21F8" w:rsidRPr="00CF21F8" w:rsidDel="00B904FF" w:rsidRDefault="00CF21F8" w:rsidP="00CF21F8">
            <w:pPr>
              <w:rPr>
                <w:del w:id="2373" w:author="Pippo Cattaneo" w:date="2012-09-27T13:50:00Z"/>
                <w:rFonts w:ascii="Arial" w:hAnsi="Arial" w:cs="Arial"/>
                <w:sz w:val="18"/>
                <w:szCs w:val="18"/>
                <w:lang w:eastAsia="en-US"/>
              </w:rPr>
            </w:pPr>
            <w:del w:id="2374" w:author="Pippo Cattaneo" w:date="2012-09-27T13:50:00Z">
              <w:r w:rsidRPr="00CF21F8" w:rsidDel="00B904FF">
                <w:rPr>
                  <w:rFonts w:ascii="Arial" w:hAnsi="Arial" w:cs="Arial"/>
                  <w:sz w:val="18"/>
                  <w:szCs w:val="18"/>
                  <w:lang w:eastAsia="en-US"/>
                </w:rPr>
                <w:delText>Medie</w:delText>
              </w:r>
            </w:del>
          </w:p>
        </w:tc>
        <w:tc>
          <w:tcPr>
            <w:tcW w:w="1134" w:type="dxa"/>
            <w:tcBorders>
              <w:top w:val="nil"/>
              <w:left w:val="nil"/>
              <w:bottom w:val="single" w:sz="4" w:space="0" w:color="auto"/>
              <w:right w:val="single" w:sz="4" w:space="0" w:color="auto"/>
            </w:tcBorders>
            <w:shd w:val="clear" w:color="auto" w:fill="auto"/>
            <w:noWrap/>
            <w:vAlign w:val="bottom"/>
            <w:hideMark/>
          </w:tcPr>
          <w:p w14:paraId="7E372FAF" w14:textId="04116596" w:rsidR="00CF21F8" w:rsidRPr="00CF21F8" w:rsidDel="00B904FF" w:rsidRDefault="00CF21F8" w:rsidP="00CF21F8">
            <w:pPr>
              <w:jc w:val="right"/>
              <w:rPr>
                <w:del w:id="2375" w:author="Pippo Cattaneo" w:date="2012-09-27T13:50:00Z"/>
                <w:rFonts w:ascii="Arial" w:hAnsi="Arial" w:cs="Arial"/>
                <w:sz w:val="18"/>
                <w:szCs w:val="18"/>
                <w:lang w:eastAsia="en-US"/>
              </w:rPr>
            </w:pPr>
            <w:del w:id="2376" w:author="Pippo Cattaneo" w:date="2012-09-27T13:50:00Z">
              <w:r w:rsidRPr="00CF21F8" w:rsidDel="00B904FF">
                <w:rPr>
                  <w:rFonts w:ascii="Arial" w:hAnsi="Arial" w:cs="Arial"/>
                  <w:sz w:val="18"/>
                  <w:szCs w:val="18"/>
                  <w:lang w:eastAsia="en-US"/>
                </w:rPr>
                <w:delText>6,12</w:delText>
              </w:r>
            </w:del>
          </w:p>
        </w:tc>
        <w:tc>
          <w:tcPr>
            <w:tcW w:w="992" w:type="dxa"/>
            <w:tcBorders>
              <w:top w:val="nil"/>
              <w:left w:val="nil"/>
              <w:bottom w:val="single" w:sz="4" w:space="0" w:color="auto"/>
              <w:right w:val="single" w:sz="4" w:space="0" w:color="auto"/>
            </w:tcBorders>
            <w:shd w:val="clear" w:color="auto" w:fill="auto"/>
            <w:noWrap/>
            <w:vAlign w:val="bottom"/>
            <w:hideMark/>
          </w:tcPr>
          <w:p w14:paraId="262D37CC" w14:textId="1170DDD5" w:rsidR="00CF21F8" w:rsidRPr="00CF21F8" w:rsidDel="00B904FF" w:rsidRDefault="00CF21F8" w:rsidP="00CF21F8">
            <w:pPr>
              <w:jc w:val="right"/>
              <w:rPr>
                <w:del w:id="2377" w:author="Pippo Cattaneo" w:date="2012-09-27T13:50:00Z"/>
                <w:rFonts w:ascii="Arial" w:hAnsi="Arial" w:cs="Arial"/>
                <w:sz w:val="18"/>
                <w:szCs w:val="18"/>
                <w:lang w:eastAsia="en-US"/>
              </w:rPr>
            </w:pPr>
            <w:del w:id="2378" w:author="Pippo Cattaneo" w:date="2012-09-27T13:50:00Z">
              <w:r w:rsidRPr="00CF21F8" w:rsidDel="00B904FF">
                <w:rPr>
                  <w:rFonts w:ascii="Arial" w:hAnsi="Arial" w:cs="Arial"/>
                  <w:sz w:val="18"/>
                  <w:szCs w:val="18"/>
                  <w:lang w:eastAsia="en-US"/>
                </w:rPr>
                <w:delText>6,21</w:delText>
              </w:r>
            </w:del>
          </w:p>
        </w:tc>
        <w:tc>
          <w:tcPr>
            <w:tcW w:w="993" w:type="dxa"/>
            <w:tcBorders>
              <w:top w:val="nil"/>
              <w:left w:val="nil"/>
              <w:bottom w:val="single" w:sz="4" w:space="0" w:color="auto"/>
              <w:right w:val="single" w:sz="4" w:space="0" w:color="auto"/>
            </w:tcBorders>
            <w:shd w:val="clear" w:color="auto" w:fill="auto"/>
            <w:noWrap/>
            <w:vAlign w:val="bottom"/>
            <w:hideMark/>
          </w:tcPr>
          <w:p w14:paraId="2FC26441" w14:textId="03555A73" w:rsidR="00CF21F8" w:rsidRPr="00DA561A" w:rsidDel="00B904FF" w:rsidRDefault="00CF21F8" w:rsidP="00CF21F8">
            <w:pPr>
              <w:jc w:val="right"/>
              <w:rPr>
                <w:del w:id="2379" w:author="Pippo Cattaneo" w:date="2012-09-27T13:50:00Z"/>
                <w:rFonts w:ascii="Arial" w:hAnsi="Arial" w:cs="Arial"/>
                <w:i/>
                <w:sz w:val="18"/>
                <w:szCs w:val="18"/>
                <w:lang w:eastAsia="en-US"/>
              </w:rPr>
            </w:pPr>
            <w:del w:id="2380" w:author="Pippo Cattaneo" w:date="2012-09-27T13:50:00Z">
              <w:r w:rsidRPr="00DA561A" w:rsidDel="00B904FF">
                <w:rPr>
                  <w:rFonts w:ascii="Arial" w:hAnsi="Arial" w:cs="Arial"/>
                  <w:i/>
                  <w:sz w:val="18"/>
                  <w:szCs w:val="18"/>
                  <w:lang w:eastAsia="en-US"/>
                </w:rPr>
                <w:delText>1,50%</w:delText>
              </w:r>
            </w:del>
          </w:p>
        </w:tc>
        <w:tc>
          <w:tcPr>
            <w:tcW w:w="992" w:type="dxa"/>
            <w:tcBorders>
              <w:top w:val="nil"/>
              <w:left w:val="nil"/>
              <w:bottom w:val="single" w:sz="4" w:space="0" w:color="auto"/>
              <w:right w:val="single" w:sz="4" w:space="0" w:color="auto"/>
            </w:tcBorders>
            <w:shd w:val="clear" w:color="auto" w:fill="auto"/>
            <w:noWrap/>
            <w:vAlign w:val="bottom"/>
            <w:hideMark/>
          </w:tcPr>
          <w:p w14:paraId="4F8CCE9B" w14:textId="2B53C9E8" w:rsidR="00CF21F8" w:rsidRPr="00CF21F8" w:rsidDel="00B904FF" w:rsidRDefault="00CF21F8" w:rsidP="00CF21F8">
            <w:pPr>
              <w:jc w:val="right"/>
              <w:rPr>
                <w:del w:id="2381" w:author="Pippo Cattaneo" w:date="2012-09-27T13:50:00Z"/>
                <w:rFonts w:ascii="Arial" w:hAnsi="Arial" w:cs="Arial"/>
                <w:sz w:val="18"/>
                <w:szCs w:val="18"/>
                <w:lang w:eastAsia="en-US"/>
              </w:rPr>
            </w:pPr>
            <w:del w:id="2382" w:author="Pippo Cattaneo" w:date="2012-09-27T13:50:00Z">
              <w:r w:rsidRPr="00CF21F8" w:rsidDel="00B904FF">
                <w:rPr>
                  <w:rFonts w:ascii="Arial" w:hAnsi="Arial" w:cs="Arial"/>
                  <w:sz w:val="18"/>
                  <w:szCs w:val="18"/>
                  <w:lang w:eastAsia="en-US"/>
                </w:rPr>
                <w:delText>5,00</w:delText>
              </w:r>
            </w:del>
          </w:p>
        </w:tc>
        <w:tc>
          <w:tcPr>
            <w:tcW w:w="992" w:type="dxa"/>
            <w:tcBorders>
              <w:top w:val="nil"/>
              <w:left w:val="nil"/>
              <w:bottom w:val="single" w:sz="4" w:space="0" w:color="auto"/>
              <w:right w:val="single" w:sz="4" w:space="0" w:color="auto"/>
            </w:tcBorders>
            <w:shd w:val="clear" w:color="auto" w:fill="auto"/>
            <w:noWrap/>
            <w:vAlign w:val="bottom"/>
            <w:hideMark/>
          </w:tcPr>
          <w:p w14:paraId="67DEE49A" w14:textId="5F53E3BB" w:rsidR="00CF21F8" w:rsidRPr="00DA561A" w:rsidDel="00B904FF" w:rsidRDefault="00CF21F8" w:rsidP="00CF21F8">
            <w:pPr>
              <w:jc w:val="right"/>
              <w:rPr>
                <w:del w:id="2383" w:author="Pippo Cattaneo" w:date="2012-09-27T13:50:00Z"/>
                <w:rFonts w:ascii="Arial" w:hAnsi="Arial" w:cs="Arial"/>
                <w:i/>
                <w:iCs/>
                <w:color w:val="FF0000"/>
                <w:sz w:val="18"/>
                <w:szCs w:val="18"/>
                <w:lang w:eastAsia="en-US"/>
              </w:rPr>
            </w:pPr>
            <w:del w:id="2384" w:author="Pippo Cattaneo" w:date="2012-09-27T13:50:00Z">
              <w:r w:rsidRPr="00DA561A" w:rsidDel="00B904FF">
                <w:rPr>
                  <w:rFonts w:ascii="Arial" w:hAnsi="Arial" w:cs="Arial"/>
                  <w:i/>
                  <w:iCs/>
                  <w:color w:val="FF0000"/>
                  <w:sz w:val="18"/>
                  <w:szCs w:val="18"/>
                  <w:lang w:eastAsia="en-US"/>
                </w:rPr>
                <w:delText>-19,45%</w:delText>
              </w:r>
            </w:del>
          </w:p>
        </w:tc>
      </w:tr>
      <w:tr w:rsidR="00CF21F8" w:rsidRPr="00CF21F8" w:rsidDel="00B904FF" w14:paraId="158DEC31" w14:textId="3A71E5B4" w:rsidTr="00DA561A">
        <w:trPr>
          <w:trHeight w:val="220"/>
          <w:del w:id="2385" w:author="Pippo Cattaneo" w:date="2012-09-27T13:50:00Z"/>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14:paraId="06B7D6CE" w14:textId="3301FA81" w:rsidR="00CF21F8" w:rsidRPr="00CF21F8" w:rsidDel="00B904FF" w:rsidRDefault="00CF21F8" w:rsidP="00CF21F8">
            <w:pPr>
              <w:rPr>
                <w:del w:id="2386" w:author="Pippo Cattaneo" w:date="2012-09-27T13:50:00Z"/>
                <w:rFonts w:ascii="Arial" w:hAnsi="Arial" w:cs="Arial"/>
                <w:sz w:val="18"/>
                <w:szCs w:val="18"/>
                <w:lang w:eastAsia="en-US"/>
              </w:rPr>
            </w:pPr>
            <w:del w:id="2387" w:author="Pippo Cattaneo" w:date="2012-09-27T13:50:00Z">
              <w:r w:rsidRPr="00CF21F8" w:rsidDel="00B904FF">
                <w:rPr>
                  <w:rFonts w:ascii="Arial" w:hAnsi="Arial" w:cs="Arial"/>
                  <w:sz w:val="18"/>
                  <w:szCs w:val="18"/>
                  <w:lang w:eastAsia="en-US"/>
                </w:rPr>
                <w:delText>Piccole</w:delText>
              </w:r>
            </w:del>
          </w:p>
        </w:tc>
        <w:tc>
          <w:tcPr>
            <w:tcW w:w="1134" w:type="dxa"/>
            <w:tcBorders>
              <w:top w:val="nil"/>
              <w:left w:val="nil"/>
              <w:bottom w:val="single" w:sz="4" w:space="0" w:color="auto"/>
              <w:right w:val="single" w:sz="4" w:space="0" w:color="auto"/>
            </w:tcBorders>
            <w:shd w:val="clear" w:color="auto" w:fill="auto"/>
            <w:noWrap/>
            <w:vAlign w:val="bottom"/>
            <w:hideMark/>
          </w:tcPr>
          <w:p w14:paraId="55B84F69" w14:textId="453BE605" w:rsidR="00CF21F8" w:rsidRPr="00CF21F8" w:rsidDel="00B904FF" w:rsidRDefault="00CF21F8" w:rsidP="00CF21F8">
            <w:pPr>
              <w:jc w:val="right"/>
              <w:rPr>
                <w:del w:id="2388" w:author="Pippo Cattaneo" w:date="2012-09-27T13:50:00Z"/>
                <w:rFonts w:ascii="Arial" w:hAnsi="Arial" w:cs="Arial"/>
                <w:sz w:val="18"/>
                <w:szCs w:val="18"/>
                <w:lang w:eastAsia="en-US"/>
              </w:rPr>
            </w:pPr>
            <w:del w:id="2389" w:author="Pippo Cattaneo" w:date="2012-09-27T13:50:00Z">
              <w:r w:rsidRPr="00CF21F8" w:rsidDel="00B904FF">
                <w:rPr>
                  <w:rFonts w:ascii="Arial" w:hAnsi="Arial" w:cs="Arial"/>
                  <w:sz w:val="18"/>
                  <w:szCs w:val="18"/>
                  <w:lang w:eastAsia="en-US"/>
                </w:rPr>
                <w:delText>4,46</w:delText>
              </w:r>
            </w:del>
          </w:p>
        </w:tc>
        <w:tc>
          <w:tcPr>
            <w:tcW w:w="992" w:type="dxa"/>
            <w:tcBorders>
              <w:top w:val="nil"/>
              <w:left w:val="nil"/>
              <w:bottom w:val="single" w:sz="4" w:space="0" w:color="auto"/>
              <w:right w:val="single" w:sz="4" w:space="0" w:color="auto"/>
            </w:tcBorders>
            <w:shd w:val="clear" w:color="auto" w:fill="auto"/>
            <w:noWrap/>
            <w:vAlign w:val="bottom"/>
            <w:hideMark/>
          </w:tcPr>
          <w:p w14:paraId="1ACB604A" w14:textId="217CF6E6" w:rsidR="00CF21F8" w:rsidRPr="00CF21F8" w:rsidDel="00B904FF" w:rsidRDefault="00CF21F8" w:rsidP="00CF21F8">
            <w:pPr>
              <w:jc w:val="right"/>
              <w:rPr>
                <w:del w:id="2390" w:author="Pippo Cattaneo" w:date="2012-09-27T13:50:00Z"/>
                <w:rFonts w:ascii="Arial" w:hAnsi="Arial" w:cs="Arial"/>
                <w:sz w:val="18"/>
                <w:szCs w:val="18"/>
                <w:lang w:eastAsia="en-US"/>
              </w:rPr>
            </w:pPr>
            <w:del w:id="2391" w:author="Pippo Cattaneo" w:date="2012-09-27T13:50:00Z">
              <w:r w:rsidRPr="00CF21F8" w:rsidDel="00B904FF">
                <w:rPr>
                  <w:rFonts w:ascii="Arial" w:hAnsi="Arial" w:cs="Arial"/>
                  <w:sz w:val="18"/>
                  <w:szCs w:val="18"/>
                  <w:lang w:eastAsia="en-US"/>
                </w:rPr>
                <w:delText>5,17</w:delText>
              </w:r>
            </w:del>
          </w:p>
        </w:tc>
        <w:tc>
          <w:tcPr>
            <w:tcW w:w="993" w:type="dxa"/>
            <w:tcBorders>
              <w:top w:val="nil"/>
              <w:left w:val="nil"/>
              <w:bottom w:val="single" w:sz="4" w:space="0" w:color="auto"/>
              <w:right w:val="single" w:sz="4" w:space="0" w:color="auto"/>
            </w:tcBorders>
            <w:shd w:val="clear" w:color="auto" w:fill="auto"/>
            <w:noWrap/>
            <w:vAlign w:val="bottom"/>
            <w:hideMark/>
          </w:tcPr>
          <w:p w14:paraId="0739B501" w14:textId="11FD4D34" w:rsidR="00CF21F8" w:rsidRPr="00DA561A" w:rsidDel="00B904FF" w:rsidRDefault="00CF21F8" w:rsidP="00CF21F8">
            <w:pPr>
              <w:jc w:val="right"/>
              <w:rPr>
                <w:del w:id="2392" w:author="Pippo Cattaneo" w:date="2012-09-27T13:50:00Z"/>
                <w:rFonts w:ascii="Arial" w:hAnsi="Arial" w:cs="Arial"/>
                <w:i/>
                <w:sz w:val="18"/>
                <w:szCs w:val="18"/>
                <w:lang w:eastAsia="en-US"/>
              </w:rPr>
            </w:pPr>
            <w:del w:id="2393" w:author="Pippo Cattaneo" w:date="2012-09-27T13:50:00Z">
              <w:r w:rsidRPr="00DA561A" w:rsidDel="00B904FF">
                <w:rPr>
                  <w:rFonts w:ascii="Arial" w:hAnsi="Arial" w:cs="Arial"/>
                  <w:i/>
                  <w:sz w:val="18"/>
                  <w:szCs w:val="18"/>
                  <w:lang w:eastAsia="en-US"/>
                </w:rPr>
                <w:delText>15,92%</w:delText>
              </w:r>
            </w:del>
          </w:p>
        </w:tc>
        <w:tc>
          <w:tcPr>
            <w:tcW w:w="992" w:type="dxa"/>
            <w:tcBorders>
              <w:top w:val="nil"/>
              <w:left w:val="nil"/>
              <w:bottom w:val="single" w:sz="4" w:space="0" w:color="auto"/>
              <w:right w:val="single" w:sz="4" w:space="0" w:color="auto"/>
            </w:tcBorders>
            <w:shd w:val="clear" w:color="auto" w:fill="auto"/>
            <w:noWrap/>
            <w:vAlign w:val="bottom"/>
            <w:hideMark/>
          </w:tcPr>
          <w:p w14:paraId="4BE18ABB" w14:textId="10F56315" w:rsidR="00CF21F8" w:rsidRPr="00CF21F8" w:rsidDel="00B904FF" w:rsidRDefault="00CF21F8" w:rsidP="00CF21F8">
            <w:pPr>
              <w:jc w:val="right"/>
              <w:rPr>
                <w:del w:id="2394" w:author="Pippo Cattaneo" w:date="2012-09-27T13:50:00Z"/>
                <w:rFonts w:ascii="Arial" w:hAnsi="Arial" w:cs="Arial"/>
                <w:sz w:val="18"/>
                <w:szCs w:val="18"/>
                <w:lang w:eastAsia="en-US"/>
              </w:rPr>
            </w:pPr>
            <w:del w:id="2395" w:author="Pippo Cattaneo" w:date="2012-09-27T13:50:00Z">
              <w:r w:rsidRPr="00CF21F8" w:rsidDel="00B904FF">
                <w:rPr>
                  <w:rFonts w:ascii="Arial" w:hAnsi="Arial" w:cs="Arial"/>
                  <w:sz w:val="18"/>
                  <w:szCs w:val="18"/>
                  <w:lang w:eastAsia="en-US"/>
                </w:rPr>
                <w:delText>5,10</w:delText>
              </w:r>
            </w:del>
          </w:p>
        </w:tc>
        <w:tc>
          <w:tcPr>
            <w:tcW w:w="992" w:type="dxa"/>
            <w:tcBorders>
              <w:top w:val="nil"/>
              <w:left w:val="nil"/>
              <w:bottom w:val="single" w:sz="4" w:space="0" w:color="auto"/>
              <w:right w:val="single" w:sz="4" w:space="0" w:color="auto"/>
            </w:tcBorders>
            <w:shd w:val="clear" w:color="auto" w:fill="auto"/>
            <w:noWrap/>
            <w:vAlign w:val="bottom"/>
            <w:hideMark/>
          </w:tcPr>
          <w:p w14:paraId="2693F796" w14:textId="22F56008" w:rsidR="00CF21F8" w:rsidRPr="00DA561A" w:rsidDel="00B904FF" w:rsidRDefault="00CF21F8" w:rsidP="006E2345">
            <w:pPr>
              <w:keepNext/>
              <w:jc w:val="right"/>
              <w:rPr>
                <w:del w:id="2396" w:author="Pippo Cattaneo" w:date="2012-09-27T13:50:00Z"/>
                <w:rFonts w:ascii="Arial" w:hAnsi="Arial" w:cs="Arial"/>
                <w:i/>
                <w:iCs/>
                <w:color w:val="FF0000"/>
                <w:sz w:val="18"/>
                <w:szCs w:val="18"/>
                <w:lang w:eastAsia="en-US"/>
              </w:rPr>
            </w:pPr>
            <w:del w:id="2397" w:author="Pippo Cattaneo" w:date="2012-09-27T13:50:00Z">
              <w:r w:rsidRPr="00DA561A" w:rsidDel="00B904FF">
                <w:rPr>
                  <w:rFonts w:ascii="Arial" w:hAnsi="Arial" w:cs="Arial"/>
                  <w:i/>
                  <w:iCs/>
                  <w:color w:val="FF0000"/>
                  <w:sz w:val="18"/>
                  <w:szCs w:val="18"/>
                  <w:lang w:eastAsia="en-US"/>
                </w:rPr>
                <w:delText>-1,29%</w:delText>
              </w:r>
            </w:del>
          </w:p>
        </w:tc>
      </w:tr>
    </w:tbl>
    <w:p w14:paraId="00AADE35" w14:textId="6F1813B4" w:rsidR="00DA561A" w:rsidDel="00B904FF" w:rsidRDefault="00DA561A">
      <w:pPr>
        <w:pStyle w:val="Didascalia"/>
        <w:rPr>
          <w:del w:id="2398" w:author="Pippo Cattaneo" w:date="2012-09-27T13:50:00Z"/>
        </w:rPr>
      </w:pPr>
      <w:del w:id="2399" w:author="Pippo Cattaneo" w:date="2012-09-27T13:50:00Z">
        <w:r w:rsidDel="00B904FF">
          <w:delText xml:space="preserve">Tabella </w:delText>
        </w:r>
      </w:del>
      <w:del w:id="2400"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6</w:delText>
        </w:r>
        <w:r w:rsidR="00B856F2" w:rsidDel="007D5A9F">
          <w:rPr>
            <w:noProof/>
          </w:rPr>
          <w:fldChar w:fldCharType="end"/>
        </w:r>
      </w:del>
      <w:del w:id="2401" w:author="Pippo Cattaneo" w:date="2012-09-27T13:50:00Z">
        <w:r w:rsidDel="00B904FF">
          <w:delText xml:space="preserve">: Andamento di KPI4 negli ultimi 3 anni in  funzione delle 3 </w:delText>
        </w:r>
        <w:r w:rsidR="006E2345" w:rsidDel="00B904FF">
          <w:delText xml:space="preserve">classi </w:delText>
        </w:r>
        <w:r w:rsidDel="00B904FF">
          <w:delText>di amministrazione</w:delText>
        </w:r>
      </w:del>
    </w:p>
    <w:p w14:paraId="361B58E4" w14:textId="07AAAA47" w:rsidR="00F33A07" w:rsidRDefault="00193841">
      <w:pPr>
        <w:pStyle w:val="Corpodeltesto"/>
      </w:pPr>
      <w:r>
        <w:t xml:space="preserve">Vista l’ampiezza del </w:t>
      </w:r>
      <w:r w:rsidR="0094553A">
        <w:t xml:space="preserve">dato rilevato </w:t>
      </w:r>
      <w:r w:rsidR="004D372D">
        <w:t xml:space="preserve">sembrerebbe che il tema organizzazione per la sicurezza venga sistematicamente disatteso per </w:t>
      </w:r>
      <w:r>
        <w:t>molteplici</w:t>
      </w:r>
      <w:r w:rsidR="004D372D">
        <w:t xml:space="preserve"> motivi.</w:t>
      </w:r>
      <w:del w:id="2402" w:author="Pippo Cattaneo" w:date="2012-09-27T14:19:00Z">
        <w:r w:rsidR="004D372D" w:rsidDel="00362822">
          <w:delText xml:space="preserve"> </w:delText>
        </w:r>
        <w:r w:rsidR="0094553A" w:rsidDel="00362822">
          <w:delText xml:space="preserve">L’ultimo paragrafo sarà dedicato all’analisi dei macro risultati cercando di fornire anche delle proposte per contrastare il fenomeno, </w:delText>
        </w:r>
        <w:r w:rsidDel="00362822">
          <w:delText xml:space="preserve">ma </w:delText>
        </w:r>
        <w:r w:rsidR="0094553A" w:rsidDel="00362822">
          <w:delText>è</w:delText>
        </w:r>
      </w:del>
      <w:ins w:id="2403" w:author="Pippo Cattaneo" w:date="2012-09-27T14:19:00Z">
        <w:r w:rsidR="00362822">
          <w:t xml:space="preserve"> E’</w:t>
        </w:r>
      </w:ins>
      <w:r w:rsidR="0094553A">
        <w:t xml:space="preserve"> sicuramente opportuno citare </w:t>
      </w:r>
      <w:ins w:id="2404" w:author="Pippo Cattaneo" w:date="2012-09-27T14:20:00Z">
        <w:r w:rsidR="00362822">
          <w:t xml:space="preserve">che dai dati raccolti emerge che ancora oggi </w:t>
        </w:r>
      </w:ins>
      <w:del w:id="2405" w:author="Pippo Cattaneo" w:date="2012-09-27T14:20:00Z">
        <w:r w:rsidR="0094553A" w:rsidDel="00362822">
          <w:delText xml:space="preserve">tra le possibili cause </w:delText>
        </w:r>
        <w:r w:rsidR="004D372D" w:rsidDel="00362822">
          <w:delText xml:space="preserve">la </w:delText>
        </w:r>
        <w:r w:rsidR="0094553A" w:rsidDel="00362822">
          <w:delText xml:space="preserve">difficoltà </w:delText>
        </w:r>
        <w:r w:rsidDel="00362822">
          <w:delText>del</w:delText>
        </w:r>
      </w:del>
      <w:r>
        <w:t xml:space="preserve">le amministrazioni </w:t>
      </w:r>
      <w:ins w:id="2406" w:author="Pippo Cattaneo" w:date="2012-09-27T14:20:00Z">
        <w:r w:rsidR="00362822">
          <w:t>difficilmente r</w:t>
        </w:r>
      </w:ins>
      <w:del w:id="2407" w:author="Pippo Cattaneo" w:date="2012-09-27T14:20:00Z">
        <w:r w:rsidR="004D372D" w:rsidDel="00362822">
          <w:delText xml:space="preserve">a </w:delText>
        </w:r>
        <w:r w:rsidR="0094553A" w:rsidDel="00362822">
          <w:delText>r</w:delText>
        </w:r>
      </w:del>
      <w:r w:rsidR="0094553A">
        <w:t>iconosc</w:t>
      </w:r>
      <w:ins w:id="2408" w:author="Pippo Cattaneo" w:date="2012-09-27T14:20:00Z">
        <w:r w:rsidR="00362822">
          <w:t>ono</w:t>
        </w:r>
      </w:ins>
      <w:del w:id="2409" w:author="Pippo Cattaneo" w:date="2012-09-27T14:20:00Z">
        <w:r w:rsidR="0094553A" w:rsidDel="00362822">
          <w:delText>er</w:delText>
        </w:r>
      </w:del>
      <w:del w:id="2410" w:author="Pippo Cattaneo" w:date="2012-09-27T14:21:00Z">
        <w:r w:rsidR="0094553A" w:rsidDel="00362822">
          <w:delText>e</w:delText>
        </w:r>
      </w:del>
      <w:r w:rsidR="0094553A">
        <w:t xml:space="preserve"> il </w:t>
      </w:r>
      <w:r>
        <w:t xml:space="preserve">ruolo </w:t>
      </w:r>
      <w:r w:rsidR="0094553A">
        <w:t xml:space="preserve">determinante </w:t>
      </w:r>
      <w:r>
        <w:t xml:space="preserve">che l’organizzazione </w:t>
      </w:r>
      <w:r w:rsidR="0094553A">
        <w:t xml:space="preserve">riveste </w:t>
      </w:r>
      <w:r w:rsidR="004D372D">
        <w:t xml:space="preserve">rispetto al risultato finale </w:t>
      </w:r>
      <w:r w:rsidR="0094553A">
        <w:t xml:space="preserve">atteso </w:t>
      </w:r>
      <w:r w:rsidR="004D372D">
        <w:t>in termini di si</w:t>
      </w:r>
      <w:r>
        <w:t xml:space="preserve">curezza complessiva del sistema. </w:t>
      </w:r>
      <w:r w:rsidR="0094553A">
        <w:t>A</w:t>
      </w:r>
      <w:r>
        <w:t xml:space="preserve"> questo </w:t>
      </w:r>
      <w:ins w:id="2411" w:author="Pippo Cattaneo" w:date="2012-09-27T14:21:00Z">
        <w:r w:rsidR="00362822">
          <w:t xml:space="preserve">problema </w:t>
        </w:r>
      </w:ins>
      <w:r w:rsidR="0094553A">
        <w:t xml:space="preserve">si sommano gli effetti </w:t>
      </w:r>
      <w:ins w:id="2412" w:author="Pippo Cattaneo" w:date="2012-09-27T14:21:00Z">
        <w:r w:rsidR="00362822">
          <w:t>collaterali prodo</w:t>
        </w:r>
      </w:ins>
      <w:del w:id="2413" w:author="Pippo Cattaneo" w:date="2012-09-27T14:21:00Z">
        <w:r w:rsidR="0094553A" w:rsidDel="00362822">
          <w:delText>prodo</w:delText>
        </w:r>
      </w:del>
      <w:r w:rsidR="0094553A">
        <w:t xml:space="preserve">tti da </w:t>
      </w:r>
      <w:ins w:id="2414" w:author="Pippo Cattaneo" w:date="2012-09-27T14:21:00Z">
        <w:r w:rsidR="00362822">
          <w:t>fattori completamente estranei alla sicurezza</w:t>
        </w:r>
      </w:ins>
      <w:del w:id="2415" w:author="Pippo Cattaneo" w:date="2012-09-27T14:21:00Z">
        <w:r w:rsidR="0094553A" w:rsidDel="00362822">
          <w:delText>ragioni trasversali al tema sicurezza</w:delText>
        </w:r>
      </w:del>
      <w:r w:rsidR="0094553A">
        <w:t xml:space="preserve"> quali l</w:t>
      </w:r>
      <w:r w:rsidR="004D372D">
        <w:t>a scarsa sensibilità negli investimenti in termini di risorse umane allocate alla copertura dei ruoli previsti</w:t>
      </w:r>
      <w:r w:rsidR="0094553A">
        <w:t>, già rilevata negli anni precedenti</w:t>
      </w:r>
      <w:r w:rsidR="004D372D">
        <w:t xml:space="preserve">, la </w:t>
      </w:r>
      <w:ins w:id="2416" w:author="Pippo Cattaneo" w:date="2012-09-27T14:22:00Z">
        <w:r w:rsidR="00362822">
          <w:t xml:space="preserve">scarsa volontà di gestire </w:t>
        </w:r>
      </w:ins>
      <w:del w:id="2417" w:author="Pippo Cattaneo" w:date="2012-09-27T14:22:00Z">
        <w:r w:rsidR="004D372D" w:rsidDel="00362822">
          <w:delText xml:space="preserve">capacità di </w:delText>
        </w:r>
        <w:r w:rsidDel="00362822">
          <w:delText xml:space="preserve">gestire </w:delText>
        </w:r>
      </w:del>
      <w:r>
        <w:t>opportunamente</w:t>
      </w:r>
      <w:r w:rsidR="004D372D">
        <w:t xml:space="preserve"> il ricorso all’outsourcing e di governarne </w:t>
      </w:r>
      <w:del w:id="2418" w:author="Pippo Cattaneo" w:date="2012-09-27T14:22:00Z">
        <w:r w:rsidR="004D372D" w:rsidDel="00362822">
          <w:delText>le insidie</w:delText>
        </w:r>
      </w:del>
      <w:ins w:id="2419" w:author="Pippo Cattaneo" w:date="2012-09-27T14:22:00Z">
        <w:r w:rsidR="00362822">
          <w:t>i rischi</w:t>
        </w:r>
      </w:ins>
      <w:r w:rsidR="004D372D">
        <w:t xml:space="preserve"> ed infine gli </w:t>
      </w:r>
      <w:ins w:id="2420" w:author="Pippo Cattaneo" w:date="2012-09-27T14:22:00Z">
        <w:r w:rsidR="00362822">
          <w:t xml:space="preserve">scarsi </w:t>
        </w:r>
      </w:ins>
      <w:r w:rsidR="004D372D">
        <w:t xml:space="preserve">sforzi </w:t>
      </w:r>
      <w:ins w:id="2421" w:author="Pippo Cattaneo" w:date="2012-09-27T14:22:00Z">
        <w:r w:rsidR="00362822">
          <w:t>messi in</w:t>
        </w:r>
      </w:ins>
      <w:ins w:id="2422" w:author="Pippo Cattaneo" w:date="2012-09-27T14:23:00Z">
        <w:r w:rsidR="007E39BB">
          <w:t xml:space="preserve"> </w:t>
        </w:r>
      </w:ins>
      <w:ins w:id="2423" w:author="Pippo Cattaneo" w:date="2012-09-27T14:22:00Z">
        <w:r w:rsidR="00362822">
          <w:t>atto</w:t>
        </w:r>
      </w:ins>
      <w:del w:id="2424" w:author="Pippo Cattaneo" w:date="2012-09-27T14:22:00Z">
        <w:r w:rsidDel="00362822">
          <w:delText>necessari</w:delText>
        </w:r>
      </w:del>
      <w:r>
        <w:t xml:space="preserve"> </w:t>
      </w:r>
      <w:r w:rsidR="004D372D">
        <w:t xml:space="preserve">per </w:t>
      </w:r>
      <w:r>
        <w:t>garantire adeguati livelli di formazione a</w:t>
      </w:r>
      <w:r w:rsidR="004D372D">
        <w:t>gli utenti</w:t>
      </w:r>
      <w:r>
        <w:t xml:space="preserve"> interni</w:t>
      </w:r>
      <w:r w:rsidR="004D372D">
        <w:t>.</w:t>
      </w:r>
    </w:p>
    <w:p w14:paraId="3F65A149" w14:textId="65416A2C" w:rsidR="007E39BB" w:rsidRDefault="004D372D">
      <w:pPr>
        <w:pStyle w:val="Corpodeltesto"/>
        <w:rPr>
          <w:ins w:id="2425" w:author="Pippo Cattaneo" w:date="2012-09-27T14:24:00Z"/>
        </w:rPr>
      </w:pPr>
      <w:r>
        <w:t>I dati</w:t>
      </w:r>
      <w:r w:rsidR="00193841">
        <w:t xml:space="preserve"> analizzati con la rilevazione </w:t>
      </w:r>
      <w:r w:rsidR="0094553A">
        <w:t>20</w:t>
      </w:r>
      <w:ins w:id="2426" w:author="Pippo Cattaneo" w:date="2012-09-27T14:23:00Z">
        <w:r w:rsidR="007E39BB">
          <w:t>1</w:t>
        </w:r>
      </w:ins>
      <w:r w:rsidR="0094553A">
        <w:t>0</w:t>
      </w:r>
      <w:del w:id="2427" w:author="Pippo Cattaneo" w:date="2012-09-27T14:23:00Z">
        <w:r w:rsidR="0094553A" w:rsidDel="007E39BB">
          <w:delText>9</w:delText>
        </w:r>
      </w:del>
      <w:r w:rsidR="0094553A">
        <w:t xml:space="preserve"> </w:t>
      </w:r>
      <w:ins w:id="2428" w:author="Pippo Cattaneo" w:date="2012-09-27T14:25:00Z">
        <w:r w:rsidR="007E39BB">
          <w:t xml:space="preserve">confermando le tesi esposte, </w:t>
        </w:r>
      </w:ins>
      <w:ins w:id="2429" w:author="Pippo Cattaneo" w:date="2012-09-27T14:23:00Z">
        <w:r w:rsidR="007E39BB">
          <w:t xml:space="preserve">spingono ad individuare in queste aree </w:t>
        </w:r>
      </w:ins>
      <w:ins w:id="2430" w:author="Pippo Cattaneo" w:date="2012-09-27T14:24:00Z">
        <w:r w:rsidR="007E39BB">
          <w:t>i temi su cui investire per il miglioramento e per prevenire situazioni critiche.</w:t>
        </w:r>
      </w:ins>
    </w:p>
    <w:p w14:paraId="26EE5ABF" w14:textId="77777777" w:rsidR="00A267C4" w:rsidRDefault="00193841">
      <w:pPr>
        <w:pStyle w:val="Corpodeltesto"/>
        <w:rPr>
          <w:ins w:id="2431" w:author="Pippo Cattaneo" w:date="2012-09-27T14:26:00Z"/>
        </w:rPr>
      </w:pPr>
      <w:del w:id="2432" w:author="Pippo Cattaneo" w:date="2012-09-27T14:25:00Z">
        <w:r w:rsidDel="007E39BB">
          <w:delText>confermano</w:delText>
        </w:r>
        <w:r w:rsidR="0094553A" w:rsidDel="007E39BB">
          <w:delText xml:space="preserve"> tutti</w:delText>
        </w:r>
        <w:r w:rsidR="004D372D" w:rsidDel="007E39BB">
          <w:delText xml:space="preserve">, in maniera estremamente significativa queste </w:delText>
        </w:r>
        <w:r w:rsidR="0094553A" w:rsidDel="007E39BB">
          <w:delText>allarma</w:delText>
        </w:r>
        <w:r w:rsidR="004D372D" w:rsidDel="007E39BB">
          <w:delText>nti te</w:delText>
        </w:r>
        <w:r w:rsidR="0094553A" w:rsidDel="007E39BB">
          <w:delText>si</w:delText>
        </w:r>
        <w:r w:rsidR="004D372D" w:rsidDel="007E39BB">
          <w:delText xml:space="preserve">. </w:delText>
        </w:r>
        <w:r w:rsidR="0094553A" w:rsidDel="007E39BB">
          <w:delText>Passando a</w:delText>
        </w:r>
      </w:del>
      <w:ins w:id="2433" w:author="Pippo Cattaneo" w:date="2012-09-27T14:26:00Z">
        <w:r w:rsidR="007E39BB">
          <w:t>A</w:t>
        </w:r>
      </w:ins>
      <w:del w:id="2434" w:author="Pippo Cattaneo" w:date="2012-09-27T14:26:00Z">
        <w:r w:rsidR="0094553A" w:rsidDel="007E39BB">
          <w:delText xml:space="preserve">llo specifico </w:delText>
        </w:r>
      </w:del>
      <w:ins w:id="2435" w:author="Pippo Cattaneo" w:date="2012-09-27T14:25:00Z">
        <w:r w:rsidR="007E39BB">
          <w:t xml:space="preserve">nalizzando </w:t>
        </w:r>
      </w:ins>
      <w:ins w:id="2436" w:author="Pippo Cattaneo" w:date="2012-09-27T14:26:00Z">
        <w:r w:rsidR="007E39BB">
          <w:t xml:space="preserve">nello specifico </w:t>
        </w:r>
      </w:ins>
      <w:ins w:id="2437" w:author="Pippo Cattaneo" w:date="2012-09-27T14:25:00Z">
        <w:r w:rsidR="007E39BB">
          <w:t>i quesiti che hanno pesato maggiormente sul</w:t>
        </w:r>
      </w:ins>
      <w:ins w:id="2438" w:author="Pippo Cattaneo" w:date="2012-09-27T14:26:00Z">
        <w:r w:rsidR="007E39BB">
          <w:t>lo scarso</w:t>
        </w:r>
      </w:ins>
      <w:ins w:id="2439" w:author="Pippo Cattaneo" w:date="2012-09-27T14:25:00Z">
        <w:r w:rsidR="007E39BB">
          <w:t xml:space="preserve"> risultato </w:t>
        </w:r>
      </w:ins>
      <w:ins w:id="2440" w:author="Pippo Cattaneo" w:date="2012-09-27T14:26:00Z">
        <w:r w:rsidR="007E39BB">
          <w:t xml:space="preserve">di questo indicatore </w:t>
        </w:r>
        <w:r w:rsidR="00A267C4">
          <w:t>si notano:</w:t>
        </w:r>
      </w:ins>
    </w:p>
    <w:p w14:paraId="201C5C06" w14:textId="77777777" w:rsidR="00A267C4" w:rsidRDefault="0094553A">
      <w:pPr>
        <w:pStyle w:val="Corpodeltesto"/>
        <w:numPr>
          <w:ilvl w:val="0"/>
          <w:numId w:val="44"/>
        </w:numPr>
        <w:rPr>
          <w:ins w:id="2441" w:author="Pippo Cattaneo" w:date="2012-09-27T14:29:00Z"/>
        </w:rPr>
        <w:pPrChange w:id="2442" w:author="Pippo Cattaneo" w:date="2012-09-27T15:53:00Z">
          <w:pPr>
            <w:pStyle w:val="Corpodeltesto"/>
          </w:pPr>
        </w:pPrChange>
      </w:pPr>
      <w:del w:id="2443" w:author="Pippo Cattaneo" w:date="2012-09-27T14:26:00Z">
        <w:r w:rsidDel="00A267C4">
          <w:delText>di ogni indicatore si vede ad esempio c</w:delText>
        </w:r>
        <w:r w:rsidR="002B75BA" w:rsidDel="00A267C4">
          <w:delText>om</w:delText>
        </w:r>
        <w:r w:rsidDel="00A267C4">
          <w:delText xml:space="preserve">e </w:delText>
        </w:r>
      </w:del>
      <w:proofErr w:type="spellStart"/>
      <w:r w:rsidR="00193841">
        <w:t>KPI4.1</w:t>
      </w:r>
      <w:proofErr w:type="spellEnd"/>
      <w:ins w:id="2444" w:author="Pippo Cattaneo" w:date="2012-09-27T14:27:00Z">
        <w:r w:rsidR="00A267C4">
          <w:t xml:space="preserve"> (Disponibilità di un piano per la sicurezza </w:t>
        </w:r>
        <w:proofErr w:type="spellStart"/>
        <w:r w:rsidR="00A267C4">
          <w:t>ICT</w:t>
        </w:r>
        <w:proofErr w:type="spellEnd"/>
        <w:r w:rsidR="00A267C4">
          <w:t>)</w:t>
        </w:r>
      </w:ins>
      <w:r w:rsidR="000A4C3D">
        <w:t>,</w:t>
      </w:r>
      <w:r w:rsidR="00193841">
        <w:t xml:space="preserve"> </w:t>
      </w:r>
      <w:r w:rsidR="00151ED0">
        <w:t>con valore medio</w:t>
      </w:r>
      <w:r w:rsidR="00972918">
        <w:t xml:space="preserve"> di </w:t>
      </w:r>
      <w:del w:id="2445" w:author="Pippo Cattaneo" w:date="2012-09-27T14:27:00Z">
        <w:r w:rsidR="00972918" w:rsidDel="00A267C4">
          <w:delText>4</w:delText>
        </w:r>
        <w:r w:rsidR="002B75BA" w:rsidDel="00A267C4">
          <w:delText>,42</w:delText>
        </w:r>
      </w:del>
      <w:ins w:id="2446" w:author="Pippo Cattaneo" w:date="2012-09-27T14:27:00Z">
        <w:r w:rsidR="00A267C4">
          <w:t>5,43</w:t>
        </w:r>
      </w:ins>
      <w:r w:rsidR="00972918">
        <w:t xml:space="preserve"> (rispetto al </w:t>
      </w:r>
      <w:r w:rsidR="002B75BA">
        <w:t xml:space="preserve">valore </w:t>
      </w:r>
      <w:r w:rsidR="00972918">
        <w:t xml:space="preserve">di </w:t>
      </w:r>
      <w:ins w:id="2447" w:author="Pippo Cattaneo" w:date="2012-09-27T14:28:00Z">
        <w:r w:rsidR="00A267C4">
          <w:t xml:space="preserve">4,42 dell’anno precedente e </w:t>
        </w:r>
      </w:ins>
      <w:r w:rsidR="002B75BA">
        <w:t>4,64</w:t>
      </w:r>
      <w:r w:rsidR="00972918">
        <w:t xml:space="preserve"> nel 2008</w:t>
      </w:r>
      <w:ins w:id="2448" w:author="Pippo Cattaneo" w:date="2012-09-27T14:28:00Z">
        <w:r w:rsidR="00A267C4">
          <w:t>)</w:t>
        </w:r>
      </w:ins>
      <w:del w:id="2449" w:author="Pippo Cattaneo" w:date="2012-09-27T14:28:00Z">
        <w:r w:rsidR="002B75BA" w:rsidDel="00A267C4">
          <w:delText xml:space="preserve"> e 5,25 nel 2007</w:delText>
        </w:r>
        <w:r w:rsidR="00972918" w:rsidDel="00A267C4">
          <w:delText>)</w:delText>
        </w:r>
      </w:del>
      <w:r w:rsidR="000A4C3D">
        <w:t>,</w:t>
      </w:r>
      <w:r w:rsidR="00972918">
        <w:t xml:space="preserve"> </w:t>
      </w:r>
      <w:ins w:id="2450" w:author="Pippo Cattaneo" w:date="2012-09-27T14:28:00Z">
        <w:r w:rsidR="00A267C4">
          <w:t xml:space="preserve">riflette il fatto che ben 14 amministrazioni hanno dichiarato di non averlo definito (oltre a 7 che non </w:t>
        </w:r>
      </w:ins>
      <w:ins w:id="2451" w:author="Pippo Cattaneo" w:date="2012-09-27T14:29:00Z">
        <w:r w:rsidR="00A267C4">
          <w:t xml:space="preserve">hanno </w:t>
        </w:r>
      </w:ins>
      <w:ins w:id="2452" w:author="Pippo Cattaneo" w:date="2012-09-27T14:28:00Z">
        <w:r w:rsidR="00A267C4">
          <w:t>rispo</w:t>
        </w:r>
      </w:ins>
      <w:ins w:id="2453" w:author="Pippo Cattaneo" w:date="2012-09-27T14:29:00Z">
        <w:r w:rsidR="00A267C4">
          <w:t>st</w:t>
        </w:r>
      </w:ins>
      <w:ins w:id="2454" w:author="Pippo Cattaneo" w:date="2012-09-27T14:28:00Z">
        <w:r w:rsidR="00A267C4">
          <w:t>o)</w:t>
        </w:r>
      </w:ins>
      <w:ins w:id="2455" w:author="Pippo Cattaneo" w:date="2012-09-27T14:29:00Z">
        <w:r w:rsidR="00A267C4">
          <w:t xml:space="preserve">, dato di per se molto significativo anche alla </w:t>
        </w:r>
        <w:proofErr w:type="spellStart"/>
        <w:r w:rsidR="00A267C4">
          <w:t>lunce</w:t>
        </w:r>
        <w:proofErr w:type="spellEnd"/>
        <w:r w:rsidR="00A267C4">
          <w:t xml:space="preserve"> delle recenti norme emanate in materia di sicurezza.</w:t>
        </w:r>
      </w:ins>
    </w:p>
    <w:p w14:paraId="522E012A" w14:textId="35D42500" w:rsidR="000A4C3D" w:rsidDel="00A267C4" w:rsidRDefault="00972918">
      <w:pPr>
        <w:pStyle w:val="Corpodeltesto"/>
        <w:rPr>
          <w:del w:id="2456" w:author="Pippo Cattaneo" w:date="2012-09-27T14:30:00Z"/>
        </w:rPr>
      </w:pPr>
      <w:del w:id="2457" w:author="Pippo Cattaneo" w:date="2012-09-27T14:30:00Z">
        <w:r w:rsidDel="00A267C4">
          <w:delText>denunci</w:delText>
        </w:r>
        <w:r w:rsidR="000A4C3D" w:rsidDel="00A267C4">
          <w:delText xml:space="preserve"> l</w:delText>
        </w:r>
        <w:r w:rsidR="00193841" w:rsidDel="00A267C4">
          <w:delText xml:space="preserve">a </w:delText>
        </w:r>
        <w:r w:rsidR="004D372D" w:rsidDel="00A267C4">
          <w:delText>r</w:delText>
        </w:r>
        <w:r w:rsidR="00193841" w:rsidDel="00A267C4">
          <w:delText xml:space="preserve">iduzione </w:delText>
        </w:r>
        <w:r w:rsidR="000A4C3D" w:rsidDel="00A267C4">
          <w:delText>(-2,2% nel 2009 che si somma -7,8% nel 2008)</w:delText>
        </w:r>
        <w:r w:rsidR="00193841" w:rsidDel="00A267C4">
          <w:delText xml:space="preserve"> de</w:delText>
        </w:r>
        <w:r w:rsidR="004D372D" w:rsidDel="00A267C4">
          <w:delText>l numero delle amministrazioni che dichiarano di avere formalmente definito ed approvato un pia</w:delText>
        </w:r>
        <w:r w:rsidR="00151ED0" w:rsidDel="00A267C4">
          <w:delText>no per la sicurezza ICT</w:delText>
        </w:r>
        <w:r w:rsidR="000A4C3D" w:rsidDel="00A267C4">
          <w:delText xml:space="preserve">, per cui solo il </w:delText>
        </w:r>
        <w:r w:rsidR="004D372D" w:rsidDel="00A267C4">
          <w:delText>4</w:delText>
        </w:r>
        <w:r w:rsidR="000A4C3D" w:rsidDel="00A267C4">
          <w:delText>4</w:delText>
        </w:r>
        <w:r w:rsidR="004D372D" w:rsidDel="00A267C4">
          <w:delText>% del campione</w:delText>
        </w:r>
        <w:r w:rsidR="000A4C3D" w:rsidDel="00A267C4">
          <w:delText xml:space="preserve"> di fatto correttamente considerato gli adempimenti previsti dal CAD.</w:delText>
        </w:r>
      </w:del>
    </w:p>
    <w:p w14:paraId="49EF817F" w14:textId="6D247776" w:rsidR="00F33A07" w:rsidRDefault="009609D9">
      <w:pPr>
        <w:pStyle w:val="Corpodeltesto"/>
        <w:numPr>
          <w:ilvl w:val="0"/>
          <w:numId w:val="44"/>
        </w:numPr>
        <w:pPrChange w:id="2458" w:author="Pippo Cattaneo" w:date="2012-09-27T15:53:00Z">
          <w:pPr>
            <w:pStyle w:val="Corpodeltesto"/>
          </w:pPr>
        </w:pPrChange>
      </w:pPr>
      <w:del w:id="2459" w:author="Pippo Cattaneo" w:date="2012-09-27T14:30:00Z">
        <w:r w:rsidDel="00A267C4">
          <w:delText xml:space="preserve">Con </w:delText>
        </w:r>
        <w:r w:rsidR="000A4C3D" w:rsidDel="00A267C4">
          <w:delText xml:space="preserve">altrettanta </w:delText>
        </w:r>
        <w:r w:rsidDel="00A267C4">
          <w:delText>evidenza</w:delText>
        </w:r>
        <w:r w:rsidR="004D372D" w:rsidDel="00A267C4">
          <w:delText xml:space="preserve"> </w:delText>
        </w:r>
      </w:del>
      <w:proofErr w:type="spellStart"/>
      <w:r>
        <w:t>KPI4.2</w:t>
      </w:r>
      <w:proofErr w:type="spellEnd"/>
      <w:r>
        <w:t xml:space="preserve"> </w:t>
      </w:r>
      <w:r w:rsidR="002E7A32">
        <w:t>(</w:t>
      </w:r>
      <w:ins w:id="2460" w:author="Pippo Cattaneo" w:date="2012-09-27T14:30:00Z">
        <w:r w:rsidR="00A267C4">
          <w:t xml:space="preserve">definizione formale di policy per la sicurezza), con </w:t>
        </w:r>
      </w:ins>
      <w:r w:rsidR="002E7A32">
        <w:t xml:space="preserve">valore medio </w:t>
      </w:r>
      <w:ins w:id="2461" w:author="Pippo Cattaneo" w:date="2012-09-27T14:30:00Z">
        <w:r w:rsidR="00A267C4">
          <w:t xml:space="preserve">di 6,30 (rispetto a </w:t>
        </w:r>
      </w:ins>
      <w:r w:rsidR="002E7A32">
        <w:t xml:space="preserve">5,35 </w:t>
      </w:r>
      <w:ins w:id="2462" w:author="Pippo Cattaneo" w:date="2012-09-27T14:30:00Z">
        <w:r w:rsidR="00A267C4">
          <w:t>del 2009 e</w:t>
        </w:r>
      </w:ins>
      <w:del w:id="2463" w:author="Pippo Cattaneo" w:date="2012-09-27T14:31:00Z">
        <w:r w:rsidR="002E7A32" w:rsidDel="00A267C4">
          <w:delText>rispetto</w:delText>
        </w:r>
      </w:del>
      <w:r w:rsidR="002E7A32">
        <w:t xml:space="preserve"> al 4,82 del</w:t>
      </w:r>
      <w:ins w:id="2464" w:author="Pippo Cattaneo" w:date="2012-09-27T14:31:00Z">
        <w:r w:rsidR="00A267C4">
          <w:t xml:space="preserve"> 2008)</w:t>
        </w:r>
      </w:ins>
      <w:del w:id="2465" w:author="Pippo Cattaneo" w:date="2012-09-27T14:31:00Z">
        <w:r w:rsidR="002E7A32" w:rsidDel="00A267C4">
          <w:delText>l’anno precedente)</w:delText>
        </w:r>
      </w:del>
      <w:r w:rsidR="002E7A32">
        <w:t xml:space="preserve"> </w:t>
      </w:r>
      <w:r>
        <w:t xml:space="preserve">denuncia </w:t>
      </w:r>
      <w:r w:rsidR="002E7A32">
        <w:t xml:space="preserve">che </w:t>
      </w:r>
      <w:ins w:id="2466" w:author="Pippo Cattaneo" w:date="2012-09-27T14:31:00Z">
        <w:r w:rsidR="00A267C4">
          <w:t>nonostante il miglioramento consistente +9,6% quasi il 37%</w:t>
        </w:r>
      </w:ins>
      <w:del w:id="2467" w:author="Pippo Cattaneo" w:date="2012-09-27T14:31:00Z">
        <w:r w:rsidR="002E7A32" w:rsidDel="00A267C4">
          <w:delText>solo il 53,5%</w:delText>
        </w:r>
      </w:del>
      <w:r w:rsidR="002E7A32">
        <w:t xml:space="preserve"> del campione </w:t>
      </w:r>
      <w:ins w:id="2468" w:author="Pippo Cattaneo" w:date="2012-09-27T14:32:00Z">
        <w:r w:rsidR="00A267C4">
          <w:t xml:space="preserve">ancora non </w:t>
        </w:r>
      </w:ins>
      <w:r w:rsidR="002E7A32">
        <w:t xml:space="preserve">dispone di policy formalmente definite per la sicurezza </w:t>
      </w:r>
      <w:proofErr w:type="spellStart"/>
      <w:r w:rsidR="002E7A32">
        <w:t>ICT</w:t>
      </w:r>
      <w:proofErr w:type="spellEnd"/>
      <w:r w:rsidR="004D372D">
        <w:t>.</w:t>
      </w:r>
    </w:p>
    <w:p w14:paraId="0447CBCB" w14:textId="00F375CE" w:rsidR="00C900AB" w:rsidRDefault="002E7A32">
      <w:pPr>
        <w:pStyle w:val="Corpodeltesto"/>
        <w:numPr>
          <w:ilvl w:val="0"/>
          <w:numId w:val="44"/>
        </w:numPr>
        <w:pPrChange w:id="2469" w:author="Pippo Cattaneo" w:date="2012-09-27T15:53:00Z">
          <w:pPr>
            <w:pStyle w:val="Corpodeltesto"/>
          </w:pPr>
        </w:pPrChange>
      </w:pPr>
      <w:del w:id="2470" w:author="Pippo Cattaneo" w:date="2012-09-27T14:32:00Z">
        <w:r w:rsidDel="00A267C4">
          <w:delText xml:space="preserve">Analogamente </w:delText>
        </w:r>
      </w:del>
      <w:proofErr w:type="spellStart"/>
      <w:r w:rsidR="009609D9">
        <w:t>KPI4.3</w:t>
      </w:r>
      <w:proofErr w:type="spellEnd"/>
      <w:ins w:id="2471" w:author="Pippo Cattaneo" w:date="2012-09-27T14:32:00Z">
        <w:r w:rsidR="00A267C4">
          <w:t xml:space="preserve"> (copertura dei ruoli previsti dal DM 16/2/2002)</w:t>
        </w:r>
      </w:ins>
      <w:ins w:id="2472" w:author="Pippo Cattaneo" w:date="2012-09-27T14:33:00Z">
        <w:r w:rsidR="00A267C4">
          <w:t xml:space="preserve"> analogamente </w:t>
        </w:r>
      </w:ins>
      <w:ins w:id="2473" w:author="Pippo Cattaneo" w:date="2012-09-27T14:34:00Z">
        <w:r w:rsidR="00A267C4">
          <w:t xml:space="preserve">ha </w:t>
        </w:r>
      </w:ins>
      <w:ins w:id="2474" w:author="Pippo Cattaneo" w:date="2012-09-27T14:33:00Z">
        <w:r w:rsidR="00A267C4">
          <w:t>disatte</w:t>
        </w:r>
      </w:ins>
      <w:ins w:id="2475" w:author="Pippo Cattaneo" w:date="2012-09-27T14:34:00Z">
        <w:r w:rsidR="00A267C4">
          <w:t>so</w:t>
        </w:r>
      </w:ins>
      <w:ins w:id="2476" w:author="Pippo Cattaneo" w:date="2012-09-27T14:33:00Z">
        <w:r w:rsidR="00A267C4">
          <w:t xml:space="preserve"> nella media le a</w:t>
        </w:r>
      </w:ins>
      <w:ins w:id="2477" w:author="Pippo Cattaneo" w:date="2012-09-27T14:34:00Z">
        <w:r w:rsidR="00A267C4">
          <w:t>spettative del modello (basate sui riferimenti normativi)</w:t>
        </w:r>
      </w:ins>
      <w:ins w:id="2478" w:author="Pippo Cattaneo" w:date="2012-09-27T14:33:00Z">
        <w:r w:rsidR="00A267C4">
          <w:t xml:space="preserve"> producendo un valore medio di 4,35, sotto la soglia di criticità e molto vicino a quel</w:t>
        </w:r>
      </w:ins>
      <w:ins w:id="2479" w:author="Pippo Cattaneo" w:date="2012-09-27T14:34:00Z">
        <w:r w:rsidR="00A267C4">
          <w:t>l</w:t>
        </w:r>
      </w:ins>
      <w:ins w:id="2480" w:author="Pippo Cattaneo" w:date="2012-09-27T14:33:00Z">
        <w:r w:rsidR="00A267C4">
          <w:t>o degli anni precedenti (5,51 nel 2009 e 4,21 nel 2008)</w:t>
        </w:r>
      </w:ins>
      <w:ins w:id="2481" w:author="Pippo Cattaneo" w:date="2012-09-27T14:35:00Z">
        <w:r w:rsidR="006D19D3">
          <w:t>.</w:t>
        </w:r>
      </w:ins>
      <w:ins w:id="2482" w:author="Pippo Cattaneo" w:date="2012-09-27T14:38:00Z">
        <w:r w:rsidR="006D19D3">
          <w:t xml:space="preserve"> </w:t>
        </w:r>
      </w:ins>
      <w:del w:id="2483" w:author="Pippo Cattaneo" w:date="2012-09-27T14:32:00Z">
        <w:r w:rsidDel="00A267C4">
          <w:delText>,</w:delText>
        </w:r>
        <w:r w:rsidR="009609D9" w:rsidDel="00A267C4">
          <w:delText xml:space="preserve"> in merito alla copertura nella propria organizzazione dei ruoli previsti dal D.M. del 16/2/2002</w:delText>
        </w:r>
        <w:r w:rsidDel="00A267C4">
          <w:delText>,</w:delText>
        </w:r>
      </w:del>
      <w:del w:id="2484" w:author="Pippo Cattaneo" w:date="2012-09-27T14:35:00Z">
        <w:r w:rsidDel="00A267C4">
          <w:delText xml:space="preserve"> ha prodotto valori medi molto vicini alla soglia di criticità</w:delText>
        </w:r>
        <w:r w:rsidR="009609D9" w:rsidDel="00A267C4">
          <w:delText xml:space="preserve">. Infatti </w:delText>
        </w:r>
        <w:r w:rsidDel="00A267C4">
          <w:delText xml:space="preserve">il valore medio del 2009, </w:delText>
        </w:r>
        <w:r w:rsidR="009609D9" w:rsidDel="00A267C4">
          <w:delText xml:space="preserve">seppur </w:delText>
        </w:r>
        <w:r w:rsidDel="00A267C4">
          <w:delText>in lieve miglioramento rispetto agli anni precedenti (4,21 nel 2008 e 4,03 nel 2007) resta molto basso,</w:delText>
        </w:r>
      </w:del>
      <w:ins w:id="2485" w:author="Pippo Cattaneo" w:date="2012-09-27T14:35:00Z">
        <w:r w:rsidR="00A267C4">
          <w:t xml:space="preserve">Il dato conferma </w:t>
        </w:r>
      </w:ins>
      <w:del w:id="2486" w:author="Pippo Cattaneo" w:date="2012-09-27T14:35:00Z">
        <w:r w:rsidDel="00A267C4">
          <w:delText xml:space="preserve"> </w:delText>
        </w:r>
        <w:r w:rsidR="009609D9" w:rsidDel="00A267C4">
          <w:delText>confermando</w:delText>
        </w:r>
      </w:del>
      <w:ins w:id="2487" w:author="Pippo Cattaneo" w:date="2012-09-27T14:35:00Z">
        <w:r w:rsidR="00A267C4">
          <w:t xml:space="preserve">il ridotto numero di amministrazioni </w:t>
        </w:r>
      </w:ins>
      <w:ins w:id="2488" w:author="Pippo Cattaneo" w:date="2012-09-27T14:36:00Z">
        <w:r w:rsidR="00A267C4">
          <w:t>(su 46 amministrazi</w:t>
        </w:r>
      </w:ins>
      <w:ins w:id="2489" w:author="Pippo Cattaneo" w:date="2012-09-27T14:37:00Z">
        <w:r w:rsidR="00A267C4">
          <w:t>o</w:t>
        </w:r>
      </w:ins>
      <w:ins w:id="2490" w:author="Pippo Cattaneo" w:date="2012-09-27T14:36:00Z">
        <w:r w:rsidR="00A267C4">
          <w:t>ni 14 hanno ricoperto tutti i ruoli, 10 solo parzialmente, mentre ben 22 non hanno ottemperato alla norma)</w:t>
        </w:r>
      </w:ins>
      <w:del w:id="2491" w:author="Pippo Cattaneo" w:date="2012-09-27T14:35:00Z">
        <w:r w:rsidR="009609D9" w:rsidDel="00A267C4">
          <w:delText xml:space="preserve"> </w:delText>
        </w:r>
        <w:r w:rsidR="00C900AB" w:rsidDel="00A267C4">
          <w:delText xml:space="preserve">che solo il 58,2% del campione </w:delText>
        </w:r>
      </w:del>
      <w:del w:id="2492" w:author="Pippo Cattaneo" w:date="2012-09-27T14:37:00Z">
        <w:r w:rsidR="00C900AB" w:rsidDel="007873F7">
          <w:delText xml:space="preserve">ha tenuto conto di quanto richiesto dal decreto e più della metà di questi (32,6%) ha ricoperto solo parzialmente i ruoli e le responsabilità previste. </w:delText>
        </w:r>
        <w:r w:rsidR="00FF1F08" w:rsidDel="007873F7">
          <w:delText>Rimane confermato invece il dato allarmante che vede</w:delText>
        </w:r>
        <w:r w:rsidR="004D372D" w:rsidDel="007873F7">
          <w:delText xml:space="preserve"> oltre il 4</w:delText>
        </w:r>
        <w:r w:rsidR="00C900AB" w:rsidDel="007873F7">
          <w:delText>1,8</w:delText>
        </w:r>
        <w:r w:rsidR="004D372D" w:rsidDel="007873F7">
          <w:delText>% del</w:delText>
        </w:r>
        <w:r w:rsidR="00FF1F08" w:rsidDel="007873F7">
          <w:delText>le amministrazioni del</w:delText>
        </w:r>
        <w:r w:rsidR="004D372D" w:rsidDel="007873F7">
          <w:delText xml:space="preserve"> campione </w:delText>
        </w:r>
        <w:r w:rsidR="00FF1F08" w:rsidDel="007873F7">
          <w:delText>afferma</w:delText>
        </w:r>
        <w:r w:rsidR="00C900AB" w:rsidDel="007873F7">
          <w:delText>re</w:delText>
        </w:r>
        <w:r w:rsidR="00FF1F08" w:rsidDel="007873F7">
          <w:delText xml:space="preserve"> di </w:delText>
        </w:r>
        <w:r w:rsidR="004D372D" w:rsidDel="007873F7">
          <w:delText xml:space="preserve">aver totalmente disatteso </w:delText>
        </w:r>
        <w:r w:rsidR="00FF1F08" w:rsidDel="007873F7">
          <w:delText>il D.M.</w:delText>
        </w:r>
        <w:r w:rsidR="004D372D" w:rsidDel="007873F7">
          <w:delText xml:space="preserve"> (evitando di rispondere o dichiarando esplicitamente di non aver</w:delText>
        </w:r>
        <w:r w:rsidR="00FF1F08" w:rsidDel="007873F7">
          <w:delText xml:space="preserve"> assegnato i ruoli previsti</w:delText>
        </w:r>
        <w:r w:rsidR="004D372D" w:rsidDel="007873F7">
          <w:delText>)</w:delText>
        </w:r>
      </w:del>
      <w:r w:rsidR="004D372D">
        <w:t>.</w:t>
      </w:r>
    </w:p>
    <w:p w14:paraId="472C7FEB" w14:textId="77777777" w:rsidR="00E74CB1" w:rsidRDefault="006D19D3">
      <w:pPr>
        <w:pStyle w:val="Corpodeltesto"/>
        <w:numPr>
          <w:ilvl w:val="0"/>
          <w:numId w:val="44"/>
        </w:numPr>
        <w:rPr>
          <w:ins w:id="2493" w:author="Pippo Cattaneo" w:date="2012-09-27T16:30:00Z"/>
        </w:rPr>
        <w:pPrChange w:id="2494" w:author="Pippo Cattaneo" w:date="2012-09-27T16:30:00Z">
          <w:pPr>
            <w:pStyle w:val="Corpodeltesto"/>
          </w:pPr>
        </w:pPrChange>
      </w:pPr>
      <w:proofErr w:type="spellStart"/>
      <w:ins w:id="2495" w:author="Pippo Cattaneo" w:date="2012-09-27T14:38:00Z">
        <w:r>
          <w:t>KPI4.10</w:t>
        </w:r>
        <w:proofErr w:type="spellEnd"/>
        <w:r>
          <w:t xml:space="preserve"> (budget dedicato alla sicurezza) </w:t>
        </w:r>
      </w:ins>
      <w:ins w:id="2496" w:author="Pippo Cattaneo" w:date="2012-09-27T14:40:00Z">
        <w:r w:rsidR="004D654B">
          <w:t xml:space="preserve">con una valore medio di 2,78 abbondantemente sotto la soglia di criticità </w:t>
        </w:r>
      </w:ins>
      <w:ins w:id="2497" w:author="Pippo Cattaneo" w:date="2012-09-27T14:38:00Z">
        <w:r>
          <w:t xml:space="preserve">denuncia che solo poche </w:t>
        </w:r>
      </w:ins>
      <w:ins w:id="2498" w:author="Pippo Cattaneo" w:date="2012-09-27T14:39:00Z">
        <w:r>
          <w:t xml:space="preserve">(19 su 46) </w:t>
        </w:r>
      </w:ins>
      <w:ins w:id="2499" w:author="Pippo Cattaneo" w:date="2012-09-27T14:38:00Z">
        <w:r>
          <w:t xml:space="preserve">amministrazioni dedicano una voce separata del proprio bilancio alla sicurezza </w:t>
        </w:r>
      </w:ins>
      <w:ins w:id="2500" w:author="Pippo Cattaneo" w:date="2012-09-27T14:39:00Z">
        <w:r w:rsidR="004D654B">
          <w:t>e tra queste tutte si attestano ad una % inferiore al 10%.</w:t>
        </w:r>
      </w:ins>
      <w:ins w:id="2501" w:author="Pippo Cattaneo" w:date="2012-09-27T14:41:00Z">
        <w:r w:rsidR="004D654B">
          <w:t xml:space="preserve"> D’altra parte non è possibile addebitare </w:t>
        </w:r>
      </w:ins>
      <w:ins w:id="2502" w:author="Pippo Cattaneo" w:date="2012-09-27T14:42:00Z">
        <w:r w:rsidR="004D654B">
          <w:t xml:space="preserve">questo risultato </w:t>
        </w:r>
      </w:ins>
      <w:ins w:id="2503" w:author="Pippo Cattaneo" w:date="2012-09-27T14:41:00Z">
        <w:r w:rsidR="004D654B">
          <w:t xml:space="preserve">ai tagli al bilancio </w:t>
        </w:r>
      </w:ins>
      <w:ins w:id="2504" w:author="Pippo Cattaneo" w:date="2012-09-27T14:42:00Z">
        <w:r w:rsidR="004D654B">
          <w:t xml:space="preserve">prodotti dalla crisi </w:t>
        </w:r>
      </w:ins>
      <w:ins w:id="2505" w:author="Pippo Cattaneo" w:date="2012-09-27T14:41:00Z">
        <w:r w:rsidR="004D654B">
          <w:t>poiché il dato è perfettamente in linea con quelli rilevati negli ultimi 5 anni</w:t>
        </w:r>
      </w:ins>
      <w:ins w:id="2506" w:author="Pippo Cattaneo" w:date="2012-09-27T14:42:00Z">
        <w:r w:rsidR="004D654B">
          <w:t>.</w:t>
        </w:r>
      </w:ins>
    </w:p>
    <w:p w14:paraId="1D58B1C8" w14:textId="09769A44" w:rsidR="00E74CB1" w:rsidRDefault="004D654B">
      <w:pPr>
        <w:pStyle w:val="Corpodeltesto"/>
        <w:numPr>
          <w:ilvl w:val="0"/>
          <w:numId w:val="44"/>
        </w:numPr>
        <w:rPr>
          <w:ins w:id="2507" w:author="Pippo Cattaneo" w:date="2012-09-27T16:32:00Z"/>
        </w:rPr>
        <w:pPrChange w:id="2508" w:author="Pippo Cattaneo" w:date="2012-09-27T16:30:00Z">
          <w:pPr>
            <w:pStyle w:val="Corpodeltesto"/>
          </w:pPr>
        </w:pPrChange>
      </w:pPr>
      <w:proofErr w:type="spellStart"/>
      <w:ins w:id="2509" w:author="Pippo Cattaneo" w:date="2012-09-27T14:43:00Z">
        <w:r>
          <w:t>KPI4.13</w:t>
        </w:r>
        <w:proofErr w:type="spellEnd"/>
        <w:r>
          <w:t xml:space="preserve"> (formazione agli utenti sul tema sicurezza </w:t>
        </w:r>
        <w:proofErr w:type="spellStart"/>
        <w:r>
          <w:t>ICT</w:t>
        </w:r>
        <w:proofErr w:type="spellEnd"/>
        <w:r>
          <w:t>). Analogamente a</w:t>
        </w:r>
      </w:ins>
      <w:ins w:id="2510" w:author="Pippo Cattaneo" w:date="2012-09-27T15:53:00Z">
        <w:r w:rsidR="00B83E88">
          <w:t xml:space="preserve"> quanto è accaduto per i</w:t>
        </w:r>
      </w:ins>
      <w:ins w:id="2511" w:author="Pippo Cattaneo" w:date="2012-09-27T14:43:00Z">
        <w:r>
          <w:t xml:space="preserve">l quesito </w:t>
        </w:r>
        <w:r w:rsidR="00B83E88">
          <w:t>precedente</w:t>
        </w:r>
      </w:ins>
      <w:ins w:id="2512" w:author="Pippo Cattaneo" w:date="2012-09-27T15:54:00Z">
        <w:r w:rsidR="00B83E88">
          <w:t xml:space="preserve">, </w:t>
        </w:r>
      </w:ins>
      <w:ins w:id="2513" w:author="Pippo Cattaneo" w:date="2012-09-27T16:30:00Z">
        <w:r w:rsidR="00E74CB1">
          <w:t xml:space="preserve">anche </w:t>
        </w:r>
      </w:ins>
      <w:ins w:id="2514" w:author="Pippo Cattaneo" w:date="2012-09-27T15:54:00Z">
        <w:r w:rsidR="00B83E88">
          <w:t xml:space="preserve">per questo il risultato di 3,91 (3,70 nel 2009 e 3,25 nel 2008) è particolarmente basso e per questo </w:t>
        </w:r>
      </w:ins>
      <w:ins w:id="2515" w:author="Pippo Cattaneo" w:date="2012-09-27T15:55:00Z">
        <w:r w:rsidR="00B83E88">
          <w:t xml:space="preserve">richiede una più accurata analisi. </w:t>
        </w:r>
      </w:ins>
      <w:ins w:id="2516" w:author="Pippo Cattaneo" w:date="2012-09-27T15:56:00Z">
        <w:r w:rsidR="00B83E88">
          <w:t xml:space="preserve">Questo risultato riflette il fatto che all’interno del campione solo </w:t>
        </w:r>
      </w:ins>
      <w:ins w:id="2517" w:author="Pippo Cattaneo" w:date="2012-09-27T15:57:00Z">
        <w:r w:rsidR="00B83E88">
          <w:t>una stretta minoranza delle</w:t>
        </w:r>
      </w:ins>
      <w:ins w:id="2518" w:author="Pippo Cattaneo" w:date="2012-09-27T15:56:00Z">
        <w:r w:rsidR="00B83E88">
          <w:t xml:space="preserve"> amministrazioni (14 su 46) ha investito nel corso del 2010 definendo un piano di formazione dedicato alla sicurezza per il proprio personale interno.</w:t>
        </w:r>
      </w:ins>
      <w:ins w:id="2519" w:author="Pippo Cattaneo" w:date="2012-09-27T15:58:00Z">
        <w:r w:rsidR="00B83E88">
          <w:t xml:space="preserve"> Senza entrare nel merito dei piani di formazione, il dato peggiora ancora se si considera che tra queste solo 8 hanno avuto come target una percentuale di dipendenti superiore al 30%.</w:t>
        </w:r>
      </w:ins>
      <w:ins w:id="2520" w:author="Pippo Cattaneo" w:date="2012-09-27T16:30:00Z">
        <w:r w:rsidR="00E74CB1">
          <w:t xml:space="preserve"> Risulta pertanto evidente </w:t>
        </w:r>
      </w:ins>
      <w:ins w:id="2521" w:author="Pippo Cattaneo" w:date="2012-09-27T16:32:00Z">
        <w:r w:rsidR="00E74CB1">
          <w:t>la grande op</w:t>
        </w:r>
      </w:ins>
      <w:ins w:id="2522" w:author="Pippo Cattaneo" w:date="2012-09-27T16:33:00Z">
        <w:r w:rsidR="00E74CB1">
          <w:t>p</w:t>
        </w:r>
      </w:ins>
      <w:ins w:id="2523" w:author="Pippo Cattaneo" w:date="2012-09-27T16:32:00Z">
        <w:r w:rsidR="00E74CB1">
          <w:t xml:space="preserve">ortunità </w:t>
        </w:r>
      </w:ins>
      <w:ins w:id="2524" w:author="Pippo Cattaneo" w:date="2012-09-27T16:33:00Z">
        <w:r w:rsidR="00E74CB1">
          <w:t>per i</w:t>
        </w:r>
      </w:ins>
      <w:ins w:id="2525" w:author="Pippo Cattaneo" w:date="2012-09-27T16:31:00Z">
        <w:r w:rsidR="00E74CB1">
          <w:t xml:space="preserve">l governo centrale </w:t>
        </w:r>
      </w:ins>
      <w:ins w:id="2526" w:author="Pippo Cattaneo" w:date="2012-09-27T16:33:00Z">
        <w:r w:rsidR="00E74CB1">
          <w:t>rappresentata dalla possibilità di</w:t>
        </w:r>
      </w:ins>
      <w:ins w:id="2527" w:author="Pippo Cattaneo" w:date="2012-09-27T16:31:00Z">
        <w:r w:rsidR="00E74CB1">
          <w:t xml:space="preserve"> </w:t>
        </w:r>
      </w:ins>
      <w:ins w:id="2528" w:author="Pippo Cattaneo" w:date="2012-09-27T16:34:00Z">
        <w:r w:rsidR="000654B0">
          <w:t xml:space="preserve">attivare </w:t>
        </w:r>
      </w:ins>
      <w:ins w:id="2529" w:author="Pippo Cattaneo" w:date="2012-09-27T16:30:00Z">
        <w:r w:rsidR="00E74CB1">
          <w:t xml:space="preserve">iniziative </w:t>
        </w:r>
      </w:ins>
      <w:ins w:id="2530" w:author="Pippo Cattaneo" w:date="2012-09-27T16:35:00Z">
        <w:r w:rsidR="000654B0">
          <w:t xml:space="preserve">congiunte </w:t>
        </w:r>
      </w:ins>
      <w:ins w:id="2531" w:author="Pippo Cattaneo" w:date="2012-09-27T16:31:00Z">
        <w:r w:rsidR="000654B0">
          <w:t>volte alla definizione d</w:t>
        </w:r>
        <w:r w:rsidR="00E74CB1">
          <w:t xml:space="preserve">i piani di formazione </w:t>
        </w:r>
      </w:ins>
      <w:ins w:id="2532" w:author="Pippo Cattaneo" w:date="2012-09-27T16:34:00Z">
        <w:r w:rsidR="000654B0">
          <w:t xml:space="preserve">standard per classi medie di utenti </w:t>
        </w:r>
      </w:ins>
      <w:ins w:id="2533" w:author="Pippo Cattaneo" w:date="2012-09-27T16:31:00Z">
        <w:r w:rsidR="00E74CB1">
          <w:t>ed alla loro attuazione, conseguendo da un lato un notevole risparmio e dall</w:t>
        </w:r>
      </w:ins>
      <w:ins w:id="2534" w:author="Pippo Cattaneo" w:date="2012-09-27T16:32:00Z">
        <w:r w:rsidR="00E74CB1">
          <w:t>’altro garantendo il pieno governo dei contenuti necessari</w:t>
        </w:r>
      </w:ins>
      <w:ins w:id="2535" w:author="Pippo Cattaneo" w:date="2012-09-27T16:35:00Z">
        <w:r w:rsidR="000654B0">
          <w:t xml:space="preserve"> e così una maggiore consapevolezza da parte degli utenti finali in termini di sicurezza </w:t>
        </w:r>
        <w:proofErr w:type="spellStart"/>
        <w:r w:rsidR="000654B0">
          <w:t>ICT</w:t>
        </w:r>
      </w:ins>
      <w:proofErr w:type="spellEnd"/>
      <w:ins w:id="2536" w:author="Pippo Cattaneo" w:date="2012-09-27T16:32:00Z">
        <w:r w:rsidR="00E74CB1">
          <w:t>.</w:t>
        </w:r>
      </w:ins>
    </w:p>
    <w:p w14:paraId="5161D860" w14:textId="0E206A48" w:rsidR="00F33A07" w:rsidDel="00B83E88" w:rsidRDefault="00B83E88">
      <w:pPr>
        <w:pStyle w:val="Corpodeltesto"/>
        <w:rPr>
          <w:del w:id="2537" w:author="Pippo Cattaneo" w:date="2012-09-27T16:01:00Z"/>
        </w:rPr>
      </w:pPr>
      <w:ins w:id="2538" w:author="Pippo Cattaneo" w:date="2012-09-27T15:59:00Z">
        <w:r>
          <w:t xml:space="preserve">Tutti gli altri </w:t>
        </w:r>
      </w:ins>
      <w:ins w:id="2539" w:author="Pippo Cattaneo" w:date="2012-09-27T16:00:00Z">
        <w:r>
          <w:t xml:space="preserve">quesiti per </w:t>
        </w:r>
        <w:proofErr w:type="spellStart"/>
        <w:r>
          <w:t>KPI4</w:t>
        </w:r>
        <w:proofErr w:type="spellEnd"/>
        <w:r>
          <w:t xml:space="preserve"> </w:t>
        </w:r>
      </w:ins>
      <w:ins w:id="2540" w:author="Pippo Cattaneo" w:date="2012-09-27T15:59:00Z">
        <w:r>
          <w:t>si</w:t>
        </w:r>
      </w:ins>
      <w:ins w:id="2541" w:author="Pippo Cattaneo" w:date="2012-09-27T16:00:00Z">
        <w:r>
          <w:t xml:space="preserve"> </w:t>
        </w:r>
      </w:ins>
      <w:ins w:id="2542" w:author="Pippo Cattaneo" w:date="2012-09-27T15:59:00Z">
        <w:r>
          <w:t xml:space="preserve">sono </w:t>
        </w:r>
      </w:ins>
      <w:ins w:id="2543" w:author="Pippo Cattaneo" w:date="2012-09-27T16:00:00Z">
        <w:r>
          <w:t xml:space="preserve">attestati su valori superiori alla sufficienza. Questo di per se non rappresenta un risultato entusiasmante perché, seppur misurato su basi reali, implica che resta almeno un 40% delle amministrazioni del campione su cui investire </w:t>
        </w:r>
      </w:ins>
      <w:del w:id="2544" w:author="Pippo Cattaneo" w:date="2012-09-27T16:01:00Z">
        <w:r w:rsidR="00C900AB" w:rsidDel="00B83E88">
          <w:delText xml:space="preserve">Su questi stessi valori si attestano anche i risultati di KPI4.4, KPI4.5 e KPI4.6 confermando che occorre intervenire con urgenza su oltre il 50% delle amministrazioni della PAC. </w:delText>
        </w:r>
        <w:r w:rsidR="00FF1F08" w:rsidDel="00B83E88">
          <w:delText>KPI4.4</w:delText>
        </w:r>
        <w:r w:rsidR="00C900AB" w:rsidDel="00B83E88">
          <w:delText xml:space="preserve">, </w:delText>
        </w:r>
        <w:r w:rsidR="00FF1F08" w:rsidDel="00B83E88">
          <w:delText xml:space="preserve"> con un valore medio di </w:delText>
        </w:r>
        <w:r w:rsidR="00C900AB" w:rsidDel="00B83E88">
          <w:delText xml:space="preserve">6,28) in netto miglioramento rispetto agli ultimi 2 anni (5,36 nel 2008 e 5,41 nel 2007) </w:delText>
        </w:r>
        <w:r w:rsidR="00FF1F08" w:rsidDel="00B83E88">
          <w:delText>rilev</w:delText>
        </w:r>
        <w:r w:rsidR="00C900AB" w:rsidDel="00B83E88">
          <w:delText>a</w:delText>
        </w:r>
        <w:r w:rsidR="00FF1F08" w:rsidDel="00B83E88">
          <w:delText xml:space="preserve"> che </w:delText>
        </w:r>
        <w:r w:rsidR="004D372D" w:rsidDel="00B83E88">
          <w:delText xml:space="preserve">solo il </w:delText>
        </w:r>
        <w:r w:rsidR="00C900AB" w:rsidDel="00B83E88">
          <w:delText>62,8</w:delText>
        </w:r>
        <w:r w:rsidR="004D372D" w:rsidDel="00B83E88">
          <w:delText xml:space="preserve">% </w:delText>
        </w:r>
        <w:r w:rsidR="00C900AB" w:rsidDel="00B83E88">
          <w:delText xml:space="preserve">delle amministrazioni </w:delText>
        </w:r>
        <w:r w:rsidR="004D372D" w:rsidDel="00B83E88">
          <w:delText>(</w:delText>
        </w:r>
        <w:r w:rsidR="00C900AB" w:rsidDel="00B83E88">
          <w:delText>+9,2</w:delText>
        </w:r>
        <w:r w:rsidR="004D372D" w:rsidDel="00B83E88">
          <w:delText>%</w:delText>
        </w:r>
        <w:r w:rsidR="00FF1F08" w:rsidDel="00B83E88">
          <w:delText xml:space="preserve"> rispetto al 200</w:delText>
        </w:r>
        <w:r w:rsidR="00C900AB" w:rsidDel="00B83E88">
          <w:delText>8</w:delText>
        </w:r>
        <w:r w:rsidR="004D372D" w:rsidDel="00B83E88">
          <w:delText xml:space="preserve">) </w:delText>
        </w:r>
        <w:r w:rsidR="00C900AB" w:rsidDel="00B83E88">
          <w:delText>d</w:delText>
        </w:r>
        <w:r w:rsidR="004D372D" w:rsidDel="00B83E88">
          <w:delText>ichiara di disporre di un centro per la gestione e l’amministrazione della sicurezza</w:delText>
        </w:r>
        <w:r w:rsidR="00C900AB" w:rsidDel="00B83E88">
          <w:delText xml:space="preserve"> ICT</w:delText>
        </w:r>
        <w:r w:rsidR="004D372D" w:rsidDel="00B83E88">
          <w:delText>.</w:delText>
        </w:r>
      </w:del>
    </w:p>
    <w:p w14:paraId="60D5B633" w14:textId="77777777" w:rsidR="00B83E88" w:rsidRDefault="00C900AB">
      <w:pPr>
        <w:pStyle w:val="Corpodeltesto"/>
        <w:rPr>
          <w:ins w:id="2545" w:author="Pippo Cattaneo" w:date="2012-09-27T16:02:00Z"/>
        </w:rPr>
      </w:pPr>
      <w:del w:id="2546" w:author="Pippo Cattaneo" w:date="2012-09-27T16:01:00Z">
        <w:r w:rsidDel="00B83E88">
          <w:delText xml:space="preserve">Lo stesso miglioramento è stato osservato per KPI4.5 </w:delText>
        </w:r>
        <w:r w:rsidR="00F24C00" w:rsidDel="00B83E88">
          <w:delText>(v</w:delText>
        </w:r>
      </w:del>
      <w:ins w:id="2547" w:author="Pippo Cattaneo" w:date="2012-09-27T16:01:00Z">
        <w:r w:rsidR="00B83E88">
          <w:t>sia per una crescita qualitativa delle strategi</w:t>
        </w:r>
      </w:ins>
      <w:ins w:id="2548" w:author="Pippo Cattaneo" w:date="2012-09-27T16:02:00Z">
        <w:r w:rsidR="00B83E88">
          <w:t>e</w:t>
        </w:r>
      </w:ins>
      <w:ins w:id="2549" w:author="Pippo Cattaneo" w:date="2012-09-27T16:01:00Z">
        <w:r w:rsidR="00B83E88">
          <w:t xml:space="preserve"> per la sicurezza sia per promuovere una crescita quantitativa che garantisca la copertura competa del campione rispetto al tema affrontato da </w:t>
        </w:r>
        <w:proofErr w:type="spellStart"/>
        <w:r w:rsidR="00B83E88">
          <w:t>KPI4</w:t>
        </w:r>
      </w:ins>
      <w:proofErr w:type="spellEnd"/>
      <w:ins w:id="2550" w:author="Pippo Cattaneo" w:date="2012-09-27T16:02:00Z">
        <w:r w:rsidR="00B83E88">
          <w:t>.</w:t>
        </w:r>
      </w:ins>
    </w:p>
    <w:p w14:paraId="31B6CC78" w14:textId="2813E2A5" w:rsidR="00C900AB" w:rsidDel="00B83E88" w:rsidRDefault="00B83E88">
      <w:pPr>
        <w:pStyle w:val="Corpodeltesto"/>
        <w:rPr>
          <w:del w:id="2551" w:author="Pippo Cattaneo" w:date="2012-09-27T16:02:00Z"/>
        </w:rPr>
      </w:pPr>
      <w:ins w:id="2552" w:author="Pippo Cattaneo" w:date="2012-09-27T16:03:00Z">
        <w:r>
          <w:t xml:space="preserve">Va inoltre segnalata </w:t>
        </w:r>
      </w:ins>
      <w:ins w:id="2553" w:author="Pippo Cattaneo" w:date="2012-09-27T16:04:00Z">
        <w:r w:rsidR="00CA3F53">
          <w:t>i</w:t>
        </w:r>
      </w:ins>
      <w:ins w:id="2554" w:author="Pippo Cattaneo" w:date="2012-09-27T16:03:00Z">
        <w:r>
          <w:t xml:space="preserve">l </w:t>
        </w:r>
        <w:r w:rsidR="00CA3F53">
          <w:t xml:space="preserve">notevole </w:t>
        </w:r>
      </w:ins>
      <w:del w:id="2555" w:author="Pippo Cattaneo" w:date="2012-09-27T16:02:00Z">
        <w:r w:rsidR="00F24C00" w:rsidDel="00B83E88">
          <w:delText xml:space="preserve">alore medio 6,05 nel 2009, 6,07 nel 2008 e 5,08 nel 2007) </w:delText>
        </w:r>
        <w:r w:rsidR="00C900AB" w:rsidDel="00B83E88">
          <w:delText>nella rilevazione 2008</w:delText>
        </w:r>
        <w:r w:rsidR="00F24C00" w:rsidDel="00B83E88">
          <w:delText xml:space="preserve"> mostrando la crescita del numero di amministrazioni che dispongono di un centro di gestione degli incidenti dal 52,5% al 60,5%.</w:delText>
        </w:r>
      </w:del>
    </w:p>
    <w:p w14:paraId="4CCED928" w14:textId="746B9037" w:rsidR="00C900AB" w:rsidDel="00B83E88" w:rsidRDefault="00F24C00">
      <w:pPr>
        <w:pStyle w:val="Corpodeltesto"/>
        <w:rPr>
          <w:del w:id="2556" w:author="Pippo Cattaneo" w:date="2012-09-27T16:02:00Z"/>
        </w:rPr>
      </w:pPr>
      <w:del w:id="2557" w:author="Pippo Cattaneo" w:date="2012-09-27T16:02:00Z">
        <w:r w:rsidDel="00B83E88">
          <w:delText>In questi</w:delText>
        </w:r>
        <w:r w:rsidR="00C900AB" w:rsidDel="00B83E88">
          <w:delText xml:space="preserve"> </w:delText>
        </w:r>
        <w:r w:rsidDel="00B83E88">
          <w:delText>ultimi due casi specifici</w:delText>
        </w:r>
        <w:r w:rsidR="00C900AB" w:rsidDel="00B83E88">
          <w:delText xml:space="preserve"> </w:delText>
        </w:r>
        <w:r w:rsidDel="00B83E88">
          <w:delText>il questionario conferma pienamente l</w:delText>
        </w:r>
        <w:r w:rsidR="00C900AB" w:rsidDel="00B83E88">
          <w:delText xml:space="preserve">e ricadute del progetto SPC </w:delText>
        </w:r>
        <w:r w:rsidR="004D372D" w:rsidDel="00B83E88">
          <w:delText xml:space="preserve">che </w:delText>
        </w:r>
        <w:r w:rsidR="00C900AB" w:rsidDel="00B83E88">
          <w:delText>ha messo</w:delText>
        </w:r>
        <w:r w:rsidR="004D372D" w:rsidDel="00B83E88">
          <w:delText xml:space="preserve"> a disposizione degli utenti un</w:delText>
        </w:r>
        <w:r w:rsidR="00C900AB" w:rsidDel="00B83E88">
          <w:delText>a serie di servizi tra cui</w:delText>
        </w:r>
        <w:r w:rsidR="00FF1F08" w:rsidDel="00B83E88">
          <w:delText xml:space="preserve"> da un centro di gestione di primo livello</w:delText>
        </w:r>
        <w:r w:rsidDel="00B83E88">
          <w:delText xml:space="preserve"> e un centro di gestione degli incidenti</w:delText>
        </w:r>
        <w:r w:rsidR="004D372D" w:rsidDel="00B83E88">
          <w:delText xml:space="preserve">, </w:delText>
        </w:r>
        <w:r w:rsidDel="00B83E88">
          <w:delText>giustificando le consistenti crescite che auspicabilmente dovrebbero estendersi all’intero campione in tempi ragionevoli.</w:delText>
        </w:r>
        <w:r w:rsidR="00C900AB" w:rsidDel="00B83E88">
          <w:delText xml:space="preserve"> </w:delText>
        </w:r>
      </w:del>
    </w:p>
    <w:p w14:paraId="366DAAE6" w14:textId="43575A31" w:rsidR="00F33A07" w:rsidRDefault="00CA3F53">
      <w:pPr>
        <w:pStyle w:val="Corpodeltesto"/>
      </w:pPr>
      <w:ins w:id="2558" w:author="Pippo Cattaneo" w:date="2012-09-27T16:03:00Z">
        <w:r>
          <w:t xml:space="preserve">miglioramento del risultato relativo al quesito </w:t>
        </w:r>
      </w:ins>
      <w:del w:id="2559" w:author="Pippo Cattaneo" w:date="2012-09-27T16:03:00Z">
        <w:r w:rsidR="00F24C00" w:rsidDel="00CA3F53">
          <w:delText xml:space="preserve">Straordinariamente basso e costante rimane invece </w:delText>
        </w:r>
      </w:del>
      <w:del w:id="2560" w:author="Pippo Cattaneo" w:date="2012-09-27T16:04:00Z">
        <w:r w:rsidR="00F24C00" w:rsidDel="00CA3F53">
          <w:delText>il</w:delText>
        </w:r>
        <w:r w:rsidR="004D372D" w:rsidDel="00CA3F53">
          <w:delText xml:space="preserve"> risultato </w:delText>
        </w:r>
        <w:r w:rsidR="003B0D82" w:rsidDel="00CA3F53">
          <w:delText xml:space="preserve">di </w:delText>
        </w:r>
      </w:del>
      <w:proofErr w:type="spellStart"/>
      <w:r w:rsidR="003B0D82">
        <w:t>KPI4.6</w:t>
      </w:r>
      <w:proofErr w:type="spellEnd"/>
      <w:r w:rsidR="003B0D82">
        <w:t xml:space="preserve"> </w:t>
      </w:r>
      <w:ins w:id="2561" w:author="Pippo Cattaneo" w:date="2012-09-27T16:04:00Z">
        <w:r>
          <w:t>(</w:t>
        </w:r>
      </w:ins>
      <w:ins w:id="2562" w:author="Pippo Cattaneo" w:date="2012-09-27T16:05:00Z">
        <w:r w:rsidRPr="00CA3F53">
          <w:rPr>
            <w:i/>
            <w:rPrChange w:id="2563" w:author="Pippo Cattaneo" w:date="2012-09-27T16:05:00Z">
              <w:rPr/>
            </w:rPrChange>
          </w:rPr>
          <w:t>Esiste la figura di 'Responsabile protezione dati personali' ?</w:t>
        </w:r>
        <w:r>
          <w:t xml:space="preserve">) che ha raggiunto il valore medio di </w:t>
        </w:r>
      </w:ins>
      <w:del w:id="2564" w:author="Pippo Cattaneo" w:date="2012-09-27T16:05:00Z">
        <w:r w:rsidR="00F24C00" w:rsidDel="00CA3F53">
          <w:delText>(</w:delText>
        </w:r>
      </w:del>
      <w:ins w:id="2565" w:author="Pippo Cattaneo" w:date="2012-09-27T16:04:00Z">
        <w:r>
          <w:t>7,61</w:t>
        </w:r>
      </w:ins>
      <w:ins w:id="2566" w:author="REGI" w:date="2012-09-13T17:13:00Z">
        <w:del w:id="2567" w:author="Pippo Cattaneo" w:date="2012-09-27T16:04:00Z">
          <w:r w:rsidR="006A5D99" w:rsidDel="00CA3F53">
            <w:delText>xx,x</w:delText>
          </w:r>
        </w:del>
        <w:r w:rsidR="006A5D99">
          <w:t xml:space="preserve"> </w:t>
        </w:r>
      </w:ins>
      <w:ins w:id="2568" w:author="Pippo Cattaneo" w:date="2012-09-27T16:05:00Z">
        <w:r>
          <w:t>(+17,9%) mentre negli anni precedenti si ea sempre attestato sotto la sufficienza (</w:t>
        </w:r>
      </w:ins>
      <w:ins w:id="2569" w:author="REGI" w:date="2012-09-13T17:13:00Z">
        <w:del w:id="2570" w:author="Pippo Cattaneo" w:date="2012-09-27T16:06:00Z">
          <w:r w:rsidR="006A5D99" w:rsidDel="00CA3F53">
            <w:delText xml:space="preserve">nel 2010, </w:delText>
          </w:r>
        </w:del>
      </w:ins>
      <w:r w:rsidR="00F24C00">
        <w:t>5,81 nel 2009</w:t>
      </w:r>
      <w:ins w:id="2571" w:author="Pippo Cattaneo" w:date="2012-09-27T16:06:00Z">
        <w:r>
          <w:t xml:space="preserve"> e</w:t>
        </w:r>
      </w:ins>
      <w:del w:id="2572" w:author="Pippo Cattaneo" w:date="2012-09-27T16:06:00Z">
        <w:r w:rsidR="00F24C00" w:rsidDel="00CA3F53">
          <w:delText>,</w:delText>
        </w:r>
      </w:del>
      <w:r w:rsidR="00F24C00">
        <w:t xml:space="preserve"> 5,89 nel 2008</w:t>
      </w:r>
      <w:ins w:id="2573" w:author="Pippo Cattaneo" w:date="2012-09-27T16:06:00Z">
        <w:r>
          <w:t>)</w:t>
        </w:r>
      </w:ins>
      <w:del w:id="2574" w:author="Pippo Cattaneo" w:date="2012-09-27T16:06:00Z">
        <w:r w:rsidR="00F24C00" w:rsidDel="00CA3F53">
          <w:delText xml:space="preserve"> e 5,57 nel 2007)</w:delText>
        </w:r>
      </w:del>
      <w:ins w:id="2575" w:author="Pippo Cattaneo" w:date="2012-09-27T16:06:00Z">
        <w:r>
          <w:t>. E’ evidente che finalmente una buona parte del</w:t>
        </w:r>
      </w:ins>
      <w:ins w:id="2576" w:author="Pippo Cattaneo" w:date="2012-09-27T16:07:00Z">
        <w:r>
          <w:t>le amministrazioni del</w:t>
        </w:r>
      </w:ins>
      <w:ins w:id="2577" w:author="Pippo Cattaneo" w:date="2012-09-27T16:06:00Z">
        <w:r>
          <w:t xml:space="preserve"> campione (76%) </w:t>
        </w:r>
      </w:ins>
      <w:del w:id="2578" w:author="Pippo Cattaneo" w:date="2012-09-27T16:07:00Z">
        <w:r w:rsidR="00F24C00" w:rsidDel="00CA3F53">
          <w:delText xml:space="preserve"> </w:delText>
        </w:r>
        <w:r w:rsidR="003B0D82" w:rsidDel="00CA3F53">
          <w:delText>che conta i</w:delText>
        </w:r>
        <w:r w:rsidR="004D372D" w:rsidDel="00CA3F53">
          <w:delText xml:space="preserve">l numero di amministrazioni che </w:delText>
        </w:r>
      </w:del>
      <w:r w:rsidR="00542E32">
        <w:t>ha</w:t>
      </w:r>
      <w:ins w:id="2579" w:author="Pippo Cattaneo" w:date="2012-09-27T16:07:00Z">
        <w:r>
          <w:t>nno</w:t>
        </w:r>
      </w:ins>
      <w:del w:id="2580" w:author="Pippo Cattaneo" w:date="2012-09-27T16:07:00Z">
        <w:r w:rsidR="00542E32" w:rsidDel="00CA3F53">
          <w:delText>nno</w:delText>
        </w:r>
      </w:del>
      <w:r w:rsidR="004D372D">
        <w:t xml:space="preserve"> ricoperto il ruolo previsto dal garante della privacy </w:t>
      </w:r>
      <w:del w:id="2581" w:author="Pippo Cattaneo" w:date="2012-09-27T16:07:00Z">
        <w:r w:rsidR="004D372D" w:rsidDel="00CA3F53">
          <w:delText>di “Responsabile protezione dei dati personali”</w:delText>
        </w:r>
        <w:r w:rsidR="00F24C00" w:rsidDel="00CA3F53">
          <w:delText xml:space="preserve"> nonostante </w:delText>
        </w:r>
      </w:del>
      <w:ins w:id="2582" w:author="Pippo Cattaneo" w:date="2012-09-27T16:07:00Z">
        <w:r>
          <w:t xml:space="preserve">in accordo con </w:t>
        </w:r>
      </w:ins>
      <w:r w:rsidR="00F24C00">
        <w:t>l’ormai consolidato Decreto per la Sicurezza</w:t>
      </w:r>
      <w:r w:rsidR="00542E32">
        <w:t>.</w:t>
      </w:r>
      <w:del w:id="2583" w:author="Pippo Cattaneo" w:date="2012-09-27T16:07:00Z">
        <w:r w:rsidR="00542E32" w:rsidDel="00CA3F53">
          <w:delText xml:space="preserve"> </w:delText>
        </w:r>
        <w:r w:rsidR="00F24C00" w:rsidDel="00CA3F53">
          <w:delText>E’ infatti assolutamente inaccettabile il fatto che solo il 58,1% del campione possa affermare di essersi dotato della figura prevista dal decreto ormai necessario per qualunque organizzazione che richieda il trattamento di dati sensibili.</w:delText>
        </w:r>
      </w:del>
      <w:r w:rsidR="00F24C00">
        <w:t xml:space="preserve"> </w:t>
      </w:r>
    </w:p>
    <w:p w14:paraId="28420B74" w14:textId="34E6DAE0" w:rsidR="00FB48D5" w:rsidDel="00625230" w:rsidRDefault="00F24C00">
      <w:pPr>
        <w:pStyle w:val="Corpodeltesto"/>
        <w:rPr>
          <w:del w:id="2584" w:author="Pippo Cattaneo" w:date="2012-09-27T16:10:00Z"/>
        </w:rPr>
      </w:pPr>
      <w:del w:id="2585" w:author="Pippo Cattaneo" w:date="2012-09-27T16:08:00Z">
        <w:r w:rsidDel="00625230">
          <w:delText>Decisamente migliore è la situazione</w:delText>
        </w:r>
      </w:del>
      <w:ins w:id="2586" w:author="Pippo Cattaneo" w:date="2012-09-27T16:08:00Z">
        <w:r w:rsidR="00625230">
          <w:t>Analogo risultato</w:t>
        </w:r>
      </w:ins>
      <w:r>
        <w:t xml:space="preserve"> per </w:t>
      </w:r>
      <w:proofErr w:type="spellStart"/>
      <w:r w:rsidR="00542E32">
        <w:t>KPI4.7</w:t>
      </w:r>
      <w:proofErr w:type="spellEnd"/>
      <w:r w:rsidR="00542E32">
        <w:t xml:space="preserve"> </w:t>
      </w:r>
      <w:ins w:id="2587" w:author="Pippo Cattaneo" w:date="2012-09-27T16:08:00Z">
        <w:r w:rsidR="00625230">
          <w:t>(</w:t>
        </w:r>
      </w:ins>
      <w:ins w:id="2588" w:author="Pippo Cattaneo" w:date="2012-09-27T16:09:00Z">
        <w:r w:rsidR="00625230" w:rsidRPr="00625230">
          <w:rPr>
            <w:i/>
            <w:rPrChange w:id="2589" w:author="Pippo Cattaneo" w:date="2012-09-27T16:09:00Z">
              <w:rPr/>
            </w:rPrChange>
          </w:rPr>
          <w:t>Esistono una o più procedure di gestione dei log ?</w:t>
        </w:r>
        <w:r w:rsidR="00625230">
          <w:t>)</w:t>
        </w:r>
      </w:ins>
      <w:r>
        <w:t>che con un valore medio di 7,</w:t>
      </w:r>
      <w:ins w:id="2590" w:author="Pippo Cattaneo" w:date="2012-09-27T16:09:00Z">
        <w:r w:rsidR="00625230">
          <w:t>83</w:t>
        </w:r>
      </w:ins>
      <w:del w:id="2591" w:author="Pippo Cattaneo" w:date="2012-09-27T16:09:00Z">
        <w:r w:rsidDel="00625230">
          <w:delText>67</w:delText>
        </w:r>
      </w:del>
      <w:del w:id="2592" w:author="Pippo Cattaneo" w:date="2012-09-27T16:10:00Z">
        <w:r w:rsidR="00FB48D5" w:rsidDel="00625230">
          <w:delText xml:space="preserve"> </w:delText>
        </w:r>
      </w:del>
      <w:ins w:id="2593" w:author="Pippo Cattaneo" w:date="2012-09-27T16:10:00Z">
        <w:r w:rsidR="00625230">
          <w:t xml:space="preserve"> (+1,5%) </w:t>
        </w:r>
      </w:ins>
      <w:del w:id="2594" w:author="Pippo Cattaneo" w:date="2012-09-27T16:09:00Z">
        <w:r w:rsidR="00FB48D5" w:rsidDel="00625230">
          <w:delText>mostra una consistente crescita del numero di amministrazioni</w:delText>
        </w:r>
      </w:del>
      <w:ins w:id="2595" w:author="Pippo Cattaneo" w:date="2012-09-27T16:09:00Z">
        <w:r w:rsidR="00625230">
          <w:t>si attesta ben al di sopra della sufficienza cons</w:t>
        </w:r>
      </w:ins>
      <w:ins w:id="2596" w:author="Pippo Cattaneo" w:date="2012-09-27T16:10:00Z">
        <w:r w:rsidR="00625230">
          <w:t>o</w:t>
        </w:r>
      </w:ins>
      <w:ins w:id="2597" w:author="Pippo Cattaneo" w:date="2012-09-27T16:09:00Z">
        <w:r w:rsidR="00625230">
          <w:t>lidando</w:t>
        </w:r>
      </w:ins>
      <w:ins w:id="2598" w:author="Pippo Cattaneo" w:date="2012-09-27T16:10:00Z">
        <w:r w:rsidR="00625230">
          <w:t xml:space="preserve"> </w:t>
        </w:r>
      </w:ins>
      <w:ins w:id="2599" w:author="Pippo Cattaneo" w:date="2012-09-27T16:09:00Z">
        <w:r w:rsidR="00625230">
          <w:t>il risultato degli anni precedenti.</w:t>
        </w:r>
      </w:ins>
      <w:del w:id="2600" w:author="Pippo Cattaneo" w:date="2012-09-27T16:10:00Z">
        <w:r w:rsidR="00FB48D5" w:rsidDel="00625230">
          <w:delText xml:space="preserve"> (+17,8%) che gestiscono correttamente la raccolta e la tenuta dei file di log raggiungendo il 76% del campione.</w:delText>
        </w:r>
      </w:del>
    </w:p>
    <w:p w14:paraId="1767A396" w14:textId="77777777" w:rsidR="00625230" w:rsidRDefault="00625230">
      <w:pPr>
        <w:pStyle w:val="Corpodeltesto"/>
        <w:rPr>
          <w:ins w:id="2601" w:author="Pippo Cattaneo" w:date="2012-09-27T16:10:00Z"/>
        </w:rPr>
      </w:pPr>
    </w:p>
    <w:p w14:paraId="4F4900CD" w14:textId="49610626" w:rsidR="00640E50" w:rsidRDefault="00625230">
      <w:pPr>
        <w:pStyle w:val="Corpodeltesto"/>
        <w:rPr>
          <w:ins w:id="2602" w:author="Pippo Cattaneo" w:date="2012-09-27T16:14:00Z"/>
        </w:rPr>
      </w:pPr>
      <w:ins w:id="2603" w:author="Pippo Cattaneo" w:date="2012-09-27T16:11:00Z">
        <w:r>
          <w:t xml:space="preserve">Anche </w:t>
        </w:r>
        <w:proofErr w:type="spellStart"/>
        <w:r>
          <w:t>KPI4.8</w:t>
        </w:r>
        <w:proofErr w:type="spellEnd"/>
        <w:r>
          <w:t xml:space="preserve"> (</w:t>
        </w:r>
      </w:ins>
      <w:del w:id="2604" w:author="Pippo Cattaneo" w:date="2012-09-27T16:11:00Z">
        <w:r w:rsidR="0078325E" w:rsidDel="00625230">
          <w:delText>Rispetto al tema “</w:delText>
        </w:r>
      </w:del>
      <w:r w:rsidR="0078325E" w:rsidRPr="00625230">
        <w:rPr>
          <w:i/>
          <w:rPrChange w:id="2605" w:author="Pippo Cattaneo" w:date="2012-09-27T16:11:00Z">
            <w:rPr/>
          </w:rPrChange>
        </w:rPr>
        <w:t>politiche di backup/</w:t>
      </w:r>
      <w:proofErr w:type="spellStart"/>
      <w:r w:rsidR="0078325E" w:rsidRPr="00625230">
        <w:rPr>
          <w:i/>
          <w:rPrChange w:id="2606" w:author="Pippo Cattaneo" w:date="2012-09-27T16:11:00Z">
            <w:rPr/>
          </w:rPrChange>
        </w:rPr>
        <w:t>restore</w:t>
      </w:r>
      <w:proofErr w:type="spellEnd"/>
      <w:ins w:id="2607" w:author="Pippo Cattaneo" w:date="2012-09-27T16:11:00Z">
        <w:r>
          <w:t>)</w:t>
        </w:r>
      </w:ins>
      <w:del w:id="2608" w:author="Pippo Cattaneo" w:date="2012-09-27T16:11:00Z">
        <w:r w:rsidR="0078325E" w:rsidDel="00625230">
          <w:delText xml:space="preserve">” </w:delText>
        </w:r>
        <w:r w:rsidR="00FB48D5" w:rsidDel="00625230">
          <w:delText xml:space="preserve">anche </w:delText>
        </w:r>
        <w:r w:rsidR="00542E32" w:rsidDel="00625230">
          <w:delText>KPI4.8</w:delText>
        </w:r>
      </w:del>
      <w:r w:rsidR="00542E32">
        <w:t xml:space="preserve"> </w:t>
      </w:r>
      <w:ins w:id="2609" w:author="Pippo Cattaneo" w:date="2012-09-27T16:12:00Z">
        <w:r>
          <w:t xml:space="preserve">con valore medio di 7,52 conferma che ormai il tema della salvaguardia del dati è stato percepito da tutte le amministrazioni come cruciale e determinante per la vita del proprio CED. </w:t>
        </w:r>
      </w:ins>
      <w:ins w:id="2610" w:author="Pippo Cattaneo" w:date="2012-09-27T16:13:00Z">
        <w:r>
          <w:t xml:space="preserve">In accordo con il quesito analogo proposto da </w:t>
        </w:r>
        <w:proofErr w:type="spellStart"/>
        <w:r>
          <w:t>KPI1</w:t>
        </w:r>
        <w:proofErr w:type="spellEnd"/>
        <w:r>
          <w:t xml:space="preserve"> oltre il 76% del campione dispone di strumenti e procedure per il backup/</w:t>
        </w:r>
        <w:proofErr w:type="spellStart"/>
        <w:r>
          <w:t>restore</w:t>
        </w:r>
        <w:proofErr w:type="spellEnd"/>
        <w:r>
          <w:t xml:space="preserve"> garantendo la completa protezione dei dati</w:t>
        </w:r>
      </w:ins>
      <w:ins w:id="2611" w:author="Pippo Cattaneo" w:date="2012-09-27T16:14:00Z">
        <w:r w:rsidR="00640E50">
          <w:t xml:space="preserve"> maneggiati nel ciclo di vita delle procedure interne.</w:t>
        </w:r>
      </w:ins>
    </w:p>
    <w:p w14:paraId="08BE2913" w14:textId="3EB091F0" w:rsidR="00F33A07" w:rsidRDefault="00625230">
      <w:pPr>
        <w:pStyle w:val="Corpodeltesto"/>
      </w:pPr>
      <w:ins w:id="2612" w:author="Pippo Cattaneo" w:date="2012-09-27T16:13:00Z">
        <w:r>
          <w:t xml:space="preserve"> </w:t>
        </w:r>
      </w:ins>
      <w:r w:rsidR="00542E32">
        <w:t xml:space="preserve">migliora </w:t>
      </w:r>
      <w:r w:rsidR="0078325E">
        <w:t xml:space="preserve">rispetto all’anno precedente </w:t>
      </w:r>
      <w:r w:rsidR="00542E32">
        <w:t xml:space="preserve">passando </w:t>
      </w:r>
      <w:r w:rsidR="0078325E">
        <w:t>da un valore medio di 5</w:t>
      </w:r>
      <w:r w:rsidR="00FB48D5">
        <w:t>,</w:t>
      </w:r>
      <w:r w:rsidR="0078325E">
        <w:t xml:space="preserve">7 </w:t>
      </w:r>
      <w:r w:rsidR="00FB48D5">
        <w:t xml:space="preserve">del 2007 </w:t>
      </w:r>
      <w:r w:rsidR="0078325E">
        <w:t>a 6</w:t>
      </w:r>
      <w:r w:rsidR="00FB48D5">
        <w:t>,22</w:t>
      </w:r>
      <w:r w:rsidR="0078325E">
        <w:t xml:space="preserve"> rilevando un aumento </w:t>
      </w:r>
      <w:r w:rsidR="00FB48D5">
        <w:t xml:space="preserve">complessivo </w:t>
      </w:r>
      <w:r w:rsidR="0078325E">
        <w:t xml:space="preserve">del </w:t>
      </w:r>
      <w:r w:rsidR="00FB48D5">
        <w:t>14,5</w:t>
      </w:r>
      <w:r w:rsidR="0078325E">
        <w:t>% del numero di</w:t>
      </w:r>
      <w:r w:rsidR="004D372D">
        <w:t xml:space="preserve"> amministrazioni</w:t>
      </w:r>
      <w:r w:rsidR="0078325E">
        <w:t xml:space="preserve"> che hanno nominato un responsabile delle politiche di backup (dal </w:t>
      </w:r>
      <w:r w:rsidR="0078325E" w:rsidRPr="0078325E">
        <w:t>57,6%</w:t>
      </w:r>
      <w:r w:rsidR="0078325E">
        <w:t xml:space="preserve"> al </w:t>
      </w:r>
      <w:r w:rsidR="0078325E" w:rsidRPr="0078325E">
        <w:t>7</w:t>
      </w:r>
      <w:r w:rsidR="00FB48D5">
        <w:t>2,1</w:t>
      </w:r>
      <w:r w:rsidR="0078325E" w:rsidRPr="0078325E">
        <w:t>%</w:t>
      </w:r>
      <w:r w:rsidR="0078325E">
        <w:t xml:space="preserve">). </w:t>
      </w:r>
      <w:r w:rsidR="00FB48D5">
        <w:t>Non si è avuto malauguratamente lo stesso m</w:t>
      </w:r>
      <w:r w:rsidR="0078325E">
        <w:t>iglioramento anche sul numero di amministrazioni che hanno fo</w:t>
      </w:r>
      <w:r w:rsidR="004D372D">
        <w:t>rmalizzato e depositato la documentazione relativa alle procedure di loro competenza (</w:t>
      </w:r>
      <w:proofErr w:type="spellStart"/>
      <w:r w:rsidR="004D372D">
        <w:t>KPI4.8a</w:t>
      </w:r>
      <w:proofErr w:type="spellEnd"/>
      <w:r w:rsidR="004D372D">
        <w:t>)</w:t>
      </w:r>
      <w:r w:rsidR="0078325E">
        <w:t xml:space="preserve"> e pertanto </w:t>
      </w:r>
      <w:r w:rsidR="00FB48D5">
        <w:t xml:space="preserve">solo 25 delle 31 amministrazioni (pari al 58,1%) </w:t>
      </w:r>
      <w:r w:rsidR="0078325E">
        <w:t>che gestiscono procedure di backup/</w:t>
      </w:r>
      <w:proofErr w:type="spellStart"/>
      <w:r w:rsidR="0078325E">
        <w:t>restore</w:t>
      </w:r>
      <w:proofErr w:type="spellEnd"/>
      <w:r w:rsidR="0078325E">
        <w:t xml:space="preserve"> hanno approcciato correttamente definendo e documentando le politiche da adottare</w:t>
      </w:r>
      <w:r w:rsidR="004D372D">
        <w:t>.</w:t>
      </w:r>
    </w:p>
    <w:p w14:paraId="023A7FC5" w14:textId="71B0789D" w:rsidR="00F82FD4" w:rsidDel="00640E50" w:rsidRDefault="00E40A95">
      <w:pPr>
        <w:pStyle w:val="Corpodeltesto"/>
        <w:rPr>
          <w:del w:id="2613" w:author="Pippo Cattaneo" w:date="2012-09-27T16:14:00Z"/>
        </w:rPr>
      </w:pPr>
      <w:del w:id="2614" w:author="Pippo Cattaneo" w:date="2012-09-27T16:14:00Z">
        <w:r w:rsidDel="00640E50">
          <w:delText xml:space="preserve">Per KPI4.9 si è osservata invece una consistente involuzione con </w:delText>
        </w:r>
        <w:r w:rsidR="00853949" w:rsidDel="00640E50">
          <w:delText xml:space="preserve">un punteggio di </w:delText>
        </w:r>
        <w:r w:rsidDel="00640E50">
          <w:delText>6,43 (</w:delText>
        </w:r>
      </w:del>
      <w:ins w:id="2615" w:author="REGI" w:date="2012-09-13T17:13:00Z">
        <w:del w:id="2616" w:author="Pippo Cattaneo" w:date="2012-09-27T16:14:00Z">
          <w:r w:rsidR="006A5D99" w:rsidDel="00640E50">
            <w:delText xml:space="preserve">xx,x nel 2009, </w:delText>
          </w:r>
        </w:del>
      </w:ins>
      <w:del w:id="2617" w:author="Pippo Cattaneo" w:date="2012-09-27T16:14:00Z">
        <w:r w:rsidDel="00640E50">
          <w:delText>7,32 nel 2008 e 7,08 nel 2007)</w:delText>
        </w:r>
        <w:r w:rsidR="00853949" w:rsidDel="00640E50">
          <w:delText xml:space="preserve"> </w:delText>
        </w:r>
        <w:r w:rsidDel="00640E50">
          <w:delText xml:space="preserve">riflettendo quelle che sono le attuali diffuse difficoltà </w:delText>
        </w:r>
        <w:r w:rsidR="00853949" w:rsidDel="00640E50">
          <w:delText>r</w:delText>
        </w:r>
        <w:r w:rsidR="004D372D" w:rsidDel="00640E50">
          <w:delText xml:space="preserve">ispetto al tema </w:delText>
        </w:r>
        <w:r w:rsidR="00853949" w:rsidDel="00640E50">
          <w:delText>“</w:delText>
        </w:r>
        <w:r w:rsidR="004D372D" w:rsidDel="00640E50">
          <w:delText xml:space="preserve">outsourcing per la </w:delText>
        </w:r>
        <w:r w:rsidR="00853949" w:rsidDel="00640E50">
          <w:delText xml:space="preserve">gestione della </w:delText>
        </w:r>
        <w:r w:rsidR="004D372D" w:rsidDel="00640E50">
          <w:delText>sicurezza ICT</w:delText>
        </w:r>
        <w:r w:rsidR="00853949" w:rsidDel="00640E50">
          <w:delText>”. Scendendo ad un livello di maggior dettaglio però si nota che</w:delText>
        </w:r>
        <w:r w:rsidR="004D372D" w:rsidDel="00640E50">
          <w:delText xml:space="preserve"> </w:delText>
        </w:r>
        <w:r w:rsidR="00766F21" w:rsidDel="00640E50">
          <w:delText xml:space="preserve">è diminuito il numero delle </w:delText>
        </w:r>
        <w:r w:rsidR="004D372D" w:rsidDel="00640E50">
          <w:delText xml:space="preserve">amministrazioni </w:delText>
        </w:r>
        <w:r w:rsidR="00766F21" w:rsidDel="00640E50">
          <w:delText xml:space="preserve">(7 pari al 16,3%) che </w:delText>
        </w:r>
        <w:r w:rsidR="004D372D" w:rsidDel="00640E50">
          <w:delText>hanno dichiarato di utilizzare personale misto per la gestione della sicurezza</w:delText>
        </w:r>
        <w:r w:rsidR="00853949" w:rsidDel="00640E50">
          <w:delText xml:space="preserve">. </w:delText>
        </w:r>
        <w:r w:rsidR="00766F21" w:rsidDel="00640E50">
          <w:delText>T</w:delText>
        </w:r>
        <w:r w:rsidR="00853949" w:rsidDel="00640E50">
          <w:delText>ra queste</w:delText>
        </w:r>
        <w:r w:rsidR="004D372D" w:rsidDel="00640E50">
          <w:delText xml:space="preserve"> solamente </w:delText>
        </w:r>
        <w:r w:rsidR="00766F21" w:rsidDel="00640E50">
          <w:delText xml:space="preserve">3 </w:delText>
        </w:r>
        <w:r w:rsidR="004D372D" w:rsidDel="00640E50">
          <w:delText>amministrazion</w:delText>
        </w:r>
        <w:r w:rsidR="00766F21" w:rsidDel="00640E50">
          <w:delText>i</w:delText>
        </w:r>
        <w:r w:rsidR="004D372D" w:rsidDel="00640E50">
          <w:delText xml:space="preserve"> ha</w:delText>
        </w:r>
        <w:r w:rsidR="00766F21" w:rsidDel="00640E50">
          <w:delText>nno</w:delText>
        </w:r>
        <w:r w:rsidR="004D372D" w:rsidDel="00640E50">
          <w:delText xml:space="preserve"> previsto nel contratto procedure per l’audit </w:delText>
        </w:r>
        <w:r w:rsidR="00853949" w:rsidDel="00640E50">
          <w:delText>e</w:delText>
        </w:r>
        <w:r w:rsidR="00766F21" w:rsidDel="00640E50">
          <w:delText xml:space="preserve">d una sola tra queste ha dichiarato di </w:delText>
        </w:r>
        <w:r w:rsidR="004D372D" w:rsidDel="00640E50">
          <w:delText>effettua</w:delText>
        </w:r>
        <w:r w:rsidR="00853949" w:rsidDel="00640E50">
          <w:delText>rl</w:delText>
        </w:r>
        <w:r w:rsidR="004D372D" w:rsidDel="00640E50">
          <w:delText xml:space="preserve">e regolarmente. Risulta pertanto evidente che occorre </w:delText>
        </w:r>
        <w:r w:rsidR="00853949" w:rsidDel="00640E50">
          <w:delText xml:space="preserve">ancora </w:delText>
        </w:r>
        <w:r w:rsidR="004D372D" w:rsidDel="00640E50">
          <w:delText>un grosso contributo esterno sia in termini normativi che in termini di negoziazione con i fornitori per arrivare a rendere meno rischiose le attività gestite in outsourcing</w:delText>
        </w:r>
        <w:r w:rsidR="00853949" w:rsidDel="00640E50">
          <w:delText xml:space="preserve"> e più inquadrate da un rigido regolamento.</w:delText>
        </w:r>
        <w:r w:rsidR="00F82FD4" w:rsidDel="00640E50">
          <w:delText xml:space="preserve"> </w:delText>
        </w:r>
      </w:del>
    </w:p>
    <w:p w14:paraId="19444F15" w14:textId="03A235B8" w:rsidR="00F33A07" w:rsidDel="007F29FD" w:rsidRDefault="00F82FD4">
      <w:pPr>
        <w:pStyle w:val="Corpodeltesto"/>
        <w:rPr>
          <w:del w:id="2618" w:author="Pippo Cattaneo" w:date="2012-09-27T13:51:00Z"/>
        </w:rPr>
      </w:pPr>
      <w:del w:id="2619" w:author="Pippo Cattaneo" w:date="2012-09-27T13:51:00Z">
        <w:r w:rsidDel="007F29FD">
          <w:rPr>
            <w:highlight w:val="yellow"/>
          </w:rPr>
          <w:delText>D’altra parte l</w:delText>
        </w:r>
        <w:r w:rsidRPr="00304710" w:rsidDel="007F29FD">
          <w:rPr>
            <w:highlight w:val="yellow"/>
          </w:rPr>
          <w:delText>a scarsa propensione all’outsourcing purtroppo è anche confermata dai dati provenienti da SPC, in base ai quali solo 14 amministrazioni (25 %) ha fatto ricorso ai servizi professionali presenti nel listino SPC.</w:delText>
        </w:r>
      </w:del>
    </w:p>
    <w:p w14:paraId="6C9A9A0B" w14:textId="53A919CD" w:rsidR="00F33A07" w:rsidDel="00640E50" w:rsidRDefault="00D15CED">
      <w:pPr>
        <w:pStyle w:val="Corpodeltesto"/>
        <w:rPr>
          <w:del w:id="2620" w:author="Pippo Cattaneo" w:date="2012-09-27T16:15:00Z"/>
        </w:rPr>
      </w:pPr>
      <w:del w:id="2621" w:author="Pippo Cattaneo" w:date="2012-09-27T16:15:00Z">
        <w:r w:rsidDel="00640E50">
          <w:delText xml:space="preserve">Il risultato </w:delText>
        </w:r>
        <w:r w:rsidR="003664FE" w:rsidDel="00640E50">
          <w:delText>più basso in assoluto per l’intero questionario è quello relativo a</w:delText>
        </w:r>
        <w:r w:rsidDel="00640E50">
          <w:delText xml:space="preserve"> KPI4.10 con un punteggio medio di 2</w:delText>
        </w:r>
        <w:r w:rsidR="003664FE" w:rsidDel="00640E50">
          <w:delText>,57</w:delText>
        </w:r>
        <w:r w:rsidDel="00640E50">
          <w:delText xml:space="preserve"> (2</w:delText>
        </w:r>
        <w:r w:rsidR="003664FE" w:rsidDel="00640E50">
          <w:delText>,11 nel 2008 e 2,</w:delText>
        </w:r>
        <w:r w:rsidDel="00640E50">
          <w:delText>22 nel 2007)</w:delText>
        </w:r>
        <w:r w:rsidR="003664FE" w:rsidDel="00640E50">
          <w:delText xml:space="preserve">. KPI4.10 intende infatti misurare anche le risorse allocate per la sicurezza e quindi si ritiene sia stato </w:delText>
        </w:r>
        <w:r w:rsidDel="00640E50">
          <w:delText>condizionato dagli effetti del</w:delText>
        </w:r>
        <w:r w:rsidR="004D372D" w:rsidDel="00640E50">
          <w:delText xml:space="preserve">la crisi economica che </w:delText>
        </w:r>
        <w:r w:rsidDel="00640E50">
          <w:delText xml:space="preserve">negli ultimi anni </w:delText>
        </w:r>
        <w:r w:rsidR="004D372D" w:rsidDel="00640E50">
          <w:delText xml:space="preserve">ha visto ridurre le </w:delText>
        </w:r>
        <w:r w:rsidDel="00640E50">
          <w:delText xml:space="preserve">dotazioni delle amministrazioni. Resta </w:delText>
        </w:r>
        <w:r w:rsidR="003664FE" w:rsidDel="00640E50">
          <w:delText xml:space="preserve">comunque molto </w:delText>
        </w:r>
        <w:r w:rsidDel="00640E50">
          <w:delText>limitato (3</w:delText>
        </w:r>
        <w:r w:rsidR="003664FE" w:rsidDel="00640E50">
          <w:delText>9,5</w:delText>
        </w:r>
        <w:r w:rsidDel="00640E50">
          <w:delText xml:space="preserve">%) il numero di </w:delText>
        </w:r>
        <w:r w:rsidR="004D372D" w:rsidDel="00640E50">
          <w:delText xml:space="preserve">delle amministrazioni che hanno allocato una voce </w:delText>
        </w:r>
        <w:r w:rsidR="003664FE" w:rsidDel="00640E50">
          <w:delText>specifica de</w:delText>
        </w:r>
        <w:r w:rsidR="004D372D" w:rsidDel="00640E50">
          <w:delText>l proprio bilanc</w:delText>
        </w:r>
        <w:r w:rsidDel="00640E50">
          <w:delText>io dedicata alla sicurezza ICT</w:delText>
        </w:r>
        <w:r w:rsidR="003664FE" w:rsidDel="00640E50">
          <w:delText>. Nonostante i tagli però nella rilevazione 2009 si assiste ad una sostanziale crescita dei</w:delText>
        </w:r>
        <w:r w:rsidR="004D372D" w:rsidDel="00640E50">
          <w:delText xml:space="preserve"> budget</w:delText>
        </w:r>
        <w:r w:rsidDel="00640E50">
          <w:delText>,</w:delText>
        </w:r>
        <w:r w:rsidR="004D372D" w:rsidDel="00640E50">
          <w:delText xml:space="preserve"> </w:delText>
        </w:r>
        <w:r w:rsidR="003664FE" w:rsidDel="00640E50">
          <w:delText xml:space="preserve">aumentando </w:delText>
        </w:r>
        <w:r w:rsidR="004D372D" w:rsidDel="00640E50">
          <w:delText>del 2</w:delText>
        </w:r>
        <w:r w:rsidR="003664FE" w:rsidDel="00640E50">
          <w:delText>5,5</w:delText>
        </w:r>
        <w:r w:rsidR="004D372D" w:rsidDel="00640E50">
          <w:delText xml:space="preserve">% il numero </w:delText>
        </w:r>
        <w:r w:rsidDel="00640E50">
          <w:delText xml:space="preserve">delle amministrazioni </w:delText>
        </w:r>
        <w:r w:rsidR="004D372D" w:rsidDel="00640E50">
          <w:delText>che ha</w:delText>
        </w:r>
        <w:r w:rsidDel="00640E50">
          <w:delText>nno</w:delText>
        </w:r>
        <w:r w:rsidR="004D372D" w:rsidDel="00640E50">
          <w:delText xml:space="preserve"> allocato a questa voce </w:delText>
        </w:r>
        <w:r w:rsidR="003664FE" w:rsidDel="00640E50">
          <w:delText xml:space="preserve">tra il </w:delText>
        </w:r>
        <w:r w:rsidR="004D372D" w:rsidDel="00640E50">
          <w:delText xml:space="preserve">5% </w:delText>
        </w:r>
        <w:r w:rsidR="003664FE" w:rsidDel="00640E50">
          <w:delText xml:space="preserve">ed il 10% </w:delText>
        </w:r>
        <w:r w:rsidR="004D372D" w:rsidDel="00640E50">
          <w:delText>del proprio budget complessivo</w:delText>
        </w:r>
        <w:r w:rsidDel="00640E50">
          <w:delText xml:space="preserve"> anziché un valore </w:delText>
        </w:r>
        <w:r w:rsidR="003664FE" w:rsidDel="00640E50">
          <w:delText>inferiore al</w:delText>
        </w:r>
        <w:r w:rsidDel="00640E50">
          <w:delText xml:space="preserve"> 5% </w:delText>
        </w:r>
        <w:r w:rsidR="003664FE" w:rsidDel="00640E50">
          <w:delText>(-31,7%)</w:delText>
        </w:r>
        <w:r w:rsidDel="00640E50">
          <w:delText>.</w:delText>
        </w:r>
      </w:del>
    </w:p>
    <w:p w14:paraId="0445B697" w14:textId="05379527" w:rsidR="001B36D4" w:rsidRDefault="00A61C5A">
      <w:pPr>
        <w:pStyle w:val="Corpodeltesto"/>
        <w:rPr>
          <w:ins w:id="2622" w:author="Pippo Cattaneo" w:date="2012-09-27T16:24:00Z"/>
        </w:rPr>
      </w:pPr>
      <w:r>
        <w:t xml:space="preserve">Resta ancora molto ristretto il numero delle amministrazioni che hanno effettuato un’analisi dei rischi connessi alla </w:t>
      </w:r>
      <w:ins w:id="2623" w:author="Pippo Cattaneo" w:date="2012-09-27T16:15:00Z">
        <w:r w:rsidR="00640E50">
          <w:t xml:space="preserve">propria infrastruttura </w:t>
        </w:r>
      </w:ins>
      <w:del w:id="2624" w:author="Pippo Cattaneo" w:date="2012-09-27T16:15:00Z">
        <w:r w:rsidDel="00640E50">
          <w:delText xml:space="preserve">sicurezza </w:delText>
        </w:r>
      </w:del>
      <w:proofErr w:type="spellStart"/>
      <w:r>
        <w:t>ICT</w:t>
      </w:r>
      <w:proofErr w:type="spellEnd"/>
      <w:r>
        <w:t>. Infatti secondo</w:t>
      </w:r>
      <w:r w:rsidR="00D15CED">
        <w:t xml:space="preserve"> </w:t>
      </w:r>
      <w:proofErr w:type="spellStart"/>
      <w:r w:rsidR="00D15CED">
        <w:t>KPI4.11</w:t>
      </w:r>
      <w:proofErr w:type="spellEnd"/>
      <w:r w:rsidR="00D15CED">
        <w:t xml:space="preserve"> </w:t>
      </w:r>
      <w:ins w:id="2625" w:author="Pippo Cattaneo" w:date="2012-09-27T16:16:00Z">
        <w:r w:rsidR="00640E50">
          <w:t xml:space="preserve">solo 9 amministrazioni su 46 (19,6%) hanno effettuato una analisi dei rischi con copertura totale, 18 con copertura parziale, 5 con copertura minima e quindi </w:t>
        </w:r>
      </w:ins>
      <w:ins w:id="2626" w:author="Pippo Cattaneo" w:date="2012-09-27T16:17:00Z">
        <w:r w:rsidR="00640E50">
          <w:t xml:space="preserve">ben 14 amministrazioni non hanno preso in considerazione </w:t>
        </w:r>
      </w:ins>
      <w:ins w:id="2627" w:author="Pippo Cattaneo" w:date="2012-09-27T16:24:00Z">
        <w:r w:rsidR="001B36D4">
          <w:t xml:space="preserve">l’opportunità di valutare a priori i rischi derivanti dai processi interni </w:t>
        </w:r>
      </w:ins>
      <w:ins w:id="2628" w:author="Pippo Cattaneo" w:date="2012-09-27T16:26:00Z">
        <w:r w:rsidR="001B36D4">
          <w:t>frutto di procedure informatizzate</w:t>
        </w:r>
      </w:ins>
      <w:ins w:id="2629" w:author="Pippo Cattaneo" w:date="2012-09-27T16:24:00Z">
        <w:r w:rsidR="001B36D4">
          <w:t>.</w:t>
        </w:r>
      </w:ins>
      <w:ins w:id="2630" w:author="Pippo Cattaneo" w:date="2012-09-27T16:27:00Z">
        <w:r w:rsidR="00E74CB1">
          <w:t xml:space="preserve"> Ovviamente solo conoscendo i rischi e le aree ove questi di annidano sarà possibile gestire o mitigare il rischio complessivo evitando di creare situazioni estremamente critiche.</w:t>
        </w:r>
      </w:ins>
      <w:ins w:id="2631" w:author="Pippo Cattaneo" w:date="2012-09-27T16:28:00Z">
        <w:r w:rsidR="00E74CB1">
          <w:t xml:space="preserve"> Sulla scorta di una tale valutazione si auspica che tutte le amministrazioni del campione possano procedere ad una valutazione del rischio con copertura totale perché è solo in questo caso che la stima potrà essere </w:t>
        </w:r>
      </w:ins>
      <w:ins w:id="2632" w:author="Pippo Cattaneo" w:date="2012-09-27T16:29:00Z">
        <w:r w:rsidR="00E74CB1">
          <w:t>accurata valutando probabilità congiunte di eventi che altrimenti non sarebbero prese in considerazione da analisi parziali</w:t>
        </w:r>
      </w:ins>
    </w:p>
    <w:p w14:paraId="0214786F" w14:textId="0D7800CC" w:rsidR="00A61C5A" w:rsidDel="00E74CB1" w:rsidRDefault="00A61C5A">
      <w:pPr>
        <w:pStyle w:val="Corpodeltesto"/>
        <w:rPr>
          <w:del w:id="2633" w:author="Pippo Cattaneo" w:date="2012-09-27T16:28:00Z"/>
        </w:rPr>
      </w:pPr>
      <w:del w:id="2634" w:author="Pippo Cattaneo" w:date="2012-09-27T16:28:00Z">
        <w:r w:rsidDel="00E74CB1">
          <w:delText>11,6% del campione ha dichiarato di non aver effettuato un’analisi dei rischi ed a queste si aggiungono quasi il 21% del campione che non ha  risposto al quesito, producendo un calore medio di 5,44 (5,29 nel 2008 e 5,64 nel 2007). La stabilità di questo dato nel tempo indica che occorre effettuare un’opera di sensibilizzazione per fare in modo che ogni utente consapevolmente possa decidere come approcciare al tema gestione del rischio in funzione delle proprie attività e dei servizi erogati. L’altra parte del campione per il 16,3% dichiara di aver effettuato un’analisi dei rischi totale, il 37,2% con copertura parziale ed il restante 14% con copertura minima.</w:delText>
        </w:r>
      </w:del>
    </w:p>
    <w:p w14:paraId="665CE51B" w14:textId="34C80EDE" w:rsidR="00F33A07" w:rsidDel="00E74CB1" w:rsidRDefault="00810C4C">
      <w:pPr>
        <w:pStyle w:val="Corpodeltesto"/>
        <w:rPr>
          <w:del w:id="2635" w:author="Pippo Cattaneo" w:date="2012-09-27T16:29:00Z"/>
        </w:rPr>
      </w:pPr>
      <w:del w:id="2636" w:author="Pippo Cattaneo" w:date="2012-09-27T16:29:00Z">
        <w:r w:rsidDel="00E74CB1">
          <w:delText>Nonostante il punteggio complessivo di 5</w:delText>
        </w:r>
        <w:r w:rsidR="00A61C5A" w:rsidDel="00E74CB1">
          <w:delText>,4</w:delText>
        </w:r>
        <w:r w:rsidDel="00E74CB1">
          <w:delText xml:space="preserve"> sia piuttosto basso il dato va considerato comunque positivamente in quanto costituisce un ottimo punto di partenza verso una maggiore consapevolezza dei problemi e dei rischi latenti al proprio interno.</w:delText>
        </w:r>
      </w:del>
    </w:p>
    <w:p w14:paraId="14CE3227" w14:textId="3825A01C" w:rsidR="00F82FD4" w:rsidDel="007F29FD" w:rsidRDefault="00A61C5A">
      <w:pPr>
        <w:pStyle w:val="Corpodeltesto"/>
        <w:rPr>
          <w:del w:id="2637" w:author="Pippo Cattaneo" w:date="2012-09-27T13:51:00Z"/>
        </w:rPr>
      </w:pPr>
      <w:del w:id="2638" w:author="Pippo Cattaneo" w:date="2012-09-27T13:51:00Z">
        <w:r w:rsidDel="007F29FD">
          <w:rPr>
            <w:highlight w:val="yellow"/>
          </w:rPr>
          <w:delText>In funzione della presenza all’interno del listino SPC dell’offerta di servizi di “Vulnerability Assessment” si attendeva un risultato decisamente migliore, evidentemente occorre parallelamente avviare un’opera di sensibilizzazione sul tema</w:delText>
        </w:r>
        <w:r w:rsidR="00F82FD4" w:rsidRPr="00304710" w:rsidDel="007F29FD">
          <w:rPr>
            <w:highlight w:val="yellow"/>
          </w:rPr>
          <w:delText>.</w:delText>
        </w:r>
      </w:del>
    </w:p>
    <w:p w14:paraId="4566B784" w14:textId="62E3FA38" w:rsidR="00285A0D" w:rsidDel="00E74CB1" w:rsidRDefault="004D372D">
      <w:pPr>
        <w:pStyle w:val="Corpodeltesto"/>
        <w:rPr>
          <w:del w:id="2639" w:author="Pippo Cattaneo" w:date="2012-09-27T16:30:00Z"/>
        </w:rPr>
      </w:pPr>
      <w:del w:id="2640" w:author="Pippo Cattaneo" w:date="2012-09-27T16:30:00Z">
        <w:r w:rsidDel="00E74CB1">
          <w:delText xml:space="preserve">Infine, </w:delText>
        </w:r>
        <w:r w:rsidR="00AC1D19" w:rsidDel="00E74CB1">
          <w:delText xml:space="preserve">gli ultimi 2 indicatori </w:delText>
        </w:r>
        <w:r w:rsidR="00285A0D" w:rsidDel="00E74CB1">
          <w:delText xml:space="preserve">di KPI4 </w:delText>
        </w:r>
        <w:r w:rsidR="00AC1D19" w:rsidDel="00E74CB1">
          <w:delText xml:space="preserve">esprimono da vicino la mancanza di iniziative </w:delText>
        </w:r>
        <w:r w:rsidR="00285A0D" w:rsidDel="00E74CB1">
          <w:delText>formative rivolte all’intera</w:delText>
        </w:r>
        <w:r w:rsidR="00AC1D19" w:rsidDel="00E74CB1">
          <w:delText xml:space="preserve"> PAC</w:delText>
        </w:r>
        <w:r w:rsidR="006640D9" w:rsidDel="00E74CB1">
          <w:delText xml:space="preserve"> </w:delText>
        </w:r>
        <w:r w:rsidR="00285A0D" w:rsidDel="00E74CB1">
          <w:delText>incentrate sul tema</w:delText>
        </w:r>
        <w:r w:rsidR="006640D9" w:rsidDel="00E74CB1">
          <w:delText xml:space="preserve"> Sicurezza ICT. Infatti da un lato KPI4.12 con un valore medio di </w:delText>
        </w:r>
        <w:r w:rsidR="00285A0D" w:rsidDel="00E74CB1">
          <w:delText>6,</w:delText>
        </w:r>
        <w:r w:rsidR="006640D9" w:rsidDel="00E74CB1">
          <w:delText>5</w:delText>
        </w:r>
        <w:r w:rsidR="00285A0D" w:rsidDel="00E74CB1">
          <w:delText>1 (7,50 nel 2008 e 7,54 nel 2007)</w:delText>
        </w:r>
        <w:r w:rsidR="006640D9" w:rsidDel="00E74CB1">
          <w:delText xml:space="preserve"> testimonia </w:delText>
        </w:r>
        <w:r w:rsidR="00285A0D" w:rsidDel="00E74CB1">
          <w:delText xml:space="preserve">la riduzione del numero di amministrazioni (-9,9%) che intraprendono autonomamente iniziative per la sensibilizzazione alla sicurezza informatica per il proprio personale interno, dall’altro </w:delText>
        </w:r>
        <w:r w:rsidR="006640D9" w:rsidDel="00E74CB1">
          <w:delText>KPI4.13 con un valore medio di 3</w:delText>
        </w:r>
        <w:r w:rsidR="00285A0D" w:rsidDel="00E74CB1">
          <w:delText>,70</w:delText>
        </w:r>
        <w:r w:rsidR="006640D9" w:rsidDel="00E74CB1">
          <w:delText>, decisamente scarso, denuncia l</w:delText>
        </w:r>
        <w:r w:rsidR="00285A0D" w:rsidDel="00E74CB1">
          <w:delText>a diffusa incapacità di redigere piani di formazione interni e l’ancora più ristretta percentuale di addetti interni che ha potuto usufruirne.</w:delText>
        </w:r>
      </w:del>
    </w:p>
    <w:p w14:paraId="109B2962" w14:textId="5146CB74" w:rsidR="00285A0D" w:rsidDel="00E74CB1" w:rsidRDefault="00285A0D">
      <w:pPr>
        <w:pStyle w:val="Corpodeltesto"/>
        <w:rPr>
          <w:del w:id="2641" w:author="Pippo Cattaneo" w:date="2012-09-27T16:30:00Z"/>
        </w:rPr>
      </w:pPr>
      <w:del w:id="2642" w:author="Pippo Cattaneo" w:date="2012-09-27T16:30:00Z">
        <w:r w:rsidDel="00E74CB1">
          <w:delText>Infatti analizzando numericamente il dato, nel 20</w:delText>
        </w:r>
      </w:del>
      <w:ins w:id="2643" w:author="REGI" w:date="2012-09-13T17:06:00Z">
        <w:del w:id="2644" w:author="Pippo Cattaneo" w:date="2012-09-27T16:30:00Z">
          <w:r w:rsidR="006A5D99" w:rsidDel="00E74CB1">
            <w:delText>10</w:delText>
          </w:r>
        </w:del>
      </w:ins>
      <w:del w:id="2645" w:author="Pippo Cattaneo" w:date="2012-09-27T16:30:00Z">
        <w:r w:rsidDel="00E74CB1">
          <w:delText xml:space="preserve">09 solo il 30,2% del campione (13 amministrazioni) ha redatto ed approvato un piano di formazione e sensibilizzazione per il proprio personale interno e tra questi solo 5 sono riuscite a raggiungere una diffusione superiore al 50% tra i propri utenti potenzialmente interessati al tema, </w:delText>
        </w:r>
        <w:r w:rsidR="004D372D" w:rsidDel="00E74CB1">
          <w:delText>mentre per tutte le altre l</w:delText>
        </w:r>
        <w:r w:rsidDel="00E74CB1">
          <w:delText>a portata del piano ha avuto</w:delText>
        </w:r>
        <w:r w:rsidR="004D372D" w:rsidDel="00E74CB1">
          <w:delText xml:space="preserve"> ricadute ben più limitate.</w:delText>
        </w:r>
      </w:del>
    </w:p>
    <w:p w14:paraId="2B8F53B1" w14:textId="068BFF68" w:rsidR="00F33A07" w:rsidDel="00E74CB1" w:rsidRDefault="006640D9">
      <w:pPr>
        <w:pStyle w:val="Corpodeltesto"/>
        <w:rPr>
          <w:del w:id="2646" w:author="Pippo Cattaneo" w:date="2012-09-27T16:30:00Z"/>
        </w:rPr>
      </w:pPr>
      <w:del w:id="2647" w:author="Pippo Cattaneo" w:date="2012-09-27T16:30:00Z">
        <w:r w:rsidDel="00E74CB1">
          <w:delText xml:space="preserve">Risulta pertanto evidente che iniziative </w:delText>
        </w:r>
        <w:r w:rsidR="00285A0D" w:rsidDel="00E74CB1">
          <w:delText xml:space="preserve">centrali </w:delText>
        </w:r>
        <w:r w:rsidDel="00E74CB1">
          <w:delText>in tale direzione potrebbero avere grosse ricadute ed immediati benefici.</w:delText>
        </w:r>
      </w:del>
    </w:p>
    <w:p w14:paraId="348A84E5" w14:textId="77777777" w:rsidR="00F82FD4" w:rsidDel="006A5D99" w:rsidRDefault="00F82FD4">
      <w:pPr>
        <w:pStyle w:val="Corpodeltesto"/>
        <w:rPr>
          <w:del w:id="2648" w:author="REGI" w:date="2012-09-13T17:14:00Z"/>
        </w:rPr>
      </w:pPr>
      <w:del w:id="2649" w:author="REGI" w:date="2012-09-13T17:14:00Z">
        <w:r w:rsidRPr="00304710" w:rsidDel="006A5D99">
          <w:rPr>
            <w:highlight w:val="yellow"/>
          </w:rPr>
          <w:delText>Anche questo dato è stato ampiamente confermato dai dati provenienti da SPC che testimoniano il fatto che solo 2 amministrazioni hanno fatto ricorso ai piani di formazione previsti dal listino SPC.</w:delText>
        </w:r>
      </w:del>
    </w:p>
    <w:p w14:paraId="411905A1" w14:textId="77777777" w:rsidR="00F632DB" w:rsidRDefault="00F632DB">
      <w:pPr>
        <w:pStyle w:val="Corpodeltesto"/>
      </w:pPr>
    </w:p>
    <w:tbl>
      <w:tblPr>
        <w:tblW w:w="9781" w:type="dxa"/>
        <w:jc w:val="center"/>
        <w:tblInd w:w="-38" w:type="dxa"/>
        <w:tblLayout w:type="fixed"/>
        <w:tblCellMar>
          <w:left w:w="70" w:type="dxa"/>
          <w:right w:w="70" w:type="dxa"/>
        </w:tblCellMar>
        <w:tblLook w:val="01E0" w:firstRow="1" w:lastRow="1" w:firstColumn="1" w:lastColumn="1" w:noHBand="0" w:noVBand="0"/>
      </w:tblPr>
      <w:tblGrid>
        <w:gridCol w:w="108"/>
        <w:gridCol w:w="4854"/>
        <w:gridCol w:w="108"/>
        <w:gridCol w:w="4677"/>
        <w:gridCol w:w="34"/>
      </w:tblGrid>
      <w:tr w:rsidR="00F4257A" w14:paraId="5172E22B" w14:textId="77777777" w:rsidTr="00186057">
        <w:trPr>
          <w:jc w:val="center"/>
        </w:trPr>
        <w:tc>
          <w:tcPr>
            <w:tcW w:w="4962" w:type="dxa"/>
            <w:gridSpan w:val="2"/>
            <w:vAlign w:val="center"/>
          </w:tcPr>
          <w:p w14:paraId="77F9D36B" w14:textId="77777777" w:rsidR="00F4257A" w:rsidRPr="00AF35DD" w:rsidRDefault="00186057" w:rsidP="00A935E3">
            <w:pPr>
              <w:keepNext/>
              <w:ind w:right="-108"/>
              <w:jc w:val="center"/>
              <w:rPr>
                <w:rFonts w:ascii="Arial" w:hAnsi="Arial" w:cs="Arial"/>
                <w:sz w:val="22"/>
                <w:szCs w:val="22"/>
              </w:rPr>
            </w:pPr>
            <w:r>
              <w:rPr>
                <w:noProof/>
              </w:rPr>
              <w:drawing>
                <wp:inline distT="0" distB="0" distL="0" distR="0" wp14:anchorId="448B60D3" wp14:editId="4361F3F6">
                  <wp:extent cx="2808000" cy="1980000"/>
                  <wp:effectExtent l="101600" t="76200" r="62230" b="10287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819" w:type="dxa"/>
            <w:gridSpan w:val="3"/>
            <w:vAlign w:val="center"/>
          </w:tcPr>
          <w:p w14:paraId="46309938" w14:textId="77777777" w:rsidR="00F4257A" w:rsidRPr="00AF35DD" w:rsidRDefault="00186057" w:rsidP="00A935E3">
            <w:pPr>
              <w:keepNext/>
              <w:jc w:val="center"/>
              <w:rPr>
                <w:rFonts w:ascii="Arial" w:hAnsi="Arial" w:cs="Arial"/>
                <w:sz w:val="22"/>
                <w:szCs w:val="22"/>
              </w:rPr>
            </w:pPr>
            <w:r>
              <w:rPr>
                <w:noProof/>
              </w:rPr>
              <w:drawing>
                <wp:inline distT="0" distB="0" distL="0" distR="0" wp14:anchorId="68776D32" wp14:editId="1FD90B65">
                  <wp:extent cx="2808000" cy="1980000"/>
                  <wp:effectExtent l="0" t="0" r="11430" b="127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F4257A" w14:paraId="79C3BC11" w14:textId="77777777" w:rsidTr="00186057">
        <w:tblPrEx>
          <w:jc w:val="left"/>
          <w:tblCellMar>
            <w:left w:w="108" w:type="dxa"/>
            <w:right w:w="108" w:type="dxa"/>
          </w:tblCellMar>
        </w:tblPrEx>
        <w:trPr>
          <w:gridBefore w:val="1"/>
          <w:gridAfter w:val="1"/>
          <w:wBefore w:w="108" w:type="dxa"/>
          <w:wAfter w:w="34" w:type="dxa"/>
        </w:trPr>
        <w:tc>
          <w:tcPr>
            <w:tcW w:w="4962" w:type="dxa"/>
            <w:gridSpan w:val="2"/>
            <w:vAlign w:val="center"/>
          </w:tcPr>
          <w:p w14:paraId="3F5B69E2" w14:textId="77777777" w:rsidR="00F4257A" w:rsidRDefault="00F4257A" w:rsidP="00A935E3">
            <w:pPr>
              <w:pStyle w:val="DidascaliaTabella"/>
            </w:pPr>
            <w:bookmarkStart w:id="2650" w:name="_Toc210395227"/>
            <w:r>
              <w:t xml:space="preserve">Figura </w:t>
            </w:r>
            <w:r w:rsidR="00B856F2">
              <w:fldChar w:fldCharType="begin"/>
            </w:r>
            <w:r w:rsidR="00883C80">
              <w:instrText xml:space="preserve"> SEQ Figura \* ARABIC </w:instrText>
            </w:r>
            <w:r w:rsidR="00B856F2">
              <w:fldChar w:fldCharType="separate"/>
            </w:r>
            <w:ins w:id="2651" w:author="Giuseppe Cattaneo" w:date="2012-09-27T20:07:00Z">
              <w:r w:rsidR="00654C12">
                <w:rPr>
                  <w:noProof/>
                </w:rPr>
                <w:t>16</w:t>
              </w:r>
            </w:ins>
            <w:ins w:id="2652" w:author="Pippo Cattaneo" w:date="2012-09-27T17:27:00Z">
              <w:del w:id="2653" w:author="Giuseppe Cattaneo" w:date="2012-09-27T18:38:00Z">
                <w:r w:rsidR="00172F79" w:rsidDel="00BE6225">
                  <w:rPr>
                    <w:noProof/>
                  </w:rPr>
                  <w:delText>13</w:delText>
                </w:r>
              </w:del>
            </w:ins>
            <w:del w:id="2654" w:author="Giuseppe Cattaneo" w:date="2012-09-27T18:38:00Z">
              <w:r w:rsidR="00717605" w:rsidDel="00BE6225">
                <w:rPr>
                  <w:noProof/>
                </w:rPr>
                <w:delText>10</w:delText>
              </w:r>
            </w:del>
            <w:r w:rsidR="00B856F2">
              <w:rPr>
                <w:noProof/>
              </w:rPr>
              <w:fldChar w:fldCharType="end"/>
            </w:r>
            <w:r>
              <w:t xml:space="preserve">: Distribuzione dei </w:t>
            </w:r>
            <w:r w:rsidRPr="002312BE">
              <w:t>risult</w:t>
            </w:r>
            <w:r>
              <w:t xml:space="preserve">ati relativi al </w:t>
            </w:r>
            <w:proofErr w:type="spellStart"/>
            <w:r>
              <w:t>KPI4</w:t>
            </w:r>
            <w:proofErr w:type="spellEnd"/>
            <w:r>
              <w:t xml:space="preserve"> rispetto alle 3 soglie</w:t>
            </w:r>
            <w:bookmarkEnd w:id="2650"/>
          </w:p>
        </w:tc>
        <w:tc>
          <w:tcPr>
            <w:tcW w:w="4677" w:type="dxa"/>
            <w:vAlign w:val="center"/>
          </w:tcPr>
          <w:p w14:paraId="30F9C9E9" w14:textId="77777777" w:rsidR="00F4257A" w:rsidRDefault="00F4257A" w:rsidP="00A935E3">
            <w:pPr>
              <w:pStyle w:val="DidascaliaTabella"/>
            </w:pPr>
            <w:bookmarkStart w:id="2655" w:name="_Toc210395228"/>
            <w:r>
              <w:t xml:space="preserve">Figura </w:t>
            </w:r>
            <w:r w:rsidR="00B856F2">
              <w:fldChar w:fldCharType="begin"/>
            </w:r>
            <w:r w:rsidR="00883C80">
              <w:instrText xml:space="preserve"> SEQ Figura \* ARABIC </w:instrText>
            </w:r>
            <w:r w:rsidR="00B856F2">
              <w:fldChar w:fldCharType="separate"/>
            </w:r>
            <w:ins w:id="2656" w:author="Giuseppe Cattaneo" w:date="2012-09-27T20:07:00Z">
              <w:r w:rsidR="00654C12">
                <w:rPr>
                  <w:noProof/>
                </w:rPr>
                <w:t>17</w:t>
              </w:r>
            </w:ins>
            <w:ins w:id="2657" w:author="Pippo Cattaneo" w:date="2012-09-27T17:27:00Z">
              <w:del w:id="2658" w:author="Giuseppe Cattaneo" w:date="2012-09-27T18:38:00Z">
                <w:r w:rsidR="00172F79" w:rsidDel="00BE6225">
                  <w:rPr>
                    <w:noProof/>
                  </w:rPr>
                  <w:delText>14</w:delText>
                </w:r>
              </w:del>
            </w:ins>
            <w:del w:id="2659" w:author="Giuseppe Cattaneo" w:date="2012-09-27T18:38:00Z">
              <w:r w:rsidR="00717605" w:rsidDel="00BE6225">
                <w:rPr>
                  <w:noProof/>
                </w:rPr>
                <w:delText>11</w:delText>
              </w:r>
            </w:del>
            <w:r w:rsidR="00B856F2">
              <w:rPr>
                <w:noProof/>
              </w:rPr>
              <w:fldChar w:fldCharType="end"/>
            </w:r>
            <w:r>
              <w:t xml:space="preserve">: Valori medi delle risposte ai quesiti relativi al </w:t>
            </w:r>
            <w:proofErr w:type="spellStart"/>
            <w:r>
              <w:t>KPI4</w:t>
            </w:r>
            <w:bookmarkEnd w:id="2655"/>
            <w:proofErr w:type="spellEnd"/>
          </w:p>
        </w:tc>
      </w:tr>
    </w:tbl>
    <w:p w14:paraId="6512E2DE" w14:textId="77777777" w:rsidR="00F95275" w:rsidRDefault="004D372D">
      <w:pPr>
        <w:pStyle w:val="Corpodeltesto"/>
      </w:pPr>
      <w:r w:rsidRPr="00072975">
        <w:t xml:space="preserve">La </w:t>
      </w:r>
      <w:r>
        <w:t xml:space="preserve">seguente </w:t>
      </w:r>
      <w:r w:rsidR="00972918">
        <w:t>tabella r</w:t>
      </w:r>
      <w:r w:rsidRPr="00072975">
        <w:t xml:space="preserve">iporta i risultati rilevati per </w:t>
      </w:r>
      <w:r w:rsidR="002F79D1">
        <w:t>l’</w:t>
      </w:r>
      <w:r w:rsidRPr="00072975">
        <w:t>indicatore</w:t>
      </w:r>
      <w:r w:rsidR="002F79D1">
        <w:t xml:space="preserve"> </w:t>
      </w:r>
      <w:proofErr w:type="spellStart"/>
      <w:r w:rsidR="002F79D1">
        <w:t>KPI4</w:t>
      </w:r>
      <w:proofErr w:type="spellEnd"/>
      <w:r w:rsidRPr="00072975">
        <w:t>.</w:t>
      </w:r>
    </w:p>
    <w:tbl>
      <w:tblPr>
        <w:tblW w:w="9622" w:type="dxa"/>
        <w:tblInd w:w="55" w:type="dxa"/>
        <w:tblLayout w:type="fixed"/>
        <w:tblCellMar>
          <w:left w:w="45" w:type="dxa"/>
          <w:right w:w="45" w:type="dxa"/>
        </w:tblCellMar>
        <w:tblLook w:val="04A0" w:firstRow="1" w:lastRow="0" w:firstColumn="1" w:lastColumn="0" w:noHBand="0" w:noVBand="1"/>
      </w:tblPr>
      <w:tblGrid>
        <w:gridCol w:w="1006"/>
        <w:gridCol w:w="2969"/>
        <w:gridCol w:w="7"/>
        <w:gridCol w:w="583"/>
        <w:gridCol w:w="8"/>
        <w:gridCol w:w="675"/>
        <w:gridCol w:w="6"/>
        <w:gridCol w:w="687"/>
        <w:gridCol w:w="683"/>
        <w:gridCol w:w="692"/>
        <w:gridCol w:w="683"/>
        <w:gridCol w:w="541"/>
        <w:gridCol w:w="541"/>
        <w:gridCol w:w="541"/>
      </w:tblGrid>
      <w:tr w:rsidR="00041DE7" w:rsidRPr="002F7738" w14:paraId="1BFA71D8" w14:textId="77777777" w:rsidTr="0056118C">
        <w:trPr>
          <w:trHeight w:val="559"/>
          <w:tblHeader/>
        </w:trPr>
        <w:tc>
          <w:tcPr>
            <w:tcW w:w="1006" w:type="dxa"/>
            <w:tcBorders>
              <w:top w:val="single" w:sz="8" w:space="0" w:color="auto"/>
              <w:left w:val="single" w:sz="8" w:space="0" w:color="auto"/>
              <w:bottom w:val="single" w:sz="8" w:space="0" w:color="auto"/>
              <w:right w:val="single" w:sz="4" w:space="0" w:color="auto"/>
            </w:tcBorders>
            <w:shd w:val="clear" w:color="auto" w:fill="E0E0E0"/>
            <w:vAlign w:val="center"/>
            <w:hideMark/>
          </w:tcPr>
          <w:p w14:paraId="209640E2" w14:textId="77777777" w:rsidR="00041DE7" w:rsidRPr="002F7738" w:rsidRDefault="00041DE7" w:rsidP="00A903FD">
            <w:pPr>
              <w:jc w:val="center"/>
              <w:rPr>
                <w:rFonts w:ascii="Arial" w:hAnsi="Arial" w:cs="Arial"/>
                <w:b/>
                <w:bCs/>
                <w:sz w:val="20"/>
                <w:szCs w:val="20"/>
              </w:rPr>
            </w:pPr>
            <w:r w:rsidRPr="002F7738">
              <w:rPr>
                <w:rFonts w:ascii="Arial" w:hAnsi="Arial" w:cs="Arial"/>
                <w:b/>
                <w:bCs/>
                <w:sz w:val="20"/>
                <w:szCs w:val="20"/>
              </w:rPr>
              <w:t>ID</w:t>
            </w:r>
          </w:p>
        </w:tc>
        <w:tc>
          <w:tcPr>
            <w:tcW w:w="2969"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F43D699" w14:textId="77777777" w:rsidR="00041DE7" w:rsidRPr="002F7738" w:rsidRDefault="00041DE7" w:rsidP="00A903FD">
            <w:pPr>
              <w:jc w:val="center"/>
              <w:rPr>
                <w:rFonts w:ascii="Arial" w:hAnsi="Arial" w:cs="Arial"/>
                <w:b/>
                <w:bCs/>
                <w:sz w:val="18"/>
                <w:szCs w:val="18"/>
              </w:rPr>
            </w:pPr>
            <w:r w:rsidRPr="002F7738">
              <w:rPr>
                <w:rFonts w:ascii="Arial" w:hAnsi="Arial" w:cs="Arial"/>
                <w:b/>
                <w:bCs/>
                <w:sz w:val="18"/>
                <w:szCs w:val="18"/>
              </w:rPr>
              <w:t>Risposta</w:t>
            </w:r>
          </w:p>
        </w:tc>
        <w:tc>
          <w:tcPr>
            <w:tcW w:w="590" w:type="dxa"/>
            <w:gridSpan w:val="2"/>
            <w:tcBorders>
              <w:top w:val="single" w:sz="8" w:space="0" w:color="auto"/>
              <w:left w:val="single" w:sz="4" w:space="0" w:color="auto"/>
              <w:bottom w:val="single" w:sz="8" w:space="0" w:color="auto"/>
              <w:right w:val="single" w:sz="4" w:space="0" w:color="auto"/>
            </w:tcBorders>
            <w:shd w:val="clear" w:color="auto" w:fill="E0E0E0"/>
            <w:vAlign w:val="center"/>
            <w:hideMark/>
          </w:tcPr>
          <w:p w14:paraId="288C83C6" w14:textId="77777777" w:rsidR="00041DE7" w:rsidRPr="00DA561A" w:rsidRDefault="00041DE7" w:rsidP="00A903FD">
            <w:pPr>
              <w:jc w:val="center"/>
              <w:rPr>
                <w:rFonts w:ascii="Arial" w:hAnsi="Arial" w:cs="Arial"/>
                <w:b/>
                <w:bCs/>
                <w:sz w:val="16"/>
                <w:szCs w:val="16"/>
              </w:rPr>
            </w:pPr>
            <w:proofErr w:type="spellStart"/>
            <w:r w:rsidRPr="00DA561A">
              <w:rPr>
                <w:rFonts w:ascii="Arial" w:hAnsi="Arial" w:cs="Arial"/>
                <w:b/>
                <w:bCs/>
                <w:sz w:val="16"/>
                <w:szCs w:val="16"/>
              </w:rPr>
              <w:t>Punt</w:t>
            </w:r>
            <w:proofErr w:type="spellEnd"/>
            <w:r w:rsidRPr="00DA561A">
              <w:rPr>
                <w:rFonts w:ascii="Arial" w:hAnsi="Arial" w:cs="Arial"/>
                <w:b/>
                <w:bCs/>
                <w:sz w:val="16"/>
                <w:szCs w:val="16"/>
              </w:rPr>
              <w:t>.</w:t>
            </w:r>
          </w:p>
        </w:tc>
        <w:tc>
          <w:tcPr>
            <w:tcW w:w="683" w:type="dxa"/>
            <w:gridSpan w:val="2"/>
            <w:tcBorders>
              <w:top w:val="single" w:sz="8" w:space="0" w:color="auto"/>
              <w:left w:val="single" w:sz="4" w:space="0" w:color="auto"/>
              <w:bottom w:val="single" w:sz="8" w:space="0" w:color="auto"/>
              <w:right w:val="single" w:sz="4" w:space="0" w:color="auto"/>
            </w:tcBorders>
            <w:shd w:val="clear" w:color="auto" w:fill="E0E0E0"/>
            <w:vAlign w:val="center"/>
            <w:hideMark/>
          </w:tcPr>
          <w:p w14:paraId="31A814C1"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20</w:t>
            </w:r>
            <w:r>
              <w:rPr>
                <w:rFonts w:ascii="Arial" w:hAnsi="Arial" w:cs="Arial"/>
                <w:b/>
                <w:bCs/>
                <w:sz w:val="16"/>
                <w:szCs w:val="16"/>
              </w:rPr>
              <w:t>10</w:t>
            </w:r>
          </w:p>
        </w:tc>
        <w:tc>
          <w:tcPr>
            <w:tcW w:w="693" w:type="dxa"/>
            <w:gridSpan w:val="2"/>
            <w:tcBorders>
              <w:top w:val="single" w:sz="8" w:space="0" w:color="auto"/>
              <w:left w:val="single" w:sz="4" w:space="0" w:color="auto"/>
              <w:bottom w:val="single" w:sz="8" w:space="0" w:color="auto"/>
              <w:right w:val="single" w:sz="4" w:space="0" w:color="auto"/>
            </w:tcBorders>
            <w:shd w:val="clear" w:color="auto" w:fill="E0E0E0"/>
            <w:vAlign w:val="center"/>
            <w:hideMark/>
          </w:tcPr>
          <w:p w14:paraId="1830F114" w14:textId="77777777" w:rsidR="00041DE7" w:rsidRPr="00DA561A" w:rsidRDefault="00041DE7" w:rsidP="00A903FD">
            <w:pPr>
              <w:jc w:val="center"/>
              <w:rPr>
                <w:rFonts w:ascii="Arial" w:hAnsi="Arial" w:cs="Arial"/>
                <w:b/>
                <w:bCs/>
                <w:sz w:val="16"/>
                <w:szCs w:val="16"/>
              </w:rPr>
            </w:pPr>
            <w:r w:rsidRPr="00DA561A">
              <w:rPr>
                <w:rFonts w:ascii="Calibri" w:hAnsi="Calibri" w:cs="Calibri"/>
                <w:b/>
                <w:bCs/>
                <w:sz w:val="16"/>
                <w:szCs w:val="16"/>
              </w:rPr>
              <w:t>Δ</w:t>
            </w:r>
            <w:r w:rsidRPr="00DA561A">
              <w:rPr>
                <w:rFonts w:ascii="Arial" w:hAnsi="Arial" w:cs="Arial"/>
                <w:b/>
                <w:bCs/>
                <w:sz w:val="16"/>
                <w:szCs w:val="16"/>
              </w:rPr>
              <w:t xml:space="preserve"> '</w:t>
            </w:r>
            <w:r>
              <w:rPr>
                <w:rFonts w:ascii="Arial" w:hAnsi="Arial" w:cs="Arial"/>
                <w:b/>
                <w:bCs/>
                <w:sz w:val="16"/>
                <w:szCs w:val="16"/>
              </w:rPr>
              <w:t>1</w:t>
            </w:r>
            <w:r w:rsidRPr="00DA561A">
              <w:rPr>
                <w:rFonts w:ascii="Arial" w:hAnsi="Arial" w:cs="Arial"/>
                <w:b/>
                <w:bCs/>
                <w:sz w:val="16"/>
                <w:szCs w:val="16"/>
              </w:rPr>
              <w:t>0/'0</w:t>
            </w:r>
            <w:r>
              <w:rPr>
                <w:rFonts w:ascii="Arial" w:hAnsi="Arial" w:cs="Arial"/>
                <w:b/>
                <w:bCs/>
                <w:sz w:val="16"/>
                <w:szCs w:val="16"/>
              </w:rPr>
              <w:t>9</w:t>
            </w:r>
          </w:p>
        </w:tc>
        <w:tc>
          <w:tcPr>
            <w:tcW w:w="6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289D5240"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200</w:t>
            </w:r>
            <w:r>
              <w:rPr>
                <w:rFonts w:ascii="Arial" w:hAnsi="Arial" w:cs="Arial"/>
                <w:b/>
                <w:bCs/>
                <w:sz w:val="16"/>
                <w:szCs w:val="16"/>
              </w:rPr>
              <w:t>9</w:t>
            </w:r>
          </w:p>
        </w:tc>
        <w:tc>
          <w:tcPr>
            <w:tcW w:w="692"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36692DC1" w14:textId="77777777" w:rsidR="00041DE7" w:rsidRPr="00DA561A" w:rsidRDefault="00041DE7" w:rsidP="00A903FD">
            <w:pPr>
              <w:jc w:val="center"/>
              <w:rPr>
                <w:rFonts w:ascii="Arial" w:hAnsi="Arial" w:cs="Arial"/>
                <w:b/>
                <w:bCs/>
                <w:sz w:val="16"/>
                <w:szCs w:val="16"/>
              </w:rPr>
            </w:pPr>
            <w:r w:rsidRPr="00DA561A">
              <w:rPr>
                <w:rFonts w:ascii="Calibri" w:hAnsi="Calibri" w:cs="Calibri"/>
                <w:b/>
                <w:bCs/>
                <w:sz w:val="16"/>
                <w:szCs w:val="16"/>
              </w:rPr>
              <w:t>Δ</w:t>
            </w:r>
            <w:r w:rsidRPr="00DA561A">
              <w:rPr>
                <w:rFonts w:ascii="Arial" w:hAnsi="Arial" w:cs="Arial"/>
                <w:b/>
                <w:bCs/>
                <w:sz w:val="16"/>
                <w:szCs w:val="16"/>
              </w:rPr>
              <w:t xml:space="preserve"> '0</w:t>
            </w:r>
            <w:r>
              <w:rPr>
                <w:rFonts w:ascii="Arial" w:hAnsi="Arial" w:cs="Arial"/>
                <w:b/>
                <w:bCs/>
                <w:sz w:val="16"/>
                <w:szCs w:val="16"/>
              </w:rPr>
              <w:t>9</w:t>
            </w:r>
            <w:r w:rsidRPr="00DA561A">
              <w:rPr>
                <w:rFonts w:ascii="Arial" w:hAnsi="Arial" w:cs="Arial"/>
                <w:b/>
                <w:bCs/>
                <w:sz w:val="16"/>
                <w:szCs w:val="16"/>
              </w:rPr>
              <w:t>/'0</w:t>
            </w:r>
            <w:r>
              <w:rPr>
                <w:rFonts w:ascii="Arial" w:hAnsi="Arial" w:cs="Arial"/>
                <w:b/>
                <w:bCs/>
                <w:sz w:val="16"/>
                <w:szCs w:val="16"/>
              </w:rPr>
              <w:t>8</w:t>
            </w:r>
          </w:p>
        </w:tc>
        <w:tc>
          <w:tcPr>
            <w:tcW w:w="683"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7C0D0A0B"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200</w:t>
            </w:r>
            <w:r>
              <w:rPr>
                <w:rFonts w:ascii="Arial" w:hAnsi="Arial" w:cs="Arial"/>
                <w:b/>
                <w:bCs/>
                <w:sz w:val="16"/>
                <w:szCs w:val="16"/>
              </w:rPr>
              <w:t>8</w:t>
            </w:r>
          </w:p>
        </w:tc>
        <w:tc>
          <w:tcPr>
            <w:tcW w:w="54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1B474C66"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w:t>
            </w:r>
            <w:r>
              <w:rPr>
                <w:rFonts w:ascii="Arial" w:hAnsi="Arial" w:cs="Arial"/>
                <w:b/>
                <w:bCs/>
                <w:sz w:val="16"/>
                <w:szCs w:val="16"/>
              </w:rPr>
              <w:t>10</w:t>
            </w:r>
          </w:p>
        </w:tc>
        <w:tc>
          <w:tcPr>
            <w:tcW w:w="541" w:type="dxa"/>
            <w:tcBorders>
              <w:top w:val="single" w:sz="8" w:space="0" w:color="auto"/>
              <w:left w:val="single" w:sz="4" w:space="0" w:color="auto"/>
              <w:bottom w:val="single" w:sz="8" w:space="0" w:color="auto"/>
              <w:right w:val="single" w:sz="4" w:space="0" w:color="auto"/>
            </w:tcBorders>
            <w:shd w:val="clear" w:color="auto" w:fill="E0E0E0"/>
            <w:vAlign w:val="center"/>
            <w:hideMark/>
          </w:tcPr>
          <w:p w14:paraId="194A9709"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Pr>
                <w:rFonts w:ascii="Arial" w:hAnsi="Arial" w:cs="Arial"/>
                <w:b/>
                <w:bCs/>
                <w:sz w:val="16"/>
                <w:szCs w:val="16"/>
              </w:rPr>
              <w:t>9</w:t>
            </w:r>
          </w:p>
        </w:tc>
        <w:tc>
          <w:tcPr>
            <w:tcW w:w="541" w:type="dxa"/>
            <w:tcBorders>
              <w:top w:val="single" w:sz="8" w:space="0" w:color="auto"/>
              <w:left w:val="single" w:sz="4" w:space="0" w:color="auto"/>
              <w:bottom w:val="single" w:sz="8" w:space="0" w:color="auto"/>
              <w:right w:val="single" w:sz="8" w:space="0" w:color="auto"/>
            </w:tcBorders>
            <w:shd w:val="clear" w:color="auto" w:fill="E0E0E0"/>
            <w:vAlign w:val="center"/>
            <w:hideMark/>
          </w:tcPr>
          <w:p w14:paraId="5D90EDAA" w14:textId="77777777" w:rsidR="00041DE7" w:rsidRPr="00DA561A" w:rsidRDefault="00041DE7" w:rsidP="00A903FD">
            <w:pPr>
              <w:jc w:val="center"/>
              <w:rPr>
                <w:rFonts w:ascii="Arial" w:hAnsi="Arial" w:cs="Arial"/>
                <w:b/>
                <w:bCs/>
                <w:sz w:val="16"/>
                <w:szCs w:val="16"/>
              </w:rPr>
            </w:pPr>
            <w:r w:rsidRPr="00DA561A">
              <w:rPr>
                <w:rFonts w:ascii="Arial" w:hAnsi="Arial" w:cs="Arial"/>
                <w:b/>
                <w:bCs/>
                <w:sz w:val="16"/>
                <w:szCs w:val="16"/>
              </w:rPr>
              <w:t xml:space="preserve"># </w:t>
            </w:r>
            <w:proofErr w:type="spellStart"/>
            <w:r w:rsidRPr="00DA561A">
              <w:rPr>
                <w:rFonts w:ascii="Arial" w:hAnsi="Arial" w:cs="Arial"/>
                <w:b/>
                <w:bCs/>
                <w:sz w:val="16"/>
                <w:szCs w:val="16"/>
              </w:rPr>
              <w:t>risp</w:t>
            </w:r>
            <w:proofErr w:type="spellEnd"/>
            <w:r w:rsidRPr="00DA561A">
              <w:rPr>
                <w:rFonts w:ascii="Arial" w:hAnsi="Arial" w:cs="Arial"/>
                <w:b/>
                <w:bCs/>
                <w:sz w:val="16"/>
                <w:szCs w:val="16"/>
              </w:rPr>
              <w:t>. 200</w:t>
            </w:r>
            <w:r>
              <w:rPr>
                <w:rFonts w:ascii="Arial" w:hAnsi="Arial" w:cs="Arial"/>
                <w:b/>
                <w:bCs/>
                <w:sz w:val="16"/>
                <w:szCs w:val="16"/>
              </w:rPr>
              <w:t>8</w:t>
            </w:r>
          </w:p>
        </w:tc>
      </w:tr>
      <w:tr w:rsidR="0056118C" w:rsidRPr="004C60BF" w14:paraId="61F9CE33"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1EE3233" w14:textId="77777777" w:rsidR="0056118C" w:rsidRPr="004C60BF" w:rsidRDefault="0056118C"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4.1</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5A08BA59" w14:textId="77777777" w:rsidR="0056118C" w:rsidRPr="004C60BF" w:rsidRDefault="0056118C" w:rsidP="00AF5C7A">
            <w:pPr>
              <w:pStyle w:val="Domanda0"/>
              <w:rPr>
                <w:sz w:val="16"/>
                <w:szCs w:val="16"/>
              </w:rPr>
            </w:pPr>
            <w:r w:rsidRPr="004C60BF">
              <w:t xml:space="preserve">E' stato formalmente definito ed approvato il piano della sicurezza </w:t>
            </w:r>
            <w:proofErr w:type="spellStart"/>
            <w:r w:rsidRPr="004C60BF">
              <w:t>ICT</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1BE1D0DC" w14:textId="77777777" w:rsidR="0056118C" w:rsidRPr="004C60BF" w:rsidRDefault="0056118C" w:rsidP="00AF5C7A">
            <w:pPr>
              <w:pStyle w:val="Punteggio"/>
              <w:rPr>
                <w:sz w:val="16"/>
                <w:szCs w:val="16"/>
              </w:rPr>
            </w:pPr>
            <w:r w:rsidRPr="004C694E">
              <w:t>5,43</w:t>
            </w:r>
          </w:p>
        </w:tc>
        <w:tc>
          <w:tcPr>
            <w:tcW w:w="541" w:type="dxa"/>
            <w:tcBorders>
              <w:top w:val="single" w:sz="8" w:space="0" w:color="auto"/>
              <w:left w:val="nil"/>
              <w:bottom w:val="single" w:sz="4" w:space="0" w:color="auto"/>
              <w:right w:val="single" w:sz="4" w:space="0" w:color="auto"/>
            </w:tcBorders>
            <w:shd w:val="clear" w:color="auto" w:fill="auto"/>
            <w:noWrap/>
            <w:hideMark/>
          </w:tcPr>
          <w:p w14:paraId="41164A4F" w14:textId="77777777" w:rsidR="0056118C" w:rsidRPr="004C60BF" w:rsidRDefault="0056118C" w:rsidP="00AF5C7A">
            <w:pPr>
              <w:pStyle w:val="Punteggio"/>
              <w:rPr>
                <w:sz w:val="16"/>
                <w:szCs w:val="16"/>
              </w:rPr>
            </w:pPr>
            <w:r w:rsidRPr="004C694E">
              <w:t>4,42</w:t>
            </w:r>
          </w:p>
        </w:tc>
        <w:tc>
          <w:tcPr>
            <w:tcW w:w="541" w:type="dxa"/>
            <w:tcBorders>
              <w:top w:val="single" w:sz="8" w:space="0" w:color="auto"/>
              <w:left w:val="nil"/>
              <w:bottom w:val="single" w:sz="4" w:space="0" w:color="auto"/>
              <w:right w:val="single" w:sz="8" w:space="0" w:color="auto"/>
            </w:tcBorders>
            <w:shd w:val="clear" w:color="auto" w:fill="auto"/>
            <w:noWrap/>
            <w:hideMark/>
          </w:tcPr>
          <w:p w14:paraId="0F2D8FFE" w14:textId="77777777" w:rsidR="0056118C" w:rsidRPr="004C60BF" w:rsidRDefault="0056118C" w:rsidP="00AF5C7A">
            <w:pPr>
              <w:pStyle w:val="Punteggio"/>
              <w:rPr>
                <w:sz w:val="16"/>
                <w:szCs w:val="16"/>
              </w:rPr>
            </w:pPr>
            <w:r w:rsidRPr="004C694E">
              <w:t>4,64</w:t>
            </w:r>
          </w:p>
        </w:tc>
      </w:tr>
      <w:tr w:rsidR="0023720F" w:rsidRPr="004C60BF" w14:paraId="3496D4D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7686CF1"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284168" w14:textId="77777777" w:rsidR="0023720F" w:rsidRPr="004C60BF" w:rsidRDefault="0023720F"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61DCD0"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6113F1" w14:textId="77777777" w:rsidR="0023720F" w:rsidRPr="004C60BF" w:rsidRDefault="0023720F" w:rsidP="004C60BF">
            <w:pPr>
              <w:jc w:val="right"/>
              <w:rPr>
                <w:rFonts w:ascii="Arial" w:hAnsi="Arial" w:cs="Arial"/>
                <w:sz w:val="16"/>
                <w:szCs w:val="16"/>
              </w:rPr>
            </w:pPr>
            <w:r>
              <w:rPr>
                <w:rFonts w:ascii="Arial" w:hAnsi="Arial" w:cs="Arial"/>
                <w:sz w:val="16"/>
                <w:szCs w:val="16"/>
              </w:rPr>
              <w:t>54,3%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6F278" w14:textId="77777777" w:rsidR="0023720F" w:rsidRPr="004C60BF" w:rsidRDefault="0023720F" w:rsidP="004C60BF">
            <w:pPr>
              <w:jc w:val="right"/>
              <w:rPr>
                <w:rFonts w:ascii="Arial" w:hAnsi="Arial" w:cs="Arial"/>
                <w:sz w:val="16"/>
                <w:szCs w:val="16"/>
              </w:rPr>
            </w:pPr>
            <w:r>
              <w:rPr>
                <w:rFonts w:ascii="Arial" w:hAnsi="Arial" w:cs="Arial"/>
                <w:sz w:val="16"/>
                <w:szCs w:val="16"/>
              </w:rPr>
              <w:t>10,2%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FD0D158" w14:textId="77777777" w:rsidR="0023720F" w:rsidRPr="004C60BF" w:rsidRDefault="0023720F" w:rsidP="004C60BF">
            <w:pPr>
              <w:jc w:val="right"/>
              <w:rPr>
                <w:rFonts w:ascii="Arial" w:hAnsi="Arial" w:cs="Arial"/>
                <w:sz w:val="16"/>
                <w:szCs w:val="16"/>
              </w:rPr>
            </w:pPr>
            <w:r>
              <w:rPr>
                <w:rFonts w:ascii="Arial" w:hAnsi="Arial" w:cs="Arial"/>
                <w:sz w:val="16"/>
                <w:szCs w:val="16"/>
              </w:rPr>
              <w:t>44,2%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D83C" w14:textId="77777777" w:rsidR="0023720F" w:rsidRPr="004C60BF" w:rsidRDefault="0023720F" w:rsidP="004C60BF">
            <w:pPr>
              <w:jc w:val="right"/>
              <w:rPr>
                <w:rFonts w:ascii="Arial" w:hAnsi="Arial" w:cs="Arial"/>
                <w:sz w:val="16"/>
                <w:szCs w:val="16"/>
              </w:rPr>
            </w:pPr>
            <w:r>
              <w:rPr>
                <w:rFonts w:ascii="Arial" w:hAnsi="Arial" w:cs="Arial"/>
                <w:sz w:val="16"/>
                <w:szCs w:val="16"/>
              </w:rPr>
              <w:t>-2,2%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0A369A3" w14:textId="77777777" w:rsidR="0023720F" w:rsidRPr="004C60BF" w:rsidRDefault="0023720F" w:rsidP="004C60BF">
            <w:pPr>
              <w:jc w:val="right"/>
              <w:rPr>
                <w:rFonts w:ascii="Arial" w:hAnsi="Arial" w:cs="Arial"/>
                <w:sz w:val="16"/>
                <w:szCs w:val="16"/>
              </w:rPr>
            </w:pPr>
            <w:r>
              <w:rPr>
                <w:rFonts w:ascii="Arial" w:hAnsi="Arial" w:cs="Arial"/>
                <w:sz w:val="16"/>
                <w:szCs w:val="16"/>
              </w:rPr>
              <w:t>46,4%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8186503" w14:textId="77777777" w:rsidR="0023720F" w:rsidRPr="004C60BF" w:rsidRDefault="0023720F" w:rsidP="004C60BF">
            <w:pPr>
              <w:jc w:val="right"/>
              <w:rPr>
                <w:rFonts w:ascii="Arial" w:hAnsi="Arial" w:cs="Arial"/>
                <w:sz w:val="16"/>
                <w:szCs w:val="16"/>
              </w:rPr>
            </w:pPr>
            <w:r>
              <w:rPr>
                <w:rFonts w:ascii="Arial" w:hAnsi="Arial" w:cs="Arial"/>
                <w:sz w:val="16"/>
                <w:szCs w:val="16"/>
              </w:rPr>
              <w:t>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AE7F2EA" w14:textId="77777777" w:rsidR="0023720F" w:rsidRPr="004C60BF" w:rsidRDefault="0023720F" w:rsidP="004C60BF">
            <w:pPr>
              <w:jc w:val="right"/>
              <w:rPr>
                <w:rFonts w:ascii="Arial" w:hAnsi="Arial" w:cs="Arial"/>
                <w:sz w:val="16"/>
                <w:szCs w:val="16"/>
              </w:rPr>
            </w:pPr>
            <w:r>
              <w:rPr>
                <w:rFonts w:ascii="Arial" w:hAnsi="Arial" w:cs="Arial"/>
                <w:sz w:val="16"/>
                <w:szCs w:val="16"/>
              </w:rPr>
              <w:t>19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F5ED825" w14:textId="77777777" w:rsidR="0023720F" w:rsidRPr="004C60BF" w:rsidRDefault="0023720F" w:rsidP="004C60BF">
            <w:pPr>
              <w:jc w:val="right"/>
              <w:rPr>
                <w:rFonts w:ascii="Arial" w:hAnsi="Arial" w:cs="Arial"/>
                <w:sz w:val="16"/>
                <w:szCs w:val="16"/>
              </w:rPr>
            </w:pPr>
            <w:r>
              <w:rPr>
                <w:rFonts w:ascii="Arial" w:hAnsi="Arial" w:cs="Arial"/>
                <w:sz w:val="16"/>
                <w:szCs w:val="16"/>
              </w:rPr>
              <w:t>26</w:t>
            </w:r>
          </w:p>
        </w:tc>
      </w:tr>
      <w:tr w:rsidR="0023720F" w:rsidRPr="004C60BF" w14:paraId="293B74C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6F1372"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49B4C2" w14:textId="77777777" w:rsidR="0023720F" w:rsidRPr="004C60BF" w:rsidRDefault="0023720F"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A86719"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87DDC8" w14:textId="77777777" w:rsidR="0023720F" w:rsidRPr="004C60BF" w:rsidRDefault="0023720F" w:rsidP="004C60BF">
            <w:pPr>
              <w:jc w:val="right"/>
              <w:rPr>
                <w:rFonts w:ascii="Arial" w:hAnsi="Arial" w:cs="Arial"/>
                <w:sz w:val="16"/>
                <w:szCs w:val="16"/>
              </w:rPr>
            </w:pPr>
            <w:r>
              <w:rPr>
                <w:rFonts w:ascii="Arial" w:hAnsi="Arial" w:cs="Arial"/>
                <w:sz w:val="16"/>
                <w:szCs w:val="16"/>
              </w:rPr>
              <w:t>30,4%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4283C" w14:textId="77777777" w:rsidR="0023720F" w:rsidRPr="004C60BF" w:rsidRDefault="0023720F" w:rsidP="004C60BF">
            <w:pPr>
              <w:jc w:val="right"/>
              <w:rPr>
                <w:rFonts w:ascii="Arial" w:hAnsi="Arial" w:cs="Arial"/>
                <w:sz w:val="16"/>
                <w:szCs w:val="16"/>
              </w:rPr>
            </w:pPr>
            <w:r>
              <w:rPr>
                <w:rFonts w:ascii="Arial" w:hAnsi="Arial" w:cs="Arial"/>
                <w:sz w:val="16"/>
                <w:szCs w:val="16"/>
              </w:rPr>
              <w:t>-6,8%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49852D2" w14:textId="77777777" w:rsidR="0023720F" w:rsidRPr="004C60BF" w:rsidRDefault="0023720F" w:rsidP="004C60BF">
            <w:pPr>
              <w:jc w:val="right"/>
              <w:rPr>
                <w:rFonts w:ascii="Arial" w:hAnsi="Arial" w:cs="Arial"/>
                <w:sz w:val="16"/>
                <w:szCs w:val="16"/>
              </w:rPr>
            </w:pPr>
            <w:r>
              <w:rPr>
                <w:rFonts w:ascii="Arial" w:hAnsi="Arial" w:cs="Arial"/>
                <w:sz w:val="16"/>
                <w:szCs w:val="16"/>
              </w:rPr>
              <w:t>37,2%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E3800" w14:textId="77777777" w:rsidR="0023720F" w:rsidRPr="004C60BF" w:rsidRDefault="0023720F" w:rsidP="004C60BF">
            <w:pPr>
              <w:jc w:val="right"/>
              <w:rPr>
                <w:rFonts w:ascii="Arial" w:hAnsi="Arial" w:cs="Arial"/>
                <w:sz w:val="16"/>
                <w:szCs w:val="16"/>
              </w:rPr>
            </w:pPr>
            <w:r>
              <w:rPr>
                <w:rFonts w:ascii="Arial" w:hAnsi="Arial" w:cs="Arial"/>
                <w:sz w:val="16"/>
                <w:szCs w:val="16"/>
              </w:rPr>
              <w:t>3,3%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0A73F8D" w14:textId="77777777" w:rsidR="0023720F" w:rsidRPr="004C60BF" w:rsidRDefault="0023720F" w:rsidP="004C60BF">
            <w:pPr>
              <w:jc w:val="right"/>
              <w:rPr>
                <w:rFonts w:ascii="Arial" w:hAnsi="Arial" w:cs="Arial"/>
                <w:sz w:val="16"/>
                <w:szCs w:val="16"/>
              </w:rPr>
            </w:pPr>
            <w:r>
              <w:rPr>
                <w:rFonts w:ascii="Arial" w:hAnsi="Arial" w:cs="Arial"/>
                <w:sz w:val="16"/>
                <w:szCs w:val="16"/>
              </w:rPr>
              <w:t>33,9%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B3DDF1D" w14:textId="77777777" w:rsidR="0023720F" w:rsidRPr="004C60BF" w:rsidRDefault="0023720F" w:rsidP="004C60BF">
            <w:pPr>
              <w:jc w:val="right"/>
              <w:rPr>
                <w:rFonts w:ascii="Arial" w:hAnsi="Arial" w:cs="Arial"/>
                <w:sz w:val="16"/>
                <w:szCs w:val="16"/>
              </w:rPr>
            </w:pPr>
            <w:r>
              <w:rPr>
                <w:rFonts w:ascii="Arial" w:hAnsi="Arial" w:cs="Arial"/>
                <w:sz w:val="16"/>
                <w:szCs w:val="16"/>
              </w:rPr>
              <w:t>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FA51BAD" w14:textId="77777777" w:rsidR="0023720F" w:rsidRPr="004C60BF" w:rsidRDefault="0023720F" w:rsidP="004C60BF">
            <w:pPr>
              <w:jc w:val="right"/>
              <w:rPr>
                <w:rFonts w:ascii="Arial" w:hAnsi="Arial" w:cs="Arial"/>
                <w:sz w:val="16"/>
                <w:szCs w:val="16"/>
              </w:rPr>
            </w:pPr>
            <w:r>
              <w:rPr>
                <w:rFonts w:ascii="Arial" w:hAnsi="Arial" w:cs="Arial"/>
                <w:sz w:val="16"/>
                <w:szCs w:val="16"/>
              </w:rPr>
              <w:t>16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C2381E7" w14:textId="77777777" w:rsidR="0023720F" w:rsidRPr="004C60BF" w:rsidRDefault="0023720F" w:rsidP="004C60BF">
            <w:pPr>
              <w:jc w:val="right"/>
              <w:rPr>
                <w:rFonts w:ascii="Arial" w:hAnsi="Arial" w:cs="Arial"/>
                <w:sz w:val="16"/>
                <w:szCs w:val="16"/>
              </w:rPr>
            </w:pPr>
            <w:r>
              <w:rPr>
                <w:rFonts w:ascii="Arial" w:hAnsi="Arial" w:cs="Arial"/>
                <w:sz w:val="16"/>
                <w:szCs w:val="16"/>
              </w:rPr>
              <w:t>19</w:t>
            </w:r>
          </w:p>
        </w:tc>
      </w:tr>
      <w:tr w:rsidR="0023720F" w:rsidRPr="004C60BF" w14:paraId="2928F015"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FAD113"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33B23F" w14:textId="77777777" w:rsidR="0023720F" w:rsidRPr="004C60BF" w:rsidRDefault="0023720F"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0DC0"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FE6A1F" w14:textId="77777777" w:rsidR="0023720F" w:rsidRPr="004C60BF" w:rsidRDefault="0023720F"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A0C44" w14:textId="77777777" w:rsidR="0023720F" w:rsidRPr="004C60BF" w:rsidRDefault="0023720F" w:rsidP="004C60BF">
            <w:pPr>
              <w:jc w:val="right"/>
              <w:rPr>
                <w:rFonts w:ascii="Arial" w:hAnsi="Arial" w:cs="Arial"/>
                <w:sz w:val="16"/>
                <w:szCs w:val="16"/>
              </w:rPr>
            </w:pPr>
            <w:r>
              <w:rPr>
                <w:rFonts w:ascii="Arial" w:hAnsi="Arial" w:cs="Arial"/>
                <w:sz w:val="16"/>
                <w:szCs w:val="16"/>
              </w:rPr>
              <w:t>-3,4%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2F560D9" w14:textId="77777777" w:rsidR="0023720F" w:rsidRPr="004C60BF" w:rsidRDefault="0023720F" w:rsidP="004C60BF">
            <w:pPr>
              <w:jc w:val="right"/>
              <w:rPr>
                <w:rFonts w:ascii="Arial" w:hAnsi="Arial" w:cs="Arial"/>
                <w:sz w:val="16"/>
                <w:szCs w:val="16"/>
              </w:rPr>
            </w:pPr>
            <w:r>
              <w:rPr>
                <w:rFonts w:ascii="Arial" w:hAnsi="Arial" w:cs="Arial"/>
                <w:sz w:val="16"/>
                <w:szCs w:val="16"/>
              </w:rPr>
              <w:t>18,6%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13E00" w14:textId="77777777" w:rsidR="0023720F" w:rsidRPr="004C60BF" w:rsidRDefault="0023720F" w:rsidP="004C60BF">
            <w:pPr>
              <w:jc w:val="right"/>
              <w:rPr>
                <w:rFonts w:ascii="Arial" w:hAnsi="Arial" w:cs="Arial"/>
                <w:sz w:val="16"/>
                <w:szCs w:val="16"/>
              </w:rPr>
            </w:pPr>
            <w:r>
              <w:rPr>
                <w:rFonts w:ascii="Arial" w:hAnsi="Arial" w:cs="Arial"/>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043F53" w14:textId="77777777" w:rsidR="0023720F" w:rsidRPr="004C60BF" w:rsidRDefault="0023720F"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AFE04E8" w14:textId="77777777" w:rsidR="0023720F" w:rsidRPr="004C60BF" w:rsidRDefault="0023720F"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E0F0323" w14:textId="77777777" w:rsidR="0023720F" w:rsidRPr="004C60BF" w:rsidRDefault="0023720F"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0F81ACC" w14:textId="77777777" w:rsidR="0023720F" w:rsidRPr="004C60BF" w:rsidRDefault="0023720F" w:rsidP="004C60BF">
            <w:pPr>
              <w:jc w:val="right"/>
              <w:rPr>
                <w:rFonts w:ascii="Arial" w:hAnsi="Arial" w:cs="Arial"/>
                <w:sz w:val="16"/>
                <w:szCs w:val="16"/>
              </w:rPr>
            </w:pPr>
            <w:r>
              <w:rPr>
                <w:rFonts w:ascii="Arial" w:hAnsi="Arial" w:cs="Arial"/>
                <w:sz w:val="16"/>
                <w:szCs w:val="16"/>
              </w:rPr>
              <w:t>11</w:t>
            </w:r>
          </w:p>
        </w:tc>
      </w:tr>
      <w:tr w:rsidR="0023720F" w:rsidRPr="004C60BF" w14:paraId="55272D9C"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28F25A8"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68A45135" w14:textId="77777777" w:rsidR="0023720F" w:rsidRPr="004C60BF" w:rsidRDefault="0023720F"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02CC3A6B" w14:textId="77777777" w:rsidR="0023720F" w:rsidRPr="004C60BF" w:rsidRDefault="0023720F"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6FE9DE61"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A052254" w14:textId="77777777" w:rsidR="0023720F" w:rsidRPr="004C60BF" w:rsidRDefault="0023720F"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202E16F"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338F2EF9" w14:textId="77777777" w:rsidR="0023720F" w:rsidRPr="004C60BF" w:rsidRDefault="0023720F"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709E385"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16A2FB8"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1B58DD9"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7D0F75CD"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56</w:t>
            </w:r>
          </w:p>
        </w:tc>
      </w:tr>
      <w:tr w:rsidR="002F79D1" w:rsidRPr="004C60BF" w14:paraId="269E5EDD"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B0DA87D"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3605B60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1425E71E"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D202DF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268F00F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724E71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3DC20B4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837D69F"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131693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F9DC8C2"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32B7E7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56118C" w:rsidRPr="004C60BF" w14:paraId="02E71982"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4AA0566" w14:textId="77777777" w:rsidR="0056118C" w:rsidRPr="004C60BF" w:rsidRDefault="0056118C"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4.2</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299DEDFA" w14:textId="77777777" w:rsidR="0056118C" w:rsidRPr="004C60BF" w:rsidRDefault="0056118C" w:rsidP="00AF5C7A">
            <w:pPr>
              <w:pStyle w:val="Domanda0"/>
              <w:rPr>
                <w:sz w:val="16"/>
                <w:szCs w:val="16"/>
              </w:rPr>
            </w:pPr>
            <w:r w:rsidRPr="004C60BF">
              <w:t xml:space="preserve">Esiste la definizione formale di una policy di sicurezza </w:t>
            </w:r>
            <w:proofErr w:type="spellStart"/>
            <w:r w:rsidRPr="004C60BF">
              <w:t>IC</w:t>
            </w:r>
            <w:r>
              <w:t>T</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2ABF5415" w14:textId="77777777" w:rsidR="0056118C" w:rsidRPr="004C60BF" w:rsidRDefault="0056118C" w:rsidP="00AF5C7A">
            <w:pPr>
              <w:pStyle w:val="Punteggio"/>
              <w:rPr>
                <w:sz w:val="16"/>
                <w:szCs w:val="16"/>
              </w:rPr>
            </w:pPr>
            <w:r w:rsidRPr="005218A5">
              <w:t>6,30</w:t>
            </w:r>
          </w:p>
        </w:tc>
        <w:tc>
          <w:tcPr>
            <w:tcW w:w="541" w:type="dxa"/>
            <w:tcBorders>
              <w:top w:val="single" w:sz="8" w:space="0" w:color="auto"/>
              <w:left w:val="nil"/>
              <w:bottom w:val="single" w:sz="4" w:space="0" w:color="auto"/>
              <w:right w:val="single" w:sz="4" w:space="0" w:color="auto"/>
            </w:tcBorders>
            <w:shd w:val="clear" w:color="auto" w:fill="auto"/>
            <w:noWrap/>
            <w:hideMark/>
          </w:tcPr>
          <w:p w14:paraId="09096F51" w14:textId="77777777" w:rsidR="0056118C" w:rsidRPr="004C60BF" w:rsidRDefault="0056118C" w:rsidP="00AF5C7A">
            <w:pPr>
              <w:pStyle w:val="Punteggio"/>
              <w:rPr>
                <w:sz w:val="16"/>
                <w:szCs w:val="16"/>
              </w:rPr>
            </w:pPr>
            <w:r w:rsidRPr="005218A5">
              <w:t>5,35</w:t>
            </w:r>
          </w:p>
        </w:tc>
        <w:tc>
          <w:tcPr>
            <w:tcW w:w="541" w:type="dxa"/>
            <w:tcBorders>
              <w:top w:val="single" w:sz="8" w:space="0" w:color="auto"/>
              <w:left w:val="nil"/>
              <w:bottom w:val="single" w:sz="4" w:space="0" w:color="auto"/>
              <w:right w:val="single" w:sz="8" w:space="0" w:color="auto"/>
            </w:tcBorders>
            <w:shd w:val="clear" w:color="auto" w:fill="auto"/>
            <w:noWrap/>
            <w:hideMark/>
          </w:tcPr>
          <w:p w14:paraId="4A00270E" w14:textId="77777777" w:rsidR="0056118C" w:rsidRPr="004C60BF" w:rsidRDefault="0056118C" w:rsidP="00AF5C7A">
            <w:pPr>
              <w:pStyle w:val="Punteggio"/>
              <w:rPr>
                <w:sz w:val="16"/>
                <w:szCs w:val="16"/>
              </w:rPr>
            </w:pPr>
            <w:r w:rsidRPr="005218A5">
              <w:t>4,82</w:t>
            </w:r>
          </w:p>
        </w:tc>
      </w:tr>
      <w:tr w:rsidR="0023720F" w:rsidRPr="004C60BF" w14:paraId="7059737C"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CA4666"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FB9D69" w14:textId="77777777" w:rsidR="0023720F" w:rsidRPr="004C60BF" w:rsidRDefault="0023720F"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D29457"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91CD95" w14:textId="77777777" w:rsidR="0023720F" w:rsidRPr="004C60BF" w:rsidRDefault="0023720F" w:rsidP="004C60BF">
            <w:pPr>
              <w:jc w:val="right"/>
              <w:rPr>
                <w:rFonts w:ascii="Arial" w:hAnsi="Arial" w:cs="Arial"/>
                <w:sz w:val="16"/>
                <w:szCs w:val="16"/>
              </w:rPr>
            </w:pPr>
            <w:r>
              <w:rPr>
                <w:rFonts w:ascii="Arial" w:hAnsi="Arial" w:cs="Arial"/>
                <w:sz w:val="16"/>
                <w:szCs w:val="16"/>
              </w:rPr>
              <w:t>63,0%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8B042" w14:textId="77777777" w:rsidR="0023720F" w:rsidRPr="004C60BF" w:rsidRDefault="0023720F" w:rsidP="004C60BF">
            <w:pPr>
              <w:jc w:val="right"/>
              <w:rPr>
                <w:rFonts w:ascii="Arial" w:hAnsi="Arial" w:cs="Arial"/>
                <w:sz w:val="16"/>
                <w:szCs w:val="16"/>
              </w:rPr>
            </w:pPr>
            <w:r>
              <w:rPr>
                <w:rFonts w:ascii="Arial" w:hAnsi="Arial" w:cs="Arial"/>
                <w:sz w:val="16"/>
                <w:szCs w:val="16"/>
              </w:rPr>
              <w:t>9,6%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EDEB9BB" w14:textId="77777777" w:rsidR="0023720F" w:rsidRPr="004C60BF" w:rsidRDefault="0023720F" w:rsidP="004C60BF">
            <w:pPr>
              <w:jc w:val="right"/>
              <w:rPr>
                <w:rFonts w:ascii="Arial" w:hAnsi="Arial" w:cs="Arial"/>
                <w:sz w:val="16"/>
                <w:szCs w:val="16"/>
              </w:rPr>
            </w:pPr>
            <w:r>
              <w:rPr>
                <w:rFonts w:ascii="Arial" w:hAnsi="Arial" w:cs="Arial"/>
                <w:sz w:val="16"/>
                <w:szCs w:val="16"/>
              </w:rPr>
              <w:t>53,5%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8080A" w14:textId="77777777" w:rsidR="0023720F" w:rsidRPr="004C60BF" w:rsidRDefault="0023720F" w:rsidP="004C60BF">
            <w:pPr>
              <w:jc w:val="right"/>
              <w:rPr>
                <w:rFonts w:ascii="Arial" w:hAnsi="Arial" w:cs="Arial"/>
                <w:sz w:val="16"/>
                <w:szCs w:val="16"/>
              </w:rPr>
            </w:pPr>
            <w:r>
              <w:rPr>
                <w:rFonts w:ascii="Arial" w:hAnsi="Arial" w:cs="Arial"/>
                <w:sz w:val="16"/>
                <w:szCs w:val="16"/>
              </w:rPr>
              <w:t>5,3%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AA91796" w14:textId="77777777" w:rsidR="0023720F" w:rsidRPr="004C60BF" w:rsidRDefault="0023720F" w:rsidP="004C60BF">
            <w:pPr>
              <w:jc w:val="right"/>
              <w:rPr>
                <w:rFonts w:ascii="Arial" w:hAnsi="Arial" w:cs="Arial"/>
                <w:sz w:val="16"/>
                <w:szCs w:val="16"/>
              </w:rPr>
            </w:pPr>
            <w:r>
              <w:rPr>
                <w:rFonts w:ascii="Arial" w:hAnsi="Arial" w:cs="Arial"/>
                <w:sz w:val="16"/>
                <w:szCs w:val="16"/>
              </w:rPr>
              <w:t>48,2%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3FAB8ED" w14:textId="77777777" w:rsidR="0023720F" w:rsidRPr="004C60BF" w:rsidRDefault="0023720F" w:rsidP="004C60BF">
            <w:pPr>
              <w:jc w:val="right"/>
              <w:rPr>
                <w:rFonts w:ascii="Arial" w:hAnsi="Arial" w:cs="Arial"/>
                <w:sz w:val="16"/>
                <w:szCs w:val="16"/>
              </w:rPr>
            </w:pPr>
            <w:r>
              <w:rPr>
                <w:rFonts w:ascii="Arial" w:hAnsi="Arial" w:cs="Arial"/>
                <w:sz w:val="16"/>
                <w:szCs w:val="16"/>
              </w:rPr>
              <w:t>29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4951C76" w14:textId="77777777" w:rsidR="0023720F" w:rsidRPr="004C60BF" w:rsidRDefault="0023720F" w:rsidP="004C60BF">
            <w:pPr>
              <w:jc w:val="right"/>
              <w:rPr>
                <w:rFonts w:ascii="Arial" w:hAnsi="Arial" w:cs="Arial"/>
                <w:sz w:val="16"/>
                <w:szCs w:val="16"/>
              </w:rPr>
            </w:pPr>
            <w:r>
              <w:rPr>
                <w:rFonts w:ascii="Arial" w:hAnsi="Arial" w:cs="Arial"/>
                <w:sz w:val="16"/>
                <w:szCs w:val="16"/>
              </w:rPr>
              <w:t>23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771B5D4" w14:textId="77777777" w:rsidR="0023720F" w:rsidRPr="004C60BF" w:rsidRDefault="0023720F" w:rsidP="004C60BF">
            <w:pPr>
              <w:jc w:val="right"/>
              <w:rPr>
                <w:rFonts w:ascii="Arial" w:hAnsi="Arial" w:cs="Arial"/>
                <w:sz w:val="16"/>
                <w:szCs w:val="16"/>
              </w:rPr>
            </w:pPr>
            <w:r>
              <w:rPr>
                <w:rFonts w:ascii="Arial" w:hAnsi="Arial" w:cs="Arial"/>
                <w:sz w:val="16"/>
                <w:szCs w:val="16"/>
              </w:rPr>
              <w:t>27</w:t>
            </w:r>
          </w:p>
        </w:tc>
      </w:tr>
      <w:tr w:rsidR="0023720F" w:rsidRPr="004C60BF" w14:paraId="44E57DC2"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2B04459"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3ADE2E" w14:textId="77777777" w:rsidR="0023720F" w:rsidRPr="004C60BF" w:rsidRDefault="0023720F"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6A4802"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59182C" w14:textId="77777777" w:rsidR="0023720F" w:rsidRPr="004C60BF" w:rsidRDefault="0023720F" w:rsidP="004C60BF">
            <w:pPr>
              <w:jc w:val="right"/>
              <w:rPr>
                <w:rFonts w:ascii="Arial" w:hAnsi="Arial" w:cs="Arial"/>
                <w:sz w:val="16"/>
                <w:szCs w:val="16"/>
              </w:rPr>
            </w:pPr>
            <w:r>
              <w:rPr>
                <w:rFonts w:ascii="Arial" w:hAnsi="Arial" w:cs="Arial"/>
                <w:sz w:val="16"/>
                <w:szCs w:val="16"/>
              </w:rPr>
              <w:t>21,7%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1003D" w14:textId="77777777" w:rsidR="0023720F" w:rsidRPr="004C60BF" w:rsidRDefault="0023720F" w:rsidP="004C60BF">
            <w:pPr>
              <w:jc w:val="right"/>
              <w:rPr>
                <w:rFonts w:ascii="Arial" w:hAnsi="Arial" w:cs="Arial"/>
                <w:sz w:val="16"/>
                <w:szCs w:val="16"/>
              </w:rPr>
            </w:pPr>
            <w:r>
              <w:rPr>
                <w:rFonts w:ascii="Arial" w:hAnsi="Arial" w:cs="Arial"/>
                <w:sz w:val="16"/>
                <w:szCs w:val="16"/>
              </w:rPr>
              <w:t>-6,2%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A73089B" w14:textId="77777777" w:rsidR="0023720F" w:rsidRPr="004C60BF" w:rsidRDefault="0023720F" w:rsidP="004C60BF">
            <w:pPr>
              <w:jc w:val="right"/>
              <w:rPr>
                <w:rFonts w:ascii="Arial" w:hAnsi="Arial" w:cs="Arial"/>
                <w:sz w:val="16"/>
                <w:szCs w:val="16"/>
              </w:rPr>
            </w:pPr>
            <w:r>
              <w:rPr>
                <w:rFonts w:ascii="Arial" w:hAnsi="Arial" w:cs="Arial"/>
                <w:sz w:val="16"/>
                <w:szCs w:val="16"/>
              </w:rPr>
              <w:t>27,9%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DD568" w14:textId="77777777" w:rsidR="0023720F" w:rsidRPr="004C60BF" w:rsidRDefault="0023720F" w:rsidP="004C60BF">
            <w:pPr>
              <w:jc w:val="right"/>
              <w:rPr>
                <w:rFonts w:ascii="Arial" w:hAnsi="Arial" w:cs="Arial"/>
                <w:sz w:val="16"/>
                <w:szCs w:val="16"/>
              </w:rPr>
            </w:pPr>
            <w:r>
              <w:rPr>
                <w:rFonts w:ascii="Arial" w:hAnsi="Arial" w:cs="Arial"/>
                <w:sz w:val="16"/>
                <w:szCs w:val="16"/>
              </w:rPr>
              <w:t>-0,7%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90F256" w14:textId="77777777" w:rsidR="0023720F" w:rsidRPr="004C60BF" w:rsidRDefault="0023720F" w:rsidP="004C60BF">
            <w:pPr>
              <w:jc w:val="right"/>
              <w:rPr>
                <w:rFonts w:ascii="Arial" w:hAnsi="Arial" w:cs="Arial"/>
                <w:sz w:val="16"/>
                <w:szCs w:val="16"/>
              </w:rPr>
            </w:pPr>
            <w:r>
              <w:rPr>
                <w:rFonts w:ascii="Arial" w:hAnsi="Arial" w:cs="Arial"/>
                <w:sz w:val="16"/>
                <w:szCs w:val="16"/>
              </w:rPr>
              <w:t>28,6%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4ADBB51" w14:textId="77777777" w:rsidR="0023720F" w:rsidRPr="004C60BF" w:rsidRDefault="0023720F" w:rsidP="004C60BF">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7F7BF63" w14:textId="77777777" w:rsidR="0023720F" w:rsidRPr="004C60BF" w:rsidRDefault="0023720F" w:rsidP="004C60BF">
            <w:pPr>
              <w:jc w:val="right"/>
              <w:rPr>
                <w:rFonts w:ascii="Arial" w:hAnsi="Arial" w:cs="Arial"/>
                <w:sz w:val="16"/>
                <w:szCs w:val="16"/>
              </w:rPr>
            </w:pPr>
            <w:r>
              <w:rPr>
                <w:rFonts w:ascii="Arial" w:hAnsi="Arial" w:cs="Arial"/>
                <w:sz w:val="16"/>
                <w:szCs w:val="16"/>
              </w:rPr>
              <w:t>12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675EBD8" w14:textId="77777777" w:rsidR="0023720F" w:rsidRPr="004C60BF" w:rsidRDefault="0023720F" w:rsidP="004C60BF">
            <w:pPr>
              <w:jc w:val="right"/>
              <w:rPr>
                <w:rFonts w:ascii="Arial" w:hAnsi="Arial" w:cs="Arial"/>
                <w:sz w:val="16"/>
                <w:szCs w:val="16"/>
              </w:rPr>
            </w:pPr>
            <w:r>
              <w:rPr>
                <w:rFonts w:ascii="Arial" w:hAnsi="Arial" w:cs="Arial"/>
                <w:sz w:val="16"/>
                <w:szCs w:val="16"/>
              </w:rPr>
              <w:t>16</w:t>
            </w:r>
          </w:p>
        </w:tc>
      </w:tr>
      <w:tr w:rsidR="0023720F" w:rsidRPr="004C60BF" w14:paraId="09E1BA1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3164F79"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F3A02F" w14:textId="77777777" w:rsidR="0023720F" w:rsidRPr="004C60BF" w:rsidRDefault="0023720F"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551301" w14:textId="77777777" w:rsidR="0023720F" w:rsidRPr="004C60BF" w:rsidRDefault="0023720F"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C6BE70" w14:textId="77777777" w:rsidR="0023720F" w:rsidRPr="004C60BF" w:rsidRDefault="0023720F"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4CDEB" w14:textId="77777777" w:rsidR="0023720F" w:rsidRPr="004C60BF" w:rsidRDefault="0023720F" w:rsidP="004C60BF">
            <w:pPr>
              <w:jc w:val="right"/>
              <w:rPr>
                <w:rFonts w:ascii="Arial" w:hAnsi="Arial" w:cs="Arial"/>
                <w:sz w:val="16"/>
                <w:szCs w:val="16"/>
              </w:rPr>
            </w:pPr>
            <w:r>
              <w:rPr>
                <w:rFonts w:ascii="Arial" w:hAnsi="Arial" w:cs="Arial"/>
                <w:sz w:val="16"/>
                <w:szCs w:val="16"/>
              </w:rPr>
              <w:t>-3,4%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CDC742E" w14:textId="77777777" w:rsidR="0023720F" w:rsidRPr="004C60BF" w:rsidRDefault="0023720F" w:rsidP="004C60BF">
            <w:pPr>
              <w:jc w:val="right"/>
              <w:rPr>
                <w:rFonts w:ascii="Arial" w:hAnsi="Arial" w:cs="Arial"/>
                <w:sz w:val="16"/>
                <w:szCs w:val="16"/>
              </w:rPr>
            </w:pPr>
            <w:r>
              <w:rPr>
                <w:rFonts w:ascii="Arial" w:hAnsi="Arial" w:cs="Arial"/>
                <w:sz w:val="16"/>
                <w:szCs w:val="16"/>
              </w:rPr>
              <w:t>18,6%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F150" w14:textId="77777777" w:rsidR="0023720F" w:rsidRPr="004C60BF" w:rsidRDefault="0023720F" w:rsidP="004C60BF">
            <w:pPr>
              <w:jc w:val="right"/>
              <w:rPr>
                <w:rFonts w:ascii="Arial" w:hAnsi="Arial" w:cs="Arial"/>
                <w:sz w:val="16"/>
                <w:szCs w:val="16"/>
              </w:rPr>
            </w:pPr>
            <w:r>
              <w:rPr>
                <w:rFonts w:ascii="Arial" w:hAnsi="Arial" w:cs="Arial"/>
                <w:sz w:val="16"/>
                <w:szCs w:val="16"/>
              </w:rPr>
              <w:t>-4,6%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873536B" w14:textId="77777777" w:rsidR="0023720F" w:rsidRPr="004C60BF" w:rsidRDefault="0023720F" w:rsidP="004C60BF">
            <w:pPr>
              <w:jc w:val="right"/>
              <w:rPr>
                <w:rFonts w:ascii="Arial" w:hAnsi="Arial" w:cs="Arial"/>
                <w:sz w:val="16"/>
                <w:szCs w:val="16"/>
              </w:rPr>
            </w:pPr>
            <w:r>
              <w:rPr>
                <w:rFonts w:ascii="Arial" w:hAnsi="Arial" w:cs="Arial"/>
                <w:sz w:val="16"/>
                <w:szCs w:val="16"/>
              </w:rPr>
              <w:t>23,2%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B54030B" w14:textId="77777777" w:rsidR="0023720F" w:rsidRPr="004C60BF" w:rsidRDefault="0023720F"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105884D" w14:textId="77777777" w:rsidR="0023720F" w:rsidRPr="004C60BF" w:rsidRDefault="0023720F"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C4ABA80" w14:textId="77777777" w:rsidR="0023720F" w:rsidRPr="004C60BF" w:rsidRDefault="0023720F" w:rsidP="004C60BF">
            <w:pPr>
              <w:jc w:val="right"/>
              <w:rPr>
                <w:rFonts w:ascii="Arial" w:hAnsi="Arial" w:cs="Arial"/>
                <w:sz w:val="16"/>
                <w:szCs w:val="16"/>
              </w:rPr>
            </w:pPr>
            <w:r>
              <w:rPr>
                <w:rFonts w:ascii="Arial" w:hAnsi="Arial" w:cs="Arial"/>
                <w:sz w:val="16"/>
                <w:szCs w:val="16"/>
              </w:rPr>
              <w:t>13</w:t>
            </w:r>
          </w:p>
        </w:tc>
      </w:tr>
      <w:tr w:rsidR="0023720F" w:rsidRPr="004C60BF" w14:paraId="49F5EF22"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3AD9685" w14:textId="77777777" w:rsidR="0023720F" w:rsidRPr="004C60BF" w:rsidRDefault="0023720F"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257437B2" w14:textId="77777777" w:rsidR="0023720F" w:rsidRPr="004C60BF" w:rsidRDefault="0023720F"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76897729" w14:textId="77777777" w:rsidR="0023720F" w:rsidRPr="004C60BF" w:rsidRDefault="0023720F"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12AD5563"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1EB16340" w14:textId="77777777" w:rsidR="0023720F" w:rsidRPr="004C60BF" w:rsidRDefault="0023720F"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6394F24"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2F9DD718" w14:textId="77777777" w:rsidR="0023720F" w:rsidRPr="004C60BF" w:rsidRDefault="0023720F"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55518457" w14:textId="77777777" w:rsidR="0023720F" w:rsidRPr="004C60BF" w:rsidRDefault="0023720F"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34EE887"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53B6499"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028F2E75" w14:textId="77777777" w:rsidR="0023720F" w:rsidRPr="004C60BF" w:rsidRDefault="0023720F" w:rsidP="004C60BF">
            <w:pPr>
              <w:jc w:val="right"/>
              <w:rPr>
                <w:rFonts w:ascii="Arial" w:hAnsi="Arial" w:cs="Arial"/>
                <w:b/>
                <w:bCs/>
                <w:sz w:val="16"/>
                <w:szCs w:val="16"/>
              </w:rPr>
            </w:pPr>
            <w:r>
              <w:rPr>
                <w:rFonts w:ascii="Arial" w:hAnsi="Arial" w:cs="Arial"/>
                <w:b/>
                <w:bCs/>
                <w:sz w:val="16"/>
                <w:szCs w:val="16"/>
              </w:rPr>
              <w:t>56</w:t>
            </w:r>
          </w:p>
        </w:tc>
      </w:tr>
      <w:tr w:rsidR="002F79D1" w:rsidRPr="004C60BF" w14:paraId="4AA4527C"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AE3C0C5"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0E67391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29069E3F"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7DF19DC4"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393E61F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940FAA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3CDC9BC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7651FE15"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28D5A1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3C55AD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53B2FC5"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56118C" w:rsidRPr="004C60BF" w14:paraId="1259D28D"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FD488C" w14:textId="77777777" w:rsidR="0056118C" w:rsidRPr="004C60BF" w:rsidRDefault="0056118C"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4.3</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3BD4F31C" w14:textId="77777777" w:rsidR="0056118C" w:rsidRPr="004C60BF" w:rsidRDefault="0056118C" w:rsidP="00AF5C7A">
            <w:pPr>
              <w:pStyle w:val="Domanda0"/>
              <w:rPr>
                <w:sz w:val="16"/>
                <w:szCs w:val="16"/>
              </w:rPr>
            </w:pPr>
            <w:r w:rsidRPr="004C60BF">
              <w:t>Sono stati attribuiti i ruoli e le responsabilità secondo quanto previsto dal DM 16-2-02?</w:t>
            </w:r>
          </w:p>
        </w:tc>
        <w:tc>
          <w:tcPr>
            <w:tcW w:w="541" w:type="dxa"/>
            <w:tcBorders>
              <w:top w:val="single" w:sz="8" w:space="0" w:color="auto"/>
              <w:left w:val="nil"/>
              <w:bottom w:val="single" w:sz="4" w:space="0" w:color="auto"/>
              <w:right w:val="single" w:sz="4" w:space="0" w:color="auto"/>
            </w:tcBorders>
            <w:shd w:val="clear" w:color="auto" w:fill="auto"/>
            <w:noWrap/>
            <w:hideMark/>
          </w:tcPr>
          <w:p w14:paraId="737F4140" w14:textId="77777777" w:rsidR="0056118C" w:rsidRPr="004C60BF" w:rsidRDefault="0056118C" w:rsidP="00AF5C7A">
            <w:pPr>
              <w:pStyle w:val="Punteggio"/>
              <w:rPr>
                <w:sz w:val="16"/>
                <w:szCs w:val="16"/>
              </w:rPr>
            </w:pPr>
            <w:r w:rsidRPr="00610343">
              <w:t>4,35</w:t>
            </w:r>
          </w:p>
        </w:tc>
        <w:tc>
          <w:tcPr>
            <w:tcW w:w="541" w:type="dxa"/>
            <w:tcBorders>
              <w:top w:val="single" w:sz="8" w:space="0" w:color="auto"/>
              <w:left w:val="nil"/>
              <w:bottom w:val="single" w:sz="4" w:space="0" w:color="auto"/>
              <w:right w:val="single" w:sz="4" w:space="0" w:color="auto"/>
            </w:tcBorders>
            <w:shd w:val="clear" w:color="auto" w:fill="auto"/>
            <w:noWrap/>
            <w:hideMark/>
          </w:tcPr>
          <w:p w14:paraId="73F72A69" w14:textId="77777777" w:rsidR="0056118C" w:rsidRPr="004C60BF" w:rsidRDefault="0056118C" w:rsidP="00AF5C7A">
            <w:pPr>
              <w:pStyle w:val="Punteggio"/>
              <w:rPr>
                <w:sz w:val="16"/>
                <w:szCs w:val="16"/>
              </w:rPr>
            </w:pPr>
            <w:r w:rsidRPr="00610343">
              <w:t>4,51</w:t>
            </w:r>
          </w:p>
        </w:tc>
        <w:tc>
          <w:tcPr>
            <w:tcW w:w="541" w:type="dxa"/>
            <w:tcBorders>
              <w:top w:val="single" w:sz="8" w:space="0" w:color="auto"/>
              <w:left w:val="nil"/>
              <w:bottom w:val="single" w:sz="4" w:space="0" w:color="auto"/>
              <w:right w:val="single" w:sz="8" w:space="0" w:color="auto"/>
            </w:tcBorders>
            <w:shd w:val="clear" w:color="auto" w:fill="auto"/>
            <w:noWrap/>
            <w:hideMark/>
          </w:tcPr>
          <w:p w14:paraId="6C22E937" w14:textId="77777777" w:rsidR="0056118C" w:rsidRPr="004C60BF" w:rsidRDefault="0056118C" w:rsidP="00AF5C7A">
            <w:pPr>
              <w:pStyle w:val="Punteggio"/>
              <w:rPr>
                <w:sz w:val="16"/>
                <w:szCs w:val="16"/>
              </w:rPr>
            </w:pPr>
            <w:r w:rsidRPr="00610343">
              <w:t>4,21</w:t>
            </w:r>
          </w:p>
        </w:tc>
      </w:tr>
      <w:tr w:rsidR="00AE638D" w:rsidRPr="004C60BF" w14:paraId="120C731F"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EF3089"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25ABEB" w14:textId="77777777" w:rsidR="00AE638D" w:rsidRPr="004C60BF" w:rsidRDefault="00AE638D" w:rsidP="004C60BF">
            <w:pPr>
              <w:rPr>
                <w:rFonts w:ascii="Arial" w:hAnsi="Arial" w:cs="Arial"/>
                <w:sz w:val="16"/>
                <w:szCs w:val="16"/>
              </w:rPr>
            </w:pPr>
            <w:r w:rsidRPr="004C60BF">
              <w:rPr>
                <w:rFonts w:ascii="Arial" w:hAnsi="Arial" w:cs="Arial"/>
                <w:sz w:val="16"/>
                <w:szCs w:val="16"/>
              </w:rPr>
              <w:t>Sì, tutti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414064"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503D5A" w14:textId="77777777" w:rsidR="00AE638D" w:rsidRPr="004C60BF" w:rsidRDefault="00AE638D" w:rsidP="004C60BF">
            <w:pPr>
              <w:jc w:val="right"/>
              <w:rPr>
                <w:rFonts w:ascii="Arial" w:hAnsi="Arial" w:cs="Arial"/>
                <w:sz w:val="16"/>
                <w:szCs w:val="16"/>
              </w:rPr>
            </w:pPr>
            <w:r>
              <w:rPr>
                <w:rFonts w:ascii="Arial" w:hAnsi="Arial" w:cs="Arial"/>
                <w:sz w:val="16"/>
                <w:szCs w:val="16"/>
              </w:rPr>
              <w:t>30,4%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E9DCD" w14:textId="77777777" w:rsidR="00AE638D" w:rsidRPr="004C60BF" w:rsidRDefault="00AE638D" w:rsidP="004C60BF">
            <w:pPr>
              <w:jc w:val="right"/>
              <w:rPr>
                <w:rFonts w:ascii="Arial" w:hAnsi="Arial" w:cs="Arial"/>
                <w:sz w:val="16"/>
                <w:szCs w:val="16"/>
              </w:rPr>
            </w:pPr>
            <w:r>
              <w:rPr>
                <w:rFonts w:ascii="Arial" w:hAnsi="Arial" w:cs="Arial"/>
                <w:sz w:val="16"/>
                <w:szCs w:val="16"/>
              </w:rPr>
              <w:t>4,9%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08C846" w14:textId="77777777" w:rsidR="00AE638D" w:rsidRPr="004C60BF" w:rsidRDefault="00AE638D" w:rsidP="004C60BF">
            <w:pPr>
              <w:jc w:val="right"/>
              <w:rPr>
                <w:rFonts w:ascii="Arial" w:hAnsi="Arial" w:cs="Arial"/>
                <w:sz w:val="16"/>
                <w:szCs w:val="16"/>
              </w:rPr>
            </w:pPr>
            <w:r>
              <w:rPr>
                <w:rFonts w:ascii="Arial" w:hAnsi="Arial" w:cs="Arial"/>
                <w:sz w:val="16"/>
                <w:szCs w:val="16"/>
              </w:rPr>
              <w:t>25,6%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7D036" w14:textId="77777777" w:rsidR="00AE638D" w:rsidRPr="004C60BF" w:rsidRDefault="00AE638D" w:rsidP="004C60BF">
            <w:pPr>
              <w:jc w:val="right"/>
              <w:rPr>
                <w:rFonts w:ascii="Arial" w:hAnsi="Arial" w:cs="Arial"/>
                <w:sz w:val="16"/>
                <w:szCs w:val="16"/>
              </w:rPr>
            </w:pPr>
            <w:r>
              <w:rPr>
                <w:rFonts w:ascii="Arial" w:hAnsi="Arial" w:cs="Arial"/>
                <w:sz w:val="16"/>
                <w:szCs w:val="16"/>
              </w:rPr>
              <w:t>5,9%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BFB9CF5" w14:textId="77777777" w:rsidR="00AE638D" w:rsidRPr="004C60BF" w:rsidRDefault="00AE638D"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EC127DE" w14:textId="77777777" w:rsidR="00AE638D" w:rsidRPr="004C60BF" w:rsidRDefault="00AE638D" w:rsidP="004C60BF">
            <w:pPr>
              <w:jc w:val="right"/>
              <w:rPr>
                <w:rFonts w:ascii="Arial" w:hAnsi="Arial" w:cs="Arial"/>
                <w:sz w:val="16"/>
                <w:szCs w:val="16"/>
              </w:rPr>
            </w:pPr>
            <w:r>
              <w:rPr>
                <w:rFonts w:ascii="Arial" w:hAnsi="Arial" w:cs="Arial"/>
                <w:sz w:val="16"/>
                <w:szCs w:val="16"/>
              </w:rPr>
              <w:t>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3232059" w14:textId="77777777" w:rsidR="00AE638D" w:rsidRPr="004C60BF" w:rsidRDefault="00AE638D" w:rsidP="004C60BF">
            <w:pPr>
              <w:jc w:val="right"/>
              <w:rPr>
                <w:rFonts w:ascii="Arial" w:hAnsi="Arial" w:cs="Arial"/>
                <w:sz w:val="16"/>
                <w:szCs w:val="16"/>
              </w:rPr>
            </w:pPr>
            <w:r>
              <w:rPr>
                <w:rFonts w:ascii="Arial" w:hAnsi="Arial" w:cs="Arial"/>
                <w:sz w:val="16"/>
                <w:szCs w:val="16"/>
              </w:rPr>
              <w:t>11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59CF915" w14:textId="77777777" w:rsidR="00AE638D" w:rsidRPr="004C60BF" w:rsidRDefault="00AE638D" w:rsidP="004C60BF">
            <w:pPr>
              <w:jc w:val="right"/>
              <w:rPr>
                <w:rFonts w:ascii="Arial" w:hAnsi="Arial" w:cs="Arial"/>
                <w:sz w:val="16"/>
                <w:szCs w:val="16"/>
              </w:rPr>
            </w:pPr>
            <w:r>
              <w:rPr>
                <w:rFonts w:ascii="Arial" w:hAnsi="Arial" w:cs="Arial"/>
                <w:sz w:val="16"/>
                <w:szCs w:val="16"/>
              </w:rPr>
              <w:t>11</w:t>
            </w:r>
          </w:p>
        </w:tc>
      </w:tr>
      <w:tr w:rsidR="00AE638D" w:rsidRPr="004C60BF" w14:paraId="108D61D6"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2A93399"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2D2510" w14:textId="77777777" w:rsidR="00AE638D" w:rsidRPr="004C60BF" w:rsidRDefault="00AE638D" w:rsidP="004C60BF">
            <w:pPr>
              <w:rPr>
                <w:rFonts w:ascii="Arial" w:hAnsi="Arial" w:cs="Arial"/>
                <w:sz w:val="16"/>
                <w:szCs w:val="16"/>
              </w:rPr>
            </w:pPr>
            <w:r w:rsidRPr="004C60BF">
              <w:rPr>
                <w:rFonts w:ascii="Arial" w:hAnsi="Arial" w:cs="Arial"/>
                <w:sz w:val="16"/>
                <w:szCs w:val="16"/>
              </w:rPr>
              <w:t>Sì, alcuni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F39E4C"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0C9F06" w14:textId="77777777" w:rsidR="00AE638D" w:rsidRPr="004C60BF" w:rsidRDefault="00AE638D" w:rsidP="004C60BF">
            <w:pPr>
              <w:jc w:val="right"/>
              <w:rPr>
                <w:rFonts w:ascii="Arial" w:hAnsi="Arial" w:cs="Arial"/>
                <w:sz w:val="16"/>
                <w:szCs w:val="16"/>
              </w:rPr>
            </w:pPr>
            <w:r>
              <w:rPr>
                <w:rFonts w:ascii="Arial" w:hAnsi="Arial" w:cs="Arial"/>
                <w:sz w:val="16"/>
                <w:szCs w:val="16"/>
              </w:rPr>
              <w:t>21,7%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DAC14" w14:textId="77777777" w:rsidR="00AE638D" w:rsidRPr="004C60BF" w:rsidRDefault="00AE638D" w:rsidP="004C60BF">
            <w:pPr>
              <w:jc w:val="right"/>
              <w:rPr>
                <w:rFonts w:ascii="Arial" w:hAnsi="Arial" w:cs="Arial"/>
                <w:sz w:val="16"/>
                <w:szCs w:val="16"/>
              </w:rPr>
            </w:pPr>
            <w:r>
              <w:rPr>
                <w:rFonts w:ascii="Arial" w:hAnsi="Arial" w:cs="Arial"/>
                <w:sz w:val="16"/>
                <w:szCs w:val="16"/>
              </w:rPr>
              <w:t>-10,8%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6FF61B1" w14:textId="77777777" w:rsidR="00AE638D" w:rsidRPr="004C60BF" w:rsidRDefault="00AE638D" w:rsidP="004C60BF">
            <w:pPr>
              <w:jc w:val="right"/>
              <w:rPr>
                <w:rFonts w:ascii="Arial" w:hAnsi="Arial" w:cs="Arial"/>
                <w:sz w:val="16"/>
                <w:szCs w:val="16"/>
              </w:rPr>
            </w:pPr>
            <w:r>
              <w:rPr>
                <w:rFonts w:ascii="Arial" w:hAnsi="Arial" w:cs="Arial"/>
                <w:sz w:val="16"/>
                <w:szCs w:val="16"/>
              </w:rPr>
              <w:t>32,6%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3A8C1" w14:textId="77777777" w:rsidR="00AE638D" w:rsidRPr="004C60BF" w:rsidRDefault="00AE638D" w:rsidP="004C60BF">
            <w:pPr>
              <w:jc w:val="right"/>
              <w:rPr>
                <w:rFonts w:ascii="Arial" w:hAnsi="Arial" w:cs="Arial"/>
                <w:sz w:val="16"/>
                <w:szCs w:val="16"/>
              </w:rPr>
            </w:pPr>
            <w:r>
              <w:rPr>
                <w:rFonts w:ascii="Arial" w:hAnsi="Arial" w:cs="Arial"/>
                <w:sz w:val="16"/>
                <w:szCs w:val="16"/>
              </w:rPr>
              <w:t>-4,9%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A7DCBB4" w14:textId="77777777" w:rsidR="00AE638D" w:rsidRPr="004C60BF" w:rsidRDefault="00AE638D" w:rsidP="004C60BF">
            <w:pPr>
              <w:jc w:val="right"/>
              <w:rPr>
                <w:rFonts w:ascii="Arial" w:hAnsi="Arial" w:cs="Arial"/>
                <w:sz w:val="16"/>
                <w:szCs w:val="16"/>
              </w:rPr>
            </w:pPr>
            <w:r>
              <w:rPr>
                <w:rFonts w:ascii="Arial" w:hAnsi="Arial" w:cs="Arial"/>
                <w:sz w:val="16"/>
                <w:szCs w:val="16"/>
              </w:rPr>
              <w:t>37,5%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6FC9F31" w14:textId="77777777" w:rsidR="00AE638D" w:rsidRPr="004C60BF" w:rsidRDefault="00AE638D" w:rsidP="004C60BF">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473FCBB" w14:textId="77777777" w:rsidR="00AE638D" w:rsidRPr="004C60BF" w:rsidRDefault="00AE638D" w:rsidP="004C60BF">
            <w:pPr>
              <w:jc w:val="right"/>
              <w:rPr>
                <w:rFonts w:ascii="Arial" w:hAnsi="Arial" w:cs="Arial"/>
                <w:sz w:val="16"/>
                <w:szCs w:val="16"/>
              </w:rPr>
            </w:pPr>
            <w:r>
              <w:rPr>
                <w:rFonts w:ascii="Arial" w:hAnsi="Arial" w:cs="Arial"/>
                <w:sz w:val="16"/>
                <w:szCs w:val="16"/>
              </w:rPr>
              <w:t>14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0B37B48" w14:textId="77777777" w:rsidR="00AE638D" w:rsidRPr="004C60BF" w:rsidRDefault="00AE638D" w:rsidP="004C60BF">
            <w:pPr>
              <w:jc w:val="right"/>
              <w:rPr>
                <w:rFonts w:ascii="Arial" w:hAnsi="Arial" w:cs="Arial"/>
                <w:sz w:val="16"/>
                <w:szCs w:val="16"/>
              </w:rPr>
            </w:pPr>
            <w:r>
              <w:rPr>
                <w:rFonts w:ascii="Arial" w:hAnsi="Arial" w:cs="Arial"/>
                <w:sz w:val="16"/>
                <w:szCs w:val="16"/>
              </w:rPr>
              <w:t>21</w:t>
            </w:r>
          </w:p>
        </w:tc>
      </w:tr>
      <w:tr w:rsidR="00AE638D" w:rsidRPr="004C60BF" w14:paraId="45216326"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EEF8B4"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C7E070" w14:textId="77777777" w:rsidR="00AE638D" w:rsidRPr="004C60BF" w:rsidRDefault="00AE638D"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FA1ABA"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7E03CF1" w14:textId="77777777" w:rsidR="00AE638D" w:rsidRPr="004C60BF" w:rsidRDefault="00AE638D"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ECEA2" w14:textId="77777777" w:rsidR="00AE638D" w:rsidRPr="004C60BF" w:rsidRDefault="00AE638D" w:rsidP="004C60BF">
            <w:pPr>
              <w:jc w:val="right"/>
              <w:rPr>
                <w:rFonts w:ascii="Arial" w:hAnsi="Arial" w:cs="Arial"/>
                <w:sz w:val="16"/>
                <w:szCs w:val="16"/>
              </w:rPr>
            </w:pPr>
            <w:r>
              <w:rPr>
                <w:rFonts w:ascii="Arial" w:hAnsi="Arial" w:cs="Arial"/>
                <w:sz w:val="16"/>
                <w:szCs w:val="16"/>
              </w:rPr>
              <w:t>3,6%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99D19A" w14:textId="77777777" w:rsidR="00AE638D" w:rsidRPr="004C60BF" w:rsidRDefault="00AE638D" w:rsidP="004C60BF">
            <w:pPr>
              <w:jc w:val="right"/>
              <w:rPr>
                <w:rFonts w:ascii="Arial" w:hAnsi="Arial" w:cs="Arial"/>
                <w:sz w:val="16"/>
                <w:szCs w:val="16"/>
              </w:rPr>
            </w:pPr>
            <w:r>
              <w:rPr>
                <w:rFonts w:ascii="Arial" w:hAnsi="Arial" w:cs="Arial"/>
                <w:sz w:val="16"/>
                <w:szCs w:val="16"/>
              </w:rPr>
              <w:t>11,6%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AD5FE" w14:textId="77777777" w:rsidR="00AE638D" w:rsidRPr="004C60BF" w:rsidRDefault="00AE638D" w:rsidP="004C60BF">
            <w:pPr>
              <w:jc w:val="right"/>
              <w:rPr>
                <w:rFonts w:ascii="Arial" w:hAnsi="Arial" w:cs="Arial"/>
                <w:sz w:val="16"/>
                <w:szCs w:val="16"/>
              </w:rPr>
            </w:pPr>
            <w:r>
              <w:rPr>
                <w:rFonts w:ascii="Arial" w:hAnsi="Arial" w:cs="Arial"/>
                <w:sz w:val="16"/>
                <w:szCs w:val="16"/>
              </w:rPr>
              <w:t>-4,4%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BC02AF8" w14:textId="77777777" w:rsidR="00AE638D" w:rsidRPr="004C60BF" w:rsidRDefault="00AE638D" w:rsidP="004C60BF">
            <w:pPr>
              <w:jc w:val="right"/>
              <w:rPr>
                <w:rFonts w:ascii="Arial" w:hAnsi="Arial" w:cs="Arial"/>
                <w:sz w:val="16"/>
                <w:szCs w:val="16"/>
              </w:rPr>
            </w:pPr>
            <w:r>
              <w:rPr>
                <w:rFonts w:ascii="Arial" w:hAnsi="Arial" w:cs="Arial"/>
                <w:sz w:val="16"/>
                <w:szCs w:val="16"/>
              </w:rPr>
              <w:t>16,1%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63D40B1" w14:textId="77777777" w:rsidR="00AE638D" w:rsidRPr="004C60BF" w:rsidRDefault="00AE638D"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6E77C8C" w14:textId="77777777" w:rsidR="00AE638D" w:rsidRPr="004C60BF" w:rsidRDefault="00AE638D"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9A1F42E" w14:textId="77777777" w:rsidR="00AE638D" w:rsidRPr="004C60BF" w:rsidRDefault="00AE638D" w:rsidP="004C60BF">
            <w:pPr>
              <w:jc w:val="right"/>
              <w:rPr>
                <w:rFonts w:ascii="Arial" w:hAnsi="Arial" w:cs="Arial"/>
                <w:sz w:val="16"/>
                <w:szCs w:val="16"/>
              </w:rPr>
            </w:pPr>
            <w:r>
              <w:rPr>
                <w:rFonts w:ascii="Arial" w:hAnsi="Arial" w:cs="Arial"/>
                <w:sz w:val="16"/>
                <w:szCs w:val="16"/>
              </w:rPr>
              <w:t>9</w:t>
            </w:r>
          </w:p>
        </w:tc>
      </w:tr>
      <w:tr w:rsidR="00AE638D" w:rsidRPr="004C60BF" w14:paraId="2F64908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58BDD"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3355B4" w14:textId="77777777" w:rsidR="00AE638D" w:rsidRPr="004C60BF" w:rsidRDefault="00AE638D"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6BD1FA"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6339C4" w14:textId="77777777" w:rsidR="00AE638D" w:rsidRPr="004C60BF" w:rsidRDefault="00AE638D" w:rsidP="004C60BF">
            <w:pPr>
              <w:jc w:val="right"/>
              <w:rPr>
                <w:rFonts w:ascii="Arial" w:hAnsi="Arial" w:cs="Arial"/>
                <w:sz w:val="16"/>
                <w:szCs w:val="16"/>
              </w:rPr>
            </w:pPr>
            <w:r>
              <w:rPr>
                <w:rFonts w:ascii="Arial" w:hAnsi="Arial" w:cs="Arial"/>
                <w:sz w:val="16"/>
                <w:szCs w:val="16"/>
              </w:rPr>
              <w:t>32,6%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ABD4CA" w14:textId="77777777" w:rsidR="00AE638D" w:rsidRPr="004C60BF" w:rsidRDefault="00AE638D" w:rsidP="004C60BF">
            <w:pPr>
              <w:jc w:val="right"/>
              <w:rPr>
                <w:rFonts w:ascii="Arial" w:hAnsi="Arial" w:cs="Arial"/>
                <w:sz w:val="16"/>
                <w:szCs w:val="16"/>
              </w:rPr>
            </w:pPr>
            <w:r>
              <w:rPr>
                <w:rFonts w:ascii="Arial" w:hAnsi="Arial" w:cs="Arial"/>
                <w:sz w:val="16"/>
                <w:szCs w:val="16"/>
              </w:rPr>
              <w:t>2,4%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40F393F" w14:textId="77777777" w:rsidR="00AE638D" w:rsidRPr="004C60BF" w:rsidRDefault="00AE638D" w:rsidP="004C60BF">
            <w:pPr>
              <w:jc w:val="right"/>
              <w:rPr>
                <w:rFonts w:ascii="Arial" w:hAnsi="Arial" w:cs="Arial"/>
                <w:sz w:val="16"/>
                <w:szCs w:val="16"/>
              </w:rPr>
            </w:pPr>
            <w:r>
              <w:rPr>
                <w:rFonts w:ascii="Arial" w:hAnsi="Arial" w:cs="Arial"/>
                <w:sz w:val="16"/>
                <w:szCs w:val="16"/>
              </w:rPr>
              <w:t>30,2%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42D70" w14:textId="77777777" w:rsidR="00AE638D" w:rsidRPr="004C60BF" w:rsidRDefault="00AE638D" w:rsidP="004C60BF">
            <w:pPr>
              <w:jc w:val="right"/>
              <w:rPr>
                <w:rFonts w:ascii="Arial" w:hAnsi="Arial" w:cs="Arial"/>
                <w:sz w:val="16"/>
                <w:szCs w:val="16"/>
              </w:rPr>
            </w:pPr>
            <w:r>
              <w:rPr>
                <w:rFonts w:ascii="Arial" w:hAnsi="Arial" w:cs="Arial"/>
                <w:sz w:val="16"/>
                <w:szCs w:val="16"/>
              </w:rPr>
              <w:t>3,4%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C1FC56E" w14:textId="77777777" w:rsidR="00AE638D" w:rsidRPr="004C60BF" w:rsidRDefault="00AE638D" w:rsidP="004C60BF">
            <w:pPr>
              <w:jc w:val="right"/>
              <w:rPr>
                <w:rFonts w:ascii="Arial" w:hAnsi="Arial" w:cs="Arial"/>
                <w:sz w:val="16"/>
                <w:szCs w:val="16"/>
              </w:rPr>
            </w:pPr>
            <w:r>
              <w:rPr>
                <w:rFonts w:ascii="Arial" w:hAnsi="Arial" w:cs="Arial"/>
                <w:sz w:val="16"/>
                <w:szCs w:val="16"/>
              </w:rPr>
              <w:t>26,8%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9E5D916" w14:textId="77777777" w:rsidR="00AE638D" w:rsidRPr="004C60BF" w:rsidRDefault="00AE638D" w:rsidP="004C60BF">
            <w:pPr>
              <w:jc w:val="right"/>
              <w:rPr>
                <w:rFonts w:ascii="Arial" w:hAnsi="Arial" w:cs="Arial"/>
                <w:sz w:val="16"/>
                <w:szCs w:val="16"/>
              </w:rPr>
            </w:pPr>
            <w:r>
              <w:rPr>
                <w:rFonts w:ascii="Arial" w:hAnsi="Arial" w:cs="Arial"/>
                <w:sz w:val="16"/>
                <w:szCs w:val="16"/>
              </w:rPr>
              <w:t>15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1C60FCF" w14:textId="77777777" w:rsidR="00AE638D" w:rsidRPr="004C60BF" w:rsidRDefault="00AE638D" w:rsidP="004C60BF">
            <w:pPr>
              <w:jc w:val="right"/>
              <w:rPr>
                <w:rFonts w:ascii="Arial" w:hAnsi="Arial" w:cs="Arial"/>
                <w:sz w:val="16"/>
                <w:szCs w:val="16"/>
              </w:rPr>
            </w:pPr>
            <w:r>
              <w:rPr>
                <w:rFonts w:ascii="Arial" w:hAnsi="Arial" w:cs="Arial"/>
                <w:sz w:val="16"/>
                <w:szCs w:val="16"/>
              </w:rPr>
              <w:t>13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6596AD8" w14:textId="77777777" w:rsidR="00AE638D" w:rsidRPr="004C60BF" w:rsidRDefault="00AE638D" w:rsidP="004C60BF">
            <w:pPr>
              <w:jc w:val="right"/>
              <w:rPr>
                <w:rFonts w:ascii="Arial" w:hAnsi="Arial" w:cs="Arial"/>
                <w:sz w:val="16"/>
                <w:szCs w:val="16"/>
              </w:rPr>
            </w:pPr>
            <w:r>
              <w:rPr>
                <w:rFonts w:ascii="Arial" w:hAnsi="Arial" w:cs="Arial"/>
                <w:sz w:val="16"/>
                <w:szCs w:val="16"/>
              </w:rPr>
              <w:t>15</w:t>
            </w:r>
          </w:p>
        </w:tc>
      </w:tr>
      <w:tr w:rsidR="00AE638D" w:rsidRPr="004C60BF" w14:paraId="605A6D99"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0084289"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17ED58EA" w14:textId="77777777" w:rsidR="00AE638D" w:rsidRPr="004C60BF" w:rsidRDefault="00AE638D"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0778C601" w14:textId="77777777" w:rsidR="00AE638D" w:rsidRPr="004C60BF" w:rsidRDefault="00AE638D"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F50C24B"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183A9E5A" w14:textId="77777777" w:rsidR="00AE638D" w:rsidRPr="004C60BF" w:rsidRDefault="00AE638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BD993C7"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0506EBCC" w14:textId="77777777" w:rsidR="00AE638D" w:rsidRPr="004C60BF" w:rsidRDefault="00AE638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7590B4EB"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4B7983F8"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0FC8B0D1"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2133EEBC"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56</w:t>
            </w:r>
          </w:p>
        </w:tc>
      </w:tr>
      <w:tr w:rsidR="002F79D1" w:rsidRPr="004C60BF" w14:paraId="3579F052"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82B757B"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06469C92"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5DF138F2"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2286B1"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6995E18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5FAF9B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784A1E31"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4E7539A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231C59D"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A76DADF"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CB777C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BC7808" w:rsidRPr="004C60BF" w14:paraId="3848BDC9"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2053F06" w14:textId="77777777" w:rsidR="00BC7808" w:rsidRPr="004C60BF" w:rsidRDefault="00BC7808"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4.4</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3E4F9CBA" w14:textId="77777777" w:rsidR="00BC7808" w:rsidRPr="004C60BF" w:rsidRDefault="00BC7808" w:rsidP="00AF5C7A">
            <w:pPr>
              <w:pStyle w:val="Domanda0"/>
              <w:rPr>
                <w:sz w:val="16"/>
                <w:szCs w:val="16"/>
              </w:rPr>
            </w:pPr>
            <w:r w:rsidRPr="004C60BF">
              <w:t xml:space="preserve">Esiste ed è attivo un centro di gestione ed amministrazione della sicurezza </w:t>
            </w:r>
            <w:proofErr w:type="spellStart"/>
            <w:r w:rsidRPr="004C60BF">
              <w:t>ICT</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0F3C535B" w14:textId="77777777" w:rsidR="00BC7808" w:rsidRPr="004C60BF" w:rsidRDefault="00BC7808" w:rsidP="00AF5C7A">
            <w:pPr>
              <w:pStyle w:val="Punteggio"/>
              <w:rPr>
                <w:sz w:val="16"/>
                <w:szCs w:val="16"/>
              </w:rPr>
            </w:pPr>
            <w:r w:rsidRPr="0053754C">
              <w:t>6,96</w:t>
            </w:r>
          </w:p>
        </w:tc>
        <w:tc>
          <w:tcPr>
            <w:tcW w:w="541" w:type="dxa"/>
            <w:tcBorders>
              <w:top w:val="single" w:sz="8" w:space="0" w:color="auto"/>
              <w:left w:val="nil"/>
              <w:bottom w:val="single" w:sz="4" w:space="0" w:color="auto"/>
              <w:right w:val="single" w:sz="4" w:space="0" w:color="auto"/>
            </w:tcBorders>
            <w:shd w:val="clear" w:color="auto" w:fill="auto"/>
            <w:noWrap/>
            <w:hideMark/>
          </w:tcPr>
          <w:p w14:paraId="18567DFD" w14:textId="77777777" w:rsidR="00BC7808" w:rsidRPr="004C60BF" w:rsidRDefault="00BC7808" w:rsidP="00AF5C7A">
            <w:pPr>
              <w:pStyle w:val="Punteggio"/>
              <w:rPr>
                <w:sz w:val="16"/>
                <w:szCs w:val="16"/>
              </w:rPr>
            </w:pPr>
            <w:r w:rsidRPr="0053754C">
              <w:t>6,28</w:t>
            </w:r>
          </w:p>
        </w:tc>
        <w:tc>
          <w:tcPr>
            <w:tcW w:w="541" w:type="dxa"/>
            <w:tcBorders>
              <w:top w:val="single" w:sz="8" w:space="0" w:color="auto"/>
              <w:left w:val="nil"/>
              <w:bottom w:val="single" w:sz="4" w:space="0" w:color="auto"/>
              <w:right w:val="single" w:sz="8" w:space="0" w:color="auto"/>
            </w:tcBorders>
            <w:shd w:val="clear" w:color="auto" w:fill="auto"/>
            <w:noWrap/>
            <w:hideMark/>
          </w:tcPr>
          <w:p w14:paraId="492C01AA" w14:textId="77777777" w:rsidR="00BC7808" w:rsidRPr="004C60BF" w:rsidRDefault="00BC7808" w:rsidP="00AF5C7A">
            <w:pPr>
              <w:pStyle w:val="Punteggio"/>
              <w:rPr>
                <w:sz w:val="16"/>
                <w:szCs w:val="16"/>
              </w:rPr>
            </w:pPr>
            <w:r w:rsidRPr="0053754C">
              <w:t>5,36</w:t>
            </w:r>
          </w:p>
        </w:tc>
      </w:tr>
      <w:tr w:rsidR="00AE638D" w:rsidRPr="004C60BF" w14:paraId="1227C63C"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9A5987E"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D7F6C2" w14:textId="77777777" w:rsidR="00AE638D" w:rsidRPr="004C60BF" w:rsidRDefault="00AE638D"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225A47"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EE1B8E" w14:textId="77777777" w:rsidR="00AE638D" w:rsidRPr="004C60BF" w:rsidRDefault="00AE638D" w:rsidP="004C60BF">
            <w:pPr>
              <w:jc w:val="right"/>
              <w:rPr>
                <w:rFonts w:ascii="Arial" w:hAnsi="Arial" w:cs="Arial"/>
                <w:sz w:val="16"/>
                <w:szCs w:val="16"/>
              </w:rPr>
            </w:pPr>
            <w:r>
              <w:rPr>
                <w:rFonts w:ascii="Arial" w:hAnsi="Arial" w:cs="Arial"/>
                <w:sz w:val="16"/>
                <w:szCs w:val="16"/>
              </w:rPr>
              <w:t>69,6%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CE30" w14:textId="77777777" w:rsidR="00AE638D" w:rsidRPr="004C60BF" w:rsidRDefault="00AE638D" w:rsidP="004C60BF">
            <w:pPr>
              <w:jc w:val="right"/>
              <w:rPr>
                <w:rFonts w:ascii="Arial" w:hAnsi="Arial" w:cs="Arial"/>
                <w:sz w:val="16"/>
                <w:szCs w:val="16"/>
              </w:rPr>
            </w:pPr>
            <w:r>
              <w:rPr>
                <w:rFonts w:ascii="Arial" w:hAnsi="Arial" w:cs="Arial"/>
                <w:sz w:val="16"/>
                <w:szCs w:val="16"/>
              </w:rPr>
              <w:t>6,8%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429B260" w14:textId="77777777" w:rsidR="00AE638D" w:rsidRPr="004C60BF" w:rsidRDefault="00AE638D" w:rsidP="004C60BF">
            <w:pPr>
              <w:jc w:val="right"/>
              <w:rPr>
                <w:rFonts w:ascii="Arial" w:hAnsi="Arial" w:cs="Arial"/>
                <w:sz w:val="16"/>
                <w:szCs w:val="16"/>
              </w:rPr>
            </w:pPr>
            <w:r>
              <w:rPr>
                <w:rFonts w:ascii="Arial" w:hAnsi="Arial" w:cs="Arial"/>
                <w:sz w:val="16"/>
                <w:szCs w:val="16"/>
              </w:rPr>
              <w:t>62,8%</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CC36C" w14:textId="77777777" w:rsidR="00AE638D" w:rsidRPr="004C60BF" w:rsidRDefault="00AE638D" w:rsidP="004C60BF">
            <w:pPr>
              <w:jc w:val="right"/>
              <w:rPr>
                <w:rFonts w:ascii="Arial" w:hAnsi="Arial" w:cs="Arial"/>
                <w:sz w:val="16"/>
                <w:szCs w:val="16"/>
              </w:rPr>
            </w:pPr>
            <w:r>
              <w:rPr>
                <w:rFonts w:ascii="Arial" w:hAnsi="Arial" w:cs="Arial"/>
                <w:sz w:val="16"/>
                <w:szCs w:val="16"/>
              </w:rPr>
              <w:t>9,2%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4D1F490" w14:textId="77777777" w:rsidR="00AE638D" w:rsidRPr="004C60BF" w:rsidRDefault="00AE638D" w:rsidP="004C60BF">
            <w:pPr>
              <w:jc w:val="right"/>
              <w:rPr>
                <w:rFonts w:ascii="Arial" w:hAnsi="Arial" w:cs="Arial"/>
                <w:sz w:val="16"/>
                <w:szCs w:val="16"/>
              </w:rPr>
            </w:pPr>
            <w:r>
              <w:rPr>
                <w:rFonts w:ascii="Arial" w:hAnsi="Arial" w:cs="Arial"/>
                <w:sz w:val="16"/>
                <w:szCs w:val="16"/>
              </w:rPr>
              <w:t>53,6%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5A0093D" w14:textId="77777777" w:rsidR="00AE638D" w:rsidRPr="004C60BF" w:rsidRDefault="00AE638D" w:rsidP="004C60BF">
            <w:pPr>
              <w:jc w:val="right"/>
              <w:rPr>
                <w:rFonts w:ascii="Arial" w:hAnsi="Arial" w:cs="Arial"/>
                <w:sz w:val="16"/>
                <w:szCs w:val="16"/>
              </w:rPr>
            </w:pPr>
            <w:r>
              <w:rPr>
                <w:rFonts w:ascii="Arial" w:hAnsi="Arial" w:cs="Arial"/>
                <w:sz w:val="16"/>
                <w:szCs w:val="16"/>
              </w:rPr>
              <w:t>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78F233B" w14:textId="77777777" w:rsidR="00AE638D" w:rsidRPr="004C60BF" w:rsidRDefault="00AE638D" w:rsidP="004C60BF">
            <w:pPr>
              <w:jc w:val="right"/>
              <w:rPr>
                <w:rFonts w:ascii="Arial" w:hAnsi="Arial" w:cs="Arial"/>
                <w:sz w:val="16"/>
                <w:szCs w:val="16"/>
              </w:rPr>
            </w:pPr>
            <w:r>
              <w:rPr>
                <w:rFonts w:ascii="Arial" w:hAnsi="Arial" w:cs="Arial"/>
                <w:sz w:val="16"/>
                <w:szCs w:val="16"/>
              </w:rPr>
              <w:t>27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9475F82" w14:textId="77777777" w:rsidR="00AE638D" w:rsidRPr="004C60BF" w:rsidRDefault="00AE638D" w:rsidP="004C60BF">
            <w:pPr>
              <w:jc w:val="right"/>
              <w:rPr>
                <w:rFonts w:ascii="Arial" w:hAnsi="Arial" w:cs="Arial"/>
                <w:sz w:val="16"/>
                <w:szCs w:val="16"/>
              </w:rPr>
            </w:pPr>
            <w:r>
              <w:rPr>
                <w:rFonts w:ascii="Arial" w:hAnsi="Arial" w:cs="Arial"/>
                <w:sz w:val="16"/>
                <w:szCs w:val="16"/>
              </w:rPr>
              <w:t>30</w:t>
            </w:r>
          </w:p>
        </w:tc>
      </w:tr>
      <w:tr w:rsidR="00AE638D" w:rsidRPr="004C60BF" w14:paraId="2EE551C3"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ECB4A1"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DA4D3F" w14:textId="77777777" w:rsidR="00AE638D" w:rsidRPr="004C60BF" w:rsidRDefault="00AE638D"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2D22BAD"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E251C1" w14:textId="77777777" w:rsidR="00AE638D" w:rsidRPr="004C60BF" w:rsidRDefault="00AE638D"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74502" w14:textId="77777777" w:rsidR="00AE638D" w:rsidRPr="004C60BF" w:rsidRDefault="00AE638D" w:rsidP="004C60BF">
            <w:pPr>
              <w:jc w:val="right"/>
              <w:rPr>
                <w:rFonts w:ascii="Arial" w:hAnsi="Arial" w:cs="Arial"/>
                <w:sz w:val="16"/>
                <w:szCs w:val="16"/>
              </w:rPr>
            </w:pPr>
            <w:r>
              <w:rPr>
                <w:rFonts w:ascii="Arial" w:hAnsi="Arial" w:cs="Arial"/>
                <w:sz w:val="16"/>
                <w:szCs w:val="16"/>
              </w:rPr>
              <w:t>-3,4%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0CF4D25" w14:textId="77777777" w:rsidR="00AE638D" w:rsidRPr="004C60BF" w:rsidRDefault="00AE638D" w:rsidP="004C60BF">
            <w:pPr>
              <w:jc w:val="right"/>
              <w:rPr>
                <w:rFonts w:ascii="Arial" w:hAnsi="Arial" w:cs="Arial"/>
                <w:sz w:val="16"/>
                <w:szCs w:val="16"/>
              </w:rPr>
            </w:pPr>
            <w:r>
              <w:rPr>
                <w:rFonts w:ascii="Arial" w:hAnsi="Arial" w:cs="Arial"/>
                <w:sz w:val="16"/>
                <w:szCs w:val="16"/>
              </w:rPr>
              <w:t>18,6%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F621B" w14:textId="77777777" w:rsidR="00AE638D" w:rsidRPr="004C60BF" w:rsidRDefault="00AE638D" w:rsidP="004C60BF">
            <w:pPr>
              <w:jc w:val="right"/>
              <w:rPr>
                <w:rFonts w:ascii="Arial" w:hAnsi="Arial" w:cs="Arial"/>
                <w:sz w:val="16"/>
                <w:szCs w:val="16"/>
              </w:rPr>
            </w:pPr>
            <w:r>
              <w:rPr>
                <w:rFonts w:ascii="Arial" w:hAnsi="Arial" w:cs="Arial"/>
                <w:sz w:val="16"/>
                <w:szCs w:val="16"/>
              </w:rPr>
              <w:t>-6,4%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DF35B3B" w14:textId="77777777" w:rsidR="00AE638D" w:rsidRPr="004C60BF" w:rsidRDefault="00AE638D" w:rsidP="004C60BF">
            <w:pPr>
              <w:jc w:val="right"/>
              <w:rPr>
                <w:rFonts w:ascii="Arial" w:hAnsi="Arial" w:cs="Arial"/>
                <w:sz w:val="16"/>
                <w:szCs w:val="16"/>
              </w:rPr>
            </w:pPr>
            <w:r>
              <w:rPr>
                <w:rFonts w:ascii="Arial" w:hAnsi="Arial" w:cs="Arial"/>
                <w:sz w:val="16"/>
                <w:szCs w:val="16"/>
              </w:rPr>
              <w:t>25,0%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BFFD3D3" w14:textId="77777777" w:rsidR="00AE638D" w:rsidRPr="004C60BF" w:rsidRDefault="00AE638D"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06E4D5A" w14:textId="77777777" w:rsidR="00AE638D" w:rsidRPr="004C60BF" w:rsidRDefault="00AE638D"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29A275F" w14:textId="77777777" w:rsidR="00AE638D" w:rsidRPr="004C60BF" w:rsidRDefault="00AE638D" w:rsidP="004C60BF">
            <w:pPr>
              <w:jc w:val="right"/>
              <w:rPr>
                <w:rFonts w:ascii="Arial" w:hAnsi="Arial" w:cs="Arial"/>
                <w:sz w:val="16"/>
                <w:szCs w:val="16"/>
              </w:rPr>
            </w:pPr>
            <w:r>
              <w:rPr>
                <w:rFonts w:ascii="Arial" w:hAnsi="Arial" w:cs="Arial"/>
                <w:sz w:val="16"/>
                <w:szCs w:val="16"/>
              </w:rPr>
              <w:t>14</w:t>
            </w:r>
          </w:p>
        </w:tc>
      </w:tr>
      <w:tr w:rsidR="00AE638D" w:rsidRPr="004C60BF" w14:paraId="4CBB246F"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7E6F0C"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76E498" w14:textId="77777777" w:rsidR="00AE638D" w:rsidRPr="004C60BF" w:rsidRDefault="00AE638D"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2C6EC4" w14:textId="77777777" w:rsidR="00AE638D" w:rsidRPr="004C60BF" w:rsidRDefault="00AE638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A21CFD" w14:textId="77777777" w:rsidR="00AE638D" w:rsidRPr="004C60BF" w:rsidRDefault="00AE638D"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EC9D6" w14:textId="77777777" w:rsidR="00AE638D" w:rsidRPr="004C60BF" w:rsidRDefault="00AE638D" w:rsidP="004C60BF">
            <w:pPr>
              <w:jc w:val="right"/>
              <w:rPr>
                <w:rFonts w:ascii="Arial" w:hAnsi="Arial" w:cs="Arial"/>
                <w:sz w:val="16"/>
                <w:szCs w:val="16"/>
              </w:rPr>
            </w:pPr>
            <w:r>
              <w:rPr>
                <w:rFonts w:ascii="Arial" w:hAnsi="Arial" w:cs="Arial"/>
                <w:sz w:val="16"/>
                <w:szCs w:val="16"/>
              </w:rPr>
              <w:t>-3,4%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BD1EBDB" w14:textId="77777777" w:rsidR="00AE638D" w:rsidRPr="004C60BF" w:rsidRDefault="00AE638D" w:rsidP="004C60BF">
            <w:pPr>
              <w:jc w:val="right"/>
              <w:rPr>
                <w:rFonts w:ascii="Arial" w:hAnsi="Arial" w:cs="Arial"/>
                <w:sz w:val="16"/>
                <w:szCs w:val="16"/>
              </w:rPr>
            </w:pPr>
            <w:r>
              <w:rPr>
                <w:rFonts w:ascii="Arial" w:hAnsi="Arial" w:cs="Arial"/>
                <w:sz w:val="16"/>
                <w:szCs w:val="16"/>
              </w:rPr>
              <w:t>18,6%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3DF3" w14:textId="77777777" w:rsidR="00AE638D" w:rsidRPr="004C60BF" w:rsidRDefault="00AE638D" w:rsidP="004C60BF">
            <w:pPr>
              <w:jc w:val="right"/>
              <w:rPr>
                <w:rFonts w:ascii="Arial" w:hAnsi="Arial" w:cs="Arial"/>
                <w:sz w:val="16"/>
                <w:szCs w:val="16"/>
              </w:rPr>
            </w:pPr>
            <w:r>
              <w:rPr>
                <w:rFonts w:ascii="Arial" w:hAnsi="Arial" w:cs="Arial"/>
                <w:sz w:val="16"/>
                <w:szCs w:val="16"/>
              </w:rPr>
              <w:t>-2,8%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11F63D3" w14:textId="77777777" w:rsidR="00AE638D" w:rsidRPr="004C60BF" w:rsidRDefault="00AE638D" w:rsidP="004C60BF">
            <w:pPr>
              <w:jc w:val="right"/>
              <w:rPr>
                <w:rFonts w:ascii="Arial" w:hAnsi="Arial" w:cs="Arial"/>
                <w:sz w:val="16"/>
                <w:szCs w:val="16"/>
              </w:rPr>
            </w:pPr>
            <w:r>
              <w:rPr>
                <w:rFonts w:ascii="Arial" w:hAnsi="Arial" w:cs="Arial"/>
                <w:sz w:val="16"/>
                <w:szCs w:val="16"/>
              </w:rPr>
              <w:t>21,4%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C45799B" w14:textId="77777777" w:rsidR="00AE638D" w:rsidRPr="004C60BF" w:rsidRDefault="00AE638D"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05714FC" w14:textId="77777777" w:rsidR="00AE638D" w:rsidRPr="004C60BF" w:rsidRDefault="00AE638D"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7CCF40B" w14:textId="77777777" w:rsidR="00AE638D" w:rsidRPr="004C60BF" w:rsidRDefault="00AE638D" w:rsidP="004C60BF">
            <w:pPr>
              <w:jc w:val="right"/>
              <w:rPr>
                <w:rFonts w:ascii="Arial" w:hAnsi="Arial" w:cs="Arial"/>
                <w:sz w:val="16"/>
                <w:szCs w:val="16"/>
              </w:rPr>
            </w:pPr>
            <w:r>
              <w:rPr>
                <w:rFonts w:ascii="Arial" w:hAnsi="Arial" w:cs="Arial"/>
                <w:sz w:val="16"/>
                <w:szCs w:val="16"/>
              </w:rPr>
              <w:t>12</w:t>
            </w:r>
          </w:p>
        </w:tc>
      </w:tr>
      <w:tr w:rsidR="00AE638D" w:rsidRPr="004C60BF" w14:paraId="09900978"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2719961" w14:textId="77777777" w:rsidR="00AE638D" w:rsidRPr="004C60BF" w:rsidRDefault="00AE638D"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1B15FD06" w14:textId="77777777" w:rsidR="00AE638D" w:rsidRPr="004C60BF" w:rsidRDefault="00AE638D"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598A067" w14:textId="77777777" w:rsidR="00AE638D" w:rsidRPr="004C60BF" w:rsidRDefault="00AE638D"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B4E655D"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9936160" w14:textId="77777777" w:rsidR="00AE638D" w:rsidRPr="004C60BF" w:rsidRDefault="00AE638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60B6961"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6ED68F58" w14:textId="77777777" w:rsidR="00AE638D" w:rsidRPr="004C60BF" w:rsidRDefault="00AE638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8460C65" w14:textId="77777777" w:rsidR="00AE638D" w:rsidRPr="004C60BF" w:rsidRDefault="00AE638D"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256480B"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316C787"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4BF177DC" w14:textId="77777777" w:rsidR="00AE638D" w:rsidRPr="004C60BF" w:rsidRDefault="00AE638D" w:rsidP="004C60BF">
            <w:pPr>
              <w:jc w:val="right"/>
              <w:rPr>
                <w:rFonts w:ascii="Arial" w:hAnsi="Arial" w:cs="Arial"/>
                <w:b/>
                <w:bCs/>
                <w:sz w:val="16"/>
                <w:szCs w:val="16"/>
              </w:rPr>
            </w:pPr>
            <w:r>
              <w:rPr>
                <w:rFonts w:ascii="Arial" w:hAnsi="Arial" w:cs="Arial"/>
                <w:b/>
                <w:bCs/>
                <w:sz w:val="16"/>
                <w:szCs w:val="16"/>
              </w:rPr>
              <w:t>56</w:t>
            </w:r>
          </w:p>
        </w:tc>
      </w:tr>
      <w:tr w:rsidR="002F79D1" w:rsidRPr="004C60BF" w14:paraId="1D619E44"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5C7EC33"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11BD55C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27910A90"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24F0A8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2D53E38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64D00B4"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53209C2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5138F2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A67EF8F"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05E2EB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83326B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BC7808" w:rsidRPr="004C60BF" w14:paraId="3E56AEA5"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015FC2" w14:textId="77777777" w:rsidR="00BC7808" w:rsidRPr="004C60BF" w:rsidRDefault="00BC7808" w:rsidP="004C60BF">
            <w:pPr>
              <w:rPr>
                <w:rFonts w:ascii="Arial" w:hAnsi="Arial" w:cs="Arial"/>
                <w:sz w:val="20"/>
                <w:szCs w:val="20"/>
              </w:rPr>
            </w:pPr>
            <w:proofErr w:type="spellStart"/>
            <w:r>
              <w:rPr>
                <w:rFonts w:ascii="Arial" w:hAnsi="Arial" w:cs="Arial"/>
                <w:sz w:val="20"/>
                <w:szCs w:val="20"/>
              </w:rPr>
              <w:t>KPI</w:t>
            </w:r>
            <w:proofErr w:type="spellEnd"/>
            <w:r>
              <w:rPr>
                <w:rFonts w:ascii="Arial" w:hAnsi="Arial" w:cs="Arial"/>
                <w:sz w:val="20"/>
                <w:szCs w:val="20"/>
              </w:rPr>
              <w:t xml:space="preserve"> 4.5</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60C37323" w14:textId="77777777" w:rsidR="00BC7808" w:rsidRPr="004C60BF" w:rsidRDefault="00BC7808" w:rsidP="00AF5C7A">
            <w:pPr>
              <w:pStyle w:val="Domanda0"/>
              <w:rPr>
                <w:sz w:val="16"/>
                <w:szCs w:val="16"/>
              </w:rPr>
            </w:pPr>
            <w:r w:rsidRPr="004C60BF">
              <w:t>Esiste ed è attivo un gruppo di gestione degli incidenti ?</w:t>
            </w:r>
          </w:p>
        </w:tc>
        <w:tc>
          <w:tcPr>
            <w:tcW w:w="541" w:type="dxa"/>
            <w:tcBorders>
              <w:top w:val="single" w:sz="8" w:space="0" w:color="auto"/>
              <w:left w:val="nil"/>
              <w:bottom w:val="single" w:sz="4" w:space="0" w:color="auto"/>
              <w:right w:val="single" w:sz="4" w:space="0" w:color="auto"/>
            </w:tcBorders>
            <w:shd w:val="clear" w:color="auto" w:fill="auto"/>
            <w:noWrap/>
            <w:hideMark/>
          </w:tcPr>
          <w:p w14:paraId="4524E181" w14:textId="77777777" w:rsidR="00BC7808" w:rsidRPr="004C60BF" w:rsidRDefault="00BC7808" w:rsidP="00AF5C7A">
            <w:pPr>
              <w:pStyle w:val="Punteggio"/>
              <w:rPr>
                <w:sz w:val="16"/>
                <w:szCs w:val="16"/>
              </w:rPr>
            </w:pPr>
            <w:r w:rsidRPr="00F02770">
              <w:t>6,52</w:t>
            </w:r>
          </w:p>
        </w:tc>
        <w:tc>
          <w:tcPr>
            <w:tcW w:w="541" w:type="dxa"/>
            <w:tcBorders>
              <w:top w:val="single" w:sz="8" w:space="0" w:color="auto"/>
              <w:left w:val="nil"/>
              <w:bottom w:val="single" w:sz="4" w:space="0" w:color="auto"/>
              <w:right w:val="single" w:sz="4" w:space="0" w:color="auto"/>
            </w:tcBorders>
            <w:shd w:val="clear" w:color="auto" w:fill="auto"/>
            <w:noWrap/>
            <w:hideMark/>
          </w:tcPr>
          <w:p w14:paraId="32EBD8E5" w14:textId="77777777" w:rsidR="00BC7808" w:rsidRPr="004C60BF" w:rsidRDefault="00BC7808" w:rsidP="00AF5C7A">
            <w:pPr>
              <w:pStyle w:val="Punteggio"/>
              <w:rPr>
                <w:sz w:val="16"/>
                <w:szCs w:val="16"/>
              </w:rPr>
            </w:pPr>
            <w:r w:rsidRPr="00F02770">
              <w:t>6,05</w:t>
            </w:r>
          </w:p>
        </w:tc>
        <w:tc>
          <w:tcPr>
            <w:tcW w:w="541" w:type="dxa"/>
            <w:tcBorders>
              <w:top w:val="single" w:sz="8" w:space="0" w:color="auto"/>
              <w:left w:val="nil"/>
              <w:bottom w:val="single" w:sz="4" w:space="0" w:color="auto"/>
              <w:right w:val="single" w:sz="8" w:space="0" w:color="auto"/>
            </w:tcBorders>
            <w:shd w:val="clear" w:color="auto" w:fill="auto"/>
            <w:noWrap/>
            <w:hideMark/>
          </w:tcPr>
          <w:p w14:paraId="1CECAA87" w14:textId="77777777" w:rsidR="00BC7808" w:rsidRPr="004C60BF" w:rsidRDefault="00BC7808" w:rsidP="00AF5C7A">
            <w:pPr>
              <w:pStyle w:val="Punteggio"/>
              <w:rPr>
                <w:sz w:val="16"/>
                <w:szCs w:val="16"/>
              </w:rPr>
            </w:pPr>
            <w:r w:rsidRPr="00F02770">
              <w:t>6,07</w:t>
            </w:r>
          </w:p>
        </w:tc>
      </w:tr>
      <w:tr w:rsidR="005326CA" w:rsidRPr="004C60BF" w14:paraId="03B97BA4"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E76D339" w14:textId="77777777" w:rsidR="005326CA" w:rsidRPr="004C60BF" w:rsidRDefault="005326CA"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1FF08" w14:textId="77777777" w:rsidR="005326CA" w:rsidRPr="004C60BF" w:rsidRDefault="005326CA"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F1C121" w14:textId="77777777" w:rsidR="005326CA" w:rsidRPr="004C60BF" w:rsidRDefault="005326CA"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8AE60F" w14:textId="77777777" w:rsidR="005326CA" w:rsidRPr="004C60BF" w:rsidRDefault="005326CA" w:rsidP="004C60BF">
            <w:pPr>
              <w:jc w:val="right"/>
              <w:rPr>
                <w:rFonts w:ascii="Arial" w:hAnsi="Arial" w:cs="Arial"/>
                <w:sz w:val="16"/>
                <w:szCs w:val="16"/>
              </w:rPr>
            </w:pPr>
            <w:r>
              <w:rPr>
                <w:rFonts w:ascii="Arial" w:hAnsi="Arial" w:cs="Arial"/>
                <w:sz w:val="16"/>
                <w:szCs w:val="16"/>
              </w:rPr>
              <w:t>65,2%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88378" w14:textId="77777777" w:rsidR="005326CA" w:rsidRPr="004C60BF" w:rsidRDefault="005326CA" w:rsidP="004C60BF">
            <w:pPr>
              <w:jc w:val="right"/>
              <w:rPr>
                <w:rFonts w:ascii="Arial" w:hAnsi="Arial" w:cs="Arial"/>
                <w:sz w:val="16"/>
                <w:szCs w:val="16"/>
              </w:rPr>
            </w:pPr>
            <w:r>
              <w:rPr>
                <w:rFonts w:ascii="Arial" w:hAnsi="Arial" w:cs="Arial"/>
                <w:sz w:val="16"/>
                <w:szCs w:val="16"/>
              </w:rPr>
              <w:t>4,8%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DC8915F" w14:textId="77777777" w:rsidR="005326CA" w:rsidRPr="004C60BF" w:rsidRDefault="005326CA" w:rsidP="004C60BF">
            <w:pPr>
              <w:jc w:val="right"/>
              <w:rPr>
                <w:rFonts w:ascii="Arial" w:hAnsi="Arial" w:cs="Arial"/>
                <w:sz w:val="16"/>
                <w:szCs w:val="16"/>
              </w:rPr>
            </w:pPr>
            <w:r>
              <w:rPr>
                <w:rFonts w:ascii="Arial" w:hAnsi="Arial" w:cs="Arial"/>
                <w:sz w:val="16"/>
                <w:szCs w:val="16"/>
              </w:rPr>
              <w:t>60,5%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D03C" w14:textId="77777777" w:rsidR="005326CA" w:rsidRPr="004C60BF" w:rsidRDefault="005326CA" w:rsidP="004C60BF">
            <w:pPr>
              <w:jc w:val="right"/>
              <w:rPr>
                <w:rFonts w:ascii="Arial" w:hAnsi="Arial" w:cs="Arial"/>
                <w:sz w:val="16"/>
                <w:szCs w:val="16"/>
              </w:rPr>
            </w:pPr>
            <w:r>
              <w:rPr>
                <w:rFonts w:ascii="Arial" w:hAnsi="Arial" w:cs="Arial"/>
                <w:sz w:val="16"/>
                <w:szCs w:val="16"/>
              </w:rPr>
              <w:t>-0,2%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FAA8F1F" w14:textId="77777777" w:rsidR="005326CA" w:rsidRPr="004C60BF" w:rsidRDefault="005326CA" w:rsidP="004C60BF">
            <w:pPr>
              <w:jc w:val="right"/>
              <w:rPr>
                <w:rFonts w:ascii="Arial" w:hAnsi="Arial" w:cs="Arial"/>
                <w:sz w:val="16"/>
                <w:szCs w:val="16"/>
              </w:rPr>
            </w:pPr>
            <w:r>
              <w:rPr>
                <w:rFonts w:ascii="Arial" w:hAnsi="Arial" w:cs="Arial"/>
                <w:sz w:val="16"/>
                <w:szCs w:val="16"/>
              </w:rPr>
              <w:t>60,7%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D4185E2" w14:textId="77777777" w:rsidR="005326CA" w:rsidRPr="004C60BF" w:rsidRDefault="005326CA" w:rsidP="004C60BF">
            <w:pPr>
              <w:jc w:val="right"/>
              <w:rPr>
                <w:rFonts w:ascii="Arial" w:hAnsi="Arial" w:cs="Arial"/>
                <w:sz w:val="16"/>
                <w:szCs w:val="16"/>
              </w:rPr>
            </w:pPr>
            <w:r>
              <w:rPr>
                <w:rFonts w:ascii="Arial" w:hAnsi="Arial" w:cs="Arial"/>
                <w:sz w:val="16"/>
                <w:szCs w:val="16"/>
              </w:rPr>
              <w:t>30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5B9FEFA" w14:textId="77777777" w:rsidR="005326CA" w:rsidRPr="004C60BF" w:rsidRDefault="005326CA" w:rsidP="004C60BF">
            <w:pPr>
              <w:jc w:val="right"/>
              <w:rPr>
                <w:rFonts w:ascii="Arial" w:hAnsi="Arial" w:cs="Arial"/>
                <w:sz w:val="16"/>
                <w:szCs w:val="16"/>
              </w:rPr>
            </w:pPr>
            <w:r>
              <w:rPr>
                <w:rFonts w:ascii="Arial" w:hAnsi="Arial" w:cs="Arial"/>
                <w:sz w:val="16"/>
                <w:szCs w:val="16"/>
              </w:rPr>
              <w:t>26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B77886D" w14:textId="77777777" w:rsidR="005326CA" w:rsidRPr="004C60BF" w:rsidRDefault="005326CA" w:rsidP="004C60BF">
            <w:pPr>
              <w:jc w:val="right"/>
              <w:rPr>
                <w:rFonts w:ascii="Arial" w:hAnsi="Arial" w:cs="Arial"/>
                <w:sz w:val="16"/>
                <w:szCs w:val="16"/>
              </w:rPr>
            </w:pPr>
            <w:r>
              <w:rPr>
                <w:rFonts w:ascii="Arial" w:hAnsi="Arial" w:cs="Arial"/>
                <w:sz w:val="16"/>
                <w:szCs w:val="16"/>
              </w:rPr>
              <w:t>34</w:t>
            </w:r>
          </w:p>
        </w:tc>
      </w:tr>
      <w:tr w:rsidR="005326CA" w:rsidRPr="004C60BF" w14:paraId="7A6BF30B"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C90556" w14:textId="77777777" w:rsidR="005326CA" w:rsidRPr="004C60BF" w:rsidRDefault="005326CA"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DEAE61" w14:textId="77777777" w:rsidR="005326CA" w:rsidRPr="004C60BF" w:rsidRDefault="005326CA"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D475B6" w14:textId="77777777" w:rsidR="005326CA" w:rsidRPr="004C60BF" w:rsidRDefault="005326CA"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B4A2FA" w14:textId="77777777" w:rsidR="005326CA" w:rsidRPr="004C60BF" w:rsidRDefault="005326CA" w:rsidP="004C60BF">
            <w:pPr>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D452F" w14:textId="77777777" w:rsidR="005326CA" w:rsidRPr="004C60BF" w:rsidRDefault="005326CA" w:rsidP="004C60BF">
            <w:pPr>
              <w:jc w:val="right"/>
              <w:rPr>
                <w:rFonts w:ascii="Arial" w:hAnsi="Arial" w:cs="Arial"/>
                <w:sz w:val="16"/>
                <w:szCs w:val="16"/>
              </w:rPr>
            </w:pPr>
            <w:r>
              <w:rPr>
                <w:rFonts w:ascii="Arial" w:hAnsi="Arial" w:cs="Arial"/>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8B3F948" w14:textId="77777777" w:rsidR="005326CA" w:rsidRPr="004C60BF" w:rsidRDefault="005326CA" w:rsidP="004C60BF">
            <w:pPr>
              <w:jc w:val="right"/>
              <w:rPr>
                <w:rFonts w:ascii="Arial" w:hAnsi="Arial" w:cs="Arial"/>
                <w:sz w:val="16"/>
                <w:szCs w:val="16"/>
              </w:rPr>
            </w:pPr>
            <w:r>
              <w:rPr>
                <w:rFonts w:ascii="Arial" w:hAnsi="Arial" w:cs="Arial"/>
                <w:sz w:val="16"/>
                <w:szCs w:val="16"/>
              </w:rPr>
              <w:t>18,6%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F3DDC" w14:textId="77777777" w:rsidR="005326CA" w:rsidRPr="004C60BF" w:rsidRDefault="005326CA" w:rsidP="004C60BF">
            <w:pPr>
              <w:jc w:val="right"/>
              <w:rPr>
                <w:rFonts w:ascii="Arial" w:hAnsi="Arial" w:cs="Arial"/>
                <w:sz w:val="16"/>
                <w:szCs w:val="16"/>
              </w:rPr>
            </w:pPr>
            <w:r>
              <w:rPr>
                <w:rFonts w:ascii="Arial" w:hAnsi="Arial" w:cs="Arial"/>
                <w:sz w:val="16"/>
                <w:szCs w:val="16"/>
              </w:rPr>
              <w:t>-1,0%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5A500AE" w14:textId="77777777" w:rsidR="005326CA" w:rsidRPr="004C60BF" w:rsidRDefault="005326CA"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617F24C" w14:textId="77777777" w:rsidR="005326CA" w:rsidRPr="004C60BF" w:rsidRDefault="005326CA"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FB71457" w14:textId="77777777" w:rsidR="005326CA" w:rsidRPr="004C60BF" w:rsidRDefault="005326CA"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D94396E" w14:textId="77777777" w:rsidR="005326CA" w:rsidRPr="004C60BF" w:rsidRDefault="005326CA" w:rsidP="004C60BF">
            <w:pPr>
              <w:jc w:val="right"/>
              <w:rPr>
                <w:rFonts w:ascii="Arial" w:hAnsi="Arial" w:cs="Arial"/>
                <w:sz w:val="16"/>
                <w:szCs w:val="16"/>
              </w:rPr>
            </w:pPr>
            <w:r>
              <w:rPr>
                <w:rFonts w:ascii="Arial" w:hAnsi="Arial" w:cs="Arial"/>
                <w:sz w:val="16"/>
                <w:szCs w:val="16"/>
              </w:rPr>
              <w:t>11</w:t>
            </w:r>
          </w:p>
        </w:tc>
      </w:tr>
      <w:tr w:rsidR="005326CA" w:rsidRPr="004C60BF" w14:paraId="0CEC0D25"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57F525" w14:textId="77777777" w:rsidR="005326CA" w:rsidRPr="004C60BF" w:rsidRDefault="005326CA"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644191" w14:textId="77777777" w:rsidR="005326CA" w:rsidRPr="004C60BF" w:rsidRDefault="005326CA"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342933" w14:textId="77777777" w:rsidR="005326CA" w:rsidRPr="004C60BF" w:rsidRDefault="005326CA"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D54FB" w14:textId="77777777" w:rsidR="005326CA" w:rsidRPr="004C60BF" w:rsidRDefault="005326CA"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1F7A7" w14:textId="77777777" w:rsidR="005326CA" w:rsidRPr="004C60BF" w:rsidRDefault="005326CA" w:rsidP="004C60BF">
            <w:pPr>
              <w:jc w:val="right"/>
              <w:rPr>
                <w:rFonts w:ascii="Arial" w:hAnsi="Arial" w:cs="Arial"/>
                <w:sz w:val="16"/>
                <w:szCs w:val="16"/>
              </w:rPr>
            </w:pPr>
            <w:r>
              <w:rPr>
                <w:rFonts w:ascii="Arial" w:hAnsi="Arial" w:cs="Arial"/>
                <w:sz w:val="16"/>
                <w:szCs w:val="16"/>
              </w:rPr>
              <w:t>-5,7%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F968CAB" w14:textId="77777777" w:rsidR="005326CA" w:rsidRPr="004C60BF" w:rsidRDefault="005326CA"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F7581" w14:textId="77777777" w:rsidR="005326CA" w:rsidRPr="004C60BF" w:rsidRDefault="005326CA" w:rsidP="004C60BF">
            <w:pPr>
              <w:jc w:val="right"/>
              <w:rPr>
                <w:rFonts w:ascii="Arial" w:hAnsi="Arial" w:cs="Arial"/>
                <w:sz w:val="16"/>
                <w:szCs w:val="16"/>
              </w:rPr>
            </w:pPr>
            <w:r>
              <w:rPr>
                <w:rFonts w:ascii="Arial" w:hAnsi="Arial" w:cs="Arial"/>
                <w:sz w:val="16"/>
                <w:szCs w:val="16"/>
              </w:rPr>
              <w:t>1,3%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96BB997" w14:textId="77777777" w:rsidR="005326CA" w:rsidRPr="004C60BF" w:rsidRDefault="005326CA"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4BBCCFE" w14:textId="77777777" w:rsidR="005326CA" w:rsidRPr="004C60BF" w:rsidRDefault="005326CA"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3B3FEEC" w14:textId="77777777" w:rsidR="005326CA" w:rsidRPr="004C60BF" w:rsidRDefault="005326CA"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B47649F" w14:textId="77777777" w:rsidR="005326CA" w:rsidRPr="004C60BF" w:rsidRDefault="005326CA" w:rsidP="004C60BF">
            <w:pPr>
              <w:jc w:val="right"/>
              <w:rPr>
                <w:rFonts w:ascii="Arial" w:hAnsi="Arial" w:cs="Arial"/>
                <w:sz w:val="16"/>
                <w:szCs w:val="16"/>
              </w:rPr>
            </w:pPr>
            <w:r>
              <w:rPr>
                <w:rFonts w:ascii="Arial" w:hAnsi="Arial" w:cs="Arial"/>
                <w:sz w:val="16"/>
                <w:szCs w:val="16"/>
              </w:rPr>
              <w:t>11</w:t>
            </w:r>
          </w:p>
        </w:tc>
      </w:tr>
      <w:tr w:rsidR="005326CA" w:rsidRPr="004C60BF" w14:paraId="7C474436"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56C0EEB3" w14:textId="77777777" w:rsidR="005326CA" w:rsidRPr="004C60BF" w:rsidRDefault="005326CA"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429233F3" w14:textId="77777777" w:rsidR="005326CA" w:rsidRPr="004C60BF" w:rsidRDefault="005326CA"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7DDFD2D5" w14:textId="77777777" w:rsidR="005326CA" w:rsidRPr="004C60BF" w:rsidRDefault="005326CA"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0EA82241" w14:textId="77777777" w:rsidR="005326CA" w:rsidRPr="004C60BF" w:rsidRDefault="005326CA"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6336C83D" w14:textId="77777777" w:rsidR="005326CA" w:rsidRPr="004C60BF" w:rsidRDefault="005326CA"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7ACC7F1" w14:textId="77777777" w:rsidR="005326CA" w:rsidRPr="004C60BF" w:rsidRDefault="005326CA"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4A7F4516" w14:textId="77777777" w:rsidR="005326CA" w:rsidRPr="004C60BF" w:rsidRDefault="005326CA"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F8A4359" w14:textId="77777777" w:rsidR="005326CA" w:rsidRPr="004C60BF" w:rsidRDefault="005326CA"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46466574" w14:textId="77777777" w:rsidR="005326CA" w:rsidRPr="004C60BF" w:rsidRDefault="005326CA"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5AEEEDB" w14:textId="77777777" w:rsidR="005326CA" w:rsidRPr="004C60BF" w:rsidRDefault="005326CA"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730E079F" w14:textId="77777777" w:rsidR="005326CA" w:rsidRPr="004C60BF" w:rsidRDefault="005326CA" w:rsidP="004C60BF">
            <w:pPr>
              <w:jc w:val="right"/>
              <w:rPr>
                <w:rFonts w:ascii="Arial" w:hAnsi="Arial" w:cs="Arial"/>
                <w:b/>
                <w:bCs/>
                <w:sz w:val="16"/>
                <w:szCs w:val="16"/>
              </w:rPr>
            </w:pPr>
            <w:r>
              <w:rPr>
                <w:rFonts w:ascii="Arial" w:hAnsi="Arial" w:cs="Arial"/>
                <w:b/>
                <w:bCs/>
                <w:sz w:val="16"/>
                <w:szCs w:val="16"/>
              </w:rPr>
              <w:t>56</w:t>
            </w:r>
          </w:p>
        </w:tc>
      </w:tr>
      <w:tr w:rsidR="002F79D1" w:rsidRPr="004C60BF" w14:paraId="3D6C22D5"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510C9B8"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00178CA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227BE9B1"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6C0EAE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320102A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BCF8CD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145C167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BD58ED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AD5CB3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6E2A3A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FADE66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BC7808" w:rsidRPr="004C60BF" w14:paraId="4FC08A09"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8810810" w14:textId="77777777" w:rsidR="00BC7808" w:rsidRPr="004C60BF" w:rsidRDefault="00BC7808"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4.6</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091F40FB" w14:textId="77777777" w:rsidR="00BC7808" w:rsidRPr="004C60BF" w:rsidRDefault="00BC7808" w:rsidP="00AF5C7A">
            <w:pPr>
              <w:pStyle w:val="Domanda0"/>
              <w:rPr>
                <w:sz w:val="16"/>
                <w:szCs w:val="16"/>
              </w:rPr>
            </w:pPr>
            <w:r w:rsidRPr="004C60BF">
              <w:t>Esiste la figura di 'Responsabile protezione dati personali' ?</w:t>
            </w:r>
          </w:p>
        </w:tc>
        <w:tc>
          <w:tcPr>
            <w:tcW w:w="541" w:type="dxa"/>
            <w:tcBorders>
              <w:top w:val="single" w:sz="8" w:space="0" w:color="auto"/>
              <w:left w:val="nil"/>
              <w:bottom w:val="single" w:sz="4" w:space="0" w:color="auto"/>
              <w:right w:val="single" w:sz="4" w:space="0" w:color="auto"/>
            </w:tcBorders>
            <w:shd w:val="clear" w:color="auto" w:fill="auto"/>
            <w:noWrap/>
            <w:hideMark/>
          </w:tcPr>
          <w:p w14:paraId="0F0C97B5" w14:textId="77777777" w:rsidR="00BC7808" w:rsidRPr="004C60BF" w:rsidRDefault="00BC7808" w:rsidP="00AF5C7A">
            <w:pPr>
              <w:pStyle w:val="Punteggio"/>
              <w:rPr>
                <w:sz w:val="16"/>
                <w:szCs w:val="16"/>
              </w:rPr>
            </w:pPr>
            <w:r w:rsidRPr="00235555">
              <w:t>7,61</w:t>
            </w:r>
          </w:p>
        </w:tc>
        <w:tc>
          <w:tcPr>
            <w:tcW w:w="541" w:type="dxa"/>
            <w:tcBorders>
              <w:top w:val="single" w:sz="8" w:space="0" w:color="auto"/>
              <w:left w:val="nil"/>
              <w:bottom w:val="single" w:sz="4" w:space="0" w:color="auto"/>
              <w:right w:val="single" w:sz="4" w:space="0" w:color="auto"/>
            </w:tcBorders>
            <w:shd w:val="clear" w:color="auto" w:fill="auto"/>
            <w:noWrap/>
            <w:hideMark/>
          </w:tcPr>
          <w:p w14:paraId="7124A8E8" w14:textId="77777777" w:rsidR="00BC7808" w:rsidRPr="004C60BF" w:rsidRDefault="00BC7808" w:rsidP="00AF5C7A">
            <w:pPr>
              <w:pStyle w:val="Punteggio"/>
              <w:rPr>
                <w:sz w:val="16"/>
                <w:szCs w:val="16"/>
              </w:rPr>
            </w:pPr>
            <w:r w:rsidRPr="00235555">
              <w:t>5,81</w:t>
            </w:r>
          </w:p>
        </w:tc>
        <w:tc>
          <w:tcPr>
            <w:tcW w:w="541" w:type="dxa"/>
            <w:tcBorders>
              <w:top w:val="single" w:sz="8" w:space="0" w:color="auto"/>
              <w:left w:val="nil"/>
              <w:bottom w:val="single" w:sz="4" w:space="0" w:color="auto"/>
              <w:right w:val="single" w:sz="8" w:space="0" w:color="auto"/>
            </w:tcBorders>
            <w:shd w:val="clear" w:color="auto" w:fill="auto"/>
            <w:noWrap/>
            <w:hideMark/>
          </w:tcPr>
          <w:p w14:paraId="2670C84A" w14:textId="77777777" w:rsidR="00BC7808" w:rsidRPr="004C60BF" w:rsidRDefault="00BC7808" w:rsidP="00AF5C7A">
            <w:pPr>
              <w:pStyle w:val="Punteggio"/>
              <w:rPr>
                <w:sz w:val="16"/>
                <w:szCs w:val="16"/>
              </w:rPr>
            </w:pPr>
            <w:r w:rsidRPr="00235555">
              <w:t>5,89</w:t>
            </w:r>
          </w:p>
        </w:tc>
      </w:tr>
      <w:tr w:rsidR="00B0430E" w:rsidRPr="004C60BF" w14:paraId="5F53FC1F"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7C5C3A" w14:textId="77777777" w:rsidR="00B0430E" w:rsidRPr="004C60BF" w:rsidRDefault="00B0430E"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EAF88F" w14:textId="77777777" w:rsidR="00B0430E" w:rsidRPr="004C60BF" w:rsidRDefault="00B0430E"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4E5778" w14:textId="77777777" w:rsidR="00B0430E" w:rsidRPr="004C60BF" w:rsidRDefault="00B0430E"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7E8868" w14:textId="77777777" w:rsidR="00B0430E" w:rsidRPr="004C60BF" w:rsidRDefault="00B0430E" w:rsidP="004C60BF">
            <w:pPr>
              <w:jc w:val="right"/>
              <w:rPr>
                <w:rFonts w:ascii="Arial" w:hAnsi="Arial" w:cs="Arial"/>
                <w:sz w:val="16"/>
                <w:szCs w:val="16"/>
              </w:rPr>
            </w:pPr>
            <w:r>
              <w:rPr>
                <w:rFonts w:ascii="Arial" w:hAnsi="Arial" w:cs="Arial"/>
                <w:sz w:val="16"/>
                <w:szCs w:val="16"/>
              </w:rPr>
              <w:t>76,1%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3FA9C" w14:textId="77777777" w:rsidR="00B0430E" w:rsidRPr="004C60BF" w:rsidRDefault="00B0430E" w:rsidP="004C60BF">
            <w:pPr>
              <w:jc w:val="right"/>
              <w:rPr>
                <w:rFonts w:ascii="Arial" w:hAnsi="Arial" w:cs="Arial"/>
                <w:sz w:val="16"/>
                <w:szCs w:val="16"/>
              </w:rPr>
            </w:pPr>
            <w:r>
              <w:rPr>
                <w:rFonts w:ascii="Arial" w:hAnsi="Arial" w:cs="Arial"/>
                <w:sz w:val="16"/>
                <w:szCs w:val="16"/>
              </w:rPr>
              <w:t>17,9%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9F2242F" w14:textId="77777777" w:rsidR="00B0430E" w:rsidRPr="004C60BF" w:rsidRDefault="00B0430E" w:rsidP="004C60BF">
            <w:pPr>
              <w:jc w:val="right"/>
              <w:rPr>
                <w:rFonts w:ascii="Arial" w:hAnsi="Arial" w:cs="Arial"/>
                <w:sz w:val="16"/>
                <w:szCs w:val="16"/>
              </w:rPr>
            </w:pPr>
            <w:r>
              <w:rPr>
                <w:rFonts w:ascii="Arial" w:hAnsi="Arial" w:cs="Arial"/>
                <w:sz w:val="16"/>
                <w:szCs w:val="16"/>
              </w:rPr>
              <w:t>58,1%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2678" w14:textId="77777777" w:rsidR="00B0430E" w:rsidRPr="004C60BF" w:rsidRDefault="00B0430E" w:rsidP="004C60BF">
            <w:pPr>
              <w:jc w:val="right"/>
              <w:rPr>
                <w:rFonts w:ascii="Arial" w:hAnsi="Arial" w:cs="Arial"/>
                <w:sz w:val="16"/>
                <w:szCs w:val="16"/>
              </w:rPr>
            </w:pPr>
            <w:r>
              <w:rPr>
                <w:rFonts w:ascii="Arial" w:hAnsi="Arial" w:cs="Arial"/>
                <w:sz w:val="16"/>
                <w:szCs w:val="16"/>
              </w:rPr>
              <w:t>-0,8%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BC7AC20" w14:textId="77777777" w:rsidR="00B0430E" w:rsidRPr="004C60BF" w:rsidRDefault="00B0430E" w:rsidP="004C60BF">
            <w:pPr>
              <w:jc w:val="right"/>
              <w:rPr>
                <w:rFonts w:ascii="Arial" w:hAnsi="Arial" w:cs="Arial"/>
                <w:sz w:val="16"/>
                <w:szCs w:val="16"/>
              </w:rPr>
            </w:pPr>
            <w:r>
              <w:rPr>
                <w:rFonts w:ascii="Arial" w:hAnsi="Arial" w:cs="Arial"/>
                <w:sz w:val="16"/>
                <w:szCs w:val="16"/>
              </w:rPr>
              <w:t>58,9%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6231BFF" w14:textId="77777777" w:rsidR="00B0430E" w:rsidRPr="004C60BF" w:rsidRDefault="00B0430E" w:rsidP="004C60BF">
            <w:pPr>
              <w:jc w:val="right"/>
              <w:rPr>
                <w:rFonts w:ascii="Arial" w:hAnsi="Arial" w:cs="Arial"/>
                <w:sz w:val="16"/>
                <w:szCs w:val="16"/>
              </w:rPr>
            </w:pPr>
            <w:r>
              <w:rPr>
                <w:rFonts w:ascii="Arial" w:hAnsi="Arial" w:cs="Arial"/>
                <w:sz w:val="16"/>
                <w:szCs w:val="16"/>
              </w:rPr>
              <w:t>35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BF5CD58" w14:textId="77777777" w:rsidR="00B0430E" w:rsidRPr="004C60BF" w:rsidRDefault="00B0430E" w:rsidP="004C60BF">
            <w:pPr>
              <w:jc w:val="right"/>
              <w:rPr>
                <w:rFonts w:ascii="Arial" w:hAnsi="Arial" w:cs="Arial"/>
                <w:sz w:val="16"/>
                <w:szCs w:val="16"/>
              </w:rPr>
            </w:pPr>
            <w:r>
              <w:rPr>
                <w:rFonts w:ascii="Arial" w:hAnsi="Arial" w:cs="Arial"/>
                <w:sz w:val="16"/>
                <w:szCs w:val="16"/>
              </w:rPr>
              <w:t>25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FD37C4A" w14:textId="77777777" w:rsidR="00B0430E" w:rsidRPr="004C60BF" w:rsidRDefault="00B0430E" w:rsidP="004C60BF">
            <w:pPr>
              <w:jc w:val="right"/>
              <w:rPr>
                <w:rFonts w:ascii="Arial" w:hAnsi="Arial" w:cs="Arial"/>
                <w:sz w:val="16"/>
                <w:szCs w:val="16"/>
              </w:rPr>
            </w:pPr>
            <w:r>
              <w:rPr>
                <w:rFonts w:ascii="Arial" w:hAnsi="Arial" w:cs="Arial"/>
                <w:sz w:val="16"/>
                <w:szCs w:val="16"/>
              </w:rPr>
              <w:t>33</w:t>
            </w:r>
          </w:p>
        </w:tc>
      </w:tr>
      <w:tr w:rsidR="00B0430E" w:rsidRPr="004C60BF" w14:paraId="131DCD5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3FC17EA" w14:textId="77777777" w:rsidR="00B0430E" w:rsidRPr="004C60BF" w:rsidRDefault="00B0430E"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2E4000" w14:textId="77777777" w:rsidR="00B0430E" w:rsidRPr="004C60BF" w:rsidRDefault="00B0430E"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5A3198" w14:textId="77777777" w:rsidR="00B0430E" w:rsidRPr="004C60BF" w:rsidRDefault="00B0430E"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2D55C8" w14:textId="77777777" w:rsidR="00B0430E" w:rsidRPr="004C60BF" w:rsidRDefault="00B0430E" w:rsidP="004C60BF">
            <w:pPr>
              <w:jc w:val="right"/>
              <w:rPr>
                <w:rFonts w:ascii="Arial" w:hAnsi="Arial" w:cs="Arial"/>
                <w:sz w:val="16"/>
                <w:szCs w:val="16"/>
              </w:rPr>
            </w:pPr>
            <w:r>
              <w:rPr>
                <w:rFonts w:ascii="Arial" w:hAnsi="Arial" w:cs="Arial"/>
                <w:sz w:val="16"/>
                <w:szCs w:val="16"/>
              </w:rPr>
              <w:t>13,0%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0B106" w14:textId="77777777" w:rsidR="00B0430E" w:rsidRPr="004C60BF" w:rsidRDefault="00B0430E" w:rsidP="004C60BF">
            <w:pPr>
              <w:jc w:val="right"/>
              <w:rPr>
                <w:rFonts w:ascii="Arial" w:hAnsi="Arial" w:cs="Arial"/>
                <w:sz w:val="16"/>
                <w:szCs w:val="16"/>
              </w:rPr>
            </w:pPr>
            <w:r>
              <w:rPr>
                <w:rFonts w:ascii="Arial" w:hAnsi="Arial" w:cs="Arial"/>
                <w:sz w:val="16"/>
                <w:szCs w:val="16"/>
              </w:rPr>
              <w:t>-7,9%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D40514" w14:textId="77777777" w:rsidR="00B0430E" w:rsidRPr="004C60BF" w:rsidRDefault="00B0430E"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39833" w14:textId="77777777" w:rsidR="00B0430E" w:rsidRPr="004C60BF" w:rsidRDefault="00B0430E" w:rsidP="004C60BF">
            <w:pPr>
              <w:jc w:val="right"/>
              <w:rPr>
                <w:rFonts w:ascii="Arial" w:hAnsi="Arial" w:cs="Arial"/>
                <w:sz w:val="16"/>
                <w:szCs w:val="16"/>
              </w:rPr>
            </w:pPr>
            <w:r>
              <w:rPr>
                <w:rFonts w:ascii="Arial" w:hAnsi="Arial" w:cs="Arial"/>
                <w:sz w:val="16"/>
                <w:szCs w:val="16"/>
              </w:rPr>
              <w:t>-0,5%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F829E64" w14:textId="77777777" w:rsidR="00B0430E" w:rsidRPr="004C60BF" w:rsidRDefault="00B0430E" w:rsidP="004C60BF">
            <w:pPr>
              <w:jc w:val="right"/>
              <w:rPr>
                <w:rFonts w:ascii="Arial" w:hAnsi="Arial" w:cs="Arial"/>
                <w:sz w:val="16"/>
                <w:szCs w:val="16"/>
              </w:rPr>
            </w:pPr>
            <w:r>
              <w:rPr>
                <w:rFonts w:ascii="Arial" w:hAnsi="Arial" w:cs="Arial"/>
                <w:sz w:val="16"/>
                <w:szCs w:val="16"/>
              </w:rPr>
              <w:t>21,4%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1032F35" w14:textId="77777777" w:rsidR="00B0430E" w:rsidRPr="004C60BF" w:rsidRDefault="00B0430E"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236C5AB" w14:textId="77777777" w:rsidR="00B0430E" w:rsidRPr="004C60BF" w:rsidRDefault="00B0430E"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A49FA8D" w14:textId="77777777" w:rsidR="00B0430E" w:rsidRPr="004C60BF" w:rsidRDefault="00B0430E" w:rsidP="004C60BF">
            <w:pPr>
              <w:jc w:val="right"/>
              <w:rPr>
                <w:rFonts w:ascii="Arial" w:hAnsi="Arial" w:cs="Arial"/>
                <w:sz w:val="16"/>
                <w:szCs w:val="16"/>
              </w:rPr>
            </w:pPr>
            <w:r>
              <w:rPr>
                <w:rFonts w:ascii="Arial" w:hAnsi="Arial" w:cs="Arial"/>
                <w:sz w:val="16"/>
                <w:szCs w:val="16"/>
              </w:rPr>
              <w:t>12</w:t>
            </w:r>
          </w:p>
        </w:tc>
      </w:tr>
      <w:tr w:rsidR="00B0430E" w:rsidRPr="004C60BF" w14:paraId="28DA772A"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95C2FF7" w14:textId="77777777" w:rsidR="00B0430E" w:rsidRPr="004C60BF" w:rsidRDefault="00B0430E"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A905FF" w14:textId="77777777" w:rsidR="00B0430E" w:rsidRPr="004C60BF" w:rsidRDefault="00B0430E"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57FDCC" w14:textId="77777777" w:rsidR="00B0430E" w:rsidRPr="004C60BF" w:rsidRDefault="00B0430E"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B0661B" w14:textId="77777777" w:rsidR="00B0430E" w:rsidRPr="004C60BF" w:rsidRDefault="00B0430E" w:rsidP="004C60BF">
            <w:pPr>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A0255" w14:textId="77777777" w:rsidR="00B0430E" w:rsidRPr="004C60BF" w:rsidRDefault="00B0430E" w:rsidP="004C60BF">
            <w:pPr>
              <w:jc w:val="right"/>
              <w:rPr>
                <w:rFonts w:ascii="Arial" w:hAnsi="Arial" w:cs="Arial"/>
                <w:sz w:val="16"/>
                <w:szCs w:val="16"/>
              </w:rPr>
            </w:pPr>
            <w:r>
              <w:rPr>
                <w:rFonts w:ascii="Arial" w:hAnsi="Arial" w:cs="Arial"/>
                <w:sz w:val="16"/>
                <w:szCs w:val="16"/>
              </w:rPr>
              <w:t>-10,1%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9485FB3" w14:textId="77777777" w:rsidR="00B0430E" w:rsidRPr="004C60BF" w:rsidRDefault="00B0430E"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C5AB9" w14:textId="77777777" w:rsidR="00B0430E" w:rsidRPr="004C60BF" w:rsidRDefault="00B0430E" w:rsidP="004C60BF">
            <w:pPr>
              <w:jc w:val="right"/>
              <w:rPr>
                <w:rFonts w:ascii="Arial" w:hAnsi="Arial" w:cs="Arial"/>
                <w:sz w:val="16"/>
                <w:szCs w:val="16"/>
              </w:rPr>
            </w:pPr>
            <w:r>
              <w:rPr>
                <w:rFonts w:ascii="Arial" w:hAnsi="Arial" w:cs="Arial"/>
                <w:sz w:val="16"/>
                <w:szCs w:val="16"/>
              </w:rPr>
              <w:t>1,3%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B815F6B" w14:textId="77777777" w:rsidR="00B0430E" w:rsidRPr="004C60BF" w:rsidRDefault="00B0430E"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D368182" w14:textId="77777777" w:rsidR="00B0430E" w:rsidRPr="004C60BF" w:rsidRDefault="00B0430E"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F1338F6" w14:textId="77777777" w:rsidR="00B0430E" w:rsidRPr="004C60BF" w:rsidRDefault="00B0430E"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F7CFBF2" w14:textId="77777777" w:rsidR="00B0430E" w:rsidRPr="004C60BF" w:rsidRDefault="00B0430E" w:rsidP="004C60BF">
            <w:pPr>
              <w:jc w:val="right"/>
              <w:rPr>
                <w:rFonts w:ascii="Arial" w:hAnsi="Arial" w:cs="Arial"/>
                <w:sz w:val="16"/>
                <w:szCs w:val="16"/>
              </w:rPr>
            </w:pPr>
            <w:r>
              <w:rPr>
                <w:rFonts w:ascii="Arial" w:hAnsi="Arial" w:cs="Arial"/>
                <w:sz w:val="16"/>
                <w:szCs w:val="16"/>
              </w:rPr>
              <w:t>11</w:t>
            </w:r>
          </w:p>
        </w:tc>
      </w:tr>
      <w:tr w:rsidR="00B0430E" w:rsidRPr="004C60BF" w14:paraId="57DEF867"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1A50A9" w14:textId="77777777" w:rsidR="00B0430E" w:rsidRPr="004C60BF" w:rsidRDefault="00B0430E"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6C954B65" w14:textId="77777777" w:rsidR="00B0430E" w:rsidRPr="004C60BF" w:rsidRDefault="00B0430E"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67A4007" w14:textId="77777777" w:rsidR="00B0430E" w:rsidRPr="004C60BF" w:rsidRDefault="00B0430E"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0AF71A66" w14:textId="77777777" w:rsidR="00B0430E" w:rsidRPr="004C60BF" w:rsidRDefault="00B0430E"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4BC63F7" w14:textId="77777777" w:rsidR="00B0430E" w:rsidRPr="004C60BF" w:rsidRDefault="00B0430E"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A53DB51" w14:textId="77777777" w:rsidR="00B0430E" w:rsidRPr="004C60BF" w:rsidRDefault="00B0430E"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4E116B12" w14:textId="77777777" w:rsidR="00B0430E" w:rsidRPr="004C60BF" w:rsidRDefault="00B0430E"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D4577AB" w14:textId="77777777" w:rsidR="00B0430E" w:rsidRPr="004C60BF" w:rsidRDefault="00B0430E"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D0CA4B4" w14:textId="77777777" w:rsidR="00B0430E" w:rsidRPr="004C60BF" w:rsidRDefault="00B0430E"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29174F1B" w14:textId="77777777" w:rsidR="00B0430E" w:rsidRPr="004C60BF" w:rsidRDefault="00B0430E"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7E427DBF" w14:textId="77777777" w:rsidR="00B0430E" w:rsidRPr="004C60BF" w:rsidRDefault="00B0430E" w:rsidP="004C60BF">
            <w:pPr>
              <w:jc w:val="right"/>
              <w:rPr>
                <w:rFonts w:ascii="Arial" w:hAnsi="Arial" w:cs="Arial"/>
                <w:b/>
                <w:bCs/>
                <w:sz w:val="16"/>
                <w:szCs w:val="16"/>
              </w:rPr>
            </w:pPr>
            <w:r>
              <w:rPr>
                <w:rFonts w:ascii="Arial" w:hAnsi="Arial" w:cs="Arial"/>
                <w:b/>
                <w:bCs/>
                <w:sz w:val="16"/>
                <w:szCs w:val="16"/>
              </w:rPr>
              <w:t>56</w:t>
            </w:r>
          </w:p>
        </w:tc>
      </w:tr>
      <w:tr w:rsidR="002F79D1" w:rsidRPr="004C60BF" w14:paraId="11EADA6E"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1FEC768A"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4D8C4DE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1A961CA5"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BD5AB7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1F203061"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0ECB08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033D539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2BB5BF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8C48D84"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775EFE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42820AF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BC7808" w:rsidRPr="004C60BF" w14:paraId="3EF91948"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CA72BE" w14:textId="77777777" w:rsidR="00BC7808" w:rsidRPr="004C60BF" w:rsidRDefault="00BC7808"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4.7</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66A0D97C" w14:textId="77777777" w:rsidR="00BC7808" w:rsidRPr="004C60BF" w:rsidRDefault="00BC7808" w:rsidP="00AF5C7A">
            <w:pPr>
              <w:pStyle w:val="Domanda0"/>
              <w:rPr>
                <w:sz w:val="16"/>
                <w:szCs w:val="16"/>
              </w:rPr>
            </w:pPr>
            <w:r w:rsidRPr="004C60BF">
              <w:t xml:space="preserve">Esistono una o più procedure di gestione dei log ? </w:t>
            </w:r>
          </w:p>
        </w:tc>
        <w:tc>
          <w:tcPr>
            <w:tcW w:w="541" w:type="dxa"/>
            <w:tcBorders>
              <w:top w:val="single" w:sz="8" w:space="0" w:color="auto"/>
              <w:left w:val="nil"/>
              <w:bottom w:val="single" w:sz="4" w:space="0" w:color="auto"/>
              <w:right w:val="single" w:sz="4" w:space="0" w:color="auto"/>
            </w:tcBorders>
            <w:shd w:val="clear" w:color="auto" w:fill="auto"/>
            <w:noWrap/>
            <w:hideMark/>
          </w:tcPr>
          <w:p w14:paraId="43C44AA1" w14:textId="77777777" w:rsidR="00BC7808" w:rsidRPr="004C60BF" w:rsidRDefault="00BC7808" w:rsidP="00AF5C7A">
            <w:pPr>
              <w:pStyle w:val="Punteggio"/>
              <w:rPr>
                <w:sz w:val="16"/>
                <w:szCs w:val="16"/>
              </w:rPr>
            </w:pPr>
            <w:r w:rsidRPr="00FE0720">
              <w:t>7,83</w:t>
            </w:r>
          </w:p>
        </w:tc>
        <w:tc>
          <w:tcPr>
            <w:tcW w:w="541" w:type="dxa"/>
            <w:tcBorders>
              <w:top w:val="single" w:sz="8" w:space="0" w:color="auto"/>
              <w:left w:val="nil"/>
              <w:bottom w:val="single" w:sz="4" w:space="0" w:color="auto"/>
              <w:right w:val="single" w:sz="4" w:space="0" w:color="auto"/>
            </w:tcBorders>
            <w:shd w:val="clear" w:color="auto" w:fill="auto"/>
            <w:noWrap/>
            <w:hideMark/>
          </w:tcPr>
          <w:p w14:paraId="5C6FE17F" w14:textId="77777777" w:rsidR="00BC7808" w:rsidRPr="004C60BF" w:rsidRDefault="00BC7808" w:rsidP="00AF5C7A">
            <w:pPr>
              <w:pStyle w:val="Punteggio"/>
              <w:rPr>
                <w:sz w:val="16"/>
                <w:szCs w:val="16"/>
              </w:rPr>
            </w:pPr>
            <w:r w:rsidRPr="00FE0720">
              <w:t>7,67</w:t>
            </w:r>
          </w:p>
        </w:tc>
        <w:tc>
          <w:tcPr>
            <w:tcW w:w="541" w:type="dxa"/>
            <w:tcBorders>
              <w:top w:val="single" w:sz="8" w:space="0" w:color="auto"/>
              <w:left w:val="nil"/>
              <w:bottom w:val="single" w:sz="4" w:space="0" w:color="auto"/>
              <w:right w:val="single" w:sz="8" w:space="0" w:color="auto"/>
            </w:tcBorders>
            <w:shd w:val="clear" w:color="auto" w:fill="auto"/>
            <w:noWrap/>
            <w:hideMark/>
          </w:tcPr>
          <w:p w14:paraId="4B2AAB43" w14:textId="77777777" w:rsidR="00BC7808" w:rsidRPr="004C60BF" w:rsidRDefault="00BC7808" w:rsidP="00AF5C7A">
            <w:pPr>
              <w:pStyle w:val="Punteggio"/>
              <w:rPr>
                <w:sz w:val="16"/>
                <w:szCs w:val="16"/>
              </w:rPr>
            </w:pPr>
            <w:r w:rsidRPr="00FE0720">
              <w:t>5,89</w:t>
            </w:r>
          </w:p>
        </w:tc>
      </w:tr>
      <w:tr w:rsidR="00A40C19" w:rsidRPr="004C60BF" w14:paraId="16B44D4A"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54BC73B" w14:textId="77777777" w:rsidR="00A40C19" w:rsidRPr="004C60BF" w:rsidRDefault="00A40C19"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2707BC" w14:textId="77777777" w:rsidR="00A40C19" w:rsidRPr="004C60BF" w:rsidRDefault="00A40C19"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60A751" w14:textId="77777777" w:rsidR="00A40C19" w:rsidRPr="004C60BF" w:rsidRDefault="00A40C19"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F972F" w14:textId="77777777" w:rsidR="00A40C19" w:rsidRPr="004C60BF" w:rsidRDefault="00A40C19" w:rsidP="004C60BF">
            <w:pPr>
              <w:jc w:val="right"/>
              <w:rPr>
                <w:rFonts w:ascii="Arial" w:hAnsi="Arial" w:cs="Arial"/>
                <w:sz w:val="16"/>
                <w:szCs w:val="16"/>
              </w:rPr>
            </w:pPr>
            <w:r>
              <w:rPr>
                <w:rFonts w:ascii="Arial" w:hAnsi="Arial" w:cs="Arial"/>
                <w:sz w:val="16"/>
                <w:szCs w:val="16"/>
              </w:rPr>
              <w:t>78,3%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7A7DC" w14:textId="77777777" w:rsidR="00A40C19" w:rsidRPr="004C60BF" w:rsidRDefault="00A40C19" w:rsidP="004C60BF">
            <w:pPr>
              <w:jc w:val="right"/>
              <w:rPr>
                <w:rFonts w:ascii="Arial" w:hAnsi="Arial" w:cs="Arial"/>
                <w:sz w:val="16"/>
                <w:szCs w:val="16"/>
              </w:rPr>
            </w:pPr>
            <w:r>
              <w:rPr>
                <w:rFonts w:ascii="Arial" w:hAnsi="Arial" w:cs="Arial"/>
                <w:sz w:val="16"/>
                <w:szCs w:val="16"/>
              </w:rPr>
              <w:t>1,5%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6CF8F32" w14:textId="77777777" w:rsidR="00A40C19" w:rsidRPr="004C60BF" w:rsidRDefault="00A40C19" w:rsidP="004C60BF">
            <w:pPr>
              <w:jc w:val="right"/>
              <w:rPr>
                <w:rFonts w:ascii="Arial" w:hAnsi="Arial" w:cs="Arial"/>
                <w:sz w:val="16"/>
                <w:szCs w:val="16"/>
              </w:rPr>
            </w:pPr>
            <w:r>
              <w:rPr>
                <w:rFonts w:ascii="Arial" w:hAnsi="Arial" w:cs="Arial"/>
                <w:sz w:val="16"/>
                <w:szCs w:val="16"/>
              </w:rPr>
              <w:t>76,7%</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536B2" w14:textId="77777777" w:rsidR="00A40C19" w:rsidRPr="004C60BF" w:rsidRDefault="00A40C19" w:rsidP="004C60BF">
            <w:pPr>
              <w:jc w:val="right"/>
              <w:rPr>
                <w:rFonts w:ascii="Arial" w:hAnsi="Arial" w:cs="Arial"/>
                <w:sz w:val="16"/>
                <w:szCs w:val="16"/>
              </w:rPr>
            </w:pPr>
            <w:r>
              <w:rPr>
                <w:rFonts w:ascii="Arial" w:hAnsi="Arial" w:cs="Arial"/>
                <w:sz w:val="16"/>
                <w:szCs w:val="16"/>
              </w:rPr>
              <w:t>17,8%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A003A15" w14:textId="77777777" w:rsidR="00A40C19" w:rsidRPr="004C60BF" w:rsidRDefault="00A40C19" w:rsidP="004C60BF">
            <w:pPr>
              <w:jc w:val="right"/>
              <w:rPr>
                <w:rFonts w:ascii="Arial" w:hAnsi="Arial" w:cs="Arial"/>
                <w:sz w:val="16"/>
                <w:szCs w:val="16"/>
              </w:rPr>
            </w:pPr>
            <w:r>
              <w:rPr>
                <w:rFonts w:ascii="Arial" w:hAnsi="Arial" w:cs="Arial"/>
                <w:sz w:val="16"/>
                <w:szCs w:val="16"/>
              </w:rPr>
              <w:t>58,9%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5C1154B" w14:textId="77777777" w:rsidR="00A40C19" w:rsidRPr="004C60BF" w:rsidRDefault="00A40C19" w:rsidP="004C60BF">
            <w:pPr>
              <w:jc w:val="right"/>
              <w:rPr>
                <w:rFonts w:ascii="Arial" w:hAnsi="Arial" w:cs="Arial"/>
                <w:sz w:val="16"/>
                <w:szCs w:val="16"/>
              </w:rPr>
            </w:pPr>
            <w:r>
              <w:rPr>
                <w:rFonts w:ascii="Arial" w:hAnsi="Arial" w:cs="Arial"/>
                <w:sz w:val="16"/>
                <w:szCs w:val="16"/>
              </w:rPr>
              <w:t>36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B5A93AB" w14:textId="77777777" w:rsidR="00A40C19" w:rsidRPr="004C60BF" w:rsidRDefault="00A40C19" w:rsidP="004C60BF">
            <w:pPr>
              <w:jc w:val="right"/>
              <w:rPr>
                <w:rFonts w:ascii="Arial" w:hAnsi="Arial" w:cs="Arial"/>
                <w:sz w:val="16"/>
                <w:szCs w:val="16"/>
              </w:rPr>
            </w:pPr>
            <w:r>
              <w:rPr>
                <w:rFonts w:ascii="Arial" w:hAnsi="Arial" w:cs="Arial"/>
                <w:sz w:val="16"/>
                <w:szCs w:val="16"/>
              </w:rPr>
              <w:t>33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CDFF484" w14:textId="77777777" w:rsidR="00A40C19" w:rsidRPr="004C60BF" w:rsidRDefault="00A40C19" w:rsidP="004C60BF">
            <w:pPr>
              <w:jc w:val="right"/>
              <w:rPr>
                <w:rFonts w:ascii="Arial" w:hAnsi="Arial" w:cs="Arial"/>
                <w:sz w:val="16"/>
                <w:szCs w:val="16"/>
              </w:rPr>
            </w:pPr>
            <w:r>
              <w:rPr>
                <w:rFonts w:ascii="Arial" w:hAnsi="Arial" w:cs="Arial"/>
                <w:sz w:val="16"/>
                <w:szCs w:val="16"/>
              </w:rPr>
              <w:t>33</w:t>
            </w:r>
          </w:p>
        </w:tc>
      </w:tr>
      <w:tr w:rsidR="00A40C19" w:rsidRPr="004C60BF" w14:paraId="468EFCAF"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E05C17D" w14:textId="77777777" w:rsidR="00A40C19" w:rsidRPr="004C60BF" w:rsidRDefault="00A40C19"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DC9553" w14:textId="77777777" w:rsidR="00A40C19" w:rsidRPr="004C60BF" w:rsidRDefault="00A40C19"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5984D7" w14:textId="77777777" w:rsidR="00A40C19" w:rsidRPr="004C60BF" w:rsidRDefault="00A40C19"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4A1753" w14:textId="77777777" w:rsidR="00A40C19" w:rsidRPr="004C60BF" w:rsidRDefault="00A40C19" w:rsidP="004C60BF">
            <w:pPr>
              <w:jc w:val="right"/>
              <w:rPr>
                <w:rFonts w:ascii="Arial" w:hAnsi="Arial" w:cs="Arial"/>
                <w:sz w:val="16"/>
                <w:szCs w:val="16"/>
              </w:rPr>
            </w:pPr>
            <w:r>
              <w:rPr>
                <w:rFonts w:ascii="Arial" w:hAnsi="Arial" w:cs="Arial"/>
                <w:sz w:val="16"/>
                <w:szCs w:val="16"/>
              </w:rPr>
              <w:t>4,3%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DC8A9" w14:textId="77777777" w:rsidR="00A40C19" w:rsidRPr="004C60BF" w:rsidRDefault="00A40C19" w:rsidP="004C60BF">
            <w:pPr>
              <w:jc w:val="right"/>
              <w:rPr>
                <w:rFonts w:ascii="Arial" w:hAnsi="Arial" w:cs="Arial"/>
                <w:sz w:val="16"/>
                <w:szCs w:val="16"/>
              </w:rPr>
            </w:pPr>
            <w:r>
              <w:rPr>
                <w:rFonts w:ascii="Arial" w:hAnsi="Arial" w:cs="Arial"/>
                <w:sz w:val="16"/>
                <w:szCs w:val="16"/>
              </w:rPr>
              <w:t>-7,3%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6B7B875" w14:textId="77777777" w:rsidR="00A40C19" w:rsidRPr="004C60BF" w:rsidRDefault="00A40C19" w:rsidP="004C60BF">
            <w:pPr>
              <w:jc w:val="right"/>
              <w:rPr>
                <w:rFonts w:ascii="Arial" w:hAnsi="Arial" w:cs="Arial"/>
                <w:sz w:val="16"/>
                <w:szCs w:val="16"/>
              </w:rPr>
            </w:pPr>
            <w:r>
              <w:rPr>
                <w:rFonts w:ascii="Arial" w:hAnsi="Arial" w:cs="Arial"/>
                <w:sz w:val="16"/>
                <w:szCs w:val="16"/>
              </w:rPr>
              <w:t>11,6%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C6222" w14:textId="77777777" w:rsidR="00A40C19" w:rsidRPr="004C60BF" w:rsidRDefault="00A40C19" w:rsidP="004C60BF">
            <w:pPr>
              <w:jc w:val="right"/>
              <w:rPr>
                <w:rFonts w:ascii="Arial" w:hAnsi="Arial" w:cs="Arial"/>
                <w:sz w:val="16"/>
                <w:szCs w:val="16"/>
              </w:rPr>
            </w:pPr>
            <w:r>
              <w:rPr>
                <w:rFonts w:ascii="Arial" w:hAnsi="Arial" w:cs="Arial"/>
                <w:sz w:val="16"/>
                <w:szCs w:val="16"/>
              </w:rPr>
              <w:t>-11,6%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EBD6F1F" w14:textId="77777777" w:rsidR="00A40C19" w:rsidRPr="004C60BF" w:rsidRDefault="00A40C19" w:rsidP="004C60BF">
            <w:pPr>
              <w:jc w:val="right"/>
              <w:rPr>
                <w:rFonts w:ascii="Arial" w:hAnsi="Arial" w:cs="Arial"/>
                <w:sz w:val="16"/>
                <w:szCs w:val="16"/>
              </w:rPr>
            </w:pPr>
            <w:r>
              <w:rPr>
                <w:rFonts w:ascii="Arial" w:hAnsi="Arial" w:cs="Arial"/>
                <w:sz w:val="16"/>
                <w:szCs w:val="16"/>
              </w:rPr>
              <w:t>23,2%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45CB7A6" w14:textId="77777777" w:rsidR="00A40C19" w:rsidRPr="004C60BF" w:rsidRDefault="00A40C19" w:rsidP="004C60BF">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3FE5A45" w14:textId="77777777" w:rsidR="00A40C19" w:rsidRPr="004C60BF" w:rsidRDefault="00A40C19"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FD9EE11" w14:textId="77777777" w:rsidR="00A40C19" w:rsidRPr="004C60BF" w:rsidRDefault="00A40C19" w:rsidP="004C60BF">
            <w:pPr>
              <w:jc w:val="right"/>
              <w:rPr>
                <w:rFonts w:ascii="Arial" w:hAnsi="Arial" w:cs="Arial"/>
                <w:sz w:val="16"/>
                <w:szCs w:val="16"/>
              </w:rPr>
            </w:pPr>
            <w:r>
              <w:rPr>
                <w:rFonts w:ascii="Arial" w:hAnsi="Arial" w:cs="Arial"/>
                <w:sz w:val="16"/>
                <w:szCs w:val="16"/>
              </w:rPr>
              <w:t>13</w:t>
            </w:r>
          </w:p>
        </w:tc>
      </w:tr>
      <w:tr w:rsidR="00A40C19" w:rsidRPr="004C60BF" w14:paraId="15B5CC5E"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809EBC" w14:textId="77777777" w:rsidR="00A40C19" w:rsidRPr="004C60BF" w:rsidRDefault="00A40C19"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569858" w14:textId="77777777" w:rsidR="00A40C19" w:rsidRPr="004C60BF" w:rsidRDefault="00A40C19"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81F4028" w14:textId="77777777" w:rsidR="00A40C19" w:rsidRPr="004C60BF" w:rsidRDefault="00A40C19"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ED36B7" w14:textId="77777777" w:rsidR="00A40C19" w:rsidRPr="004C60BF" w:rsidRDefault="00A40C19" w:rsidP="004C60BF">
            <w:pPr>
              <w:jc w:val="right"/>
              <w:rPr>
                <w:rFonts w:ascii="Arial" w:hAnsi="Arial" w:cs="Arial"/>
                <w:sz w:val="16"/>
                <w:szCs w:val="16"/>
              </w:rPr>
            </w:pPr>
            <w:r>
              <w:rPr>
                <w:rFonts w:ascii="Arial" w:hAnsi="Arial" w:cs="Arial"/>
                <w:sz w:val="16"/>
                <w:szCs w:val="16"/>
              </w:rPr>
              <w:t>17,4%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8F1CE" w14:textId="77777777" w:rsidR="00A40C19" w:rsidRPr="004C60BF" w:rsidRDefault="00A40C19" w:rsidP="004C60BF">
            <w:pPr>
              <w:jc w:val="right"/>
              <w:rPr>
                <w:rFonts w:ascii="Arial" w:hAnsi="Arial" w:cs="Arial"/>
                <w:sz w:val="16"/>
                <w:szCs w:val="16"/>
              </w:rPr>
            </w:pPr>
            <w:r>
              <w:rPr>
                <w:rFonts w:ascii="Arial" w:hAnsi="Arial" w:cs="Arial"/>
                <w:sz w:val="16"/>
                <w:szCs w:val="16"/>
              </w:rPr>
              <w:t>5,8%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341582F" w14:textId="77777777" w:rsidR="00A40C19" w:rsidRPr="004C60BF" w:rsidRDefault="00A40C19" w:rsidP="004C60BF">
            <w:pPr>
              <w:jc w:val="right"/>
              <w:rPr>
                <w:rFonts w:ascii="Arial" w:hAnsi="Arial" w:cs="Arial"/>
                <w:sz w:val="16"/>
                <w:szCs w:val="16"/>
              </w:rPr>
            </w:pPr>
            <w:r>
              <w:rPr>
                <w:rFonts w:ascii="Arial" w:hAnsi="Arial" w:cs="Arial"/>
                <w:sz w:val="16"/>
                <w:szCs w:val="16"/>
              </w:rPr>
              <w:t>11,6%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0CF94" w14:textId="77777777" w:rsidR="00A40C19" w:rsidRPr="004C60BF" w:rsidRDefault="00A40C19" w:rsidP="004C60BF">
            <w:pPr>
              <w:jc w:val="right"/>
              <w:rPr>
                <w:rFonts w:ascii="Arial" w:hAnsi="Arial" w:cs="Arial"/>
                <w:sz w:val="16"/>
                <w:szCs w:val="16"/>
              </w:rPr>
            </w:pPr>
            <w:r>
              <w:rPr>
                <w:rFonts w:ascii="Arial" w:hAnsi="Arial" w:cs="Arial"/>
                <w:sz w:val="16"/>
                <w:szCs w:val="16"/>
              </w:rPr>
              <w:t>-6,2%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8825B4" w14:textId="77777777" w:rsidR="00A40C19" w:rsidRPr="004C60BF" w:rsidRDefault="00A40C19"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D1B2210" w14:textId="77777777" w:rsidR="00A40C19" w:rsidRPr="004C60BF" w:rsidRDefault="00A40C19"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4F69813" w14:textId="77777777" w:rsidR="00A40C19" w:rsidRPr="004C60BF" w:rsidRDefault="00A40C19"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335100F" w14:textId="77777777" w:rsidR="00A40C19" w:rsidRPr="004C60BF" w:rsidRDefault="00A40C19" w:rsidP="004C60BF">
            <w:pPr>
              <w:jc w:val="right"/>
              <w:rPr>
                <w:rFonts w:ascii="Arial" w:hAnsi="Arial" w:cs="Arial"/>
                <w:sz w:val="16"/>
                <w:szCs w:val="16"/>
              </w:rPr>
            </w:pPr>
            <w:r>
              <w:rPr>
                <w:rFonts w:ascii="Arial" w:hAnsi="Arial" w:cs="Arial"/>
                <w:sz w:val="16"/>
                <w:szCs w:val="16"/>
              </w:rPr>
              <w:t>10</w:t>
            </w:r>
          </w:p>
        </w:tc>
      </w:tr>
      <w:tr w:rsidR="00A40C19" w:rsidRPr="004C60BF" w14:paraId="2EC28669"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A6DFF79" w14:textId="77777777" w:rsidR="00A40C19" w:rsidRPr="004C60BF" w:rsidRDefault="00A40C19"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68EEB02D" w14:textId="77777777" w:rsidR="00A40C19" w:rsidRPr="004C60BF" w:rsidRDefault="00A40C19"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7E9ABDB" w14:textId="77777777" w:rsidR="00A40C19" w:rsidRPr="004C60BF" w:rsidRDefault="00A40C19"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4A72AD8D" w14:textId="77777777" w:rsidR="00A40C19" w:rsidRPr="004C60BF" w:rsidRDefault="00A40C19"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2C78CE85" w14:textId="77777777" w:rsidR="00A40C19" w:rsidRPr="004C60BF" w:rsidRDefault="00A40C19"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197850E" w14:textId="77777777" w:rsidR="00A40C19" w:rsidRPr="004C60BF" w:rsidRDefault="00A40C19"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1CD84188" w14:textId="77777777" w:rsidR="00A40C19" w:rsidRPr="004C60BF" w:rsidRDefault="00A40C19"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F56B0E9" w14:textId="77777777" w:rsidR="00A40C19" w:rsidRPr="004C60BF" w:rsidRDefault="00A40C19"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2BCD9E75" w14:textId="77777777" w:rsidR="00A40C19" w:rsidRPr="004C60BF" w:rsidRDefault="00A40C19"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0A44B0BE" w14:textId="77777777" w:rsidR="00A40C19" w:rsidRPr="004C60BF" w:rsidRDefault="00A40C19"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083D3262" w14:textId="77777777" w:rsidR="00A40C19" w:rsidRPr="004C60BF" w:rsidRDefault="00A40C19" w:rsidP="004C60BF">
            <w:pPr>
              <w:jc w:val="right"/>
              <w:rPr>
                <w:rFonts w:ascii="Arial" w:hAnsi="Arial" w:cs="Arial"/>
                <w:b/>
                <w:bCs/>
                <w:sz w:val="16"/>
                <w:szCs w:val="16"/>
              </w:rPr>
            </w:pPr>
            <w:r>
              <w:rPr>
                <w:rFonts w:ascii="Arial" w:hAnsi="Arial" w:cs="Arial"/>
                <w:b/>
                <w:bCs/>
                <w:sz w:val="16"/>
                <w:szCs w:val="16"/>
              </w:rPr>
              <w:t>56</w:t>
            </w:r>
          </w:p>
        </w:tc>
      </w:tr>
      <w:tr w:rsidR="002F79D1" w:rsidRPr="004C60BF" w14:paraId="32B46105"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77AB3572"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7E2E454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5025BAF2"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5281A842"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5320DDB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EE6AB5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62481E1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3B7515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AB9440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073F2A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1B309AE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080239" w:rsidRPr="004C60BF" w14:paraId="068CFA0E"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CFADE5F" w14:textId="77777777" w:rsidR="00080239" w:rsidRPr="004C60BF" w:rsidRDefault="00080239"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4.8</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4F31CF62" w14:textId="77777777" w:rsidR="00080239" w:rsidRPr="004C60BF" w:rsidRDefault="00080239" w:rsidP="00AF5C7A">
            <w:pPr>
              <w:pStyle w:val="Domanda0"/>
              <w:rPr>
                <w:sz w:val="16"/>
                <w:szCs w:val="16"/>
              </w:rPr>
            </w:pPr>
            <w:r w:rsidRPr="004C60BF">
              <w:t xml:space="preserve">Esiste un responsabile per la gestione ed attuazione delle policy di backup / </w:t>
            </w:r>
            <w:proofErr w:type="spellStart"/>
            <w:r w:rsidRPr="004C60BF">
              <w:t>restore</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44EDB985" w14:textId="77777777" w:rsidR="00080239" w:rsidRPr="004C60BF" w:rsidRDefault="00080239" w:rsidP="00AF5C7A">
            <w:pPr>
              <w:pStyle w:val="Punteggio"/>
              <w:rPr>
                <w:sz w:val="16"/>
                <w:szCs w:val="16"/>
              </w:rPr>
            </w:pPr>
            <w:r w:rsidRPr="00DB1782">
              <w:t>7,52</w:t>
            </w:r>
          </w:p>
        </w:tc>
        <w:tc>
          <w:tcPr>
            <w:tcW w:w="541" w:type="dxa"/>
            <w:tcBorders>
              <w:top w:val="single" w:sz="8" w:space="0" w:color="auto"/>
              <w:left w:val="nil"/>
              <w:bottom w:val="single" w:sz="4" w:space="0" w:color="auto"/>
              <w:right w:val="single" w:sz="4" w:space="0" w:color="auto"/>
            </w:tcBorders>
            <w:shd w:val="clear" w:color="auto" w:fill="auto"/>
            <w:noWrap/>
            <w:hideMark/>
          </w:tcPr>
          <w:p w14:paraId="6EF2F1C4" w14:textId="77777777" w:rsidR="00080239" w:rsidRPr="004C60BF" w:rsidRDefault="00080239" w:rsidP="00AF5C7A">
            <w:pPr>
              <w:pStyle w:val="Punteggio"/>
              <w:rPr>
                <w:sz w:val="16"/>
                <w:szCs w:val="16"/>
              </w:rPr>
            </w:pPr>
            <w:r w:rsidRPr="00DB1782">
              <w:t>6,22</w:t>
            </w:r>
          </w:p>
        </w:tc>
        <w:tc>
          <w:tcPr>
            <w:tcW w:w="541" w:type="dxa"/>
            <w:tcBorders>
              <w:top w:val="single" w:sz="8" w:space="0" w:color="auto"/>
              <w:left w:val="nil"/>
              <w:bottom w:val="single" w:sz="4" w:space="0" w:color="auto"/>
              <w:right w:val="single" w:sz="8" w:space="0" w:color="auto"/>
            </w:tcBorders>
            <w:shd w:val="clear" w:color="auto" w:fill="auto"/>
            <w:noWrap/>
            <w:hideMark/>
          </w:tcPr>
          <w:p w14:paraId="7931CCDC" w14:textId="77777777" w:rsidR="00080239" w:rsidRPr="004C60BF" w:rsidRDefault="00080239" w:rsidP="00AF5C7A">
            <w:pPr>
              <w:pStyle w:val="Punteggio"/>
              <w:rPr>
                <w:sz w:val="16"/>
                <w:szCs w:val="16"/>
              </w:rPr>
            </w:pPr>
            <w:r w:rsidRPr="00DB1782">
              <w:t>6,14</w:t>
            </w:r>
          </w:p>
        </w:tc>
      </w:tr>
      <w:tr w:rsidR="00147660" w:rsidRPr="004C60BF" w14:paraId="356C5772"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618E60"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9FE7EB" w14:textId="77777777" w:rsidR="00147660" w:rsidRPr="004C60BF" w:rsidRDefault="00147660"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91038E"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42289D" w14:textId="77777777" w:rsidR="00147660" w:rsidRPr="004C60BF" w:rsidRDefault="00147660" w:rsidP="004C60BF">
            <w:pPr>
              <w:jc w:val="right"/>
              <w:rPr>
                <w:rFonts w:ascii="Arial" w:hAnsi="Arial" w:cs="Arial"/>
                <w:sz w:val="16"/>
                <w:szCs w:val="16"/>
              </w:rPr>
            </w:pPr>
            <w:r>
              <w:rPr>
                <w:rFonts w:ascii="Arial" w:hAnsi="Arial" w:cs="Arial"/>
                <w:sz w:val="16"/>
                <w:szCs w:val="16"/>
              </w:rPr>
              <w:t>76,1%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CFA8E" w14:textId="77777777" w:rsidR="00147660" w:rsidRPr="004C60BF" w:rsidRDefault="00147660" w:rsidP="004C60BF">
            <w:pPr>
              <w:jc w:val="right"/>
              <w:rPr>
                <w:rFonts w:ascii="Arial" w:hAnsi="Arial" w:cs="Arial"/>
                <w:sz w:val="16"/>
                <w:szCs w:val="16"/>
              </w:rPr>
            </w:pPr>
            <w:r>
              <w:rPr>
                <w:rFonts w:ascii="Arial" w:hAnsi="Arial" w:cs="Arial"/>
                <w:sz w:val="16"/>
                <w:szCs w:val="16"/>
              </w:rPr>
              <w:t>4,0%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CC50C86" w14:textId="77777777" w:rsidR="00147660" w:rsidRPr="004C60BF" w:rsidRDefault="00147660" w:rsidP="004C60BF">
            <w:pPr>
              <w:jc w:val="right"/>
              <w:rPr>
                <w:rFonts w:ascii="Arial" w:hAnsi="Arial" w:cs="Arial"/>
                <w:sz w:val="16"/>
                <w:szCs w:val="16"/>
              </w:rPr>
            </w:pPr>
            <w:r>
              <w:rPr>
                <w:rFonts w:ascii="Arial" w:hAnsi="Arial" w:cs="Arial"/>
                <w:sz w:val="16"/>
                <w:szCs w:val="16"/>
              </w:rPr>
              <w:t>72,1%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E6319" w14:textId="77777777" w:rsidR="00147660" w:rsidRPr="004C60BF" w:rsidRDefault="00147660" w:rsidP="004C60BF">
            <w:pPr>
              <w:jc w:val="right"/>
              <w:rPr>
                <w:rFonts w:ascii="Arial" w:hAnsi="Arial" w:cs="Arial"/>
                <w:sz w:val="16"/>
                <w:szCs w:val="16"/>
              </w:rPr>
            </w:pPr>
            <w:r>
              <w:rPr>
                <w:rFonts w:ascii="Arial" w:hAnsi="Arial" w:cs="Arial"/>
                <w:sz w:val="16"/>
                <w:szCs w:val="16"/>
              </w:rPr>
              <w:t>11,4%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AC7792" w14:textId="77777777" w:rsidR="00147660" w:rsidRPr="004C60BF" w:rsidRDefault="00147660" w:rsidP="004C60BF">
            <w:pPr>
              <w:jc w:val="right"/>
              <w:rPr>
                <w:rFonts w:ascii="Arial" w:hAnsi="Arial" w:cs="Arial"/>
                <w:sz w:val="16"/>
                <w:szCs w:val="16"/>
              </w:rPr>
            </w:pPr>
            <w:r>
              <w:rPr>
                <w:rFonts w:ascii="Arial" w:hAnsi="Arial" w:cs="Arial"/>
                <w:sz w:val="16"/>
                <w:szCs w:val="16"/>
              </w:rPr>
              <w:t>60,7%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073EC6F" w14:textId="77777777" w:rsidR="00147660" w:rsidRPr="004C60BF" w:rsidRDefault="00147660" w:rsidP="004C60BF">
            <w:pPr>
              <w:jc w:val="right"/>
              <w:rPr>
                <w:rFonts w:ascii="Arial" w:hAnsi="Arial" w:cs="Arial"/>
                <w:sz w:val="16"/>
                <w:szCs w:val="16"/>
              </w:rPr>
            </w:pPr>
            <w:r>
              <w:rPr>
                <w:rFonts w:ascii="Arial" w:hAnsi="Arial" w:cs="Arial"/>
                <w:sz w:val="16"/>
                <w:szCs w:val="16"/>
              </w:rPr>
              <w:t>35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A425AB5" w14:textId="77777777" w:rsidR="00147660" w:rsidRPr="004C60BF" w:rsidRDefault="00147660" w:rsidP="004C60BF">
            <w:pPr>
              <w:jc w:val="right"/>
              <w:rPr>
                <w:rFonts w:ascii="Arial" w:hAnsi="Arial" w:cs="Arial"/>
                <w:sz w:val="16"/>
                <w:szCs w:val="16"/>
              </w:rPr>
            </w:pPr>
            <w:r>
              <w:rPr>
                <w:rFonts w:ascii="Arial" w:hAnsi="Arial" w:cs="Arial"/>
                <w:sz w:val="16"/>
                <w:szCs w:val="16"/>
              </w:rPr>
              <w:t>31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E9E994F" w14:textId="77777777" w:rsidR="00147660" w:rsidRPr="004C60BF" w:rsidRDefault="00147660" w:rsidP="004C60BF">
            <w:pPr>
              <w:jc w:val="right"/>
              <w:rPr>
                <w:rFonts w:ascii="Arial" w:hAnsi="Arial" w:cs="Arial"/>
                <w:sz w:val="16"/>
                <w:szCs w:val="16"/>
              </w:rPr>
            </w:pPr>
            <w:r>
              <w:rPr>
                <w:rFonts w:ascii="Arial" w:hAnsi="Arial" w:cs="Arial"/>
                <w:sz w:val="16"/>
                <w:szCs w:val="16"/>
              </w:rPr>
              <w:t>34</w:t>
            </w:r>
          </w:p>
        </w:tc>
      </w:tr>
      <w:tr w:rsidR="00147660" w:rsidRPr="004C60BF" w14:paraId="37F6781B"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6391E6"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E0E418" w14:textId="77777777" w:rsidR="00147660" w:rsidRPr="004C60BF" w:rsidRDefault="00147660"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9B47C1"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1CAB8D" w14:textId="77777777" w:rsidR="00147660" w:rsidRPr="004C60BF" w:rsidRDefault="00147660" w:rsidP="004C60BF">
            <w:pPr>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E2467" w14:textId="77777777" w:rsidR="00147660" w:rsidRPr="004C60BF" w:rsidRDefault="00147660" w:rsidP="004C60BF">
            <w:pPr>
              <w:jc w:val="right"/>
              <w:rPr>
                <w:rFonts w:ascii="Arial" w:hAnsi="Arial" w:cs="Arial"/>
                <w:sz w:val="16"/>
                <w:szCs w:val="16"/>
              </w:rPr>
            </w:pPr>
            <w:r>
              <w:rPr>
                <w:rFonts w:ascii="Arial" w:hAnsi="Arial" w:cs="Arial"/>
                <w:sz w:val="16"/>
                <w:szCs w:val="16"/>
              </w:rPr>
              <w:t>-3,1%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CF757A3" w14:textId="77777777" w:rsidR="00147660" w:rsidRPr="004C60BF" w:rsidRDefault="00147660" w:rsidP="004C60BF">
            <w:pPr>
              <w:jc w:val="right"/>
              <w:rPr>
                <w:rFonts w:ascii="Arial" w:hAnsi="Arial" w:cs="Arial"/>
                <w:sz w:val="16"/>
                <w:szCs w:val="16"/>
              </w:rPr>
            </w:pPr>
            <w:r>
              <w:rPr>
                <w:rFonts w:ascii="Arial" w:hAnsi="Arial" w:cs="Arial"/>
                <w:sz w:val="16"/>
                <w:szCs w:val="16"/>
              </w:rPr>
              <w:t>14,0%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9E85A" w14:textId="77777777" w:rsidR="00147660" w:rsidRPr="004C60BF" w:rsidRDefault="00147660" w:rsidP="004C60BF">
            <w:pPr>
              <w:jc w:val="right"/>
              <w:rPr>
                <w:rFonts w:ascii="Arial" w:hAnsi="Arial" w:cs="Arial"/>
                <w:sz w:val="16"/>
                <w:szCs w:val="16"/>
              </w:rPr>
            </w:pPr>
            <w:r>
              <w:rPr>
                <w:rFonts w:ascii="Arial" w:hAnsi="Arial" w:cs="Arial"/>
                <w:sz w:val="16"/>
                <w:szCs w:val="16"/>
              </w:rPr>
              <w:t>-7,5%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38379E6" w14:textId="77777777" w:rsidR="00147660" w:rsidRPr="004C60BF" w:rsidRDefault="00147660" w:rsidP="004C60BF">
            <w:pPr>
              <w:jc w:val="right"/>
              <w:rPr>
                <w:rFonts w:ascii="Arial" w:hAnsi="Arial" w:cs="Arial"/>
                <w:sz w:val="16"/>
                <w:szCs w:val="16"/>
              </w:rPr>
            </w:pPr>
            <w:r>
              <w:rPr>
                <w:rFonts w:ascii="Arial" w:hAnsi="Arial" w:cs="Arial"/>
                <w:sz w:val="16"/>
                <w:szCs w:val="16"/>
              </w:rPr>
              <w:t>21,4%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5E81EAE" w14:textId="77777777" w:rsidR="00147660" w:rsidRPr="004C60BF" w:rsidRDefault="00147660"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4EDE6E9" w14:textId="77777777" w:rsidR="00147660" w:rsidRPr="004C60BF" w:rsidRDefault="00147660"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5C02921" w14:textId="77777777" w:rsidR="00147660" w:rsidRPr="004C60BF" w:rsidRDefault="00147660" w:rsidP="004C60BF">
            <w:pPr>
              <w:jc w:val="right"/>
              <w:rPr>
                <w:rFonts w:ascii="Arial" w:hAnsi="Arial" w:cs="Arial"/>
                <w:sz w:val="16"/>
                <w:szCs w:val="16"/>
              </w:rPr>
            </w:pPr>
            <w:r>
              <w:rPr>
                <w:rFonts w:ascii="Arial" w:hAnsi="Arial" w:cs="Arial"/>
                <w:sz w:val="16"/>
                <w:szCs w:val="16"/>
              </w:rPr>
              <w:t>12</w:t>
            </w:r>
          </w:p>
        </w:tc>
      </w:tr>
      <w:tr w:rsidR="00147660" w:rsidRPr="004C60BF" w14:paraId="090DF63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56A8897"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06C818" w14:textId="77777777" w:rsidR="00147660" w:rsidRPr="004C60BF" w:rsidRDefault="00147660"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372640"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C31D72" w14:textId="77777777" w:rsidR="00147660" w:rsidRPr="004C60BF" w:rsidRDefault="00147660" w:rsidP="004C60BF">
            <w:pPr>
              <w:jc w:val="right"/>
              <w:rPr>
                <w:rFonts w:ascii="Arial" w:hAnsi="Arial" w:cs="Arial"/>
                <w:sz w:val="16"/>
                <w:szCs w:val="16"/>
              </w:rPr>
            </w:pPr>
            <w:r>
              <w:rPr>
                <w:rFonts w:ascii="Arial" w:hAnsi="Arial" w:cs="Arial"/>
                <w:sz w:val="16"/>
                <w:szCs w:val="16"/>
              </w:rPr>
              <w:t>13,0%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D8118" w14:textId="77777777" w:rsidR="00147660" w:rsidRPr="004C60BF" w:rsidRDefault="00147660" w:rsidP="004C60BF">
            <w:pPr>
              <w:jc w:val="right"/>
              <w:rPr>
                <w:rFonts w:ascii="Arial" w:hAnsi="Arial" w:cs="Arial"/>
                <w:sz w:val="16"/>
                <w:szCs w:val="16"/>
              </w:rPr>
            </w:pPr>
            <w:r>
              <w:rPr>
                <w:rFonts w:ascii="Arial" w:hAnsi="Arial" w:cs="Arial"/>
                <w:sz w:val="16"/>
                <w:szCs w:val="16"/>
              </w:rPr>
              <w:t>-0,9%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C5E5806" w14:textId="77777777" w:rsidR="00147660" w:rsidRPr="004C60BF" w:rsidRDefault="00147660" w:rsidP="004C60BF">
            <w:pPr>
              <w:jc w:val="right"/>
              <w:rPr>
                <w:rFonts w:ascii="Arial" w:hAnsi="Arial" w:cs="Arial"/>
                <w:sz w:val="16"/>
                <w:szCs w:val="16"/>
              </w:rPr>
            </w:pPr>
            <w:r>
              <w:rPr>
                <w:rFonts w:ascii="Arial" w:hAnsi="Arial" w:cs="Arial"/>
                <w:sz w:val="16"/>
                <w:szCs w:val="16"/>
              </w:rPr>
              <w:t>14,0%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3C401" w14:textId="77777777" w:rsidR="00147660" w:rsidRPr="004C60BF" w:rsidRDefault="00147660" w:rsidP="004C60BF">
            <w:pPr>
              <w:jc w:val="right"/>
              <w:rPr>
                <w:rFonts w:ascii="Arial" w:hAnsi="Arial" w:cs="Arial"/>
                <w:sz w:val="16"/>
                <w:szCs w:val="16"/>
              </w:rPr>
            </w:pPr>
            <w:r>
              <w:rPr>
                <w:rFonts w:ascii="Arial" w:hAnsi="Arial" w:cs="Arial"/>
                <w:sz w:val="16"/>
                <w:szCs w:val="16"/>
              </w:rPr>
              <w:t>-3,9%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06354DF" w14:textId="77777777" w:rsidR="00147660" w:rsidRPr="004C60BF" w:rsidRDefault="00147660"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DBBC840" w14:textId="77777777" w:rsidR="00147660" w:rsidRPr="004C60BF" w:rsidRDefault="00147660"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7FE25E8" w14:textId="77777777" w:rsidR="00147660" w:rsidRPr="004C60BF" w:rsidRDefault="00147660"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C00E2EA" w14:textId="77777777" w:rsidR="00147660" w:rsidRPr="004C60BF" w:rsidRDefault="00147660" w:rsidP="004C60BF">
            <w:pPr>
              <w:jc w:val="right"/>
              <w:rPr>
                <w:rFonts w:ascii="Arial" w:hAnsi="Arial" w:cs="Arial"/>
                <w:sz w:val="16"/>
                <w:szCs w:val="16"/>
              </w:rPr>
            </w:pPr>
            <w:r>
              <w:rPr>
                <w:rFonts w:ascii="Arial" w:hAnsi="Arial" w:cs="Arial"/>
                <w:sz w:val="16"/>
                <w:szCs w:val="16"/>
              </w:rPr>
              <w:t>10</w:t>
            </w:r>
          </w:p>
        </w:tc>
      </w:tr>
      <w:tr w:rsidR="00147660" w:rsidRPr="004C60BF" w14:paraId="0624DDDE"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AC43B8"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14:paraId="26AEE793" w14:textId="77777777" w:rsidR="00147660" w:rsidRPr="004C60BF" w:rsidRDefault="00147660"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6C473" w14:textId="77777777" w:rsidR="00147660" w:rsidRPr="004C60BF" w:rsidRDefault="00147660"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45A4"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260BAAED" w14:textId="77777777" w:rsidR="00147660" w:rsidRPr="004C60BF" w:rsidRDefault="0014766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8A913CD"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796960CF" w14:textId="77777777" w:rsidR="00147660" w:rsidRPr="004C60BF" w:rsidRDefault="0014766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AB3CE06"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EF39A84"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27B87BB"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812D93C"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56</w:t>
            </w:r>
          </w:p>
        </w:tc>
      </w:tr>
      <w:tr w:rsidR="00A96D2F" w:rsidRPr="004C60BF" w14:paraId="069C8526" w14:textId="77777777" w:rsidTr="0056118C">
        <w:trPr>
          <w:trHeight w:val="255"/>
        </w:trPr>
        <w:tc>
          <w:tcPr>
            <w:tcW w:w="1006"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F6045EB" w14:textId="77777777" w:rsidR="00733162" w:rsidRPr="004C60BF" w:rsidRDefault="00733162" w:rsidP="004C60BF">
            <w:pPr>
              <w:rPr>
                <w:rFonts w:ascii="Arial" w:hAnsi="Arial" w:cs="Arial"/>
                <w:sz w:val="20"/>
                <w:szCs w:val="20"/>
              </w:rPr>
            </w:pPr>
            <w:proofErr w:type="spellStart"/>
            <w:r>
              <w:rPr>
                <w:rFonts w:ascii="Arial" w:hAnsi="Arial" w:cs="Arial"/>
                <w:sz w:val="20"/>
                <w:szCs w:val="20"/>
              </w:rPr>
              <w:t>KPI</w:t>
            </w:r>
            <w:proofErr w:type="spellEnd"/>
            <w:r>
              <w:rPr>
                <w:rFonts w:ascii="Arial" w:hAnsi="Arial" w:cs="Arial"/>
                <w:sz w:val="20"/>
                <w:szCs w:val="20"/>
              </w:rPr>
              <w:t xml:space="preserve"> </w:t>
            </w:r>
            <w:proofErr w:type="spellStart"/>
            <w:r>
              <w:rPr>
                <w:rFonts w:ascii="Arial" w:hAnsi="Arial" w:cs="Arial"/>
                <w:sz w:val="20"/>
                <w:szCs w:val="20"/>
              </w:rPr>
              <w:t>4.8a</w:t>
            </w:r>
            <w:proofErr w:type="spellEnd"/>
          </w:p>
        </w:tc>
        <w:tc>
          <w:tcPr>
            <w:tcW w:w="6993" w:type="dxa"/>
            <w:gridSpan w:val="10"/>
            <w:tcBorders>
              <w:top w:val="single" w:sz="4" w:space="0" w:color="auto"/>
              <w:left w:val="nil"/>
              <w:bottom w:val="single" w:sz="4" w:space="0" w:color="auto"/>
              <w:right w:val="single" w:sz="4" w:space="0" w:color="auto"/>
            </w:tcBorders>
            <w:shd w:val="clear" w:color="auto" w:fill="auto"/>
            <w:noWrap/>
            <w:vAlign w:val="center"/>
            <w:hideMark/>
          </w:tcPr>
          <w:p w14:paraId="3B673205" w14:textId="77777777" w:rsidR="00733162" w:rsidRPr="004C60BF" w:rsidRDefault="00733162" w:rsidP="00AF5C7A">
            <w:pPr>
              <w:pStyle w:val="Domanda0"/>
              <w:rPr>
                <w:sz w:val="16"/>
                <w:szCs w:val="16"/>
              </w:rPr>
            </w:pPr>
            <w:r w:rsidRPr="004C60BF">
              <w:t>La procedura di backup è documentata?</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00F6C801"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16638E34"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04533172" w14:textId="77777777" w:rsidR="00733162" w:rsidRPr="004C60BF" w:rsidRDefault="00733162" w:rsidP="009E099B">
            <w:pPr>
              <w:jc w:val="right"/>
              <w:rPr>
                <w:rFonts w:ascii="Arial" w:hAnsi="Arial" w:cs="Arial"/>
                <w:sz w:val="16"/>
                <w:szCs w:val="16"/>
              </w:rPr>
            </w:pPr>
          </w:p>
        </w:tc>
      </w:tr>
      <w:tr w:rsidR="00147660" w:rsidRPr="004C60BF" w14:paraId="4C87A4BB"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ACAA68"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4121E54" w14:textId="77777777" w:rsidR="00147660" w:rsidRPr="004C60BF" w:rsidRDefault="00147660" w:rsidP="004C60BF">
            <w:pPr>
              <w:rPr>
                <w:rFonts w:ascii="Arial" w:hAnsi="Arial" w:cs="Arial"/>
                <w:sz w:val="16"/>
                <w:szCs w:val="16"/>
              </w:rPr>
            </w:pPr>
            <w:r w:rsidRPr="004C60BF">
              <w:rPr>
                <w:rFonts w:ascii="Arial" w:hAnsi="Arial" w:cs="Arial"/>
                <w:sz w:val="16"/>
                <w:szCs w:val="16"/>
              </w:rPr>
              <w:t>La procedura è ben documentata</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243B2"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8BF2EF" w14:textId="77777777" w:rsidR="00147660" w:rsidRPr="004C60BF" w:rsidRDefault="00147660" w:rsidP="004C60BF">
            <w:pPr>
              <w:jc w:val="right"/>
              <w:rPr>
                <w:rFonts w:ascii="Arial" w:hAnsi="Arial" w:cs="Arial"/>
                <w:sz w:val="16"/>
                <w:szCs w:val="16"/>
              </w:rPr>
            </w:pPr>
            <w:r>
              <w:rPr>
                <w:rFonts w:ascii="Arial" w:hAnsi="Arial" w:cs="Arial"/>
                <w:sz w:val="16"/>
                <w:szCs w:val="16"/>
              </w:rPr>
              <w:t>73,9%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38A8C" w14:textId="77777777" w:rsidR="00147660" w:rsidRPr="004C60BF" w:rsidRDefault="00147660" w:rsidP="004C60BF">
            <w:pPr>
              <w:jc w:val="right"/>
              <w:rPr>
                <w:rFonts w:ascii="Arial" w:hAnsi="Arial" w:cs="Arial"/>
                <w:sz w:val="16"/>
                <w:szCs w:val="16"/>
              </w:rPr>
            </w:pPr>
            <w:r>
              <w:rPr>
                <w:rFonts w:ascii="Arial" w:hAnsi="Arial" w:cs="Arial"/>
                <w:sz w:val="16"/>
                <w:szCs w:val="16"/>
              </w:rPr>
              <w:t>15,8%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41700E3" w14:textId="77777777" w:rsidR="00147660" w:rsidRPr="004C60BF" w:rsidRDefault="00147660" w:rsidP="004C60BF">
            <w:pPr>
              <w:jc w:val="right"/>
              <w:rPr>
                <w:rFonts w:ascii="Arial" w:hAnsi="Arial" w:cs="Arial"/>
                <w:sz w:val="16"/>
                <w:szCs w:val="16"/>
              </w:rPr>
            </w:pPr>
            <w:r>
              <w:rPr>
                <w:rFonts w:ascii="Arial" w:hAnsi="Arial" w:cs="Arial"/>
                <w:sz w:val="16"/>
                <w:szCs w:val="16"/>
              </w:rPr>
              <w:t>58,1%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9F11C" w14:textId="77777777" w:rsidR="00147660" w:rsidRPr="004C60BF" w:rsidRDefault="00147660" w:rsidP="004C60BF">
            <w:pPr>
              <w:jc w:val="right"/>
              <w:rPr>
                <w:rFonts w:ascii="Arial" w:hAnsi="Arial" w:cs="Arial"/>
                <w:sz w:val="16"/>
                <w:szCs w:val="16"/>
              </w:rPr>
            </w:pPr>
            <w:r>
              <w:rPr>
                <w:rFonts w:ascii="Arial" w:hAnsi="Arial" w:cs="Arial"/>
                <w:sz w:val="16"/>
                <w:szCs w:val="16"/>
              </w:rPr>
              <w:t>-4,4%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3F3A78D" w14:textId="77777777" w:rsidR="00147660" w:rsidRPr="004C60BF" w:rsidRDefault="00147660" w:rsidP="004C60BF">
            <w:pPr>
              <w:jc w:val="right"/>
              <w:rPr>
                <w:rFonts w:ascii="Arial" w:hAnsi="Arial" w:cs="Arial"/>
                <w:sz w:val="16"/>
                <w:szCs w:val="16"/>
              </w:rPr>
            </w:pPr>
            <w:r>
              <w:rPr>
                <w:rFonts w:ascii="Arial" w:hAnsi="Arial" w:cs="Arial"/>
                <w:sz w:val="16"/>
                <w:szCs w:val="16"/>
              </w:rPr>
              <w:t>62,5%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56F80AC" w14:textId="77777777" w:rsidR="00147660" w:rsidRPr="004C60BF" w:rsidRDefault="00147660" w:rsidP="004C60BF">
            <w:pPr>
              <w:jc w:val="right"/>
              <w:rPr>
                <w:rFonts w:ascii="Arial" w:hAnsi="Arial" w:cs="Arial"/>
                <w:sz w:val="16"/>
                <w:szCs w:val="16"/>
              </w:rPr>
            </w:pPr>
            <w:r>
              <w:rPr>
                <w:rFonts w:ascii="Arial" w:hAnsi="Arial" w:cs="Arial"/>
                <w:sz w:val="16"/>
                <w:szCs w:val="16"/>
              </w:rPr>
              <w:t>34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1A82605" w14:textId="77777777" w:rsidR="00147660" w:rsidRPr="004C60BF" w:rsidRDefault="00147660" w:rsidP="004C60BF">
            <w:pPr>
              <w:jc w:val="right"/>
              <w:rPr>
                <w:rFonts w:ascii="Arial" w:hAnsi="Arial" w:cs="Arial"/>
                <w:sz w:val="16"/>
                <w:szCs w:val="16"/>
              </w:rPr>
            </w:pPr>
            <w:r>
              <w:rPr>
                <w:rFonts w:ascii="Arial" w:hAnsi="Arial" w:cs="Arial"/>
                <w:sz w:val="16"/>
                <w:szCs w:val="16"/>
              </w:rPr>
              <w:t>25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AC757FE" w14:textId="77777777" w:rsidR="00147660" w:rsidRPr="004C60BF" w:rsidRDefault="00147660" w:rsidP="004C60BF">
            <w:pPr>
              <w:jc w:val="right"/>
              <w:rPr>
                <w:rFonts w:ascii="Arial" w:hAnsi="Arial" w:cs="Arial"/>
                <w:sz w:val="16"/>
                <w:szCs w:val="16"/>
              </w:rPr>
            </w:pPr>
            <w:r>
              <w:rPr>
                <w:rFonts w:ascii="Arial" w:hAnsi="Arial" w:cs="Arial"/>
                <w:sz w:val="16"/>
                <w:szCs w:val="16"/>
              </w:rPr>
              <w:t>35</w:t>
            </w:r>
          </w:p>
        </w:tc>
      </w:tr>
      <w:tr w:rsidR="00147660" w:rsidRPr="004C60BF" w14:paraId="076B2DCF"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C784B6"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3AE760" w14:textId="77777777" w:rsidR="00147660" w:rsidRPr="004C60BF" w:rsidRDefault="00147660"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CB1CA0"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15FC4A" w14:textId="77777777" w:rsidR="00147660" w:rsidRPr="004C60BF" w:rsidRDefault="00147660" w:rsidP="004C60BF">
            <w:pPr>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C9EBD" w14:textId="77777777" w:rsidR="00147660" w:rsidRPr="004C60BF" w:rsidRDefault="00147660" w:rsidP="004C60BF">
            <w:pPr>
              <w:jc w:val="right"/>
              <w:rPr>
                <w:rFonts w:ascii="Arial" w:hAnsi="Arial" w:cs="Arial"/>
                <w:sz w:val="16"/>
                <w:szCs w:val="16"/>
              </w:rPr>
            </w:pPr>
            <w:r>
              <w:rPr>
                <w:rFonts w:ascii="Arial" w:hAnsi="Arial" w:cs="Arial"/>
                <w:sz w:val="16"/>
                <w:szCs w:val="16"/>
              </w:rPr>
              <w:t>-5,4%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1E29C3E" w14:textId="77777777" w:rsidR="00147660" w:rsidRPr="004C60BF" w:rsidRDefault="00147660" w:rsidP="004C60BF">
            <w:pPr>
              <w:jc w:val="right"/>
              <w:rPr>
                <w:rFonts w:ascii="Arial" w:hAnsi="Arial" w:cs="Arial"/>
                <w:sz w:val="16"/>
                <w:szCs w:val="16"/>
              </w:rPr>
            </w:pPr>
            <w:r>
              <w:rPr>
                <w:rFonts w:ascii="Arial" w:hAnsi="Arial" w:cs="Arial"/>
                <w:sz w:val="16"/>
                <w:szCs w:val="16"/>
              </w:rPr>
              <w:t>16,3%</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0B96F" w14:textId="77777777" w:rsidR="00147660" w:rsidRPr="004C60BF" w:rsidRDefault="00147660" w:rsidP="004C60BF">
            <w:pPr>
              <w:jc w:val="right"/>
              <w:rPr>
                <w:rFonts w:ascii="Arial" w:hAnsi="Arial" w:cs="Arial"/>
                <w:sz w:val="16"/>
                <w:szCs w:val="16"/>
              </w:rPr>
            </w:pPr>
            <w:r>
              <w:rPr>
                <w:rFonts w:ascii="Arial" w:hAnsi="Arial" w:cs="Arial"/>
                <w:sz w:val="16"/>
                <w:szCs w:val="16"/>
              </w:rPr>
              <w:t>-1,6%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426B909" w14:textId="77777777" w:rsidR="00147660" w:rsidRPr="004C60BF" w:rsidRDefault="00147660"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C953C5A" w14:textId="77777777" w:rsidR="00147660" w:rsidRPr="004C60BF" w:rsidRDefault="00147660"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439175E" w14:textId="77777777" w:rsidR="00147660" w:rsidRPr="004C60BF" w:rsidRDefault="00147660"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D4266B6" w14:textId="77777777" w:rsidR="00147660" w:rsidRPr="004C60BF" w:rsidRDefault="00147660" w:rsidP="004C60BF">
            <w:pPr>
              <w:jc w:val="right"/>
              <w:rPr>
                <w:rFonts w:ascii="Arial" w:hAnsi="Arial" w:cs="Arial"/>
                <w:sz w:val="16"/>
                <w:szCs w:val="16"/>
              </w:rPr>
            </w:pPr>
            <w:r>
              <w:rPr>
                <w:rFonts w:ascii="Arial" w:hAnsi="Arial" w:cs="Arial"/>
                <w:sz w:val="16"/>
                <w:szCs w:val="16"/>
              </w:rPr>
              <w:t>10</w:t>
            </w:r>
          </w:p>
        </w:tc>
      </w:tr>
      <w:tr w:rsidR="00147660" w:rsidRPr="004C60BF" w14:paraId="03B16366"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C921EF"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27AF76" w14:textId="77777777" w:rsidR="00147660" w:rsidRPr="004C60BF" w:rsidRDefault="00147660"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82E8FC" w14:textId="77777777" w:rsidR="00147660" w:rsidRPr="004C60BF" w:rsidRDefault="0014766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30B7FA" w14:textId="77777777" w:rsidR="00147660" w:rsidRPr="004C60BF" w:rsidRDefault="00147660"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EF560" w14:textId="77777777" w:rsidR="00147660" w:rsidRPr="004C60BF" w:rsidRDefault="00147660" w:rsidP="004C60BF">
            <w:pPr>
              <w:jc w:val="right"/>
              <w:rPr>
                <w:rFonts w:ascii="Arial" w:hAnsi="Arial" w:cs="Arial"/>
                <w:sz w:val="16"/>
                <w:szCs w:val="16"/>
              </w:rPr>
            </w:pPr>
            <w:r>
              <w:rPr>
                <w:rFonts w:ascii="Arial" w:hAnsi="Arial" w:cs="Arial"/>
                <w:sz w:val="16"/>
                <w:szCs w:val="16"/>
              </w:rPr>
              <w:t>-10,4%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2E84429" w14:textId="77777777" w:rsidR="00147660" w:rsidRPr="004C60BF" w:rsidRDefault="00147660" w:rsidP="004C60BF">
            <w:pPr>
              <w:jc w:val="right"/>
              <w:rPr>
                <w:rFonts w:ascii="Arial" w:hAnsi="Arial" w:cs="Arial"/>
                <w:sz w:val="16"/>
                <w:szCs w:val="16"/>
              </w:rPr>
            </w:pPr>
            <w:r>
              <w:rPr>
                <w:rFonts w:ascii="Arial" w:hAnsi="Arial" w:cs="Arial"/>
                <w:sz w:val="16"/>
                <w:szCs w:val="16"/>
              </w:rPr>
              <w:t>25,6%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B9C08" w14:textId="77777777" w:rsidR="00147660" w:rsidRPr="004C60BF" w:rsidRDefault="00147660" w:rsidP="004C60BF">
            <w:pPr>
              <w:jc w:val="right"/>
              <w:rPr>
                <w:rFonts w:ascii="Arial" w:hAnsi="Arial" w:cs="Arial"/>
                <w:sz w:val="16"/>
                <w:szCs w:val="16"/>
              </w:rPr>
            </w:pPr>
            <w:r>
              <w:rPr>
                <w:rFonts w:ascii="Arial" w:hAnsi="Arial" w:cs="Arial"/>
                <w:sz w:val="16"/>
                <w:szCs w:val="16"/>
              </w:rPr>
              <w:t>5,9%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DEDAF27" w14:textId="77777777" w:rsidR="00147660" w:rsidRPr="004C60BF" w:rsidRDefault="00147660"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265599E" w14:textId="77777777" w:rsidR="00147660" w:rsidRPr="004C60BF" w:rsidRDefault="00147660"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52BABD6" w14:textId="77777777" w:rsidR="00147660" w:rsidRPr="004C60BF" w:rsidRDefault="00147660" w:rsidP="004C60BF">
            <w:pPr>
              <w:jc w:val="right"/>
              <w:rPr>
                <w:rFonts w:ascii="Arial" w:hAnsi="Arial" w:cs="Arial"/>
                <w:sz w:val="16"/>
                <w:szCs w:val="16"/>
              </w:rPr>
            </w:pPr>
            <w:r>
              <w:rPr>
                <w:rFonts w:ascii="Arial" w:hAnsi="Arial" w:cs="Arial"/>
                <w:sz w:val="16"/>
                <w:szCs w:val="16"/>
              </w:rPr>
              <w:t>11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76BF560" w14:textId="77777777" w:rsidR="00147660" w:rsidRPr="004C60BF" w:rsidRDefault="00147660" w:rsidP="004C60BF">
            <w:pPr>
              <w:jc w:val="right"/>
              <w:rPr>
                <w:rFonts w:ascii="Arial" w:hAnsi="Arial" w:cs="Arial"/>
                <w:sz w:val="16"/>
                <w:szCs w:val="16"/>
              </w:rPr>
            </w:pPr>
            <w:r>
              <w:rPr>
                <w:rFonts w:ascii="Arial" w:hAnsi="Arial" w:cs="Arial"/>
                <w:sz w:val="16"/>
                <w:szCs w:val="16"/>
              </w:rPr>
              <w:t>11</w:t>
            </w:r>
          </w:p>
        </w:tc>
      </w:tr>
      <w:tr w:rsidR="00147660" w:rsidRPr="004C60BF" w14:paraId="11AC3AAB"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73EEA3D" w14:textId="77777777" w:rsidR="00147660" w:rsidRPr="004C60BF" w:rsidRDefault="00147660"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53AD0A1D" w14:textId="77777777" w:rsidR="00147660" w:rsidRPr="004C60BF" w:rsidRDefault="00147660"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069E037" w14:textId="77777777" w:rsidR="00147660" w:rsidRPr="004C60BF" w:rsidRDefault="00147660"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68CB641C"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5DCC86F9" w14:textId="77777777" w:rsidR="00147660" w:rsidRPr="004C60BF" w:rsidRDefault="0014766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A62E184"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0E723D61" w14:textId="77777777" w:rsidR="00147660" w:rsidRPr="004C60BF" w:rsidRDefault="0014766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FA95D19" w14:textId="77777777" w:rsidR="00147660" w:rsidRPr="004C60BF" w:rsidRDefault="00147660"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2F655E07"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5ED4F321"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2A8028DC" w14:textId="77777777" w:rsidR="00147660" w:rsidRPr="004C60BF" w:rsidRDefault="00147660" w:rsidP="004C60BF">
            <w:pPr>
              <w:jc w:val="right"/>
              <w:rPr>
                <w:rFonts w:ascii="Arial" w:hAnsi="Arial" w:cs="Arial"/>
                <w:b/>
                <w:bCs/>
                <w:sz w:val="16"/>
                <w:szCs w:val="16"/>
              </w:rPr>
            </w:pPr>
            <w:r>
              <w:rPr>
                <w:rFonts w:ascii="Arial" w:hAnsi="Arial" w:cs="Arial"/>
                <w:b/>
                <w:bCs/>
                <w:sz w:val="16"/>
                <w:szCs w:val="16"/>
              </w:rPr>
              <w:t>56</w:t>
            </w:r>
          </w:p>
        </w:tc>
      </w:tr>
      <w:tr w:rsidR="002F79D1" w:rsidRPr="004C60BF" w14:paraId="4E7D2891"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1753752F"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77C3555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1BAE5043"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0949E9D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739CAC3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C882614"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6E29B49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101F133"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28F248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879BB5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5115DAF1"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080239" w:rsidRPr="004C60BF" w14:paraId="5D037B34"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28A146C" w14:textId="77777777" w:rsidR="00080239" w:rsidRPr="004C60BF" w:rsidRDefault="00080239"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4.9</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763E5397" w14:textId="77777777" w:rsidR="00080239" w:rsidRPr="004C60BF" w:rsidRDefault="00080239" w:rsidP="00AF5C7A">
            <w:pPr>
              <w:pStyle w:val="Domanda0"/>
              <w:rPr>
                <w:sz w:val="16"/>
                <w:szCs w:val="16"/>
              </w:rPr>
            </w:pPr>
            <w:r w:rsidRPr="004C60BF">
              <w:t>Che tipo di personale viene impiegato per la gestione e l'amministrazione della sicurezza del sistema informativo ?</w:t>
            </w:r>
          </w:p>
        </w:tc>
        <w:tc>
          <w:tcPr>
            <w:tcW w:w="541" w:type="dxa"/>
            <w:tcBorders>
              <w:top w:val="single" w:sz="8" w:space="0" w:color="auto"/>
              <w:left w:val="nil"/>
              <w:bottom w:val="single" w:sz="4" w:space="0" w:color="auto"/>
              <w:right w:val="single" w:sz="4" w:space="0" w:color="auto"/>
            </w:tcBorders>
            <w:shd w:val="clear" w:color="auto" w:fill="auto"/>
            <w:noWrap/>
            <w:hideMark/>
          </w:tcPr>
          <w:p w14:paraId="5019B852" w14:textId="77777777" w:rsidR="00080239" w:rsidRPr="004C60BF" w:rsidRDefault="00080239" w:rsidP="00AF5C7A">
            <w:pPr>
              <w:pStyle w:val="Punteggio"/>
              <w:rPr>
                <w:sz w:val="16"/>
                <w:szCs w:val="16"/>
              </w:rPr>
            </w:pPr>
            <w:r w:rsidRPr="00B119D0">
              <w:t>8,04</w:t>
            </w:r>
          </w:p>
        </w:tc>
        <w:tc>
          <w:tcPr>
            <w:tcW w:w="541" w:type="dxa"/>
            <w:tcBorders>
              <w:top w:val="single" w:sz="8" w:space="0" w:color="auto"/>
              <w:left w:val="nil"/>
              <w:bottom w:val="single" w:sz="4" w:space="0" w:color="auto"/>
              <w:right w:val="single" w:sz="4" w:space="0" w:color="auto"/>
            </w:tcBorders>
            <w:shd w:val="clear" w:color="auto" w:fill="auto"/>
            <w:noWrap/>
            <w:hideMark/>
          </w:tcPr>
          <w:p w14:paraId="05C1145C" w14:textId="77777777" w:rsidR="00080239" w:rsidRPr="004C60BF" w:rsidRDefault="00080239" w:rsidP="00AF5C7A">
            <w:pPr>
              <w:pStyle w:val="Punteggio"/>
              <w:rPr>
                <w:sz w:val="16"/>
                <w:szCs w:val="16"/>
              </w:rPr>
            </w:pPr>
            <w:r w:rsidRPr="00B119D0">
              <w:t>6,43</w:t>
            </w:r>
          </w:p>
        </w:tc>
        <w:tc>
          <w:tcPr>
            <w:tcW w:w="541" w:type="dxa"/>
            <w:tcBorders>
              <w:top w:val="single" w:sz="8" w:space="0" w:color="auto"/>
              <w:left w:val="nil"/>
              <w:bottom w:val="single" w:sz="4" w:space="0" w:color="auto"/>
              <w:right w:val="single" w:sz="8" w:space="0" w:color="auto"/>
            </w:tcBorders>
            <w:shd w:val="clear" w:color="auto" w:fill="auto"/>
            <w:noWrap/>
            <w:hideMark/>
          </w:tcPr>
          <w:p w14:paraId="5B36B67B" w14:textId="77777777" w:rsidR="00080239" w:rsidRPr="004C60BF" w:rsidRDefault="00080239" w:rsidP="00AF5C7A">
            <w:pPr>
              <w:pStyle w:val="Punteggio"/>
              <w:rPr>
                <w:sz w:val="16"/>
                <w:szCs w:val="16"/>
              </w:rPr>
            </w:pPr>
            <w:r w:rsidRPr="00B119D0">
              <w:t>7,32</w:t>
            </w:r>
          </w:p>
        </w:tc>
      </w:tr>
      <w:tr w:rsidR="00CA6EB0" w:rsidRPr="004C60BF" w14:paraId="48DAAC27"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9A50A8" w14:textId="77777777" w:rsidR="00CA6EB0" w:rsidRPr="004C60BF" w:rsidRDefault="00CA6EB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1523E8" w14:textId="77777777" w:rsidR="00CA6EB0" w:rsidRPr="004C60BF" w:rsidRDefault="00CA6EB0" w:rsidP="004C60BF">
            <w:pPr>
              <w:rPr>
                <w:rFonts w:ascii="Arial" w:hAnsi="Arial" w:cs="Arial"/>
                <w:sz w:val="16"/>
                <w:szCs w:val="16"/>
              </w:rPr>
            </w:pPr>
            <w:r w:rsidRPr="004C60BF">
              <w:rPr>
                <w:rFonts w:ascii="Arial" w:hAnsi="Arial" w:cs="Arial"/>
                <w:sz w:val="16"/>
                <w:szCs w:val="16"/>
              </w:rPr>
              <w:t>Solo personale interno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0F642F" w14:textId="77777777" w:rsidR="00CA6EB0" w:rsidRPr="004C60BF" w:rsidRDefault="00CA6EB0"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831DF1" w14:textId="77777777" w:rsidR="00CA6EB0" w:rsidRPr="004C60BF" w:rsidRDefault="00CA6EB0" w:rsidP="004C60BF">
            <w:pPr>
              <w:jc w:val="right"/>
              <w:rPr>
                <w:rFonts w:ascii="Arial" w:hAnsi="Arial" w:cs="Arial"/>
                <w:sz w:val="16"/>
                <w:szCs w:val="16"/>
              </w:rPr>
            </w:pPr>
            <w:r>
              <w:rPr>
                <w:rFonts w:ascii="Arial" w:hAnsi="Arial" w:cs="Arial"/>
                <w:sz w:val="16"/>
                <w:szCs w:val="16"/>
              </w:rPr>
              <w:t>73,9%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0693D" w14:textId="77777777" w:rsidR="00CA6EB0" w:rsidRPr="004C60BF" w:rsidRDefault="00CA6EB0" w:rsidP="004C60BF">
            <w:pPr>
              <w:jc w:val="right"/>
              <w:rPr>
                <w:rFonts w:ascii="Arial" w:hAnsi="Arial" w:cs="Arial"/>
                <w:sz w:val="16"/>
                <w:szCs w:val="16"/>
              </w:rPr>
            </w:pPr>
            <w:r>
              <w:rPr>
                <w:rFonts w:ascii="Arial" w:hAnsi="Arial" w:cs="Arial"/>
                <w:sz w:val="16"/>
                <w:szCs w:val="16"/>
              </w:rPr>
              <w:t>15,8%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27215F6" w14:textId="77777777" w:rsidR="00CA6EB0" w:rsidRPr="004C60BF" w:rsidRDefault="00CA6EB0" w:rsidP="004C60BF">
            <w:pPr>
              <w:jc w:val="right"/>
              <w:rPr>
                <w:rFonts w:ascii="Arial" w:hAnsi="Arial" w:cs="Arial"/>
                <w:sz w:val="16"/>
                <w:szCs w:val="16"/>
              </w:rPr>
            </w:pPr>
            <w:r>
              <w:rPr>
                <w:rFonts w:ascii="Arial" w:hAnsi="Arial" w:cs="Arial"/>
                <w:sz w:val="16"/>
                <w:szCs w:val="16"/>
              </w:rPr>
              <w:t>58,1%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F2D" w14:textId="77777777" w:rsidR="00CA6EB0" w:rsidRPr="004C60BF" w:rsidRDefault="00CA6EB0" w:rsidP="004C60BF">
            <w:pPr>
              <w:jc w:val="right"/>
              <w:rPr>
                <w:rFonts w:ascii="Arial" w:hAnsi="Arial" w:cs="Arial"/>
                <w:sz w:val="16"/>
                <w:szCs w:val="16"/>
              </w:rPr>
            </w:pPr>
            <w:r>
              <w:rPr>
                <w:rFonts w:ascii="Arial" w:hAnsi="Arial" w:cs="Arial"/>
                <w:sz w:val="16"/>
                <w:szCs w:val="16"/>
              </w:rPr>
              <w:t>-4,4%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E6D0EE5" w14:textId="77777777" w:rsidR="00CA6EB0" w:rsidRPr="004C60BF" w:rsidRDefault="00CA6EB0" w:rsidP="004C60BF">
            <w:pPr>
              <w:jc w:val="right"/>
              <w:rPr>
                <w:rFonts w:ascii="Arial" w:hAnsi="Arial" w:cs="Arial"/>
                <w:sz w:val="16"/>
                <w:szCs w:val="16"/>
              </w:rPr>
            </w:pPr>
            <w:r>
              <w:rPr>
                <w:rFonts w:ascii="Arial" w:hAnsi="Arial" w:cs="Arial"/>
                <w:sz w:val="16"/>
                <w:szCs w:val="16"/>
              </w:rPr>
              <w:t>62,5%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8E16751" w14:textId="77777777" w:rsidR="00CA6EB0" w:rsidRPr="004C60BF" w:rsidRDefault="00CA6EB0" w:rsidP="004C60BF">
            <w:pPr>
              <w:jc w:val="right"/>
              <w:rPr>
                <w:rFonts w:ascii="Arial" w:hAnsi="Arial" w:cs="Arial"/>
                <w:sz w:val="16"/>
                <w:szCs w:val="16"/>
              </w:rPr>
            </w:pPr>
            <w:r>
              <w:rPr>
                <w:rFonts w:ascii="Arial" w:hAnsi="Arial" w:cs="Arial"/>
                <w:sz w:val="16"/>
                <w:szCs w:val="16"/>
              </w:rPr>
              <w:t>34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A457FA5" w14:textId="77777777" w:rsidR="00CA6EB0" w:rsidRPr="004C60BF" w:rsidRDefault="00CA6EB0" w:rsidP="004C60BF">
            <w:pPr>
              <w:jc w:val="right"/>
              <w:rPr>
                <w:rFonts w:ascii="Arial" w:hAnsi="Arial" w:cs="Arial"/>
                <w:sz w:val="16"/>
                <w:szCs w:val="16"/>
              </w:rPr>
            </w:pPr>
            <w:r>
              <w:rPr>
                <w:rFonts w:ascii="Arial" w:hAnsi="Arial" w:cs="Arial"/>
                <w:sz w:val="16"/>
                <w:szCs w:val="16"/>
              </w:rPr>
              <w:t>25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73EA206" w14:textId="77777777" w:rsidR="00CA6EB0" w:rsidRPr="004C60BF" w:rsidRDefault="00CA6EB0" w:rsidP="004C60BF">
            <w:pPr>
              <w:jc w:val="right"/>
              <w:rPr>
                <w:rFonts w:ascii="Arial" w:hAnsi="Arial" w:cs="Arial"/>
                <w:sz w:val="16"/>
                <w:szCs w:val="16"/>
              </w:rPr>
            </w:pPr>
            <w:r>
              <w:rPr>
                <w:rFonts w:ascii="Arial" w:hAnsi="Arial" w:cs="Arial"/>
                <w:sz w:val="16"/>
                <w:szCs w:val="16"/>
              </w:rPr>
              <w:t>35</w:t>
            </w:r>
          </w:p>
        </w:tc>
      </w:tr>
      <w:tr w:rsidR="00CA6EB0" w:rsidRPr="004C60BF" w14:paraId="0EA52315"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80B2432" w14:textId="77777777" w:rsidR="00CA6EB0" w:rsidRPr="004C60BF" w:rsidRDefault="00CA6EB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784557" w14:textId="77777777" w:rsidR="00CA6EB0" w:rsidRPr="004C60BF" w:rsidRDefault="00CA6EB0" w:rsidP="004C60BF">
            <w:pPr>
              <w:rPr>
                <w:rFonts w:ascii="Arial" w:hAnsi="Arial" w:cs="Arial"/>
                <w:sz w:val="16"/>
                <w:szCs w:val="16"/>
              </w:rPr>
            </w:pPr>
            <w:r w:rsidRPr="004C60BF">
              <w:rPr>
                <w:rFonts w:ascii="Arial" w:hAnsi="Arial" w:cs="Arial"/>
                <w:sz w:val="16"/>
                <w:szCs w:val="16"/>
              </w:rPr>
              <w:t>Personale misto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08F6C4" w14:textId="77777777" w:rsidR="00CA6EB0" w:rsidRPr="004C60BF" w:rsidRDefault="00CA6EB0"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EFA715" w14:textId="77777777" w:rsidR="00CA6EB0" w:rsidRPr="004C60BF" w:rsidRDefault="00CA6EB0" w:rsidP="004C60BF">
            <w:pPr>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976FE" w14:textId="77777777" w:rsidR="00CA6EB0" w:rsidRPr="004C60BF" w:rsidRDefault="00CA6EB0" w:rsidP="004C60BF">
            <w:pPr>
              <w:jc w:val="right"/>
              <w:rPr>
                <w:rFonts w:ascii="Arial" w:hAnsi="Arial" w:cs="Arial"/>
                <w:sz w:val="16"/>
                <w:szCs w:val="16"/>
              </w:rPr>
            </w:pPr>
            <w:r>
              <w:rPr>
                <w:rFonts w:ascii="Arial" w:hAnsi="Arial" w:cs="Arial"/>
                <w:sz w:val="16"/>
                <w:szCs w:val="16"/>
              </w:rPr>
              <w:t>-5,4%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086C81D" w14:textId="77777777" w:rsidR="00CA6EB0" w:rsidRPr="004C60BF" w:rsidRDefault="00CA6EB0" w:rsidP="004C60BF">
            <w:pPr>
              <w:jc w:val="right"/>
              <w:rPr>
                <w:rFonts w:ascii="Arial" w:hAnsi="Arial" w:cs="Arial"/>
                <w:sz w:val="16"/>
                <w:szCs w:val="16"/>
              </w:rPr>
            </w:pPr>
            <w:r>
              <w:rPr>
                <w:rFonts w:ascii="Arial" w:hAnsi="Arial" w:cs="Arial"/>
                <w:sz w:val="16"/>
                <w:szCs w:val="16"/>
              </w:rPr>
              <w:t>16,3%</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7D236" w14:textId="77777777" w:rsidR="00CA6EB0" w:rsidRPr="004C60BF" w:rsidRDefault="00CA6EB0" w:rsidP="004C60BF">
            <w:pPr>
              <w:jc w:val="right"/>
              <w:rPr>
                <w:rFonts w:ascii="Arial" w:hAnsi="Arial" w:cs="Arial"/>
                <w:sz w:val="16"/>
                <w:szCs w:val="16"/>
              </w:rPr>
            </w:pPr>
            <w:r>
              <w:rPr>
                <w:rFonts w:ascii="Arial" w:hAnsi="Arial" w:cs="Arial"/>
                <w:sz w:val="16"/>
                <w:szCs w:val="16"/>
              </w:rPr>
              <w:t>-1,6%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00814A4" w14:textId="77777777" w:rsidR="00CA6EB0" w:rsidRPr="004C60BF" w:rsidRDefault="00CA6EB0"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10CCC2B" w14:textId="77777777" w:rsidR="00CA6EB0" w:rsidRPr="004C60BF" w:rsidRDefault="00CA6EB0"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301595F" w14:textId="77777777" w:rsidR="00CA6EB0" w:rsidRPr="004C60BF" w:rsidRDefault="00CA6EB0"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5CE83D9" w14:textId="77777777" w:rsidR="00CA6EB0" w:rsidRPr="004C60BF" w:rsidRDefault="00CA6EB0" w:rsidP="004C60BF">
            <w:pPr>
              <w:jc w:val="right"/>
              <w:rPr>
                <w:rFonts w:ascii="Arial" w:hAnsi="Arial" w:cs="Arial"/>
                <w:sz w:val="16"/>
                <w:szCs w:val="16"/>
              </w:rPr>
            </w:pPr>
            <w:r>
              <w:rPr>
                <w:rFonts w:ascii="Arial" w:hAnsi="Arial" w:cs="Arial"/>
                <w:sz w:val="16"/>
                <w:szCs w:val="16"/>
              </w:rPr>
              <w:t>10</w:t>
            </w:r>
          </w:p>
        </w:tc>
      </w:tr>
      <w:tr w:rsidR="00CA6EB0" w:rsidRPr="004C60BF" w14:paraId="2D66019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3F8ADB" w14:textId="77777777" w:rsidR="00CA6EB0" w:rsidRPr="004C60BF" w:rsidRDefault="00CA6EB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BEF688" w14:textId="77777777" w:rsidR="00CA6EB0" w:rsidRPr="004C60BF" w:rsidRDefault="00CA6EB0" w:rsidP="004C60BF">
            <w:pPr>
              <w:rPr>
                <w:rFonts w:ascii="Arial" w:hAnsi="Arial" w:cs="Arial"/>
                <w:sz w:val="16"/>
                <w:szCs w:val="16"/>
              </w:rPr>
            </w:pPr>
            <w:r w:rsidRPr="004C60BF">
              <w:rPr>
                <w:rFonts w:ascii="Arial" w:hAnsi="Arial" w:cs="Arial"/>
                <w:sz w:val="16"/>
                <w:szCs w:val="16"/>
              </w:rPr>
              <w:t>Outsourcing per la gestione sicurezza</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04ACBA" w14:textId="77777777" w:rsidR="00CA6EB0" w:rsidRPr="004C60BF" w:rsidRDefault="00CA6EB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6335EF" w14:textId="77777777" w:rsidR="00CA6EB0" w:rsidRPr="004C60BF" w:rsidRDefault="00CA6EB0" w:rsidP="004C60BF">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EDEA" w14:textId="77777777" w:rsidR="00CA6EB0" w:rsidRPr="004C60BF" w:rsidRDefault="00CA6EB0" w:rsidP="004C60BF">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76BE68C" w14:textId="77777777" w:rsidR="00CA6EB0" w:rsidRPr="004C60BF" w:rsidRDefault="00CA6EB0" w:rsidP="004C60BF">
            <w:pPr>
              <w:jc w:val="right"/>
              <w:rPr>
                <w:rFonts w:ascii="Arial" w:hAnsi="Arial" w:cs="Arial"/>
                <w:sz w:val="16"/>
                <w:szCs w:val="16"/>
              </w:rPr>
            </w:pPr>
            <w:r>
              <w:rPr>
                <w:rFonts w:ascii="Arial" w:hAnsi="Arial" w:cs="Arial"/>
                <w:sz w:val="16"/>
                <w:szCs w:val="16"/>
              </w:rPr>
              <w:t>0,0%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88013" w14:textId="77777777" w:rsidR="00CA6EB0" w:rsidRPr="004C60BF" w:rsidRDefault="00CA6EB0" w:rsidP="004C60BF">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6D60C15" w14:textId="77777777" w:rsidR="00CA6EB0" w:rsidRPr="004C60BF" w:rsidRDefault="00CA6EB0" w:rsidP="004C60BF">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C9A376D" w14:textId="77777777" w:rsidR="00CA6EB0" w:rsidRPr="004C60BF" w:rsidRDefault="00CA6EB0"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34D45FA" w14:textId="77777777" w:rsidR="00CA6EB0" w:rsidRPr="004C60BF" w:rsidRDefault="00CA6EB0"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6823CDE" w14:textId="77777777" w:rsidR="00CA6EB0" w:rsidRPr="004C60BF" w:rsidRDefault="00CA6EB0" w:rsidP="004C60BF">
            <w:pPr>
              <w:jc w:val="right"/>
              <w:rPr>
                <w:rFonts w:ascii="Arial" w:hAnsi="Arial" w:cs="Arial"/>
                <w:sz w:val="16"/>
                <w:szCs w:val="16"/>
              </w:rPr>
            </w:pPr>
            <w:r>
              <w:rPr>
                <w:rFonts w:ascii="Arial" w:hAnsi="Arial" w:cs="Arial"/>
                <w:sz w:val="16"/>
                <w:szCs w:val="16"/>
              </w:rPr>
              <w:t>0</w:t>
            </w:r>
          </w:p>
        </w:tc>
      </w:tr>
      <w:tr w:rsidR="00CA6EB0" w:rsidRPr="004C60BF" w14:paraId="4A410A5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56E740" w14:textId="77777777" w:rsidR="00CA6EB0" w:rsidRPr="004C60BF" w:rsidRDefault="00CA6EB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F25858" w14:textId="77777777" w:rsidR="00CA6EB0" w:rsidRPr="004C60BF" w:rsidRDefault="00CA6EB0"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33F67E" w14:textId="77777777" w:rsidR="00CA6EB0" w:rsidRPr="004C60BF" w:rsidRDefault="00CA6EB0"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42766" w14:textId="77777777" w:rsidR="00CA6EB0" w:rsidRPr="004C60BF" w:rsidRDefault="00CA6EB0"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855FC" w14:textId="77777777" w:rsidR="00CA6EB0" w:rsidRPr="004C60BF" w:rsidRDefault="00CA6EB0" w:rsidP="004C60BF">
            <w:pPr>
              <w:jc w:val="right"/>
              <w:rPr>
                <w:rFonts w:ascii="Arial" w:hAnsi="Arial" w:cs="Arial"/>
                <w:sz w:val="16"/>
                <w:szCs w:val="16"/>
              </w:rPr>
            </w:pPr>
            <w:r>
              <w:rPr>
                <w:rFonts w:ascii="Arial" w:hAnsi="Arial" w:cs="Arial"/>
                <w:sz w:val="16"/>
                <w:szCs w:val="16"/>
              </w:rPr>
              <w:t>-10,4%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D378DF8" w14:textId="77777777" w:rsidR="00CA6EB0" w:rsidRPr="004C60BF" w:rsidRDefault="00CA6EB0" w:rsidP="004C60BF">
            <w:pPr>
              <w:jc w:val="right"/>
              <w:rPr>
                <w:rFonts w:ascii="Arial" w:hAnsi="Arial" w:cs="Arial"/>
                <w:sz w:val="16"/>
                <w:szCs w:val="16"/>
              </w:rPr>
            </w:pPr>
            <w:r>
              <w:rPr>
                <w:rFonts w:ascii="Arial" w:hAnsi="Arial" w:cs="Arial"/>
                <w:sz w:val="16"/>
                <w:szCs w:val="16"/>
              </w:rPr>
              <w:t>25,6%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E52D1" w14:textId="77777777" w:rsidR="00CA6EB0" w:rsidRPr="004C60BF" w:rsidRDefault="00CA6EB0" w:rsidP="004C60BF">
            <w:pPr>
              <w:jc w:val="right"/>
              <w:rPr>
                <w:rFonts w:ascii="Arial" w:hAnsi="Arial" w:cs="Arial"/>
                <w:sz w:val="16"/>
                <w:szCs w:val="16"/>
              </w:rPr>
            </w:pPr>
            <w:r>
              <w:rPr>
                <w:rFonts w:ascii="Arial" w:hAnsi="Arial" w:cs="Arial"/>
                <w:sz w:val="16"/>
                <w:szCs w:val="16"/>
              </w:rPr>
              <w:t>5,9%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2CBC8CE" w14:textId="77777777" w:rsidR="00CA6EB0" w:rsidRPr="004C60BF" w:rsidRDefault="00CA6EB0"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EE37F79" w14:textId="77777777" w:rsidR="00CA6EB0" w:rsidRPr="004C60BF" w:rsidRDefault="00CA6EB0"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89E095E" w14:textId="77777777" w:rsidR="00CA6EB0" w:rsidRPr="004C60BF" w:rsidRDefault="00CA6EB0" w:rsidP="004C60BF">
            <w:pPr>
              <w:jc w:val="right"/>
              <w:rPr>
                <w:rFonts w:ascii="Arial" w:hAnsi="Arial" w:cs="Arial"/>
                <w:sz w:val="16"/>
                <w:szCs w:val="16"/>
              </w:rPr>
            </w:pPr>
            <w:r>
              <w:rPr>
                <w:rFonts w:ascii="Arial" w:hAnsi="Arial" w:cs="Arial"/>
                <w:sz w:val="16"/>
                <w:szCs w:val="16"/>
              </w:rPr>
              <w:t>11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1DA2EC5" w14:textId="77777777" w:rsidR="00CA6EB0" w:rsidRPr="004C60BF" w:rsidRDefault="00CA6EB0" w:rsidP="004C60BF">
            <w:pPr>
              <w:jc w:val="right"/>
              <w:rPr>
                <w:rFonts w:ascii="Arial" w:hAnsi="Arial" w:cs="Arial"/>
                <w:sz w:val="16"/>
                <w:szCs w:val="16"/>
              </w:rPr>
            </w:pPr>
            <w:r>
              <w:rPr>
                <w:rFonts w:ascii="Arial" w:hAnsi="Arial" w:cs="Arial"/>
                <w:sz w:val="16"/>
                <w:szCs w:val="16"/>
              </w:rPr>
              <w:t>11</w:t>
            </w:r>
          </w:p>
        </w:tc>
      </w:tr>
      <w:tr w:rsidR="00CA6EB0" w:rsidRPr="004C60BF" w14:paraId="0FA4B8D8"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359B98" w14:textId="77777777" w:rsidR="00CA6EB0" w:rsidRPr="004C60BF" w:rsidRDefault="00CA6EB0"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14:paraId="6F9EEBB6" w14:textId="77777777" w:rsidR="00CA6EB0" w:rsidRPr="004C60BF" w:rsidRDefault="00CA6EB0"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C5889F" w14:textId="77777777" w:rsidR="00CA6EB0" w:rsidRPr="004C60BF" w:rsidRDefault="00CA6EB0"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171DFE" w14:textId="77777777" w:rsidR="00CA6EB0" w:rsidRPr="004C60BF" w:rsidRDefault="00CA6EB0"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00E67823" w14:textId="77777777" w:rsidR="00CA6EB0" w:rsidRPr="004C60BF" w:rsidRDefault="00CA6EB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49B888B" w14:textId="77777777" w:rsidR="00CA6EB0" w:rsidRPr="004C60BF" w:rsidRDefault="00CA6EB0"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7DD20E51" w14:textId="77777777" w:rsidR="00CA6EB0" w:rsidRPr="004C60BF" w:rsidRDefault="00CA6EB0"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E7C2C40" w14:textId="77777777" w:rsidR="00CA6EB0" w:rsidRPr="004C60BF" w:rsidRDefault="00CA6EB0"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CBA8E5B" w14:textId="77777777" w:rsidR="00CA6EB0" w:rsidRPr="004C60BF" w:rsidRDefault="00CA6EB0"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BF423AF" w14:textId="77777777" w:rsidR="00CA6EB0" w:rsidRPr="004C60BF" w:rsidRDefault="00CA6EB0"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009B656" w14:textId="77777777" w:rsidR="00CA6EB0" w:rsidRPr="004C60BF" w:rsidRDefault="00CA6EB0" w:rsidP="004C60BF">
            <w:pPr>
              <w:jc w:val="right"/>
              <w:rPr>
                <w:rFonts w:ascii="Arial" w:hAnsi="Arial" w:cs="Arial"/>
                <w:b/>
                <w:bCs/>
                <w:sz w:val="16"/>
                <w:szCs w:val="16"/>
              </w:rPr>
            </w:pPr>
            <w:r>
              <w:rPr>
                <w:rFonts w:ascii="Arial" w:hAnsi="Arial" w:cs="Arial"/>
                <w:b/>
                <w:bCs/>
                <w:sz w:val="16"/>
                <w:szCs w:val="16"/>
              </w:rPr>
              <w:t>56</w:t>
            </w:r>
          </w:p>
        </w:tc>
      </w:tr>
      <w:tr w:rsidR="00A96D2F" w:rsidRPr="004C60BF" w14:paraId="51F9B5A8" w14:textId="77777777" w:rsidTr="0056118C">
        <w:trPr>
          <w:trHeight w:val="255"/>
        </w:trPr>
        <w:tc>
          <w:tcPr>
            <w:tcW w:w="1006"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53E168" w14:textId="77777777" w:rsidR="00733162" w:rsidRPr="004C60BF" w:rsidRDefault="00733162"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w:t>
            </w:r>
            <w:proofErr w:type="spellStart"/>
            <w:r w:rsidRPr="004C60BF">
              <w:rPr>
                <w:rFonts w:ascii="Arial" w:hAnsi="Arial" w:cs="Arial"/>
                <w:sz w:val="20"/>
                <w:szCs w:val="20"/>
              </w:rPr>
              <w:t>4.9a</w:t>
            </w:r>
            <w:proofErr w:type="spellEnd"/>
          </w:p>
        </w:tc>
        <w:tc>
          <w:tcPr>
            <w:tcW w:w="6993" w:type="dxa"/>
            <w:gridSpan w:val="10"/>
            <w:tcBorders>
              <w:top w:val="single" w:sz="4" w:space="0" w:color="auto"/>
              <w:left w:val="nil"/>
              <w:bottom w:val="single" w:sz="4" w:space="0" w:color="auto"/>
              <w:right w:val="single" w:sz="4" w:space="0" w:color="auto"/>
            </w:tcBorders>
            <w:shd w:val="clear" w:color="auto" w:fill="auto"/>
            <w:noWrap/>
            <w:vAlign w:val="center"/>
            <w:hideMark/>
          </w:tcPr>
          <w:p w14:paraId="55FB16FC" w14:textId="77777777" w:rsidR="00733162" w:rsidRPr="004C60BF" w:rsidRDefault="00733162" w:rsidP="00AF5C7A">
            <w:pPr>
              <w:pStyle w:val="Domanda0"/>
              <w:rPr>
                <w:sz w:val="16"/>
                <w:szCs w:val="16"/>
              </w:rPr>
            </w:pPr>
            <w:r w:rsidRPr="004C60BF">
              <w:t>Se esiste un contratto di outsourcing, il contratto prevede che l'amministrazione appaltante effettui verifiche su come è gestita la sicurezza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1CAD9EC3"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4BB050D1"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461941AF" w14:textId="77777777" w:rsidR="00733162" w:rsidRPr="004C60BF" w:rsidRDefault="00733162" w:rsidP="009E099B">
            <w:pPr>
              <w:jc w:val="right"/>
              <w:rPr>
                <w:rFonts w:ascii="Arial" w:hAnsi="Arial" w:cs="Arial"/>
                <w:sz w:val="16"/>
                <w:szCs w:val="16"/>
              </w:rPr>
            </w:pPr>
          </w:p>
        </w:tc>
      </w:tr>
      <w:tr w:rsidR="0099533B" w:rsidRPr="004C60BF" w14:paraId="1B2A0299"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BADB20" w14:textId="77777777" w:rsidR="0099533B" w:rsidRPr="004C60BF" w:rsidRDefault="0099533B"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754672" w14:textId="77777777" w:rsidR="0099533B" w:rsidRPr="004C60BF" w:rsidRDefault="0099533B" w:rsidP="004C60BF">
            <w:pPr>
              <w:rPr>
                <w:rFonts w:ascii="Arial" w:hAnsi="Arial" w:cs="Arial"/>
                <w:sz w:val="16"/>
                <w:szCs w:val="16"/>
              </w:rPr>
            </w:pPr>
            <w:r w:rsidRPr="004C60BF">
              <w:rPr>
                <w:rFonts w:ascii="Arial" w:hAnsi="Arial" w:cs="Arial"/>
                <w:sz w:val="16"/>
                <w:szCs w:val="16"/>
              </w:rPr>
              <w:t>Previsto audit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81C6BF0" w14:textId="77777777" w:rsidR="0099533B" w:rsidRPr="004C60BF" w:rsidRDefault="0099533B" w:rsidP="004C60BF">
            <w:pPr>
              <w:jc w:val="right"/>
              <w:rPr>
                <w:rFonts w:ascii="Arial" w:hAnsi="Arial" w:cs="Arial"/>
                <w:i/>
                <w:iCs/>
                <w:sz w:val="16"/>
                <w:szCs w:val="16"/>
              </w:rPr>
            </w:pPr>
            <w:r w:rsidRPr="004C60BF">
              <w:rPr>
                <w:rFonts w:ascii="Arial" w:hAnsi="Arial" w:cs="Arial"/>
                <w:i/>
                <w:iCs/>
                <w:sz w:val="16"/>
                <w:szCs w:val="16"/>
              </w:rPr>
              <w:t>5</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65BEF1" w14:textId="77777777" w:rsidR="0099533B" w:rsidRPr="004C60BF" w:rsidRDefault="0099533B" w:rsidP="004C60BF">
            <w:pPr>
              <w:jc w:val="right"/>
              <w:rPr>
                <w:rFonts w:ascii="Arial" w:hAnsi="Arial" w:cs="Arial"/>
                <w:sz w:val="16"/>
                <w:szCs w:val="16"/>
              </w:rPr>
            </w:pPr>
            <w:r>
              <w:rPr>
                <w:rFonts w:ascii="Arial" w:hAnsi="Arial" w:cs="Arial"/>
                <w:sz w:val="16"/>
                <w:szCs w:val="16"/>
              </w:rPr>
              <w:t>20,0%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AD47B" w14:textId="77777777" w:rsidR="0099533B" w:rsidRPr="004C60BF" w:rsidRDefault="0099533B" w:rsidP="004C60BF">
            <w:pPr>
              <w:jc w:val="right"/>
              <w:rPr>
                <w:rFonts w:ascii="Arial" w:hAnsi="Arial" w:cs="Arial"/>
                <w:sz w:val="16"/>
                <w:szCs w:val="16"/>
              </w:rPr>
            </w:pPr>
            <w:r>
              <w:rPr>
                <w:rFonts w:ascii="Arial" w:hAnsi="Arial" w:cs="Arial"/>
                <w:sz w:val="16"/>
                <w:szCs w:val="16"/>
              </w:rPr>
              <w:t>-22,9%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6963D9C" w14:textId="77777777" w:rsidR="0099533B" w:rsidRPr="004C60BF" w:rsidRDefault="0099533B" w:rsidP="004C60BF">
            <w:pPr>
              <w:jc w:val="right"/>
              <w:rPr>
                <w:rFonts w:ascii="Arial" w:hAnsi="Arial" w:cs="Arial"/>
                <w:sz w:val="16"/>
                <w:szCs w:val="16"/>
              </w:rPr>
            </w:pPr>
            <w:r>
              <w:rPr>
                <w:rFonts w:ascii="Arial" w:hAnsi="Arial" w:cs="Arial"/>
                <w:sz w:val="16"/>
                <w:szCs w:val="16"/>
              </w:rPr>
              <w:t>42,9%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67C16" w14:textId="77777777" w:rsidR="0099533B" w:rsidRPr="004C60BF" w:rsidRDefault="0099533B" w:rsidP="004C60BF">
            <w:pPr>
              <w:jc w:val="right"/>
              <w:rPr>
                <w:rFonts w:ascii="Arial" w:hAnsi="Arial" w:cs="Arial"/>
                <w:sz w:val="16"/>
                <w:szCs w:val="16"/>
              </w:rPr>
            </w:pPr>
            <w:r>
              <w:rPr>
                <w:rFonts w:ascii="Arial" w:hAnsi="Arial" w:cs="Arial"/>
                <w:sz w:val="16"/>
                <w:szCs w:val="16"/>
              </w:rPr>
              <w:t>32,9%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5933FD8" w14:textId="77777777" w:rsidR="0099533B" w:rsidRPr="004C60BF" w:rsidRDefault="0099533B" w:rsidP="004C60BF">
            <w:pPr>
              <w:jc w:val="right"/>
              <w:rPr>
                <w:rFonts w:ascii="Arial" w:hAnsi="Arial" w:cs="Arial"/>
                <w:sz w:val="16"/>
                <w:szCs w:val="16"/>
              </w:rPr>
            </w:pPr>
            <w:r>
              <w:rPr>
                <w:rFonts w:ascii="Arial" w:hAnsi="Arial" w:cs="Arial"/>
                <w:sz w:val="16"/>
                <w:szCs w:val="16"/>
              </w:rPr>
              <w:t>10,0%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D0511DE" w14:textId="77777777" w:rsidR="0099533B" w:rsidRPr="004C60BF" w:rsidRDefault="0099533B"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68B47AC" w14:textId="77777777" w:rsidR="0099533B" w:rsidRPr="004C60BF" w:rsidRDefault="0099533B"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84932AE" w14:textId="77777777" w:rsidR="0099533B" w:rsidRPr="004C60BF" w:rsidRDefault="0099533B" w:rsidP="004C60BF">
            <w:pPr>
              <w:jc w:val="right"/>
              <w:rPr>
                <w:rFonts w:ascii="Arial" w:hAnsi="Arial" w:cs="Arial"/>
                <w:sz w:val="16"/>
                <w:szCs w:val="16"/>
              </w:rPr>
            </w:pPr>
            <w:r>
              <w:rPr>
                <w:rFonts w:ascii="Arial" w:hAnsi="Arial" w:cs="Arial"/>
                <w:sz w:val="16"/>
                <w:szCs w:val="16"/>
              </w:rPr>
              <w:t>1</w:t>
            </w:r>
          </w:p>
        </w:tc>
      </w:tr>
      <w:tr w:rsidR="0099533B" w:rsidRPr="004C60BF" w14:paraId="24090FE2"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B262B4" w14:textId="77777777" w:rsidR="0099533B" w:rsidRPr="004C60BF" w:rsidRDefault="0099533B"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8152EF" w14:textId="77777777" w:rsidR="0099533B" w:rsidRPr="004C60BF" w:rsidRDefault="0099533B" w:rsidP="004C60BF">
            <w:pPr>
              <w:rPr>
                <w:rFonts w:ascii="Arial" w:hAnsi="Arial" w:cs="Arial"/>
                <w:sz w:val="16"/>
                <w:szCs w:val="16"/>
              </w:rPr>
            </w:pPr>
            <w:r w:rsidRPr="004C60BF">
              <w:rPr>
                <w:rFonts w:ascii="Arial" w:hAnsi="Arial" w:cs="Arial"/>
                <w:sz w:val="16"/>
                <w:szCs w:val="16"/>
              </w:rPr>
              <w:t>Non previsto audit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574F7F" w14:textId="77777777" w:rsidR="0099533B" w:rsidRPr="004C60BF" w:rsidRDefault="0099533B"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91AF93" w14:textId="77777777" w:rsidR="0099533B" w:rsidRPr="004C60BF" w:rsidRDefault="0099533B" w:rsidP="004C60BF">
            <w:pPr>
              <w:jc w:val="right"/>
              <w:rPr>
                <w:rFonts w:ascii="Arial" w:hAnsi="Arial" w:cs="Arial"/>
                <w:sz w:val="16"/>
                <w:szCs w:val="16"/>
              </w:rPr>
            </w:pPr>
            <w:r>
              <w:rPr>
                <w:rFonts w:ascii="Arial" w:hAnsi="Arial" w:cs="Arial"/>
                <w:sz w:val="16"/>
                <w:szCs w:val="16"/>
              </w:rPr>
              <w:t>60,0%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97E95" w14:textId="77777777" w:rsidR="0099533B" w:rsidRPr="004C60BF" w:rsidRDefault="0099533B" w:rsidP="004C60BF">
            <w:pPr>
              <w:jc w:val="right"/>
              <w:rPr>
                <w:rFonts w:ascii="Arial" w:hAnsi="Arial" w:cs="Arial"/>
                <w:sz w:val="16"/>
                <w:szCs w:val="16"/>
              </w:rPr>
            </w:pPr>
            <w:r>
              <w:rPr>
                <w:rFonts w:ascii="Arial" w:hAnsi="Arial" w:cs="Arial"/>
                <w:sz w:val="16"/>
                <w:szCs w:val="16"/>
              </w:rPr>
              <w:t>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A49EE5A" w14:textId="77777777" w:rsidR="0099533B" w:rsidRPr="004C60BF" w:rsidRDefault="0099533B" w:rsidP="004C60BF">
            <w:pPr>
              <w:jc w:val="right"/>
              <w:rPr>
                <w:rFonts w:ascii="Arial" w:hAnsi="Arial" w:cs="Arial"/>
                <w:sz w:val="16"/>
                <w:szCs w:val="16"/>
              </w:rPr>
            </w:pPr>
            <w:r>
              <w:rPr>
                <w:rFonts w:ascii="Arial" w:hAnsi="Arial" w:cs="Arial"/>
                <w:sz w:val="16"/>
                <w:szCs w:val="16"/>
              </w:rPr>
              <w:t>57,1%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9AC78" w14:textId="77777777" w:rsidR="0099533B" w:rsidRPr="004C60BF" w:rsidRDefault="0099533B" w:rsidP="004C60BF">
            <w:pPr>
              <w:jc w:val="right"/>
              <w:rPr>
                <w:rFonts w:ascii="Arial" w:hAnsi="Arial" w:cs="Arial"/>
                <w:sz w:val="16"/>
                <w:szCs w:val="16"/>
              </w:rPr>
            </w:pPr>
            <w:r>
              <w:rPr>
                <w:rFonts w:ascii="Arial" w:hAnsi="Arial" w:cs="Arial"/>
                <w:sz w:val="16"/>
                <w:szCs w:val="16"/>
              </w:rPr>
              <w:t>-2,9%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26A2CCC" w14:textId="77777777" w:rsidR="0099533B" w:rsidRPr="004C60BF" w:rsidRDefault="0099533B" w:rsidP="004C60BF">
            <w:pPr>
              <w:jc w:val="right"/>
              <w:rPr>
                <w:rFonts w:ascii="Arial" w:hAnsi="Arial" w:cs="Arial"/>
                <w:sz w:val="16"/>
                <w:szCs w:val="16"/>
              </w:rPr>
            </w:pPr>
            <w:r>
              <w:rPr>
                <w:rFonts w:ascii="Arial" w:hAnsi="Arial" w:cs="Arial"/>
                <w:sz w:val="16"/>
                <w:szCs w:val="16"/>
              </w:rPr>
              <w:t>60,0%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E45403C" w14:textId="77777777" w:rsidR="0099533B" w:rsidRPr="004C60BF" w:rsidRDefault="0099533B"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1BE2B7E" w14:textId="77777777" w:rsidR="0099533B" w:rsidRPr="004C60BF" w:rsidRDefault="0099533B" w:rsidP="004C60BF">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797579E" w14:textId="77777777" w:rsidR="0099533B" w:rsidRPr="004C60BF" w:rsidRDefault="0099533B" w:rsidP="004C60BF">
            <w:pPr>
              <w:jc w:val="right"/>
              <w:rPr>
                <w:rFonts w:ascii="Arial" w:hAnsi="Arial" w:cs="Arial"/>
                <w:sz w:val="16"/>
                <w:szCs w:val="16"/>
              </w:rPr>
            </w:pPr>
            <w:r>
              <w:rPr>
                <w:rFonts w:ascii="Arial" w:hAnsi="Arial" w:cs="Arial"/>
                <w:sz w:val="16"/>
                <w:szCs w:val="16"/>
              </w:rPr>
              <w:t>6</w:t>
            </w:r>
          </w:p>
        </w:tc>
      </w:tr>
      <w:tr w:rsidR="0099533B" w:rsidRPr="004C60BF" w14:paraId="3CC1D938"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AB30F85" w14:textId="77777777" w:rsidR="0099533B" w:rsidRPr="004C60BF" w:rsidRDefault="0099533B"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67208F" w14:textId="77777777" w:rsidR="0099533B" w:rsidRPr="004C60BF" w:rsidRDefault="0099533B"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58CD1E" w14:textId="77777777" w:rsidR="0099533B" w:rsidRPr="004C60BF" w:rsidRDefault="0099533B"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C1B017" w14:textId="77777777" w:rsidR="0099533B" w:rsidRPr="004C60BF" w:rsidRDefault="0099533B" w:rsidP="004C60BF">
            <w:pPr>
              <w:jc w:val="right"/>
              <w:rPr>
                <w:rFonts w:ascii="Arial" w:hAnsi="Arial" w:cs="Arial"/>
                <w:sz w:val="16"/>
                <w:szCs w:val="16"/>
              </w:rPr>
            </w:pPr>
            <w:r>
              <w:rPr>
                <w:rFonts w:ascii="Arial" w:hAnsi="Arial" w:cs="Arial"/>
                <w:sz w:val="16"/>
                <w:szCs w:val="16"/>
              </w:rPr>
              <w:t>20,0%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D6B66" w14:textId="77777777" w:rsidR="0099533B" w:rsidRPr="004C60BF" w:rsidRDefault="0099533B" w:rsidP="004C60BF">
            <w:pPr>
              <w:jc w:val="right"/>
              <w:rPr>
                <w:rFonts w:ascii="Arial" w:hAnsi="Arial" w:cs="Arial"/>
                <w:sz w:val="16"/>
                <w:szCs w:val="16"/>
              </w:rPr>
            </w:pPr>
            <w:r>
              <w:rPr>
                <w:rFonts w:ascii="Arial" w:hAnsi="Arial" w:cs="Arial"/>
                <w:sz w:val="16"/>
                <w:szCs w:val="16"/>
              </w:rPr>
              <w:t>20,0%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75E0A70" w14:textId="77777777" w:rsidR="0099533B" w:rsidRPr="004C60BF" w:rsidRDefault="0099533B" w:rsidP="004C60BF">
            <w:pPr>
              <w:jc w:val="right"/>
              <w:rPr>
                <w:rFonts w:ascii="Arial" w:hAnsi="Arial" w:cs="Arial"/>
                <w:sz w:val="16"/>
                <w:szCs w:val="16"/>
              </w:rPr>
            </w:pPr>
            <w:r>
              <w:rPr>
                <w:rFonts w:ascii="Arial" w:hAnsi="Arial" w:cs="Arial"/>
                <w:sz w:val="16"/>
                <w:szCs w:val="16"/>
              </w:rPr>
              <w:t>0,0%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3311F" w14:textId="77777777" w:rsidR="0099533B" w:rsidRPr="004C60BF" w:rsidRDefault="0099533B" w:rsidP="004C60BF">
            <w:pPr>
              <w:jc w:val="right"/>
              <w:rPr>
                <w:rFonts w:ascii="Arial" w:hAnsi="Arial" w:cs="Arial"/>
                <w:sz w:val="16"/>
                <w:szCs w:val="16"/>
              </w:rPr>
            </w:pPr>
            <w:r>
              <w:rPr>
                <w:rFonts w:ascii="Arial" w:hAnsi="Arial" w:cs="Arial"/>
                <w:sz w:val="16"/>
                <w:szCs w:val="16"/>
              </w:rPr>
              <w:t>-30,0%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4404236" w14:textId="77777777" w:rsidR="0099533B" w:rsidRPr="004C60BF" w:rsidRDefault="0099533B" w:rsidP="004C60BF">
            <w:pPr>
              <w:jc w:val="right"/>
              <w:rPr>
                <w:rFonts w:ascii="Arial" w:hAnsi="Arial" w:cs="Arial"/>
                <w:sz w:val="16"/>
                <w:szCs w:val="16"/>
              </w:rPr>
            </w:pPr>
            <w:r>
              <w:rPr>
                <w:rFonts w:ascii="Arial" w:hAnsi="Arial" w:cs="Arial"/>
                <w:sz w:val="16"/>
                <w:szCs w:val="16"/>
              </w:rPr>
              <w:t>30,0%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038E431" w14:textId="77777777" w:rsidR="0099533B" w:rsidRPr="004C60BF" w:rsidRDefault="0099533B"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196E5B8" w14:textId="77777777" w:rsidR="0099533B" w:rsidRPr="004C60BF" w:rsidRDefault="0099533B"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54F7AD58" w14:textId="77777777" w:rsidR="0099533B" w:rsidRPr="004C60BF" w:rsidRDefault="0099533B" w:rsidP="004C60BF">
            <w:pPr>
              <w:jc w:val="right"/>
              <w:rPr>
                <w:rFonts w:ascii="Arial" w:hAnsi="Arial" w:cs="Arial"/>
                <w:sz w:val="16"/>
                <w:szCs w:val="16"/>
              </w:rPr>
            </w:pPr>
            <w:r>
              <w:rPr>
                <w:rFonts w:ascii="Arial" w:hAnsi="Arial" w:cs="Arial"/>
                <w:sz w:val="16"/>
                <w:szCs w:val="16"/>
              </w:rPr>
              <w:t>3</w:t>
            </w:r>
          </w:p>
        </w:tc>
      </w:tr>
      <w:tr w:rsidR="0099533B" w:rsidRPr="004C60BF" w14:paraId="2A60F03E"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B7016C" w14:textId="77777777" w:rsidR="0099533B" w:rsidRPr="004C60BF" w:rsidRDefault="0099533B"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14:paraId="4EBE8265" w14:textId="77777777" w:rsidR="0099533B" w:rsidRPr="004C60BF" w:rsidRDefault="0099533B"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9D47C3" w14:textId="77777777" w:rsidR="0099533B" w:rsidRPr="004C60BF" w:rsidRDefault="0099533B"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D6F356" w14:textId="77777777" w:rsidR="0099533B" w:rsidRPr="004C60BF" w:rsidRDefault="0099533B"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7241E881" w14:textId="77777777" w:rsidR="0099533B" w:rsidRPr="004C60BF" w:rsidRDefault="0099533B"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819AE4" w14:textId="77777777" w:rsidR="0099533B" w:rsidRPr="004C60BF" w:rsidRDefault="0099533B"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38200AC0" w14:textId="77777777" w:rsidR="0099533B" w:rsidRPr="004C60BF" w:rsidRDefault="0099533B"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0492D22" w14:textId="77777777" w:rsidR="0099533B" w:rsidRPr="004C60BF" w:rsidRDefault="0099533B"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25552D5" w14:textId="77777777" w:rsidR="0099533B" w:rsidRPr="004C60BF" w:rsidRDefault="0099533B" w:rsidP="004C60BF">
            <w:pPr>
              <w:jc w:val="right"/>
              <w:rPr>
                <w:rFonts w:ascii="Arial" w:hAnsi="Arial" w:cs="Arial"/>
                <w:b/>
                <w:bCs/>
                <w:sz w:val="16"/>
                <w:szCs w:val="16"/>
              </w:rPr>
            </w:pPr>
            <w:r>
              <w:rPr>
                <w:rFonts w:ascii="Arial" w:hAnsi="Arial" w:cs="Arial"/>
                <w:b/>
                <w:bCs/>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E579B48" w14:textId="77777777" w:rsidR="0099533B" w:rsidRPr="004C60BF" w:rsidRDefault="0099533B" w:rsidP="004C60BF">
            <w:pPr>
              <w:jc w:val="right"/>
              <w:rPr>
                <w:rFonts w:ascii="Arial" w:hAnsi="Arial" w:cs="Arial"/>
                <w:b/>
                <w:bCs/>
                <w:sz w:val="16"/>
                <w:szCs w:val="16"/>
              </w:rPr>
            </w:pPr>
            <w:r>
              <w:rPr>
                <w:rFonts w:ascii="Arial" w:hAnsi="Arial" w:cs="Arial"/>
                <w:b/>
                <w:bCs/>
                <w:sz w:val="16"/>
                <w:szCs w:val="16"/>
              </w:rPr>
              <w:t>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1ECF431" w14:textId="77777777" w:rsidR="0099533B" w:rsidRPr="004C60BF" w:rsidRDefault="0099533B" w:rsidP="004C60BF">
            <w:pPr>
              <w:jc w:val="right"/>
              <w:rPr>
                <w:rFonts w:ascii="Arial" w:hAnsi="Arial" w:cs="Arial"/>
                <w:b/>
                <w:bCs/>
                <w:sz w:val="16"/>
                <w:szCs w:val="16"/>
              </w:rPr>
            </w:pPr>
            <w:r>
              <w:rPr>
                <w:rFonts w:ascii="Arial" w:hAnsi="Arial" w:cs="Arial"/>
                <w:b/>
                <w:bCs/>
                <w:sz w:val="16"/>
                <w:szCs w:val="16"/>
              </w:rPr>
              <w:t>10</w:t>
            </w:r>
          </w:p>
        </w:tc>
      </w:tr>
      <w:tr w:rsidR="00A96D2F" w:rsidRPr="004C60BF" w14:paraId="69A421E7" w14:textId="77777777" w:rsidTr="0056118C">
        <w:trPr>
          <w:trHeight w:val="255"/>
        </w:trPr>
        <w:tc>
          <w:tcPr>
            <w:tcW w:w="1006"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ED387D" w14:textId="77777777" w:rsidR="00733162" w:rsidRPr="004C60BF" w:rsidRDefault="00733162"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w:t>
            </w:r>
            <w:proofErr w:type="spellStart"/>
            <w:r w:rsidRPr="004C60BF">
              <w:rPr>
                <w:rFonts w:ascii="Arial" w:hAnsi="Arial" w:cs="Arial"/>
                <w:sz w:val="20"/>
                <w:szCs w:val="20"/>
              </w:rPr>
              <w:t>4.9b</w:t>
            </w:r>
            <w:proofErr w:type="spellEnd"/>
          </w:p>
        </w:tc>
        <w:tc>
          <w:tcPr>
            <w:tcW w:w="6993" w:type="dxa"/>
            <w:gridSpan w:val="10"/>
            <w:tcBorders>
              <w:top w:val="single" w:sz="4" w:space="0" w:color="auto"/>
              <w:left w:val="nil"/>
              <w:bottom w:val="single" w:sz="4" w:space="0" w:color="auto"/>
              <w:right w:val="single" w:sz="4" w:space="0" w:color="auto"/>
            </w:tcBorders>
            <w:shd w:val="clear" w:color="auto" w:fill="auto"/>
            <w:noWrap/>
            <w:vAlign w:val="center"/>
            <w:hideMark/>
          </w:tcPr>
          <w:p w14:paraId="1E9CF592" w14:textId="77777777" w:rsidR="00733162" w:rsidRPr="004C60BF" w:rsidRDefault="00733162" w:rsidP="00AF5C7A">
            <w:pPr>
              <w:pStyle w:val="Domanda0"/>
              <w:rPr>
                <w:sz w:val="16"/>
                <w:szCs w:val="16"/>
              </w:rPr>
            </w:pPr>
            <w:r w:rsidRPr="004C60BF">
              <w:t>Se è previsto l'audit della gestione della sicurezza dell'</w:t>
            </w:r>
            <w:proofErr w:type="spellStart"/>
            <w:r w:rsidRPr="004C60BF">
              <w:t>outsourcer</w:t>
            </w:r>
            <w:proofErr w:type="spellEnd"/>
            <w:r w:rsidRPr="004C60BF">
              <w:t>, l'audit viene effettuato con regolarità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06859392"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4D7AFDFD"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026EA45C" w14:textId="77777777" w:rsidR="00733162" w:rsidRPr="004C60BF" w:rsidRDefault="00733162" w:rsidP="009E099B">
            <w:pPr>
              <w:jc w:val="right"/>
              <w:rPr>
                <w:rFonts w:ascii="Arial" w:hAnsi="Arial" w:cs="Arial"/>
                <w:sz w:val="16"/>
                <w:szCs w:val="16"/>
              </w:rPr>
            </w:pPr>
          </w:p>
        </w:tc>
      </w:tr>
      <w:tr w:rsidR="0055455C" w:rsidRPr="004C60BF" w14:paraId="5896B4A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B59BDF" w14:textId="77777777" w:rsidR="0055455C" w:rsidRPr="004C60BF" w:rsidRDefault="0055455C"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299BA5" w14:textId="77777777" w:rsidR="0055455C" w:rsidRPr="004C60BF" w:rsidRDefault="0055455C"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44D66B" w14:textId="77777777" w:rsidR="0055455C" w:rsidRPr="004C60BF" w:rsidRDefault="0055455C" w:rsidP="004C60BF">
            <w:pPr>
              <w:jc w:val="right"/>
              <w:rPr>
                <w:rFonts w:ascii="Arial" w:hAnsi="Arial" w:cs="Arial"/>
                <w:i/>
                <w:iCs/>
                <w:sz w:val="16"/>
                <w:szCs w:val="16"/>
              </w:rPr>
            </w:pPr>
            <w:r w:rsidRPr="004C60BF">
              <w:rPr>
                <w:rFonts w:ascii="Arial" w:hAnsi="Arial" w:cs="Arial"/>
                <w:i/>
                <w:iCs/>
                <w:sz w:val="16"/>
                <w:szCs w:val="16"/>
              </w:rPr>
              <w:t>5</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E299AB" w14:textId="77777777" w:rsidR="0055455C" w:rsidRPr="004C60BF" w:rsidRDefault="0055455C">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E03F2" w14:textId="77777777" w:rsidR="0055455C" w:rsidRPr="004C60BF" w:rsidRDefault="0055455C">
            <w:pPr>
              <w:jc w:val="right"/>
              <w:rPr>
                <w:rFonts w:ascii="Arial" w:hAnsi="Arial" w:cs="Arial"/>
                <w:sz w:val="16"/>
                <w:szCs w:val="16"/>
              </w:rPr>
            </w:pPr>
            <w:r>
              <w:rPr>
                <w:rFonts w:ascii="Arial" w:hAnsi="Arial" w:cs="Arial"/>
                <w:sz w:val="16"/>
                <w:szCs w:val="16"/>
              </w:rPr>
              <w:t>-14,3%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05A380C" w14:textId="77777777" w:rsidR="0055455C" w:rsidRPr="004C60BF" w:rsidRDefault="0055455C">
            <w:pPr>
              <w:jc w:val="right"/>
              <w:rPr>
                <w:rFonts w:ascii="Arial" w:hAnsi="Arial" w:cs="Arial"/>
                <w:sz w:val="16"/>
                <w:szCs w:val="16"/>
              </w:rPr>
            </w:pPr>
            <w:r>
              <w:rPr>
                <w:rFonts w:ascii="Arial" w:hAnsi="Arial" w:cs="Arial"/>
                <w:sz w:val="16"/>
                <w:szCs w:val="16"/>
              </w:rPr>
              <w:t>14,3%</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51C18" w14:textId="77777777" w:rsidR="0055455C" w:rsidRPr="004C60BF" w:rsidRDefault="0055455C">
            <w:pPr>
              <w:jc w:val="right"/>
              <w:rPr>
                <w:rFonts w:ascii="Arial" w:hAnsi="Arial" w:cs="Arial"/>
                <w:sz w:val="16"/>
                <w:szCs w:val="16"/>
              </w:rPr>
            </w:pPr>
            <w:r>
              <w:rPr>
                <w:rFonts w:ascii="Arial" w:hAnsi="Arial" w:cs="Arial"/>
                <w:sz w:val="16"/>
                <w:szCs w:val="16"/>
              </w:rPr>
              <w:t>14,3%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AB3A8C0" w14:textId="77777777" w:rsidR="0055455C" w:rsidRPr="004C60BF" w:rsidRDefault="0055455C">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95D9409" w14:textId="77777777" w:rsidR="0055455C" w:rsidRPr="004C60BF" w:rsidRDefault="0055455C"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604DF48" w14:textId="77777777" w:rsidR="0055455C" w:rsidRPr="004C60BF" w:rsidRDefault="0055455C"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3F6A7F7" w14:textId="77777777" w:rsidR="0055455C" w:rsidRPr="004C60BF" w:rsidRDefault="0055455C" w:rsidP="004C60BF">
            <w:pPr>
              <w:jc w:val="right"/>
              <w:rPr>
                <w:rFonts w:ascii="Arial" w:hAnsi="Arial" w:cs="Arial"/>
                <w:sz w:val="16"/>
                <w:szCs w:val="16"/>
              </w:rPr>
            </w:pPr>
            <w:r>
              <w:rPr>
                <w:rFonts w:ascii="Arial" w:hAnsi="Arial" w:cs="Arial"/>
                <w:sz w:val="16"/>
                <w:szCs w:val="16"/>
              </w:rPr>
              <w:t>0</w:t>
            </w:r>
          </w:p>
        </w:tc>
      </w:tr>
      <w:tr w:rsidR="0055455C" w:rsidRPr="004C60BF" w14:paraId="4D915F8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89C4EBE" w14:textId="77777777" w:rsidR="0055455C" w:rsidRPr="004C60BF" w:rsidRDefault="0055455C"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85A917" w14:textId="77777777" w:rsidR="0055455C" w:rsidRPr="004C60BF" w:rsidRDefault="0055455C"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49792" w14:textId="77777777" w:rsidR="0055455C" w:rsidRPr="004C60BF" w:rsidRDefault="0055455C"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278911" w14:textId="77777777" w:rsidR="0055455C" w:rsidRPr="004C60BF" w:rsidRDefault="0055455C">
            <w:pPr>
              <w:jc w:val="right"/>
              <w:rPr>
                <w:rFonts w:ascii="Arial" w:hAnsi="Arial" w:cs="Arial"/>
                <w:sz w:val="16"/>
                <w:szCs w:val="16"/>
              </w:rPr>
            </w:pPr>
            <w:r>
              <w:rPr>
                <w:rFonts w:ascii="Arial" w:hAnsi="Arial" w:cs="Arial"/>
                <w:sz w:val="16"/>
                <w:szCs w:val="16"/>
              </w:rPr>
              <w:t>40,0%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22087" w14:textId="77777777" w:rsidR="0055455C" w:rsidRPr="004C60BF" w:rsidRDefault="0055455C">
            <w:pPr>
              <w:jc w:val="right"/>
              <w:rPr>
                <w:rFonts w:ascii="Arial" w:hAnsi="Arial" w:cs="Arial"/>
                <w:sz w:val="16"/>
                <w:szCs w:val="16"/>
              </w:rPr>
            </w:pPr>
            <w:r>
              <w:rPr>
                <w:rFonts w:ascii="Arial" w:hAnsi="Arial" w:cs="Arial"/>
                <w:sz w:val="16"/>
                <w:szCs w:val="16"/>
              </w:rPr>
              <w:t>-2,9%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9669C3A" w14:textId="77777777" w:rsidR="0055455C" w:rsidRPr="004C60BF" w:rsidRDefault="0055455C">
            <w:pPr>
              <w:jc w:val="right"/>
              <w:rPr>
                <w:rFonts w:ascii="Arial" w:hAnsi="Arial" w:cs="Arial"/>
                <w:sz w:val="16"/>
                <w:szCs w:val="16"/>
              </w:rPr>
            </w:pPr>
            <w:r>
              <w:rPr>
                <w:rFonts w:ascii="Arial" w:hAnsi="Arial" w:cs="Arial"/>
                <w:sz w:val="16"/>
                <w:szCs w:val="16"/>
              </w:rPr>
              <w:t>42,9%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45E53" w14:textId="77777777" w:rsidR="0055455C" w:rsidRPr="004C60BF" w:rsidRDefault="0055455C">
            <w:pPr>
              <w:jc w:val="right"/>
              <w:rPr>
                <w:rFonts w:ascii="Arial" w:hAnsi="Arial" w:cs="Arial"/>
                <w:sz w:val="16"/>
                <w:szCs w:val="16"/>
              </w:rPr>
            </w:pPr>
            <w:r>
              <w:rPr>
                <w:rFonts w:ascii="Arial" w:hAnsi="Arial" w:cs="Arial"/>
                <w:sz w:val="16"/>
                <w:szCs w:val="16"/>
              </w:rPr>
              <w:t>42,9%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123564B" w14:textId="77777777" w:rsidR="0055455C" w:rsidRPr="004C60BF" w:rsidRDefault="0055455C">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3B2414F" w14:textId="77777777" w:rsidR="0055455C" w:rsidRPr="004C60BF" w:rsidRDefault="0055455C" w:rsidP="004C60BF">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88020CF" w14:textId="77777777" w:rsidR="0055455C" w:rsidRPr="004C60BF" w:rsidRDefault="0055455C"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6776604" w14:textId="77777777" w:rsidR="0055455C" w:rsidRPr="004C60BF" w:rsidRDefault="0055455C" w:rsidP="004C60BF">
            <w:pPr>
              <w:jc w:val="right"/>
              <w:rPr>
                <w:rFonts w:ascii="Arial" w:hAnsi="Arial" w:cs="Arial"/>
                <w:sz w:val="16"/>
                <w:szCs w:val="16"/>
              </w:rPr>
            </w:pPr>
            <w:r>
              <w:rPr>
                <w:rFonts w:ascii="Arial" w:hAnsi="Arial" w:cs="Arial"/>
                <w:sz w:val="16"/>
                <w:szCs w:val="16"/>
              </w:rPr>
              <w:t>1</w:t>
            </w:r>
          </w:p>
        </w:tc>
      </w:tr>
      <w:tr w:rsidR="0055455C" w:rsidRPr="004C60BF" w14:paraId="702170BC"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09863E" w14:textId="77777777" w:rsidR="0055455C" w:rsidRPr="004C60BF" w:rsidRDefault="0055455C"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6FE312" w14:textId="77777777" w:rsidR="0055455C" w:rsidRPr="004C60BF" w:rsidRDefault="0055455C"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670E9E" w14:textId="77777777" w:rsidR="0055455C" w:rsidRPr="004C60BF" w:rsidRDefault="0055455C"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A89E83" w14:textId="77777777" w:rsidR="0055455C" w:rsidRPr="004C60BF" w:rsidRDefault="0055455C">
            <w:pPr>
              <w:jc w:val="right"/>
              <w:rPr>
                <w:rFonts w:ascii="Arial" w:hAnsi="Arial" w:cs="Arial"/>
                <w:sz w:val="16"/>
                <w:szCs w:val="16"/>
              </w:rPr>
            </w:pPr>
            <w:r>
              <w:rPr>
                <w:rFonts w:ascii="Arial" w:hAnsi="Arial" w:cs="Arial"/>
                <w:sz w:val="16"/>
                <w:szCs w:val="16"/>
              </w:rPr>
              <w:t>60,0%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5DCA2" w14:textId="77777777" w:rsidR="0055455C" w:rsidRPr="004C60BF" w:rsidRDefault="0055455C">
            <w:pPr>
              <w:jc w:val="right"/>
              <w:rPr>
                <w:rFonts w:ascii="Arial" w:hAnsi="Arial" w:cs="Arial"/>
                <w:sz w:val="16"/>
                <w:szCs w:val="16"/>
              </w:rPr>
            </w:pPr>
            <w:r>
              <w:rPr>
                <w:rFonts w:ascii="Arial" w:hAnsi="Arial" w:cs="Arial"/>
                <w:sz w:val="16"/>
                <w:szCs w:val="16"/>
              </w:rPr>
              <w:t>17,1%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27E12EA" w14:textId="77777777" w:rsidR="0055455C" w:rsidRPr="004C60BF" w:rsidRDefault="0055455C">
            <w:pPr>
              <w:jc w:val="right"/>
              <w:rPr>
                <w:rFonts w:ascii="Arial" w:hAnsi="Arial" w:cs="Arial"/>
                <w:sz w:val="16"/>
                <w:szCs w:val="16"/>
              </w:rPr>
            </w:pPr>
            <w:r>
              <w:rPr>
                <w:rFonts w:ascii="Arial" w:hAnsi="Arial" w:cs="Arial"/>
                <w:sz w:val="16"/>
                <w:szCs w:val="16"/>
              </w:rPr>
              <w:t>42,9%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8493E" w14:textId="77777777" w:rsidR="0055455C" w:rsidRPr="004C60BF" w:rsidRDefault="0055455C">
            <w:pPr>
              <w:jc w:val="right"/>
              <w:rPr>
                <w:rFonts w:ascii="Arial" w:hAnsi="Arial" w:cs="Arial"/>
                <w:sz w:val="16"/>
                <w:szCs w:val="16"/>
              </w:rPr>
            </w:pPr>
            <w:r>
              <w:rPr>
                <w:rFonts w:ascii="Arial" w:hAnsi="Arial" w:cs="Arial"/>
                <w:sz w:val="16"/>
                <w:szCs w:val="16"/>
              </w:rPr>
              <w:t>-23,8%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80E85C6" w14:textId="77777777" w:rsidR="0055455C" w:rsidRPr="004C60BF" w:rsidRDefault="0055455C">
            <w:pPr>
              <w:jc w:val="right"/>
              <w:rPr>
                <w:rFonts w:ascii="Arial" w:hAnsi="Arial" w:cs="Arial"/>
                <w:sz w:val="16"/>
                <w:szCs w:val="16"/>
              </w:rPr>
            </w:pPr>
            <w:r>
              <w:rPr>
                <w:rFonts w:ascii="Arial" w:hAnsi="Arial" w:cs="Arial"/>
                <w:sz w:val="16"/>
                <w:szCs w:val="16"/>
              </w:rPr>
              <w:t>66,7%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02EC3E4" w14:textId="77777777" w:rsidR="0055455C" w:rsidRPr="004C60BF" w:rsidRDefault="0055455C"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D1DB5D5" w14:textId="77777777" w:rsidR="0055455C" w:rsidRPr="004C60BF" w:rsidRDefault="0055455C"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7D5621B" w14:textId="77777777" w:rsidR="0055455C" w:rsidRPr="004C60BF" w:rsidRDefault="0055455C" w:rsidP="004C60BF">
            <w:pPr>
              <w:jc w:val="right"/>
              <w:rPr>
                <w:rFonts w:ascii="Arial" w:hAnsi="Arial" w:cs="Arial"/>
                <w:sz w:val="16"/>
                <w:szCs w:val="16"/>
              </w:rPr>
            </w:pPr>
            <w:r>
              <w:rPr>
                <w:rFonts w:ascii="Arial" w:hAnsi="Arial" w:cs="Arial"/>
                <w:sz w:val="16"/>
                <w:szCs w:val="16"/>
              </w:rPr>
              <w:t>10</w:t>
            </w:r>
          </w:p>
        </w:tc>
      </w:tr>
      <w:tr w:rsidR="0055455C" w:rsidRPr="004C60BF" w14:paraId="488BF85A"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DEECEB6" w14:textId="77777777" w:rsidR="0055455C" w:rsidRPr="004C60BF" w:rsidRDefault="0055455C"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5D7D040B" w14:textId="77777777" w:rsidR="0055455C" w:rsidRPr="004C60BF" w:rsidRDefault="0055455C"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010F15D" w14:textId="77777777" w:rsidR="0055455C" w:rsidRPr="004C60BF" w:rsidRDefault="0055455C"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45084EAF" w14:textId="77777777" w:rsidR="0055455C" w:rsidRPr="004C60BF" w:rsidRDefault="0055455C">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single" w:sz="4" w:space="0" w:color="auto"/>
              <w:bottom w:val="single" w:sz="8" w:space="0" w:color="auto"/>
              <w:right w:val="single" w:sz="4" w:space="0" w:color="auto"/>
            </w:tcBorders>
            <w:shd w:val="clear" w:color="auto" w:fill="auto"/>
            <w:noWrap/>
            <w:vAlign w:val="center"/>
          </w:tcPr>
          <w:p w14:paraId="6ABF5781" w14:textId="77777777" w:rsidR="0055455C" w:rsidRPr="004C60BF" w:rsidRDefault="0055455C">
            <w:pPr>
              <w:jc w:val="right"/>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98CD817" w14:textId="77777777" w:rsidR="0055455C" w:rsidRPr="004C60BF" w:rsidRDefault="0055455C">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B4AB73C" w14:textId="77777777" w:rsidR="0055455C" w:rsidRPr="004C60BF" w:rsidRDefault="0055455C">
            <w:pPr>
              <w:jc w:val="right"/>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C643A36" w14:textId="77777777" w:rsidR="0055455C" w:rsidRPr="004C60BF" w:rsidRDefault="0055455C">
            <w:pPr>
              <w:jc w:val="right"/>
              <w:rPr>
                <w:rFonts w:ascii="Arial" w:hAnsi="Arial" w:cs="Arial"/>
                <w:sz w:val="16"/>
                <w:szCs w:val="16"/>
              </w:rPr>
            </w:pPr>
            <w:r>
              <w:rPr>
                <w:rFonts w:ascii="Arial" w:hAnsi="Arial" w:cs="Arial"/>
                <w:sz w:val="16"/>
                <w:szCs w:val="16"/>
              </w:rPr>
              <w:t>66,7%</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C19F30B" w14:textId="77777777" w:rsidR="0055455C" w:rsidRPr="004C60BF" w:rsidRDefault="0055455C" w:rsidP="004C60BF">
            <w:pPr>
              <w:jc w:val="right"/>
              <w:rPr>
                <w:rFonts w:ascii="Arial" w:hAnsi="Arial" w:cs="Arial"/>
                <w:b/>
                <w:bCs/>
                <w:sz w:val="16"/>
                <w:szCs w:val="16"/>
              </w:rPr>
            </w:pPr>
            <w:r>
              <w:rPr>
                <w:rFonts w:ascii="Arial" w:hAnsi="Arial" w:cs="Arial"/>
                <w:b/>
                <w:bCs/>
                <w:sz w:val="16"/>
                <w:szCs w:val="16"/>
              </w:rPr>
              <w:t>5</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A8DED80" w14:textId="77777777" w:rsidR="0055455C" w:rsidRPr="004C60BF" w:rsidRDefault="0055455C" w:rsidP="004C60BF">
            <w:pPr>
              <w:jc w:val="right"/>
              <w:rPr>
                <w:rFonts w:ascii="Arial" w:hAnsi="Arial" w:cs="Arial"/>
                <w:b/>
                <w:bCs/>
                <w:sz w:val="16"/>
                <w:szCs w:val="16"/>
              </w:rPr>
            </w:pPr>
            <w:r>
              <w:rPr>
                <w:rFonts w:ascii="Arial" w:hAnsi="Arial" w:cs="Arial"/>
                <w:b/>
                <w:bCs/>
                <w:sz w:val="16"/>
                <w:szCs w:val="16"/>
              </w:rPr>
              <w:t>7</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71DD0EC1" w14:textId="77777777" w:rsidR="0055455C" w:rsidRPr="004C60BF" w:rsidRDefault="0055455C" w:rsidP="004C60BF">
            <w:pPr>
              <w:jc w:val="right"/>
              <w:rPr>
                <w:rFonts w:ascii="Arial" w:hAnsi="Arial" w:cs="Arial"/>
                <w:b/>
                <w:bCs/>
                <w:sz w:val="16"/>
                <w:szCs w:val="16"/>
              </w:rPr>
            </w:pPr>
            <w:r>
              <w:rPr>
                <w:rFonts w:ascii="Arial" w:hAnsi="Arial" w:cs="Arial"/>
                <w:b/>
                <w:bCs/>
                <w:sz w:val="16"/>
                <w:szCs w:val="16"/>
              </w:rPr>
              <w:t>11</w:t>
            </w:r>
          </w:p>
        </w:tc>
      </w:tr>
      <w:tr w:rsidR="002F79D1" w:rsidRPr="004C60BF" w14:paraId="615D3651"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3CC36073"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2E57E7C2"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7D62B7FE"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4F39862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6CDC822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627AC36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1AA806B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B1747D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72BF261"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BFE1C99"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1E9BFD9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567243" w:rsidRPr="004C60BF" w14:paraId="5F2D56CE"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FF9A9CD" w14:textId="77777777" w:rsidR="00567243" w:rsidRPr="004C60BF" w:rsidRDefault="00567243"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4.10</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37F3F849" w14:textId="77777777" w:rsidR="00567243" w:rsidRPr="004C60BF" w:rsidRDefault="00567243" w:rsidP="00AF5C7A">
            <w:pPr>
              <w:pStyle w:val="Domanda0"/>
              <w:rPr>
                <w:sz w:val="16"/>
                <w:szCs w:val="16"/>
              </w:rPr>
            </w:pPr>
            <w:r w:rsidRPr="004C60BF">
              <w:t>Esiste una previsione di spesa dedicata specificatamente alla sicurezza ?</w:t>
            </w:r>
          </w:p>
        </w:tc>
        <w:tc>
          <w:tcPr>
            <w:tcW w:w="541" w:type="dxa"/>
            <w:tcBorders>
              <w:top w:val="single" w:sz="8" w:space="0" w:color="auto"/>
              <w:left w:val="nil"/>
              <w:bottom w:val="single" w:sz="4" w:space="0" w:color="auto"/>
              <w:right w:val="single" w:sz="4" w:space="0" w:color="auto"/>
            </w:tcBorders>
            <w:shd w:val="clear" w:color="auto" w:fill="auto"/>
            <w:noWrap/>
            <w:hideMark/>
          </w:tcPr>
          <w:p w14:paraId="2588E80E" w14:textId="77777777" w:rsidR="00567243" w:rsidRPr="004C60BF" w:rsidRDefault="00567243" w:rsidP="00AF5C7A">
            <w:pPr>
              <w:pStyle w:val="Punteggio"/>
              <w:rPr>
                <w:sz w:val="16"/>
                <w:szCs w:val="16"/>
              </w:rPr>
            </w:pPr>
            <w:r w:rsidRPr="004C76EC">
              <w:t>2,78</w:t>
            </w:r>
          </w:p>
        </w:tc>
        <w:tc>
          <w:tcPr>
            <w:tcW w:w="541" w:type="dxa"/>
            <w:tcBorders>
              <w:top w:val="single" w:sz="8" w:space="0" w:color="auto"/>
              <w:left w:val="nil"/>
              <w:bottom w:val="single" w:sz="4" w:space="0" w:color="auto"/>
              <w:right w:val="single" w:sz="4" w:space="0" w:color="auto"/>
            </w:tcBorders>
            <w:shd w:val="clear" w:color="auto" w:fill="auto"/>
            <w:noWrap/>
            <w:hideMark/>
          </w:tcPr>
          <w:p w14:paraId="103B2B45" w14:textId="77777777" w:rsidR="00567243" w:rsidRPr="004C60BF" w:rsidRDefault="00567243" w:rsidP="00AF5C7A">
            <w:pPr>
              <w:pStyle w:val="Punteggio"/>
              <w:rPr>
                <w:sz w:val="16"/>
                <w:szCs w:val="16"/>
              </w:rPr>
            </w:pPr>
            <w:r w:rsidRPr="004C76EC">
              <w:t>2,57</w:t>
            </w:r>
          </w:p>
        </w:tc>
        <w:tc>
          <w:tcPr>
            <w:tcW w:w="541" w:type="dxa"/>
            <w:tcBorders>
              <w:top w:val="single" w:sz="8" w:space="0" w:color="auto"/>
              <w:left w:val="nil"/>
              <w:bottom w:val="single" w:sz="4" w:space="0" w:color="auto"/>
              <w:right w:val="single" w:sz="8" w:space="0" w:color="auto"/>
            </w:tcBorders>
            <w:shd w:val="clear" w:color="auto" w:fill="auto"/>
            <w:noWrap/>
            <w:hideMark/>
          </w:tcPr>
          <w:p w14:paraId="48F7A2CC" w14:textId="77777777" w:rsidR="00567243" w:rsidRPr="004C60BF" w:rsidRDefault="00567243" w:rsidP="00AF5C7A">
            <w:pPr>
              <w:pStyle w:val="Punteggio"/>
              <w:rPr>
                <w:sz w:val="16"/>
                <w:szCs w:val="16"/>
              </w:rPr>
            </w:pPr>
            <w:r w:rsidRPr="004C76EC">
              <w:t>2,11</w:t>
            </w:r>
          </w:p>
        </w:tc>
      </w:tr>
      <w:tr w:rsidR="00E03682" w:rsidRPr="004C60BF" w14:paraId="20D1A7D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680FD9" w14:textId="77777777" w:rsidR="00E03682" w:rsidRPr="004C60BF" w:rsidRDefault="00E03682"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34F111" w14:textId="77777777" w:rsidR="00E03682" w:rsidRPr="004C60BF" w:rsidRDefault="00E03682"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10EEF9" w14:textId="77777777" w:rsidR="00E03682" w:rsidRPr="004C60BF" w:rsidRDefault="00E03682"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AC791B" w14:textId="77777777" w:rsidR="00E03682" w:rsidRPr="004C60BF" w:rsidRDefault="00E03682" w:rsidP="004C60BF">
            <w:pPr>
              <w:jc w:val="right"/>
              <w:rPr>
                <w:rFonts w:ascii="Arial" w:hAnsi="Arial" w:cs="Arial"/>
                <w:sz w:val="16"/>
                <w:szCs w:val="16"/>
              </w:rPr>
            </w:pPr>
            <w:r>
              <w:rPr>
                <w:rFonts w:ascii="Arial" w:hAnsi="Arial" w:cs="Arial"/>
                <w:sz w:val="16"/>
                <w:szCs w:val="16"/>
              </w:rPr>
              <w:t>41,3%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EF8EC" w14:textId="77777777" w:rsidR="00E03682" w:rsidRPr="004C60BF" w:rsidRDefault="00E03682" w:rsidP="004C60BF">
            <w:pPr>
              <w:jc w:val="right"/>
              <w:rPr>
                <w:rFonts w:ascii="Arial" w:hAnsi="Arial" w:cs="Arial"/>
                <w:sz w:val="16"/>
                <w:szCs w:val="16"/>
              </w:rPr>
            </w:pPr>
            <w:r>
              <w:rPr>
                <w:rFonts w:ascii="Arial" w:hAnsi="Arial" w:cs="Arial"/>
                <w:sz w:val="16"/>
                <w:szCs w:val="16"/>
              </w:rPr>
              <w:t>1,8%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89046BB" w14:textId="77777777" w:rsidR="00E03682" w:rsidRPr="004C60BF" w:rsidRDefault="00E03682" w:rsidP="004C60BF">
            <w:pPr>
              <w:jc w:val="right"/>
              <w:rPr>
                <w:rFonts w:ascii="Arial" w:hAnsi="Arial" w:cs="Arial"/>
                <w:sz w:val="16"/>
                <w:szCs w:val="16"/>
              </w:rPr>
            </w:pPr>
            <w:r>
              <w:rPr>
                <w:rFonts w:ascii="Arial" w:hAnsi="Arial" w:cs="Arial"/>
                <w:sz w:val="16"/>
                <w:szCs w:val="16"/>
              </w:rPr>
              <w:t>39,5%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65B57" w14:textId="77777777" w:rsidR="00E03682" w:rsidRPr="004C60BF" w:rsidRDefault="00E03682" w:rsidP="004C60BF">
            <w:pPr>
              <w:jc w:val="right"/>
              <w:rPr>
                <w:rFonts w:ascii="Arial" w:hAnsi="Arial" w:cs="Arial"/>
                <w:sz w:val="16"/>
                <w:szCs w:val="16"/>
              </w:rPr>
            </w:pPr>
            <w:r>
              <w:rPr>
                <w:rFonts w:ascii="Arial" w:hAnsi="Arial" w:cs="Arial"/>
                <w:sz w:val="16"/>
                <w:szCs w:val="16"/>
              </w:rPr>
              <w:t>7,4%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31ABF31" w14:textId="77777777" w:rsidR="00E03682" w:rsidRPr="004C60BF" w:rsidRDefault="00E03682" w:rsidP="004C60BF">
            <w:pPr>
              <w:jc w:val="right"/>
              <w:rPr>
                <w:rFonts w:ascii="Arial" w:hAnsi="Arial" w:cs="Arial"/>
                <w:sz w:val="16"/>
                <w:szCs w:val="16"/>
              </w:rPr>
            </w:pPr>
            <w:r>
              <w:rPr>
                <w:rFonts w:ascii="Arial" w:hAnsi="Arial" w:cs="Arial"/>
                <w:sz w:val="16"/>
                <w:szCs w:val="16"/>
              </w:rPr>
              <w:t>32,1%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425A98D" w14:textId="77777777" w:rsidR="00E03682" w:rsidRPr="004C60BF" w:rsidRDefault="00E03682" w:rsidP="004C60BF">
            <w:pPr>
              <w:jc w:val="right"/>
              <w:rPr>
                <w:rFonts w:ascii="Arial" w:hAnsi="Arial" w:cs="Arial"/>
                <w:sz w:val="16"/>
                <w:szCs w:val="16"/>
              </w:rPr>
            </w:pPr>
            <w:r>
              <w:rPr>
                <w:rFonts w:ascii="Arial" w:hAnsi="Arial" w:cs="Arial"/>
                <w:sz w:val="16"/>
                <w:szCs w:val="16"/>
              </w:rPr>
              <w:t>19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3E63C2D" w14:textId="77777777" w:rsidR="00E03682" w:rsidRPr="004C60BF" w:rsidRDefault="00E03682" w:rsidP="004C60BF">
            <w:pPr>
              <w:jc w:val="right"/>
              <w:rPr>
                <w:rFonts w:ascii="Arial" w:hAnsi="Arial" w:cs="Arial"/>
                <w:sz w:val="16"/>
                <w:szCs w:val="16"/>
              </w:rPr>
            </w:pPr>
            <w:r>
              <w:rPr>
                <w:rFonts w:ascii="Arial" w:hAnsi="Arial" w:cs="Arial"/>
                <w:sz w:val="16"/>
                <w:szCs w:val="16"/>
              </w:rPr>
              <w:t>17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29F356F" w14:textId="77777777" w:rsidR="00E03682" w:rsidRPr="004C60BF" w:rsidRDefault="00E03682" w:rsidP="004C60BF">
            <w:pPr>
              <w:jc w:val="right"/>
              <w:rPr>
                <w:rFonts w:ascii="Arial" w:hAnsi="Arial" w:cs="Arial"/>
                <w:sz w:val="16"/>
                <w:szCs w:val="16"/>
              </w:rPr>
            </w:pPr>
            <w:r>
              <w:rPr>
                <w:rFonts w:ascii="Arial" w:hAnsi="Arial" w:cs="Arial"/>
                <w:sz w:val="16"/>
                <w:szCs w:val="16"/>
              </w:rPr>
              <w:t>18</w:t>
            </w:r>
          </w:p>
        </w:tc>
      </w:tr>
      <w:tr w:rsidR="00E03682" w:rsidRPr="004C60BF" w14:paraId="6FE5C759"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61F8ACA" w14:textId="77777777" w:rsidR="00E03682" w:rsidRPr="004C60BF" w:rsidRDefault="00E03682"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31C3203" w14:textId="77777777" w:rsidR="00E03682" w:rsidRPr="004C60BF" w:rsidRDefault="00E03682"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B773A3" w14:textId="77777777" w:rsidR="00E03682" w:rsidRPr="004C60BF" w:rsidRDefault="00E03682"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DBDFD3" w14:textId="77777777" w:rsidR="00E03682" w:rsidRPr="004C60BF" w:rsidRDefault="00E03682" w:rsidP="004C60BF">
            <w:pPr>
              <w:jc w:val="right"/>
              <w:rPr>
                <w:rFonts w:ascii="Arial" w:hAnsi="Arial" w:cs="Arial"/>
                <w:sz w:val="16"/>
                <w:szCs w:val="16"/>
              </w:rPr>
            </w:pPr>
            <w:r>
              <w:rPr>
                <w:rFonts w:ascii="Arial" w:hAnsi="Arial" w:cs="Arial"/>
                <w:sz w:val="16"/>
                <w:szCs w:val="16"/>
              </w:rPr>
              <w:t>37,0%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6708D" w14:textId="77777777" w:rsidR="00E03682" w:rsidRPr="004C60BF" w:rsidRDefault="00E03682" w:rsidP="004C60BF">
            <w:pPr>
              <w:jc w:val="right"/>
              <w:rPr>
                <w:rFonts w:ascii="Arial" w:hAnsi="Arial" w:cs="Arial"/>
                <w:sz w:val="16"/>
                <w:szCs w:val="16"/>
              </w:rPr>
            </w:pPr>
            <w:r>
              <w:rPr>
                <w:rFonts w:ascii="Arial" w:hAnsi="Arial" w:cs="Arial"/>
                <w:sz w:val="16"/>
                <w:szCs w:val="16"/>
              </w:rPr>
              <w:t>-2,6%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2B8B555" w14:textId="77777777" w:rsidR="00E03682" w:rsidRPr="004C60BF" w:rsidRDefault="00E03682" w:rsidP="004C60BF">
            <w:pPr>
              <w:jc w:val="right"/>
              <w:rPr>
                <w:rFonts w:ascii="Arial" w:hAnsi="Arial" w:cs="Arial"/>
                <w:sz w:val="16"/>
                <w:szCs w:val="16"/>
              </w:rPr>
            </w:pPr>
            <w:r>
              <w:rPr>
                <w:rFonts w:ascii="Arial" w:hAnsi="Arial" w:cs="Arial"/>
                <w:sz w:val="16"/>
                <w:szCs w:val="16"/>
              </w:rPr>
              <w:t>39,5%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124C5" w14:textId="77777777" w:rsidR="00E03682" w:rsidRPr="004C60BF" w:rsidRDefault="00E03682" w:rsidP="004C60BF">
            <w:pPr>
              <w:jc w:val="right"/>
              <w:rPr>
                <w:rFonts w:ascii="Arial" w:hAnsi="Arial" w:cs="Arial"/>
                <w:sz w:val="16"/>
                <w:szCs w:val="16"/>
              </w:rPr>
            </w:pPr>
            <w:r>
              <w:rPr>
                <w:rFonts w:ascii="Arial" w:hAnsi="Arial" w:cs="Arial"/>
                <w:sz w:val="16"/>
                <w:szCs w:val="16"/>
              </w:rPr>
              <w:t>-10,5%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3BC5776" w14:textId="77777777" w:rsidR="00E03682" w:rsidRPr="004C60BF" w:rsidRDefault="00E03682" w:rsidP="004C60BF">
            <w:pPr>
              <w:jc w:val="right"/>
              <w:rPr>
                <w:rFonts w:ascii="Arial" w:hAnsi="Arial" w:cs="Arial"/>
                <w:sz w:val="16"/>
                <w:szCs w:val="16"/>
              </w:rPr>
            </w:pPr>
            <w:r>
              <w:rPr>
                <w:rFonts w:ascii="Arial" w:hAnsi="Arial" w:cs="Arial"/>
                <w:sz w:val="16"/>
                <w:szCs w:val="16"/>
              </w:rPr>
              <w:t>50,0%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B7415B1" w14:textId="77777777" w:rsidR="00E03682" w:rsidRPr="004C60BF" w:rsidRDefault="00E03682" w:rsidP="004C60BF">
            <w:pPr>
              <w:jc w:val="right"/>
              <w:rPr>
                <w:rFonts w:ascii="Arial" w:hAnsi="Arial" w:cs="Arial"/>
                <w:sz w:val="16"/>
                <w:szCs w:val="16"/>
              </w:rPr>
            </w:pPr>
            <w:r>
              <w:rPr>
                <w:rFonts w:ascii="Arial" w:hAnsi="Arial" w:cs="Arial"/>
                <w:sz w:val="16"/>
                <w:szCs w:val="16"/>
              </w:rPr>
              <w:t>17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F70F29B" w14:textId="77777777" w:rsidR="00E03682" w:rsidRPr="004C60BF" w:rsidRDefault="00E03682" w:rsidP="004C60BF">
            <w:pPr>
              <w:jc w:val="right"/>
              <w:rPr>
                <w:rFonts w:ascii="Arial" w:hAnsi="Arial" w:cs="Arial"/>
                <w:sz w:val="16"/>
                <w:szCs w:val="16"/>
              </w:rPr>
            </w:pPr>
            <w:r>
              <w:rPr>
                <w:rFonts w:ascii="Arial" w:hAnsi="Arial" w:cs="Arial"/>
                <w:sz w:val="16"/>
                <w:szCs w:val="16"/>
              </w:rPr>
              <w:t>17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B17ECD7" w14:textId="77777777" w:rsidR="00E03682" w:rsidRPr="004C60BF" w:rsidRDefault="00E03682" w:rsidP="004C60BF">
            <w:pPr>
              <w:jc w:val="right"/>
              <w:rPr>
                <w:rFonts w:ascii="Arial" w:hAnsi="Arial" w:cs="Arial"/>
                <w:sz w:val="16"/>
                <w:szCs w:val="16"/>
              </w:rPr>
            </w:pPr>
            <w:r>
              <w:rPr>
                <w:rFonts w:ascii="Arial" w:hAnsi="Arial" w:cs="Arial"/>
                <w:sz w:val="16"/>
                <w:szCs w:val="16"/>
              </w:rPr>
              <w:t>28</w:t>
            </w:r>
          </w:p>
        </w:tc>
      </w:tr>
      <w:tr w:rsidR="00E03682" w:rsidRPr="004C60BF" w14:paraId="7829A3E4"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D1D99F7" w14:textId="77777777" w:rsidR="00E03682" w:rsidRPr="004C60BF" w:rsidRDefault="00E03682"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A883A7" w14:textId="77777777" w:rsidR="00E03682" w:rsidRPr="004C60BF" w:rsidRDefault="00E03682"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CF7F3B" w14:textId="77777777" w:rsidR="00E03682" w:rsidRPr="004C60BF" w:rsidRDefault="00E03682"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509A93" w14:textId="77777777" w:rsidR="00E03682" w:rsidRPr="004C60BF" w:rsidRDefault="00E03682" w:rsidP="004C60BF">
            <w:pPr>
              <w:jc w:val="right"/>
              <w:rPr>
                <w:rFonts w:ascii="Arial" w:hAnsi="Arial" w:cs="Arial"/>
                <w:sz w:val="16"/>
                <w:szCs w:val="16"/>
              </w:rPr>
            </w:pPr>
            <w:r>
              <w:rPr>
                <w:rFonts w:ascii="Arial" w:hAnsi="Arial" w:cs="Arial"/>
                <w:sz w:val="16"/>
                <w:szCs w:val="16"/>
              </w:rPr>
              <w:t>21,7%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6F6AF" w14:textId="77777777" w:rsidR="00E03682" w:rsidRPr="004C60BF" w:rsidRDefault="00E03682" w:rsidP="004C60BF">
            <w:pPr>
              <w:jc w:val="right"/>
              <w:rPr>
                <w:rFonts w:ascii="Arial" w:hAnsi="Arial" w:cs="Arial"/>
                <w:sz w:val="16"/>
                <w:szCs w:val="16"/>
              </w:rPr>
            </w:pPr>
            <w:r>
              <w:rPr>
                <w:rFonts w:ascii="Arial" w:hAnsi="Arial" w:cs="Arial"/>
                <w:sz w:val="16"/>
                <w:szCs w:val="16"/>
              </w:rPr>
              <w:t>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727D1A" w14:textId="77777777" w:rsidR="00E03682" w:rsidRPr="004C60BF" w:rsidRDefault="00E03682"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62D01" w14:textId="77777777" w:rsidR="00E03682" w:rsidRPr="004C60BF" w:rsidRDefault="00E03682" w:rsidP="004C60BF">
            <w:pPr>
              <w:jc w:val="right"/>
              <w:rPr>
                <w:rFonts w:ascii="Arial" w:hAnsi="Arial" w:cs="Arial"/>
                <w:sz w:val="16"/>
                <w:szCs w:val="16"/>
              </w:rPr>
            </w:pPr>
            <w:r>
              <w:rPr>
                <w:rFonts w:ascii="Arial" w:hAnsi="Arial" w:cs="Arial"/>
                <w:sz w:val="16"/>
                <w:szCs w:val="16"/>
              </w:rPr>
              <w:t>3,1%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D69620B" w14:textId="77777777" w:rsidR="00E03682" w:rsidRPr="004C60BF" w:rsidRDefault="00E03682"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EE32261" w14:textId="77777777" w:rsidR="00E03682" w:rsidRPr="004C60BF" w:rsidRDefault="00E03682" w:rsidP="004C60BF">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AAAA9AB" w14:textId="77777777" w:rsidR="00E03682" w:rsidRPr="004C60BF" w:rsidRDefault="00E03682"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03BFB6E" w14:textId="77777777" w:rsidR="00E03682" w:rsidRPr="004C60BF" w:rsidRDefault="00E03682" w:rsidP="004C60BF">
            <w:pPr>
              <w:jc w:val="right"/>
              <w:rPr>
                <w:rFonts w:ascii="Arial" w:hAnsi="Arial" w:cs="Arial"/>
                <w:sz w:val="16"/>
                <w:szCs w:val="16"/>
              </w:rPr>
            </w:pPr>
            <w:r>
              <w:rPr>
                <w:rFonts w:ascii="Arial" w:hAnsi="Arial" w:cs="Arial"/>
                <w:sz w:val="16"/>
                <w:szCs w:val="16"/>
              </w:rPr>
              <w:t>10</w:t>
            </w:r>
          </w:p>
        </w:tc>
      </w:tr>
      <w:tr w:rsidR="00E03682" w:rsidRPr="004C60BF" w14:paraId="1D620D47"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0816879" w14:textId="77777777" w:rsidR="00E03682" w:rsidRPr="004C60BF" w:rsidRDefault="00E03682"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14:paraId="2F91D388" w14:textId="77777777" w:rsidR="00E03682" w:rsidRPr="004C60BF" w:rsidRDefault="00E03682"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86CDFB4" w14:textId="77777777" w:rsidR="00E03682" w:rsidRPr="004C60BF" w:rsidRDefault="00E03682"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CEA0F4" w14:textId="77777777" w:rsidR="00E03682" w:rsidRPr="004C60BF" w:rsidRDefault="00E03682"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3901A30F" w14:textId="77777777" w:rsidR="00E03682" w:rsidRPr="004C60BF" w:rsidRDefault="00E03682"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ED937F1" w14:textId="77777777" w:rsidR="00E03682" w:rsidRPr="004C60BF" w:rsidRDefault="00E03682"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3E43C296" w14:textId="77777777" w:rsidR="00E03682" w:rsidRPr="004C60BF" w:rsidRDefault="00E03682"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88CCA82" w14:textId="77777777" w:rsidR="00E03682" w:rsidRPr="004C60BF" w:rsidRDefault="00E03682"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C41CB25" w14:textId="77777777" w:rsidR="00E03682" w:rsidRPr="004C60BF" w:rsidRDefault="00E03682"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31B3630" w14:textId="77777777" w:rsidR="00E03682" w:rsidRPr="004C60BF" w:rsidRDefault="00E03682"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5FAB0EC" w14:textId="77777777" w:rsidR="00E03682" w:rsidRPr="004C60BF" w:rsidRDefault="00E03682" w:rsidP="004C60BF">
            <w:pPr>
              <w:jc w:val="right"/>
              <w:rPr>
                <w:rFonts w:ascii="Arial" w:hAnsi="Arial" w:cs="Arial"/>
                <w:b/>
                <w:bCs/>
                <w:sz w:val="16"/>
                <w:szCs w:val="16"/>
              </w:rPr>
            </w:pPr>
            <w:r>
              <w:rPr>
                <w:rFonts w:ascii="Arial" w:hAnsi="Arial" w:cs="Arial"/>
                <w:b/>
                <w:bCs/>
                <w:sz w:val="16"/>
                <w:szCs w:val="16"/>
              </w:rPr>
              <w:t>56</w:t>
            </w:r>
          </w:p>
        </w:tc>
      </w:tr>
      <w:tr w:rsidR="00A96D2F" w:rsidRPr="004C60BF" w14:paraId="3C7BDF63" w14:textId="77777777" w:rsidTr="0056118C">
        <w:trPr>
          <w:trHeight w:val="255"/>
        </w:trPr>
        <w:tc>
          <w:tcPr>
            <w:tcW w:w="1006"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5A41177" w14:textId="77777777" w:rsidR="00733162" w:rsidRPr="004C60BF" w:rsidRDefault="00733162" w:rsidP="004C60BF">
            <w:pPr>
              <w:rPr>
                <w:rFonts w:ascii="Arial" w:hAnsi="Arial" w:cs="Arial"/>
                <w:sz w:val="20"/>
                <w:szCs w:val="20"/>
              </w:rPr>
            </w:pPr>
            <w:proofErr w:type="spellStart"/>
            <w:r w:rsidRPr="00AF5C7A">
              <w:rPr>
                <w:rFonts w:ascii="Arial" w:hAnsi="Arial" w:cs="Arial"/>
                <w:sz w:val="19"/>
                <w:szCs w:val="19"/>
              </w:rPr>
              <w:t>KPI</w:t>
            </w:r>
            <w:proofErr w:type="spellEnd"/>
            <w:r w:rsidRPr="00AF5C7A">
              <w:rPr>
                <w:rFonts w:ascii="Arial" w:hAnsi="Arial" w:cs="Arial"/>
                <w:sz w:val="19"/>
                <w:szCs w:val="19"/>
              </w:rPr>
              <w:t xml:space="preserve"> </w:t>
            </w:r>
            <w:proofErr w:type="spellStart"/>
            <w:r w:rsidRPr="00AF5C7A">
              <w:rPr>
                <w:rFonts w:ascii="Arial" w:hAnsi="Arial" w:cs="Arial"/>
                <w:sz w:val="19"/>
                <w:szCs w:val="19"/>
              </w:rPr>
              <w:t>4.10a</w:t>
            </w:r>
            <w:proofErr w:type="spellEnd"/>
          </w:p>
        </w:tc>
        <w:tc>
          <w:tcPr>
            <w:tcW w:w="6993" w:type="dxa"/>
            <w:gridSpan w:val="10"/>
            <w:tcBorders>
              <w:top w:val="single" w:sz="4" w:space="0" w:color="auto"/>
              <w:left w:val="nil"/>
              <w:bottom w:val="single" w:sz="4" w:space="0" w:color="auto"/>
              <w:right w:val="single" w:sz="4" w:space="0" w:color="auto"/>
            </w:tcBorders>
            <w:shd w:val="clear" w:color="auto" w:fill="auto"/>
            <w:noWrap/>
            <w:vAlign w:val="center"/>
            <w:hideMark/>
          </w:tcPr>
          <w:p w14:paraId="123EF6AC" w14:textId="77777777" w:rsidR="00733162" w:rsidRPr="004C60BF" w:rsidRDefault="00733162" w:rsidP="00AF5C7A">
            <w:pPr>
              <w:pStyle w:val="Domanda0"/>
              <w:rPr>
                <w:sz w:val="16"/>
                <w:szCs w:val="16"/>
              </w:rPr>
            </w:pPr>
            <w:r w:rsidRPr="004C60BF">
              <w:t xml:space="preserve">Se esiste una previsione di spesa dedicata alla sicurezza quale è la percentuale sul budget </w:t>
            </w:r>
            <w:proofErr w:type="spellStart"/>
            <w:r w:rsidRPr="004C60BF">
              <w:t>IT</w:t>
            </w:r>
            <w:proofErr w:type="spellEnd"/>
            <w:r w:rsidRPr="004C60BF">
              <w:t xml:space="preserve"> complessivo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1489E24E"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08BB7832" w14:textId="77777777" w:rsidR="00733162" w:rsidRPr="004C60BF" w:rsidRDefault="00733162"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1AFECFF0" w14:textId="77777777" w:rsidR="00733162" w:rsidRPr="004C60BF" w:rsidRDefault="00733162" w:rsidP="009E099B">
            <w:pPr>
              <w:jc w:val="right"/>
              <w:rPr>
                <w:rFonts w:ascii="Arial" w:hAnsi="Arial" w:cs="Arial"/>
                <w:sz w:val="16"/>
                <w:szCs w:val="16"/>
              </w:rPr>
            </w:pPr>
          </w:p>
        </w:tc>
      </w:tr>
      <w:tr w:rsidR="002C5944" w:rsidRPr="004C60BF" w14:paraId="3AFDDD6A"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35B174" w14:textId="77777777" w:rsidR="002C5944" w:rsidRPr="004C60BF" w:rsidRDefault="002C594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E59CD5" w14:textId="77777777" w:rsidR="002C5944" w:rsidRPr="004C60BF" w:rsidRDefault="002C5944" w:rsidP="004C60BF">
            <w:pPr>
              <w:rPr>
                <w:rFonts w:ascii="Arial" w:hAnsi="Arial" w:cs="Arial"/>
                <w:sz w:val="16"/>
                <w:szCs w:val="16"/>
              </w:rPr>
            </w:pPr>
            <w:r w:rsidRPr="004C60BF">
              <w:rPr>
                <w:rFonts w:ascii="Arial" w:hAnsi="Arial" w:cs="Arial"/>
                <w:sz w:val="16"/>
                <w:szCs w:val="16"/>
              </w:rPr>
              <w:t>Inferiore al 5 %</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BE9496" w14:textId="77777777" w:rsidR="002C5944" w:rsidRPr="004C60BF" w:rsidRDefault="002C5944" w:rsidP="004C60BF">
            <w:pPr>
              <w:jc w:val="right"/>
              <w:rPr>
                <w:rFonts w:ascii="Arial" w:hAnsi="Arial" w:cs="Arial"/>
                <w:i/>
                <w:iCs/>
                <w:sz w:val="16"/>
                <w:szCs w:val="16"/>
              </w:rPr>
            </w:pPr>
            <w:r w:rsidRPr="004C60BF">
              <w:rPr>
                <w:rFonts w:ascii="Arial" w:hAnsi="Arial" w:cs="Arial"/>
                <w:i/>
                <w:iCs/>
                <w:sz w:val="16"/>
                <w:szCs w:val="16"/>
              </w:rPr>
              <w:t>2</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5705F9" w14:textId="77777777" w:rsidR="002C5944" w:rsidRPr="004C60BF" w:rsidRDefault="002C5944" w:rsidP="004C60BF">
            <w:pPr>
              <w:jc w:val="right"/>
              <w:rPr>
                <w:rFonts w:ascii="Arial" w:hAnsi="Arial" w:cs="Arial"/>
                <w:sz w:val="16"/>
                <w:szCs w:val="16"/>
              </w:rPr>
            </w:pPr>
            <w:r>
              <w:rPr>
                <w:rFonts w:ascii="Arial" w:hAnsi="Arial" w:cs="Arial"/>
                <w:sz w:val="16"/>
                <w:szCs w:val="16"/>
              </w:rPr>
              <w:t>36,8%</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D063D" w14:textId="77777777" w:rsidR="002C5944" w:rsidRPr="004C60BF" w:rsidRDefault="002C5944" w:rsidP="004C60BF">
            <w:pPr>
              <w:jc w:val="right"/>
              <w:rPr>
                <w:rFonts w:ascii="Arial" w:hAnsi="Arial" w:cs="Arial"/>
                <w:sz w:val="16"/>
                <w:szCs w:val="16"/>
              </w:rPr>
            </w:pPr>
            <w:r>
              <w:rPr>
                <w:rFonts w:ascii="Arial" w:hAnsi="Arial" w:cs="Arial"/>
                <w:sz w:val="16"/>
                <w:szCs w:val="16"/>
              </w:rPr>
              <w:t>7,4%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8351166" w14:textId="77777777" w:rsidR="002C5944" w:rsidRPr="004C60BF" w:rsidRDefault="002C5944" w:rsidP="004C60BF">
            <w:pPr>
              <w:jc w:val="right"/>
              <w:rPr>
                <w:rFonts w:ascii="Arial" w:hAnsi="Arial" w:cs="Arial"/>
                <w:sz w:val="16"/>
                <w:szCs w:val="16"/>
              </w:rPr>
            </w:pPr>
            <w:r>
              <w:rPr>
                <w:rFonts w:ascii="Arial" w:hAnsi="Arial" w:cs="Arial"/>
                <w:sz w:val="16"/>
                <w:szCs w:val="16"/>
              </w:rPr>
              <w:t>29,4%</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95B95" w14:textId="77777777" w:rsidR="002C5944" w:rsidRPr="004C60BF" w:rsidRDefault="002C5944" w:rsidP="004C60BF">
            <w:pPr>
              <w:jc w:val="right"/>
              <w:rPr>
                <w:rFonts w:ascii="Arial" w:hAnsi="Arial" w:cs="Arial"/>
                <w:sz w:val="16"/>
                <w:szCs w:val="16"/>
              </w:rPr>
            </w:pPr>
            <w:r>
              <w:rPr>
                <w:rFonts w:ascii="Arial" w:hAnsi="Arial" w:cs="Arial"/>
                <w:sz w:val="16"/>
                <w:szCs w:val="16"/>
              </w:rPr>
              <w:t>-31,7%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16B41B0" w14:textId="77777777" w:rsidR="002C5944" w:rsidRPr="004C60BF" w:rsidRDefault="002C5944" w:rsidP="004C60BF">
            <w:pPr>
              <w:jc w:val="right"/>
              <w:rPr>
                <w:rFonts w:ascii="Arial" w:hAnsi="Arial" w:cs="Arial"/>
                <w:sz w:val="16"/>
                <w:szCs w:val="16"/>
              </w:rPr>
            </w:pPr>
            <w:r>
              <w:rPr>
                <w:rFonts w:ascii="Arial" w:hAnsi="Arial" w:cs="Arial"/>
                <w:sz w:val="16"/>
                <w:szCs w:val="16"/>
              </w:rPr>
              <w:t>61,1%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AC3DF9F" w14:textId="77777777" w:rsidR="002C5944" w:rsidRPr="004C60BF" w:rsidRDefault="002C5944"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76692B4" w14:textId="77777777" w:rsidR="002C5944" w:rsidRPr="004C60BF" w:rsidRDefault="002C5944"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516E937" w14:textId="77777777" w:rsidR="002C5944" w:rsidRPr="004C60BF" w:rsidRDefault="002C5944" w:rsidP="004C60BF">
            <w:pPr>
              <w:jc w:val="right"/>
              <w:rPr>
                <w:rFonts w:ascii="Arial" w:hAnsi="Arial" w:cs="Arial"/>
                <w:sz w:val="16"/>
                <w:szCs w:val="16"/>
              </w:rPr>
            </w:pPr>
            <w:r>
              <w:rPr>
                <w:rFonts w:ascii="Arial" w:hAnsi="Arial" w:cs="Arial"/>
                <w:sz w:val="16"/>
                <w:szCs w:val="16"/>
              </w:rPr>
              <w:t>11</w:t>
            </w:r>
          </w:p>
        </w:tc>
      </w:tr>
      <w:tr w:rsidR="002C5944" w:rsidRPr="004C60BF" w14:paraId="3659BDDA"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823FDB4" w14:textId="77777777" w:rsidR="002C5944" w:rsidRPr="004C60BF" w:rsidRDefault="002C594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C8C632" w14:textId="77777777" w:rsidR="002C5944" w:rsidRPr="004C60BF" w:rsidRDefault="002C5944" w:rsidP="004C60BF">
            <w:pPr>
              <w:rPr>
                <w:rFonts w:ascii="Arial" w:hAnsi="Arial" w:cs="Arial"/>
                <w:sz w:val="16"/>
                <w:szCs w:val="16"/>
              </w:rPr>
            </w:pPr>
            <w:r w:rsidRPr="004C60BF">
              <w:rPr>
                <w:rFonts w:ascii="Arial" w:hAnsi="Arial" w:cs="Arial"/>
                <w:sz w:val="16"/>
                <w:szCs w:val="16"/>
              </w:rPr>
              <w:t>Compresa tra 5 % e 10%</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6843E8" w14:textId="77777777" w:rsidR="002C5944" w:rsidRPr="004C60BF" w:rsidRDefault="002C5944"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01E9A8" w14:textId="77777777" w:rsidR="002C5944" w:rsidRPr="004C60BF" w:rsidRDefault="002C5944" w:rsidP="004C60BF">
            <w:pPr>
              <w:jc w:val="right"/>
              <w:rPr>
                <w:rFonts w:ascii="Arial" w:hAnsi="Arial" w:cs="Arial"/>
                <w:sz w:val="16"/>
                <w:szCs w:val="16"/>
              </w:rPr>
            </w:pPr>
            <w:r>
              <w:rPr>
                <w:rFonts w:ascii="Arial" w:hAnsi="Arial" w:cs="Arial"/>
                <w:sz w:val="16"/>
                <w:szCs w:val="16"/>
              </w:rPr>
              <w:t>42,1%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DABB8" w14:textId="77777777" w:rsidR="002C5944" w:rsidRPr="004C60BF" w:rsidRDefault="002C5944" w:rsidP="004C60BF">
            <w:pPr>
              <w:jc w:val="right"/>
              <w:rPr>
                <w:rFonts w:ascii="Arial" w:hAnsi="Arial" w:cs="Arial"/>
                <w:sz w:val="16"/>
                <w:szCs w:val="16"/>
              </w:rPr>
            </w:pPr>
            <w:r>
              <w:rPr>
                <w:rFonts w:ascii="Arial" w:hAnsi="Arial" w:cs="Arial"/>
                <w:sz w:val="16"/>
                <w:szCs w:val="16"/>
              </w:rPr>
              <w:t>-16,7%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D619BF2" w14:textId="77777777" w:rsidR="002C5944" w:rsidRPr="004C60BF" w:rsidRDefault="002C5944" w:rsidP="004C60BF">
            <w:pPr>
              <w:jc w:val="right"/>
              <w:rPr>
                <w:rFonts w:ascii="Arial" w:hAnsi="Arial" w:cs="Arial"/>
                <w:sz w:val="16"/>
                <w:szCs w:val="16"/>
              </w:rPr>
            </w:pPr>
            <w:r>
              <w:rPr>
                <w:rFonts w:ascii="Arial" w:hAnsi="Arial" w:cs="Arial"/>
                <w:sz w:val="16"/>
                <w:szCs w:val="16"/>
              </w:rPr>
              <w:t>58,8%</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84E2F" w14:textId="77777777" w:rsidR="002C5944" w:rsidRPr="004C60BF" w:rsidRDefault="002C5944" w:rsidP="004C60BF">
            <w:pPr>
              <w:jc w:val="right"/>
              <w:rPr>
                <w:rFonts w:ascii="Arial" w:hAnsi="Arial" w:cs="Arial"/>
                <w:sz w:val="16"/>
                <w:szCs w:val="16"/>
              </w:rPr>
            </w:pPr>
            <w:r>
              <w:rPr>
                <w:rFonts w:ascii="Arial" w:hAnsi="Arial" w:cs="Arial"/>
                <w:sz w:val="16"/>
                <w:szCs w:val="16"/>
              </w:rPr>
              <w:t>25,5%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CC2E8E" w14:textId="77777777" w:rsidR="002C5944" w:rsidRPr="004C60BF" w:rsidRDefault="002C5944" w:rsidP="004C60BF">
            <w:pPr>
              <w:jc w:val="right"/>
              <w:rPr>
                <w:rFonts w:ascii="Arial" w:hAnsi="Arial" w:cs="Arial"/>
                <w:sz w:val="16"/>
                <w:szCs w:val="16"/>
              </w:rPr>
            </w:pPr>
            <w:r>
              <w:rPr>
                <w:rFonts w:ascii="Arial" w:hAnsi="Arial" w:cs="Arial"/>
                <w:sz w:val="16"/>
                <w:szCs w:val="16"/>
              </w:rPr>
              <w:t>33,3%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F22AA06" w14:textId="77777777" w:rsidR="002C5944" w:rsidRPr="004C60BF" w:rsidRDefault="002C5944"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FE150A4" w14:textId="77777777" w:rsidR="002C5944" w:rsidRPr="004C60BF" w:rsidRDefault="002C5944" w:rsidP="004C60BF">
            <w:pPr>
              <w:jc w:val="right"/>
              <w:rPr>
                <w:rFonts w:ascii="Arial" w:hAnsi="Arial" w:cs="Arial"/>
                <w:sz w:val="16"/>
                <w:szCs w:val="16"/>
              </w:rPr>
            </w:pPr>
            <w:r>
              <w:rPr>
                <w:rFonts w:ascii="Arial" w:hAnsi="Arial" w:cs="Arial"/>
                <w:sz w:val="16"/>
                <w:szCs w:val="16"/>
              </w:rPr>
              <w:t>10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1DF80B7" w14:textId="77777777" w:rsidR="002C5944" w:rsidRPr="004C60BF" w:rsidRDefault="002C5944" w:rsidP="004C60BF">
            <w:pPr>
              <w:jc w:val="right"/>
              <w:rPr>
                <w:rFonts w:ascii="Arial" w:hAnsi="Arial" w:cs="Arial"/>
                <w:sz w:val="16"/>
                <w:szCs w:val="16"/>
              </w:rPr>
            </w:pPr>
            <w:r>
              <w:rPr>
                <w:rFonts w:ascii="Arial" w:hAnsi="Arial" w:cs="Arial"/>
                <w:sz w:val="16"/>
                <w:szCs w:val="16"/>
              </w:rPr>
              <w:t>6</w:t>
            </w:r>
          </w:p>
        </w:tc>
      </w:tr>
      <w:tr w:rsidR="002C5944" w:rsidRPr="004C60BF" w14:paraId="6C3E515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D53814" w14:textId="77777777" w:rsidR="002C5944" w:rsidRPr="004C60BF" w:rsidRDefault="002C594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D50F9D" w14:textId="77777777" w:rsidR="002C5944" w:rsidRPr="004C60BF" w:rsidRDefault="002C5944" w:rsidP="004C60BF">
            <w:pPr>
              <w:rPr>
                <w:rFonts w:ascii="Arial" w:hAnsi="Arial" w:cs="Arial"/>
                <w:sz w:val="16"/>
                <w:szCs w:val="16"/>
              </w:rPr>
            </w:pPr>
            <w:r w:rsidRPr="004C60BF">
              <w:rPr>
                <w:rFonts w:ascii="Arial" w:hAnsi="Arial" w:cs="Arial"/>
                <w:sz w:val="16"/>
                <w:szCs w:val="16"/>
              </w:rPr>
              <w:t>Maggiore del 10%</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C4C44A" w14:textId="77777777" w:rsidR="002C5944" w:rsidRPr="004C60BF" w:rsidRDefault="002C5944"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AB24F2" w14:textId="77777777" w:rsidR="002C5944" w:rsidRPr="004C60BF" w:rsidRDefault="002C5944" w:rsidP="004C60BF">
            <w:pPr>
              <w:jc w:val="right"/>
              <w:rPr>
                <w:rFonts w:ascii="Arial" w:hAnsi="Arial" w:cs="Arial"/>
                <w:sz w:val="16"/>
                <w:szCs w:val="16"/>
              </w:rPr>
            </w:pPr>
            <w:r>
              <w:rPr>
                <w:rFonts w:ascii="Arial" w:hAnsi="Arial" w:cs="Arial"/>
                <w:sz w:val="16"/>
                <w:szCs w:val="16"/>
              </w:rPr>
              <w:t>5,3%</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53E7E" w14:textId="77777777" w:rsidR="002C5944" w:rsidRPr="004C60BF" w:rsidRDefault="002C5944" w:rsidP="004C60BF">
            <w:pPr>
              <w:jc w:val="right"/>
              <w:rPr>
                <w:rFonts w:ascii="Arial" w:hAnsi="Arial" w:cs="Arial"/>
                <w:sz w:val="16"/>
                <w:szCs w:val="16"/>
              </w:rPr>
            </w:pPr>
            <w:r>
              <w:rPr>
                <w:rFonts w:ascii="Arial" w:hAnsi="Arial" w:cs="Arial"/>
                <w:sz w:val="16"/>
                <w:szCs w:val="16"/>
              </w:rPr>
              <w:t>5,3%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82B34CC" w14:textId="77777777" w:rsidR="002C5944" w:rsidRPr="004C60BF" w:rsidRDefault="002C5944" w:rsidP="004C60BF">
            <w:pPr>
              <w:jc w:val="right"/>
              <w:rPr>
                <w:rFonts w:ascii="Arial" w:hAnsi="Arial" w:cs="Arial"/>
                <w:sz w:val="16"/>
                <w:szCs w:val="16"/>
              </w:rPr>
            </w:pPr>
            <w:r>
              <w:rPr>
                <w:rFonts w:ascii="Arial" w:hAnsi="Arial" w:cs="Arial"/>
                <w:sz w:val="16"/>
                <w:szCs w:val="16"/>
              </w:rPr>
              <w:t>0,0%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56BD3" w14:textId="77777777" w:rsidR="002C5944" w:rsidRPr="004C60BF" w:rsidRDefault="002C5944" w:rsidP="004C60BF">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B563EE9" w14:textId="77777777" w:rsidR="002C5944" w:rsidRPr="004C60BF" w:rsidRDefault="002C5944" w:rsidP="004C60BF">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6B878DD" w14:textId="77777777" w:rsidR="002C5944" w:rsidRPr="004C60BF" w:rsidRDefault="002C5944"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E0198D0" w14:textId="77777777" w:rsidR="002C5944" w:rsidRPr="004C60BF" w:rsidRDefault="002C5944"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E505E4B" w14:textId="77777777" w:rsidR="002C5944" w:rsidRPr="004C60BF" w:rsidRDefault="002C5944" w:rsidP="004C60BF">
            <w:pPr>
              <w:jc w:val="right"/>
              <w:rPr>
                <w:rFonts w:ascii="Arial" w:hAnsi="Arial" w:cs="Arial"/>
                <w:sz w:val="16"/>
                <w:szCs w:val="16"/>
              </w:rPr>
            </w:pPr>
            <w:r>
              <w:rPr>
                <w:rFonts w:ascii="Arial" w:hAnsi="Arial" w:cs="Arial"/>
                <w:sz w:val="16"/>
                <w:szCs w:val="16"/>
              </w:rPr>
              <w:t>0</w:t>
            </w:r>
          </w:p>
        </w:tc>
      </w:tr>
      <w:tr w:rsidR="002C5944" w:rsidRPr="004C60BF" w14:paraId="572BD31A"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C263D3" w14:textId="77777777" w:rsidR="002C5944" w:rsidRPr="004C60BF" w:rsidRDefault="002C594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7C4F93" w14:textId="77777777" w:rsidR="002C5944" w:rsidRPr="004C60BF" w:rsidRDefault="002C5944"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057D89" w14:textId="77777777" w:rsidR="002C5944" w:rsidRPr="004C60BF" w:rsidRDefault="002C5944"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ADE762" w14:textId="77777777" w:rsidR="002C5944" w:rsidRPr="004C60BF" w:rsidRDefault="002C5944" w:rsidP="004C60BF">
            <w:pPr>
              <w:jc w:val="right"/>
              <w:rPr>
                <w:rFonts w:ascii="Arial" w:hAnsi="Arial" w:cs="Arial"/>
                <w:sz w:val="16"/>
                <w:szCs w:val="16"/>
              </w:rPr>
            </w:pPr>
            <w:r>
              <w:rPr>
                <w:rFonts w:ascii="Arial" w:hAnsi="Arial" w:cs="Arial"/>
                <w:sz w:val="16"/>
                <w:szCs w:val="16"/>
              </w:rPr>
              <w:t>15,8%</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262AF" w14:textId="77777777" w:rsidR="002C5944" w:rsidRPr="004C60BF" w:rsidRDefault="002C5944" w:rsidP="004C60BF">
            <w:pPr>
              <w:jc w:val="right"/>
              <w:rPr>
                <w:rFonts w:ascii="Arial" w:hAnsi="Arial" w:cs="Arial"/>
                <w:sz w:val="16"/>
                <w:szCs w:val="16"/>
              </w:rPr>
            </w:pPr>
            <w:r>
              <w:rPr>
                <w:rFonts w:ascii="Arial" w:hAnsi="Arial" w:cs="Arial"/>
                <w:sz w:val="16"/>
                <w:szCs w:val="16"/>
              </w:rPr>
              <w:t>4,0%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2E0A360" w14:textId="77777777" w:rsidR="002C5944" w:rsidRPr="004C60BF" w:rsidRDefault="002C5944" w:rsidP="004C60BF">
            <w:pPr>
              <w:jc w:val="right"/>
              <w:rPr>
                <w:rFonts w:ascii="Arial" w:hAnsi="Arial" w:cs="Arial"/>
                <w:sz w:val="16"/>
                <w:szCs w:val="16"/>
              </w:rPr>
            </w:pPr>
            <w:r>
              <w:rPr>
                <w:rFonts w:ascii="Arial" w:hAnsi="Arial" w:cs="Arial"/>
                <w:sz w:val="16"/>
                <w:szCs w:val="16"/>
              </w:rPr>
              <w:t>11,8%</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85E82" w14:textId="77777777" w:rsidR="002C5944" w:rsidRPr="004C60BF" w:rsidRDefault="002C5944" w:rsidP="004C60BF">
            <w:pPr>
              <w:jc w:val="right"/>
              <w:rPr>
                <w:rFonts w:ascii="Arial" w:hAnsi="Arial" w:cs="Arial"/>
                <w:sz w:val="16"/>
                <w:szCs w:val="16"/>
              </w:rPr>
            </w:pPr>
            <w:r>
              <w:rPr>
                <w:rFonts w:ascii="Arial" w:hAnsi="Arial" w:cs="Arial"/>
                <w:sz w:val="16"/>
                <w:szCs w:val="16"/>
              </w:rPr>
              <w:t>6,2%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37E89C0" w14:textId="77777777" w:rsidR="002C5944" w:rsidRPr="004C60BF" w:rsidRDefault="002C5944" w:rsidP="004C60BF">
            <w:pPr>
              <w:jc w:val="right"/>
              <w:rPr>
                <w:rFonts w:ascii="Arial" w:hAnsi="Arial" w:cs="Arial"/>
                <w:sz w:val="16"/>
                <w:szCs w:val="16"/>
              </w:rPr>
            </w:pPr>
            <w:r>
              <w:rPr>
                <w:rFonts w:ascii="Arial" w:hAnsi="Arial" w:cs="Arial"/>
                <w:sz w:val="16"/>
                <w:szCs w:val="16"/>
              </w:rPr>
              <w:t>5,6%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8777394" w14:textId="77777777" w:rsidR="002C5944" w:rsidRPr="004C60BF" w:rsidRDefault="002C5944"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999ACA9" w14:textId="77777777" w:rsidR="002C5944" w:rsidRPr="004C60BF" w:rsidRDefault="002C5944" w:rsidP="004C60BF">
            <w:pPr>
              <w:jc w:val="right"/>
              <w:rPr>
                <w:rFonts w:ascii="Arial" w:hAnsi="Arial" w:cs="Arial"/>
                <w:sz w:val="16"/>
                <w:szCs w:val="16"/>
              </w:rPr>
            </w:pPr>
            <w:r>
              <w:rPr>
                <w:rFonts w:ascii="Arial" w:hAnsi="Arial" w:cs="Arial"/>
                <w:sz w:val="16"/>
                <w:szCs w:val="16"/>
              </w:rPr>
              <w:t>2</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781BC91" w14:textId="77777777" w:rsidR="002C5944" w:rsidRPr="004C60BF" w:rsidRDefault="002C5944" w:rsidP="004C60BF">
            <w:pPr>
              <w:jc w:val="right"/>
              <w:rPr>
                <w:rFonts w:ascii="Arial" w:hAnsi="Arial" w:cs="Arial"/>
                <w:sz w:val="16"/>
                <w:szCs w:val="16"/>
              </w:rPr>
            </w:pPr>
            <w:r>
              <w:rPr>
                <w:rFonts w:ascii="Arial" w:hAnsi="Arial" w:cs="Arial"/>
                <w:sz w:val="16"/>
                <w:szCs w:val="16"/>
              </w:rPr>
              <w:t>1</w:t>
            </w:r>
          </w:p>
        </w:tc>
      </w:tr>
      <w:tr w:rsidR="002C5944" w:rsidRPr="004C60BF" w14:paraId="0CDE7BE1"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474E70C6" w14:textId="77777777" w:rsidR="002C5944" w:rsidRPr="004C60BF" w:rsidRDefault="002C5944"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27493E16" w14:textId="77777777" w:rsidR="002C5944" w:rsidRPr="004C60BF" w:rsidRDefault="002C5944"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3FDFA9E2" w14:textId="77777777" w:rsidR="002C5944" w:rsidRPr="004C60BF" w:rsidRDefault="002C5944"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02851F6B" w14:textId="77777777" w:rsidR="002C5944" w:rsidRPr="004C60BF" w:rsidRDefault="002C5944"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4812F6F4" w14:textId="77777777" w:rsidR="002C5944" w:rsidRPr="004C60BF" w:rsidRDefault="002C5944"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1A98D97E" w14:textId="77777777" w:rsidR="002C5944" w:rsidRPr="004C60BF" w:rsidRDefault="002C5944"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74DC8200" w14:textId="77777777" w:rsidR="002C5944" w:rsidRPr="004C60BF" w:rsidRDefault="002C5944"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A7421ED" w14:textId="77777777" w:rsidR="002C5944" w:rsidRPr="004C60BF" w:rsidRDefault="002C5944"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4465889" w14:textId="77777777" w:rsidR="002C5944" w:rsidRPr="004C60BF" w:rsidRDefault="002C5944" w:rsidP="004C60BF">
            <w:pPr>
              <w:jc w:val="right"/>
              <w:rPr>
                <w:rFonts w:ascii="Arial" w:hAnsi="Arial" w:cs="Arial"/>
                <w:b/>
                <w:bCs/>
                <w:sz w:val="16"/>
                <w:szCs w:val="16"/>
              </w:rPr>
            </w:pPr>
            <w:r>
              <w:rPr>
                <w:rFonts w:ascii="Arial" w:hAnsi="Arial" w:cs="Arial"/>
                <w:b/>
                <w:bCs/>
                <w:sz w:val="16"/>
                <w:szCs w:val="16"/>
              </w:rPr>
              <w:t>19</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9BF7EFF" w14:textId="77777777" w:rsidR="002C5944" w:rsidRPr="004C60BF" w:rsidRDefault="002C5944" w:rsidP="004C60BF">
            <w:pPr>
              <w:jc w:val="right"/>
              <w:rPr>
                <w:rFonts w:ascii="Arial" w:hAnsi="Arial" w:cs="Arial"/>
                <w:b/>
                <w:bCs/>
                <w:sz w:val="16"/>
                <w:szCs w:val="16"/>
              </w:rPr>
            </w:pPr>
            <w:r>
              <w:rPr>
                <w:rFonts w:ascii="Arial" w:hAnsi="Arial" w:cs="Arial"/>
                <w:b/>
                <w:bCs/>
                <w:sz w:val="16"/>
                <w:szCs w:val="16"/>
              </w:rPr>
              <w:t>17</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4277E6CF" w14:textId="77777777" w:rsidR="002C5944" w:rsidRPr="004C60BF" w:rsidRDefault="002C5944" w:rsidP="004C60BF">
            <w:pPr>
              <w:jc w:val="right"/>
              <w:rPr>
                <w:rFonts w:ascii="Arial" w:hAnsi="Arial" w:cs="Arial"/>
                <w:b/>
                <w:bCs/>
                <w:sz w:val="16"/>
                <w:szCs w:val="16"/>
              </w:rPr>
            </w:pPr>
            <w:r>
              <w:rPr>
                <w:rFonts w:ascii="Arial" w:hAnsi="Arial" w:cs="Arial"/>
                <w:b/>
                <w:bCs/>
                <w:sz w:val="16"/>
                <w:szCs w:val="16"/>
              </w:rPr>
              <w:t>18</w:t>
            </w:r>
          </w:p>
        </w:tc>
      </w:tr>
      <w:tr w:rsidR="002F79D1" w:rsidRPr="004C60BF" w14:paraId="5B88F69A"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E4310B3"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7DE47213"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3FF934F2"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5670ED12"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4543BE7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2EF409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3F8D9468"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3583326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5322E82"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12ED976" w14:textId="77777777" w:rsidR="009E099B" w:rsidRPr="004C60BF" w:rsidRDefault="009E099B" w:rsidP="004C60BF">
            <w:pPr>
              <w:rPr>
                <w:rFonts w:ascii="Arial" w:hAnsi="Arial" w:cs="Arial"/>
                <w:b/>
                <w:bCs/>
                <w:sz w:val="16"/>
                <w:szCs w:val="16"/>
              </w:rPr>
            </w:pPr>
            <w:r w:rsidRPr="004C60BF">
              <w:rPr>
                <w:rFonts w:ascii="Arial" w:hAnsi="Arial" w:cs="Arial"/>
                <w:b/>
                <w:bCs/>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D59727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025F8B" w:rsidRPr="004C60BF" w14:paraId="35A5D41B"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06954B4" w14:textId="77777777" w:rsidR="00025F8B" w:rsidRPr="004C60BF" w:rsidRDefault="00025F8B"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4.11</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53E3404D" w14:textId="77777777" w:rsidR="00025F8B" w:rsidRPr="004C60BF" w:rsidRDefault="00025F8B" w:rsidP="00AF5C7A">
            <w:pPr>
              <w:pStyle w:val="Domanda0"/>
              <w:rPr>
                <w:sz w:val="16"/>
                <w:szCs w:val="16"/>
              </w:rPr>
            </w:pPr>
            <w:r w:rsidRPr="004C60BF">
              <w:t xml:space="preserve">E' stata effettuata un'analisi dei rischi connessi alla sicurezza </w:t>
            </w:r>
            <w:proofErr w:type="spellStart"/>
            <w:r w:rsidRPr="004C60BF">
              <w:t>ICT</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5026ABAE" w14:textId="77777777" w:rsidR="00025F8B" w:rsidRPr="004C60BF" w:rsidRDefault="00025F8B" w:rsidP="00AF5C7A">
            <w:pPr>
              <w:pStyle w:val="Punteggio"/>
              <w:rPr>
                <w:sz w:val="16"/>
                <w:szCs w:val="16"/>
              </w:rPr>
            </w:pPr>
            <w:r w:rsidRPr="00246707">
              <w:t>5,74</w:t>
            </w:r>
          </w:p>
        </w:tc>
        <w:tc>
          <w:tcPr>
            <w:tcW w:w="541" w:type="dxa"/>
            <w:tcBorders>
              <w:top w:val="single" w:sz="8" w:space="0" w:color="auto"/>
              <w:left w:val="nil"/>
              <w:bottom w:val="single" w:sz="4" w:space="0" w:color="auto"/>
              <w:right w:val="single" w:sz="4" w:space="0" w:color="auto"/>
            </w:tcBorders>
            <w:shd w:val="clear" w:color="auto" w:fill="auto"/>
            <w:noWrap/>
            <w:hideMark/>
          </w:tcPr>
          <w:p w14:paraId="769506A7" w14:textId="77777777" w:rsidR="00025F8B" w:rsidRPr="004C60BF" w:rsidRDefault="00025F8B" w:rsidP="00AF5C7A">
            <w:pPr>
              <w:pStyle w:val="Punteggio"/>
              <w:rPr>
                <w:sz w:val="16"/>
                <w:szCs w:val="16"/>
              </w:rPr>
            </w:pPr>
            <w:r w:rsidRPr="00246707">
              <w:t>5,44</w:t>
            </w:r>
          </w:p>
        </w:tc>
        <w:tc>
          <w:tcPr>
            <w:tcW w:w="541" w:type="dxa"/>
            <w:tcBorders>
              <w:top w:val="single" w:sz="8" w:space="0" w:color="auto"/>
              <w:left w:val="nil"/>
              <w:bottom w:val="single" w:sz="4" w:space="0" w:color="auto"/>
              <w:right w:val="single" w:sz="8" w:space="0" w:color="auto"/>
            </w:tcBorders>
            <w:shd w:val="clear" w:color="auto" w:fill="auto"/>
            <w:noWrap/>
            <w:hideMark/>
          </w:tcPr>
          <w:p w14:paraId="4E2D29B5" w14:textId="77777777" w:rsidR="00025F8B" w:rsidRPr="004C60BF" w:rsidRDefault="00025F8B" w:rsidP="00AF5C7A">
            <w:pPr>
              <w:pStyle w:val="Punteggio"/>
              <w:rPr>
                <w:sz w:val="16"/>
                <w:szCs w:val="16"/>
              </w:rPr>
            </w:pPr>
            <w:r w:rsidRPr="00246707">
              <w:t>5,29</w:t>
            </w:r>
          </w:p>
        </w:tc>
      </w:tr>
      <w:tr w:rsidR="006F630D" w:rsidRPr="004C60BF" w14:paraId="5AA3C8F6"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C6D0FF"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4CA187" w14:textId="77777777" w:rsidR="006F630D" w:rsidRPr="004C60BF" w:rsidRDefault="006F630D" w:rsidP="004C60BF">
            <w:pPr>
              <w:rPr>
                <w:rFonts w:ascii="Arial" w:hAnsi="Arial" w:cs="Arial"/>
                <w:sz w:val="16"/>
                <w:szCs w:val="16"/>
              </w:rPr>
            </w:pPr>
            <w:r w:rsidRPr="004C60BF">
              <w:rPr>
                <w:rFonts w:ascii="Arial" w:hAnsi="Arial" w:cs="Arial"/>
                <w:sz w:val="16"/>
                <w:szCs w:val="16"/>
              </w:rPr>
              <w:t>Sì</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DD782F"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586921" w14:textId="77777777" w:rsidR="006F630D" w:rsidRPr="004C60BF" w:rsidRDefault="006F630D" w:rsidP="004C60BF">
            <w:pPr>
              <w:jc w:val="right"/>
              <w:rPr>
                <w:rFonts w:ascii="Arial" w:hAnsi="Arial" w:cs="Arial"/>
                <w:sz w:val="16"/>
                <w:szCs w:val="16"/>
              </w:rPr>
            </w:pPr>
            <w:r>
              <w:rPr>
                <w:rFonts w:ascii="Arial" w:hAnsi="Arial" w:cs="Arial"/>
                <w:sz w:val="16"/>
                <w:szCs w:val="16"/>
              </w:rPr>
              <w:t>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610D3" w14:textId="77777777" w:rsidR="006F630D" w:rsidRPr="004C60BF" w:rsidRDefault="006F630D" w:rsidP="004C60BF">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3802F78" w14:textId="77777777" w:rsidR="006F630D" w:rsidRPr="004C60BF" w:rsidRDefault="006F630D" w:rsidP="004C60BF">
            <w:pPr>
              <w:jc w:val="right"/>
              <w:rPr>
                <w:rFonts w:ascii="Arial" w:hAnsi="Arial" w:cs="Arial"/>
                <w:sz w:val="16"/>
                <w:szCs w:val="16"/>
              </w:rPr>
            </w:pPr>
            <w:r>
              <w:rPr>
                <w:rFonts w:ascii="Arial" w:hAnsi="Arial" w:cs="Arial"/>
                <w:sz w:val="16"/>
                <w:szCs w:val="16"/>
              </w:rPr>
              <w:t>0,0%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9C6A5" w14:textId="77777777" w:rsidR="006F630D" w:rsidRPr="004C60BF" w:rsidRDefault="006F630D" w:rsidP="004C60BF">
            <w:pPr>
              <w:jc w:val="right"/>
              <w:rPr>
                <w:rFonts w:ascii="Arial" w:hAnsi="Arial" w:cs="Arial"/>
                <w:sz w:val="16"/>
                <w:szCs w:val="16"/>
              </w:rPr>
            </w:pPr>
            <w:r>
              <w:rPr>
                <w:rFonts w:ascii="Arial" w:hAnsi="Arial" w:cs="Arial"/>
                <w:sz w:val="16"/>
                <w:szCs w:val="16"/>
              </w:rPr>
              <w:t>0,0%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365653" w14:textId="77777777" w:rsidR="006F630D" w:rsidRPr="004C60BF" w:rsidRDefault="006F630D" w:rsidP="004C60BF">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A9A7257" w14:textId="77777777" w:rsidR="006F630D" w:rsidRPr="004C60BF" w:rsidRDefault="006F630D"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2213252" w14:textId="77777777" w:rsidR="006F630D" w:rsidRPr="004C60BF" w:rsidRDefault="006F630D"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E944EE7" w14:textId="77777777" w:rsidR="006F630D" w:rsidRPr="004C60BF" w:rsidRDefault="006F630D" w:rsidP="004C60BF">
            <w:pPr>
              <w:jc w:val="right"/>
              <w:rPr>
                <w:rFonts w:ascii="Arial" w:hAnsi="Arial" w:cs="Arial"/>
                <w:sz w:val="16"/>
                <w:szCs w:val="16"/>
              </w:rPr>
            </w:pPr>
            <w:r>
              <w:rPr>
                <w:rFonts w:ascii="Arial" w:hAnsi="Arial" w:cs="Arial"/>
                <w:sz w:val="16"/>
                <w:szCs w:val="16"/>
              </w:rPr>
              <w:t>0</w:t>
            </w:r>
          </w:p>
        </w:tc>
      </w:tr>
      <w:tr w:rsidR="006F630D" w:rsidRPr="004C60BF" w14:paraId="216AFF45"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61656D"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7CDB31" w14:textId="77777777" w:rsidR="006F630D" w:rsidRPr="004C60BF" w:rsidRDefault="006F630D"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F1C369"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E28077" w14:textId="77777777" w:rsidR="006F630D" w:rsidRPr="004C60BF" w:rsidRDefault="006F630D" w:rsidP="004C60BF">
            <w:pPr>
              <w:jc w:val="right"/>
              <w:rPr>
                <w:rFonts w:ascii="Arial" w:hAnsi="Arial" w:cs="Arial"/>
                <w:sz w:val="16"/>
                <w:szCs w:val="16"/>
              </w:rPr>
            </w:pPr>
            <w:r>
              <w:rPr>
                <w:rFonts w:ascii="Arial" w:hAnsi="Arial" w:cs="Arial"/>
                <w:sz w:val="16"/>
                <w:szCs w:val="16"/>
              </w:rPr>
              <w:t>17,4%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72FAC" w14:textId="77777777" w:rsidR="006F630D" w:rsidRPr="004C60BF" w:rsidRDefault="006F630D" w:rsidP="004C60BF">
            <w:pPr>
              <w:jc w:val="right"/>
              <w:rPr>
                <w:rFonts w:ascii="Arial" w:hAnsi="Arial" w:cs="Arial"/>
                <w:sz w:val="16"/>
                <w:szCs w:val="16"/>
              </w:rPr>
            </w:pPr>
            <w:r>
              <w:rPr>
                <w:rFonts w:ascii="Arial" w:hAnsi="Arial" w:cs="Arial"/>
                <w:sz w:val="16"/>
                <w:szCs w:val="16"/>
              </w:rPr>
              <w:t>5,8%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59C962D" w14:textId="77777777" w:rsidR="006F630D" w:rsidRPr="004C60BF" w:rsidRDefault="006F630D" w:rsidP="004C60BF">
            <w:pPr>
              <w:jc w:val="right"/>
              <w:rPr>
                <w:rFonts w:ascii="Arial" w:hAnsi="Arial" w:cs="Arial"/>
                <w:sz w:val="16"/>
                <w:szCs w:val="16"/>
              </w:rPr>
            </w:pPr>
            <w:r>
              <w:rPr>
                <w:rFonts w:ascii="Arial" w:hAnsi="Arial" w:cs="Arial"/>
                <w:sz w:val="16"/>
                <w:szCs w:val="16"/>
              </w:rPr>
              <w:t>11,6%</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3A1B21" w14:textId="77777777" w:rsidR="006F630D" w:rsidRPr="004C60BF" w:rsidRDefault="006F630D" w:rsidP="004C60BF">
            <w:pPr>
              <w:jc w:val="right"/>
              <w:rPr>
                <w:rFonts w:ascii="Arial" w:hAnsi="Arial" w:cs="Arial"/>
                <w:sz w:val="16"/>
                <w:szCs w:val="16"/>
              </w:rPr>
            </w:pPr>
            <w:r>
              <w:rPr>
                <w:rFonts w:ascii="Arial" w:hAnsi="Arial" w:cs="Arial"/>
                <w:sz w:val="16"/>
                <w:szCs w:val="16"/>
              </w:rPr>
              <w:t>-8,0%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72FB894" w14:textId="77777777" w:rsidR="006F630D" w:rsidRPr="004C60BF" w:rsidRDefault="006F630D" w:rsidP="004C60BF">
            <w:pPr>
              <w:jc w:val="right"/>
              <w:rPr>
                <w:rFonts w:ascii="Arial" w:hAnsi="Arial" w:cs="Arial"/>
                <w:sz w:val="16"/>
                <w:szCs w:val="16"/>
              </w:rPr>
            </w:pPr>
            <w:r>
              <w:rPr>
                <w:rFonts w:ascii="Arial" w:hAnsi="Arial" w:cs="Arial"/>
                <w:sz w:val="16"/>
                <w:szCs w:val="16"/>
              </w:rPr>
              <w:t>19,6%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CC8B559" w14:textId="77777777" w:rsidR="006F630D" w:rsidRPr="004C60BF" w:rsidRDefault="006F630D"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AE1D7EB" w14:textId="77777777" w:rsidR="006F630D" w:rsidRPr="004C60BF" w:rsidRDefault="006F630D"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525423E" w14:textId="77777777" w:rsidR="006F630D" w:rsidRPr="004C60BF" w:rsidRDefault="006F630D" w:rsidP="004C60BF">
            <w:pPr>
              <w:jc w:val="right"/>
              <w:rPr>
                <w:rFonts w:ascii="Arial" w:hAnsi="Arial" w:cs="Arial"/>
                <w:sz w:val="16"/>
                <w:szCs w:val="16"/>
              </w:rPr>
            </w:pPr>
            <w:r>
              <w:rPr>
                <w:rFonts w:ascii="Arial" w:hAnsi="Arial" w:cs="Arial"/>
                <w:sz w:val="16"/>
                <w:szCs w:val="16"/>
              </w:rPr>
              <w:t>11</w:t>
            </w:r>
          </w:p>
        </w:tc>
      </w:tr>
      <w:tr w:rsidR="006F630D" w:rsidRPr="004C60BF" w14:paraId="28485B97"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0CFBD21"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976444" w14:textId="77777777" w:rsidR="006F630D" w:rsidRPr="004C60BF" w:rsidRDefault="006F630D" w:rsidP="004C60BF">
            <w:pPr>
              <w:rPr>
                <w:rFonts w:ascii="Arial" w:hAnsi="Arial" w:cs="Arial"/>
                <w:sz w:val="16"/>
                <w:szCs w:val="16"/>
              </w:rPr>
            </w:pPr>
            <w:r w:rsidRPr="004C60BF">
              <w:rPr>
                <w:rFonts w:ascii="Arial" w:hAnsi="Arial" w:cs="Arial"/>
                <w:sz w:val="16"/>
                <w:szCs w:val="16"/>
              </w:rPr>
              <w:t>Sì, con copertura analisi rischi 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EE7745"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62617D" w14:textId="77777777" w:rsidR="006F630D" w:rsidRPr="004C60BF" w:rsidRDefault="006F630D" w:rsidP="004C60BF">
            <w:pPr>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2E6EE" w14:textId="77777777" w:rsidR="006F630D" w:rsidRPr="004C60BF" w:rsidRDefault="006F630D" w:rsidP="004C60BF">
            <w:pPr>
              <w:jc w:val="right"/>
              <w:rPr>
                <w:rFonts w:ascii="Arial" w:hAnsi="Arial" w:cs="Arial"/>
                <w:sz w:val="16"/>
                <w:szCs w:val="16"/>
              </w:rPr>
            </w:pPr>
            <w:r>
              <w:rPr>
                <w:rFonts w:ascii="Arial" w:hAnsi="Arial" w:cs="Arial"/>
                <w:sz w:val="16"/>
                <w:szCs w:val="16"/>
              </w:rPr>
              <w:t>3,3%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3A20F4D" w14:textId="77777777" w:rsidR="006F630D" w:rsidRPr="004C60BF" w:rsidRDefault="006F630D" w:rsidP="004C60BF">
            <w:pPr>
              <w:jc w:val="right"/>
              <w:rPr>
                <w:rFonts w:ascii="Arial" w:hAnsi="Arial" w:cs="Arial"/>
                <w:sz w:val="16"/>
                <w:szCs w:val="16"/>
              </w:rPr>
            </w:pPr>
            <w:r>
              <w:rPr>
                <w:rFonts w:ascii="Arial" w:hAnsi="Arial" w:cs="Arial"/>
                <w:sz w:val="16"/>
                <w:szCs w:val="16"/>
              </w:rPr>
              <w:t>16,3%</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1EAD2" w14:textId="77777777" w:rsidR="006F630D" w:rsidRPr="004C60BF" w:rsidRDefault="006F630D" w:rsidP="004C60BF">
            <w:pPr>
              <w:jc w:val="right"/>
              <w:rPr>
                <w:rFonts w:ascii="Arial" w:hAnsi="Arial" w:cs="Arial"/>
                <w:sz w:val="16"/>
                <w:szCs w:val="16"/>
              </w:rPr>
            </w:pPr>
            <w:r>
              <w:rPr>
                <w:rFonts w:ascii="Arial" w:hAnsi="Arial" w:cs="Arial"/>
                <w:sz w:val="16"/>
                <w:szCs w:val="16"/>
              </w:rPr>
              <w:t>-6,9%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50A38B5" w14:textId="77777777" w:rsidR="006F630D" w:rsidRPr="004C60BF" w:rsidRDefault="006F630D" w:rsidP="004C60BF">
            <w:pPr>
              <w:jc w:val="right"/>
              <w:rPr>
                <w:rFonts w:ascii="Arial" w:hAnsi="Arial" w:cs="Arial"/>
                <w:sz w:val="16"/>
                <w:szCs w:val="16"/>
              </w:rPr>
            </w:pPr>
            <w:r>
              <w:rPr>
                <w:rFonts w:ascii="Arial" w:hAnsi="Arial" w:cs="Arial"/>
                <w:sz w:val="16"/>
                <w:szCs w:val="16"/>
              </w:rPr>
              <w:t>23,2%</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42E36FE" w14:textId="77777777" w:rsidR="006F630D" w:rsidRPr="004C60BF" w:rsidRDefault="006F630D"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C0093CD" w14:textId="77777777" w:rsidR="006F630D" w:rsidRPr="004C60BF" w:rsidRDefault="006F630D"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7D32FE07" w14:textId="77777777" w:rsidR="006F630D" w:rsidRPr="004C60BF" w:rsidRDefault="006F630D" w:rsidP="004C60BF">
            <w:pPr>
              <w:jc w:val="right"/>
              <w:rPr>
                <w:rFonts w:ascii="Arial" w:hAnsi="Arial" w:cs="Arial"/>
                <w:sz w:val="16"/>
                <w:szCs w:val="16"/>
              </w:rPr>
            </w:pPr>
            <w:r>
              <w:rPr>
                <w:rFonts w:ascii="Arial" w:hAnsi="Arial" w:cs="Arial"/>
                <w:sz w:val="16"/>
                <w:szCs w:val="16"/>
              </w:rPr>
              <w:t>13</w:t>
            </w:r>
          </w:p>
        </w:tc>
      </w:tr>
      <w:tr w:rsidR="006F630D" w:rsidRPr="004C60BF" w14:paraId="58DDE3CE"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AEE6BDF"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AD36CF" w14:textId="77777777" w:rsidR="006F630D" w:rsidRPr="004C60BF" w:rsidRDefault="006F630D" w:rsidP="004C60BF">
            <w:pPr>
              <w:rPr>
                <w:rFonts w:ascii="Arial" w:hAnsi="Arial" w:cs="Arial"/>
                <w:sz w:val="16"/>
                <w:szCs w:val="16"/>
              </w:rPr>
            </w:pPr>
            <w:r w:rsidRPr="004C60BF">
              <w:rPr>
                <w:rFonts w:ascii="Arial" w:hAnsi="Arial" w:cs="Arial"/>
                <w:sz w:val="16"/>
                <w:szCs w:val="16"/>
              </w:rPr>
              <w:t>Sì, con copertura analisi rischi parziale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1C7326"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8</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7A4B60" w14:textId="77777777" w:rsidR="006F630D" w:rsidRPr="004C60BF" w:rsidRDefault="006F630D" w:rsidP="004C60BF">
            <w:pPr>
              <w:jc w:val="right"/>
              <w:rPr>
                <w:rFonts w:ascii="Arial" w:hAnsi="Arial" w:cs="Arial"/>
                <w:sz w:val="16"/>
                <w:szCs w:val="16"/>
              </w:rPr>
            </w:pPr>
            <w:r>
              <w:rPr>
                <w:rFonts w:ascii="Arial" w:hAnsi="Arial" w:cs="Arial"/>
                <w:sz w:val="16"/>
                <w:szCs w:val="16"/>
              </w:rPr>
              <w:t>39,1%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A8228" w14:textId="77777777" w:rsidR="006F630D" w:rsidRPr="004C60BF" w:rsidRDefault="006F630D" w:rsidP="004C60BF">
            <w:pPr>
              <w:jc w:val="right"/>
              <w:rPr>
                <w:rFonts w:ascii="Arial" w:hAnsi="Arial" w:cs="Arial"/>
                <w:sz w:val="16"/>
                <w:szCs w:val="16"/>
              </w:rPr>
            </w:pPr>
            <w:r>
              <w:rPr>
                <w:rFonts w:ascii="Arial" w:hAnsi="Arial" w:cs="Arial"/>
                <w:sz w:val="16"/>
                <w:szCs w:val="16"/>
              </w:rPr>
              <w:t>1,9%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3502209" w14:textId="77777777" w:rsidR="006F630D" w:rsidRPr="004C60BF" w:rsidRDefault="006F630D" w:rsidP="004C60BF">
            <w:pPr>
              <w:jc w:val="right"/>
              <w:rPr>
                <w:rFonts w:ascii="Arial" w:hAnsi="Arial" w:cs="Arial"/>
                <w:sz w:val="16"/>
                <w:szCs w:val="16"/>
              </w:rPr>
            </w:pPr>
            <w:r>
              <w:rPr>
                <w:rFonts w:ascii="Arial" w:hAnsi="Arial" w:cs="Arial"/>
                <w:sz w:val="16"/>
                <w:szCs w:val="16"/>
              </w:rPr>
              <w:t>37,2%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65D29" w14:textId="77777777" w:rsidR="006F630D" w:rsidRPr="004C60BF" w:rsidRDefault="006F630D" w:rsidP="004C60BF">
            <w:pPr>
              <w:jc w:val="right"/>
              <w:rPr>
                <w:rFonts w:ascii="Arial" w:hAnsi="Arial" w:cs="Arial"/>
                <w:sz w:val="16"/>
                <w:szCs w:val="16"/>
              </w:rPr>
            </w:pPr>
            <w:r>
              <w:rPr>
                <w:rFonts w:ascii="Arial" w:hAnsi="Arial" w:cs="Arial"/>
                <w:sz w:val="16"/>
                <w:szCs w:val="16"/>
              </w:rPr>
              <w:t>6,9%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4A08F9D" w14:textId="77777777" w:rsidR="006F630D" w:rsidRPr="004C60BF" w:rsidRDefault="006F630D" w:rsidP="004C60BF">
            <w:pPr>
              <w:jc w:val="right"/>
              <w:rPr>
                <w:rFonts w:ascii="Arial" w:hAnsi="Arial" w:cs="Arial"/>
                <w:sz w:val="16"/>
                <w:szCs w:val="16"/>
              </w:rPr>
            </w:pPr>
            <w:r>
              <w:rPr>
                <w:rFonts w:ascii="Arial" w:hAnsi="Arial" w:cs="Arial"/>
                <w:sz w:val="16"/>
                <w:szCs w:val="16"/>
              </w:rPr>
              <w:t>30,4%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EB249D6" w14:textId="77777777" w:rsidR="006F630D" w:rsidRPr="004C60BF" w:rsidRDefault="006F630D" w:rsidP="004C60BF">
            <w:pPr>
              <w:jc w:val="right"/>
              <w:rPr>
                <w:rFonts w:ascii="Arial" w:hAnsi="Arial" w:cs="Arial"/>
                <w:sz w:val="16"/>
                <w:szCs w:val="16"/>
              </w:rPr>
            </w:pPr>
            <w:r>
              <w:rPr>
                <w:rFonts w:ascii="Arial" w:hAnsi="Arial" w:cs="Arial"/>
                <w:sz w:val="16"/>
                <w:szCs w:val="16"/>
              </w:rPr>
              <w:t>18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8C75B60" w14:textId="77777777" w:rsidR="006F630D" w:rsidRPr="004C60BF" w:rsidRDefault="006F630D" w:rsidP="004C60BF">
            <w:pPr>
              <w:jc w:val="right"/>
              <w:rPr>
                <w:rFonts w:ascii="Arial" w:hAnsi="Arial" w:cs="Arial"/>
                <w:sz w:val="16"/>
                <w:szCs w:val="16"/>
              </w:rPr>
            </w:pPr>
            <w:r>
              <w:rPr>
                <w:rFonts w:ascii="Arial" w:hAnsi="Arial" w:cs="Arial"/>
                <w:sz w:val="16"/>
                <w:szCs w:val="16"/>
              </w:rPr>
              <w:t>16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3095A66" w14:textId="77777777" w:rsidR="006F630D" w:rsidRPr="004C60BF" w:rsidRDefault="006F630D" w:rsidP="004C60BF">
            <w:pPr>
              <w:jc w:val="right"/>
              <w:rPr>
                <w:rFonts w:ascii="Arial" w:hAnsi="Arial" w:cs="Arial"/>
                <w:sz w:val="16"/>
                <w:szCs w:val="16"/>
              </w:rPr>
            </w:pPr>
            <w:r>
              <w:rPr>
                <w:rFonts w:ascii="Arial" w:hAnsi="Arial" w:cs="Arial"/>
                <w:sz w:val="16"/>
                <w:szCs w:val="16"/>
              </w:rPr>
              <w:t>17</w:t>
            </w:r>
          </w:p>
        </w:tc>
      </w:tr>
      <w:tr w:rsidR="006F630D" w:rsidRPr="004C60BF" w14:paraId="52C7575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792D20"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C515EA" w14:textId="77777777" w:rsidR="006F630D" w:rsidRPr="004C60BF" w:rsidRDefault="006F630D" w:rsidP="004C60BF">
            <w:pPr>
              <w:rPr>
                <w:rFonts w:ascii="Arial" w:hAnsi="Arial" w:cs="Arial"/>
                <w:sz w:val="16"/>
                <w:szCs w:val="16"/>
              </w:rPr>
            </w:pPr>
            <w:r w:rsidRPr="004C60BF">
              <w:rPr>
                <w:rFonts w:ascii="Arial" w:hAnsi="Arial" w:cs="Arial"/>
                <w:sz w:val="16"/>
                <w:szCs w:val="16"/>
              </w:rPr>
              <w:t>Sì, con copertura analisi rischi minima</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E6A46D"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3EAB2A" w14:textId="77777777" w:rsidR="006F630D" w:rsidRPr="004C60BF" w:rsidRDefault="006F630D" w:rsidP="004C60BF">
            <w:pPr>
              <w:jc w:val="right"/>
              <w:rPr>
                <w:rFonts w:ascii="Arial" w:hAnsi="Arial" w:cs="Arial"/>
                <w:sz w:val="16"/>
                <w:szCs w:val="16"/>
              </w:rPr>
            </w:pPr>
            <w:r>
              <w:rPr>
                <w:rFonts w:ascii="Arial" w:hAnsi="Arial" w:cs="Arial"/>
                <w:sz w:val="16"/>
                <w:szCs w:val="16"/>
              </w:rPr>
              <w:t>10,9%</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91B43" w14:textId="77777777" w:rsidR="006F630D" w:rsidRPr="004C60BF" w:rsidRDefault="006F630D" w:rsidP="004C60BF">
            <w:pPr>
              <w:jc w:val="right"/>
              <w:rPr>
                <w:rFonts w:ascii="Arial" w:hAnsi="Arial" w:cs="Arial"/>
                <w:sz w:val="16"/>
                <w:szCs w:val="16"/>
              </w:rPr>
            </w:pPr>
            <w:r>
              <w:rPr>
                <w:rFonts w:ascii="Arial" w:hAnsi="Arial" w:cs="Arial"/>
                <w:sz w:val="16"/>
                <w:szCs w:val="16"/>
              </w:rPr>
              <w:t>-3,1%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8D7AB3C" w14:textId="77777777" w:rsidR="006F630D" w:rsidRPr="004C60BF" w:rsidRDefault="006F630D" w:rsidP="004C60BF">
            <w:pPr>
              <w:jc w:val="right"/>
              <w:rPr>
                <w:rFonts w:ascii="Arial" w:hAnsi="Arial" w:cs="Arial"/>
                <w:sz w:val="16"/>
                <w:szCs w:val="16"/>
              </w:rPr>
            </w:pPr>
            <w:r>
              <w:rPr>
                <w:rFonts w:ascii="Arial" w:hAnsi="Arial" w:cs="Arial"/>
                <w:sz w:val="16"/>
                <w:szCs w:val="16"/>
              </w:rPr>
              <w:t>14,0%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10B18" w14:textId="77777777" w:rsidR="006F630D" w:rsidRPr="004C60BF" w:rsidRDefault="006F630D" w:rsidP="004C60BF">
            <w:pPr>
              <w:jc w:val="right"/>
              <w:rPr>
                <w:rFonts w:ascii="Arial" w:hAnsi="Arial" w:cs="Arial"/>
                <w:sz w:val="16"/>
                <w:szCs w:val="16"/>
              </w:rPr>
            </w:pPr>
            <w:r>
              <w:rPr>
                <w:rFonts w:ascii="Arial" w:hAnsi="Arial" w:cs="Arial"/>
                <w:sz w:val="16"/>
                <w:szCs w:val="16"/>
              </w:rPr>
              <w:t>5,0%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2A35995" w14:textId="77777777" w:rsidR="006F630D" w:rsidRPr="004C60BF" w:rsidRDefault="006F630D" w:rsidP="004C60BF">
            <w:pPr>
              <w:jc w:val="right"/>
              <w:rPr>
                <w:rFonts w:ascii="Arial" w:hAnsi="Arial" w:cs="Arial"/>
                <w:sz w:val="16"/>
                <w:szCs w:val="16"/>
              </w:rPr>
            </w:pPr>
            <w:r>
              <w:rPr>
                <w:rFonts w:ascii="Arial" w:hAnsi="Arial" w:cs="Arial"/>
                <w:sz w:val="16"/>
                <w:szCs w:val="16"/>
              </w:rPr>
              <w:t>8,9%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3FB07601" w14:textId="77777777" w:rsidR="006F630D" w:rsidRPr="004C60BF" w:rsidRDefault="006F630D"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FABEC23" w14:textId="77777777" w:rsidR="006F630D" w:rsidRPr="004C60BF" w:rsidRDefault="006F630D"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18EEA82" w14:textId="77777777" w:rsidR="006F630D" w:rsidRPr="004C60BF" w:rsidRDefault="006F630D" w:rsidP="004C60BF">
            <w:pPr>
              <w:jc w:val="right"/>
              <w:rPr>
                <w:rFonts w:ascii="Arial" w:hAnsi="Arial" w:cs="Arial"/>
                <w:sz w:val="16"/>
                <w:szCs w:val="16"/>
              </w:rPr>
            </w:pPr>
            <w:r>
              <w:rPr>
                <w:rFonts w:ascii="Arial" w:hAnsi="Arial" w:cs="Arial"/>
                <w:sz w:val="16"/>
                <w:szCs w:val="16"/>
              </w:rPr>
              <w:t>5</w:t>
            </w:r>
          </w:p>
        </w:tc>
      </w:tr>
      <w:tr w:rsidR="006F630D" w:rsidRPr="004C60BF" w14:paraId="50A288EB"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6F7855"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681DCA" w14:textId="77777777" w:rsidR="006F630D" w:rsidRPr="004C60BF" w:rsidRDefault="006F630D"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4B77BE" w14:textId="77777777" w:rsidR="006F630D" w:rsidRPr="004C60BF" w:rsidRDefault="006F630D"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3D980E" w14:textId="77777777" w:rsidR="006F630D" w:rsidRPr="004C60BF" w:rsidRDefault="006F630D" w:rsidP="004C60BF">
            <w:pPr>
              <w:jc w:val="right"/>
              <w:rPr>
                <w:rFonts w:ascii="Arial" w:hAnsi="Arial" w:cs="Arial"/>
                <w:sz w:val="16"/>
                <w:szCs w:val="16"/>
              </w:rPr>
            </w:pPr>
            <w:r>
              <w:rPr>
                <w:rFonts w:ascii="Arial" w:hAnsi="Arial" w:cs="Arial"/>
                <w:sz w:val="16"/>
                <w:szCs w:val="16"/>
              </w:rPr>
              <w:t>13,0%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F175F" w14:textId="77777777" w:rsidR="006F630D" w:rsidRPr="004C60BF" w:rsidRDefault="006F630D" w:rsidP="004C60BF">
            <w:pPr>
              <w:jc w:val="right"/>
              <w:rPr>
                <w:rFonts w:ascii="Arial" w:hAnsi="Arial" w:cs="Arial"/>
                <w:sz w:val="16"/>
                <w:szCs w:val="16"/>
              </w:rPr>
            </w:pPr>
            <w:r>
              <w:rPr>
                <w:rFonts w:ascii="Arial" w:hAnsi="Arial" w:cs="Arial"/>
                <w:sz w:val="16"/>
                <w:szCs w:val="16"/>
              </w:rPr>
              <w:t>-7,9%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C305985" w14:textId="77777777" w:rsidR="006F630D" w:rsidRPr="004C60BF" w:rsidRDefault="006F630D"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7447F" w14:textId="77777777" w:rsidR="006F630D" w:rsidRPr="004C60BF" w:rsidRDefault="006F630D" w:rsidP="004C60BF">
            <w:pPr>
              <w:jc w:val="right"/>
              <w:rPr>
                <w:rFonts w:ascii="Arial" w:hAnsi="Arial" w:cs="Arial"/>
                <w:sz w:val="16"/>
                <w:szCs w:val="16"/>
              </w:rPr>
            </w:pPr>
            <w:r>
              <w:rPr>
                <w:rFonts w:ascii="Arial" w:hAnsi="Arial" w:cs="Arial"/>
                <w:sz w:val="16"/>
                <w:szCs w:val="16"/>
              </w:rPr>
              <w:t>3,1%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43B754E" w14:textId="77777777" w:rsidR="006F630D" w:rsidRPr="004C60BF" w:rsidRDefault="006F630D" w:rsidP="004C60BF">
            <w:pPr>
              <w:jc w:val="right"/>
              <w:rPr>
                <w:rFonts w:ascii="Arial" w:hAnsi="Arial" w:cs="Arial"/>
                <w:sz w:val="16"/>
                <w:szCs w:val="16"/>
              </w:rPr>
            </w:pPr>
            <w:r>
              <w:rPr>
                <w:rFonts w:ascii="Arial" w:hAnsi="Arial" w:cs="Arial"/>
                <w:sz w:val="16"/>
                <w:szCs w:val="16"/>
              </w:rPr>
              <w:t>17,9%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81021E1" w14:textId="77777777" w:rsidR="006F630D" w:rsidRPr="004C60BF" w:rsidRDefault="006F630D"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DF087D5" w14:textId="77777777" w:rsidR="006F630D" w:rsidRPr="004C60BF" w:rsidRDefault="006F630D"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F97E114" w14:textId="77777777" w:rsidR="006F630D" w:rsidRPr="004C60BF" w:rsidRDefault="006F630D" w:rsidP="004C60BF">
            <w:pPr>
              <w:jc w:val="right"/>
              <w:rPr>
                <w:rFonts w:ascii="Arial" w:hAnsi="Arial" w:cs="Arial"/>
                <w:sz w:val="16"/>
                <w:szCs w:val="16"/>
              </w:rPr>
            </w:pPr>
            <w:r>
              <w:rPr>
                <w:rFonts w:ascii="Arial" w:hAnsi="Arial" w:cs="Arial"/>
                <w:sz w:val="16"/>
                <w:szCs w:val="16"/>
              </w:rPr>
              <w:t>10</w:t>
            </w:r>
          </w:p>
        </w:tc>
      </w:tr>
      <w:tr w:rsidR="006F630D" w:rsidRPr="004C60BF" w14:paraId="3E800F85"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66B723F" w14:textId="77777777" w:rsidR="006F630D" w:rsidRPr="004C60BF" w:rsidRDefault="006F630D"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630A8A51" w14:textId="77777777" w:rsidR="006F630D" w:rsidRPr="004C60BF" w:rsidRDefault="006F630D"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6691E71" w14:textId="77777777" w:rsidR="006F630D" w:rsidRPr="004C60BF" w:rsidRDefault="006F630D"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9C1A6CD" w14:textId="77777777" w:rsidR="006F630D" w:rsidRPr="004C60BF" w:rsidRDefault="006F630D"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0528C079" w14:textId="77777777" w:rsidR="006F630D" w:rsidRPr="004C60BF" w:rsidRDefault="006F630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76C85B4" w14:textId="77777777" w:rsidR="006F630D" w:rsidRPr="004C60BF" w:rsidRDefault="006F630D"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6951F027" w14:textId="77777777" w:rsidR="006F630D" w:rsidRPr="004C60BF" w:rsidRDefault="006F630D"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0776F6FE" w14:textId="77777777" w:rsidR="006F630D" w:rsidRPr="004C60BF" w:rsidRDefault="006F630D"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79EE142F" w14:textId="77777777" w:rsidR="006F630D" w:rsidRPr="004C60BF" w:rsidRDefault="006F630D"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D894BD5" w14:textId="77777777" w:rsidR="006F630D" w:rsidRPr="004C60BF" w:rsidRDefault="006F630D"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572EEE7D" w14:textId="77777777" w:rsidR="006F630D" w:rsidRPr="004C60BF" w:rsidRDefault="006F630D" w:rsidP="004C60BF">
            <w:pPr>
              <w:jc w:val="right"/>
              <w:rPr>
                <w:rFonts w:ascii="Arial" w:hAnsi="Arial" w:cs="Arial"/>
                <w:b/>
                <w:bCs/>
                <w:sz w:val="16"/>
                <w:szCs w:val="16"/>
              </w:rPr>
            </w:pPr>
            <w:r>
              <w:rPr>
                <w:rFonts w:ascii="Arial" w:hAnsi="Arial" w:cs="Arial"/>
                <w:b/>
                <w:bCs/>
                <w:sz w:val="16"/>
                <w:szCs w:val="16"/>
              </w:rPr>
              <w:t>56</w:t>
            </w:r>
          </w:p>
        </w:tc>
      </w:tr>
      <w:tr w:rsidR="002F79D1" w:rsidRPr="004C60BF" w14:paraId="25B5B6FA"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51E0408D"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231935E5"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19354F69"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2D3431FB"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466E44EC"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F56EA4E"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14675A4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5BFF022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61025A06"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3244797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07F38EB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025F8B" w:rsidRPr="004C60BF" w14:paraId="643DD951"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73961C6" w14:textId="77777777" w:rsidR="00025F8B" w:rsidRPr="004C60BF" w:rsidRDefault="00025F8B" w:rsidP="004C60BF">
            <w:pPr>
              <w:rPr>
                <w:rFonts w:ascii="Arial" w:hAnsi="Arial" w:cs="Arial"/>
                <w:sz w:val="20"/>
                <w:szCs w:val="20"/>
              </w:rPr>
            </w:pPr>
            <w:proofErr w:type="spellStart"/>
            <w:r w:rsidRPr="004C60BF">
              <w:rPr>
                <w:rFonts w:ascii="Arial" w:hAnsi="Arial" w:cs="Arial"/>
                <w:sz w:val="20"/>
                <w:szCs w:val="20"/>
              </w:rPr>
              <w:t>KPI</w:t>
            </w:r>
            <w:proofErr w:type="spellEnd"/>
            <w:r w:rsidRPr="004C60BF">
              <w:rPr>
                <w:rFonts w:ascii="Arial" w:hAnsi="Arial" w:cs="Arial"/>
                <w:sz w:val="20"/>
                <w:szCs w:val="20"/>
              </w:rPr>
              <w:t xml:space="preserve"> 4.12</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7F68B14F" w14:textId="77777777" w:rsidR="00025F8B" w:rsidRPr="004C60BF" w:rsidRDefault="00025F8B" w:rsidP="00AF5C7A">
            <w:pPr>
              <w:pStyle w:val="Domanda0"/>
              <w:rPr>
                <w:sz w:val="16"/>
                <w:szCs w:val="16"/>
              </w:rPr>
            </w:pPr>
            <w:r w:rsidRPr="004C60BF">
              <w:t>Sono state prese iniziative per la sensibilizzazione alla sicurezza informatica rivolte a tutto il personale dell'amministrazione ?</w:t>
            </w:r>
          </w:p>
        </w:tc>
        <w:tc>
          <w:tcPr>
            <w:tcW w:w="541" w:type="dxa"/>
            <w:tcBorders>
              <w:top w:val="single" w:sz="8" w:space="0" w:color="auto"/>
              <w:left w:val="nil"/>
              <w:bottom w:val="single" w:sz="4" w:space="0" w:color="auto"/>
              <w:right w:val="single" w:sz="4" w:space="0" w:color="auto"/>
            </w:tcBorders>
            <w:shd w:val="clear" w:color="auto" w:fill="auto"/>
            <w:noWrap/>
            <w:hideMark/>
          </w:tcPr>
          <w:p w14:paraId="6E670F5E" w14:textId="77777777" w:rsidR="00025F8B" w:rsidRPr="00AF5C7A" w:rsidRDefault="00025F8B" w:rsidP="00AF5C7A">
            <w:pPr>
              <w:pStyle w:val="Punteggio"/>
            </w:pPr>
            <w:r w:rsidRPr="008B27B5">
              <w:t>6,74</w:t>
            </w:r>
          </w:p>
        </w:tc>
        <w:tc>
          <w:tcPr>
            <w:tcW w:w="541" w:type="dxa"/>
            <w:tcBorders>
              <w:top w:val="single" w:sz="8" w:space="0" w:color="auto"/>
              <w:left w:val="nil"/>
              <w:bottom w:val="single" w:sz="4" w:space="0" w:color="auto"/>
              <w:right w:val="single" w:sz="4" w:space="0" w:color="auto"/>
            </w:tcBorders>
            <w:shd w:val="clear" w:color="auto" w:fill="auto"/>
            <w:noWrap/>
            <w:hideMark/>
          </w:tcPr>
          <w:p w14:paraId="02C58A1B" w14:textId="77777777" w:rsidR="00025F8B" w:rsidRPr="00AF5C7A" w:rsidRDefault="00025F8B" w:rsidP="00AF5C7A">
            <w:pPr>
              <w:pStyle w:val="Punteggio"/>
            </w:pPr>
            <w:r w:rsidRPr="008B27B5">
              <w:t>6,51</w:t>
            </w:r>
          </w:p>
        </w:tc>
        <w:tc>
          <w:tcPr>
            <w:tcW w:w="541" w:type="dxa"/>
            <w:tcBorders>
              <w:top w:val="single" w:sz="8" w:space="0" w:color="auto"/>
              <w:left w:val="nil"/>
              <w:bottom w:val="single" w:sz="4" w:space="0" w:color="auto"/>
              <w:right w:val="single" w:sz="8" w:space="0" w:color="auto"/>
            </w:tcBorders>
            <w:shd w:val="clear" w:color="auto" w:fill="auto"/>
            <w:noWrap/>
            <w:hideMark/>
          </w:tcPr>
          <w:p w14:paraId="6F4FD225" w14:textId="77777777" w:rsidR="00025F8B" w:rsidRPr="00AF5C7A" w:rsidRDefault="00025F8B" w:rsidP="00AF5C7A">
            <w:pPr>
              <w:pStyle w:val="Punteggio"/>
            </w:pPr>
            <w:r w:rsidRPr="008B27B5">
              <w:t>7,50</w:t>
            </w:r>
          </w:p>
        </w:tc>
      </w:tr>
      <w:tr w:rsidR="00140B67" w:rsidRPr="004C60BF" w14:paraId="636DCBC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3C6DD5B" w14:textId="77777777" w:rsidR="00140B67" w:rsidRPr="004C60BF" w:rsidRDefault="00140B67"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6B93B" w14:textId="77777777" w:rsidR="00140B67" w:rsidRPr="004C60BF" w:rsidRDefault="00140B67"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9D1015" w14:textId="77777777" w:rsidR="00140B67" w:rsidRPr="004C60BF" w:rsidRDefault="00140B67" w:rsidP="004C60BF">
            <w:pPr>
              <w:jc w:val="right"/>
              <w:rPr>
                <w:rFonts w:ascii="Arial" w:hAnsi="Arial" w:cs="Arial"/>
                <w:i/>
                <w:iCs/>
                <w:sz w:val="16"/>
                <w:szCs w:val="16"/>
              </w:rPr>
            </w:pPr>
            <w:r w:rsidRPr="004C60BF">
              <w:rPr>
                <w:rFonts w:ascii="Arial" w:hAnsi="Arial" w:cs="Arial"/>
                <w:i/>
                <w:iCs/>
                <w:sz w:val="16"/>
                <w:szCs w:val="16"/>
              </w:rPr>
              <w:t>10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7ED504" w14:textId="77777777" w:rsidR="00140B67" w:rsidRPr="004C60BF" w:rsidRDefault="00140B67" w:rsidP="004C60BF">
            <w:pPr>
              <w:jc w:val="right"/>
              <w:rPr>
                <w:rFonts w:ascii="Arial" w:hAnsi="Arial" w:cs="Arial"/>
                <w:sz w:val="16"/>
                <w:szCs w:val="16"/>
              </w:rPr>
            </w:pPr>
            <w:r>
              <w:rPr>
                <w:rFonts w:ascii="Arial" w:hAnsi="Arial" w:cs="Arial"/>
                <w:sz w:val="16"/>
                <w:szCs w:val="16"/>
              </w:rPr>
              <w:t>67,4%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B6B3" w14:textId="77777777" w:rsidR="00140B67" w:rsidRPr="004C60BF" w:rsidRDefault="00140B67" w:rsidP="004C60BF">
            <w:pPr>
              <w:jc w:val="right"/>
              <w:rPr>
                <w:rFonts w:ascii="Arial" w:hAnsi="Arial" w:cs="Arial"/>
                <w:sz w:val="16"/>
                <w:szCs w:val="16"/>
              </w:rPr>
            </w:pPr>
            <w:r>
              <w:rPr>
                <w:rFonts w:ascii="Arial" w:hAnsi="Arial" w:cs="Arial"/>
                <w:sz w:val="16"/>
                <w:szCs w:val="16"/>
              </w:rPr>
              <w:t>2,3%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673A600" w14:textId="77777777" w:rsidR="00140B67" w:rsidRPr="004C60BF" w:rsidRDefault="00140B67" w:rsidP="004C60BF">
            <w:pPr>
              <w:jc w:val="right"/>
              <w:rPr>
                <w:rFonts w:ascii="Arial" w:hAnsi="Arial" w:cs="Arial"/>
                <w:sz w:val="16"/>
                <w:szCs w:val="16"/>
              </w:rPr>
            </w:pPr>
            <w:r>
              <w:rPr>
                <w:rFonts w:ascii="Arial" w:hAnsi="Arial" w:cs="Arial"/>
                <w:sz w:val="16"/>
                <w:szCs w:val="16"/>
              </w:rPr>
              <w:t>65,1%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437F2" w14:textId="77777777" w:rsidR="00140B67" w:rsidRPr="004C60BF" w:rsidRDefault="00140B67" w:rsidP="004C60BF">
            <w:pPr>
              <w:jc w:val="right"/>
              <w:rPr>
                <w:rFonts w:ascii="Arial" w:hAnsi="Arial" w:cs="Arial"/>
                <w:sz w:val="16"/>
                <w:szCs w:val="16"/>
              </w:rPr>
            </w:pPr>
            <w:r>
              <w:rPr>
                <w:rFonts w:ascii="Arial" w:hAnsi="Arial" w:cs="Arial"/>
                <w:sz w:val="16"/>
                <w:szCs w:val="16"/>
              </w:rPr>
              <w:t>-9,9%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5D338F8" w14:textId="77777777" w:rsidR="00140B67" w:rsidRPr="004C60BF" w:rsidRDefault="00140B67" w:rsidP="004C60BF">
            <w:pPr>
              <w:jc w:val="right"/>
              <w:rPr>
                <w:rFonts w:ascii="Arial" w:hAnsi="Arial" w:cs="Arial"/>
                <w:sz w:val="16"/>
                <w:szCs w:val="16"/>
              </w:rPr>
            </w:pPr>
            <w:r>
              <w:rPr>
                <w:rFonts w:ascii="Arial" w:hAnsi="Arial" w:cs="Arial"/>
                <w:sz w:val="16"/>
                <w:szCs w:val="16"/>
              </w:rPr>
              <w:t>75,0%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33D7E2C" w14:textId="77777777" w:rsidR="00140B67" w:rsidRPr="004C60BF" w:rsidRDefault="00140B67" w:rsidP="004C60BF">
            <w:pPr>
              <w:jc w:val="right"/>
              <w:rPr>
                <w:rFonts w:ascii="Arial" w:hAnsi="Arial" w:cs="Arial"/>
                <w:sz w:val="16"/>
                <w:szCs w:val="16"/>
              </w:rPr>
            </w:pPr>
            <w:r>
              <w:rPr>
                <w:rFonts w:ascii="Arial" w:hAnsi="Arial" w:cs="Arial"/>
                <w:sz w:val="16"/>
                <w:szCs w:val="16"/>
              </w:rPr>
              <w:t>31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91E5666" w14:textId="77777777" w:rsidR="00140B67" w:rsidRPr="004C60BF" w:rsidRDefault="00140B67" w:rsidP="004C60BF">
            <w:pPr>
              <w:jc w:val="right"/>
              <w:rPr>
                <w:rFonts w:ascii="Arial" w:hAnsi="Arial" w:cs="Arial"/>
                <w:sz w:val="16"/>
                <w:szCs w:val="16"/>
              </w:rPr>
            </w:pPr>
            <w:r>
              <w:rPr>
                <w:rFonts w:ascii="Arial" w:hAnsi="Arial" w:cs="Arial"/>
                <w:sz w:val="16"/>
                <w:szCs w:val="16"/>
              </w:rPr>
              <w:t>28</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BE536A2" w14:textId="77777777" w:rsidR="00140B67" w:rsidRPr="004C60BF" w:rsidRDefault="00140B67" w:rsidP="004C60BF">
            <w:pPr>
              <w:jc w:val="right"/>
              <w:rPr>
                <w:rFonts w:ascii="Arial" w:hAnsi="Arial" w:cs="Arial"/>
                <w:sz w:val="16"/>
                <w:szCs w:val="16"/>
              </w:rPr>
            </w:pPr>
            <w:r>
              <w:rPr>
                <w:rFonts w:ascii="Arial" w:hAnsi="Arial" w:cs="Arial"/>
                <w:sz w:val="16"/>
                <w:szCs w:val="16"/>
              </w:rPr>
              <w:t>42</w:t>
            </w:r>
          </w:p>
        </w:tc>
      </w:tr>
      <w:tr w:rsidR="00140B67" w:rsidRPr="004C60BF" w14:paraId="73C5D114"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306758" w14:textId="77777777" w:rsidR="00140B67" w:rsidRPr="004C60BF" w:rsidRDefault="00140B67"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F955B7" w14:textId="77777777" w:rsidR="00140B67" w:rsidRPr="004C60BF" w:rsidRDefault="00140B67"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5A108B" w14:textId="77777777" w:rsidR="00140B67" w:rsidRPr="004C60BF" w:rsidRDefault="00140B67"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396DC7" w14:textId="77777777" w:rsidR="00140B67" w:rsidRPr="004C60BF" w:rsidRDefault="00140B67" w:rsidP="004C60BF">
            <w:pPr>
              <w:jc w:val="right"/>
              <w:rPr>
                <w:rFonts w:ascii="Arial" w:hAnsi="Arial" w:cs="Arial"/>
                <w:sz w:val="16"/>
                <w:szCs w:val="16"/>
              </w:rPr>
            </w:pPr>
            <w:r>
              <w:rPr>
                <w:rFonts w:ascii="Arial" w:hAnsi="Arial" w:cs="Arial"/>
                <w:sz w:val="16"/>
                <w:szCs w:val="16"/>
              </w:rPr>
              <w:t>17,4%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53780" w14:textId="77777777" w:rsidR="00140B67" w:rsidRPr="004C60BF" w:rsidRDefault="00140B67" w:rsidP="004C60BF">
            <w:pPr>
              <w:jc w:val="right"/>
              <w:rPr>
                <w:rFonts w:ascii="Arial" w:hAnsi="Arial" w:cs="Arial"/>
                <w:sz w:val="16"/>
                <w:szCs w:val="16"/>
              </w:rPr>
            </w:pPr>
            <w:r>
              <w:rPr>
                <w:rFonts w:ascii="Arial" w:hAnsi="Arial" w:cs="Arial"/>
                <w:sz w:val="16"/>
                <w:szCs w:val="16"/>
              </w:rPr>
              <w:t>-3,5%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D9ED28F" w14:textId="77777777" w:rsidR="00140B67" w:rsidRPr="004C60BF" w:rsidRDefault="00140B67" w:rsidP="004C60BF">
            <w:pPr>
              <w:jc w:val="right"/>
              <w:rPr>
                <w:rFonts w:ascii="Arial" w:hAnsi="Arial" w:cs="Arial"/>
                <w:sz w:val="16"/>
                <w:szCs w:val="16"/>
              </w:rPr>
            </w:pPr>
            <w:r>
              <w:rPr>
                <w:rFonts w:ascii="Arial" w:hAnsi="Arial" w:cs="Arial"/>
                <w:sz w:val="16"/>
                <w:szCs w:val="16"/>
              </w:rPr>
              <w:t>20,9%</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0A677" w14:textId="77777777" w:rsidR="00140B67" w:rsidRPr="004C60BF" w:rsidRDefault="00140B67" w:rsidP="004C60BF">
            <w:pPr>
              <w:jc w:val="right"/>
              <w:rPr>
                <w:rFonts w:ascii="Arial" w:hAnsi="Arial" w:cs="Arial"/>
                <w:sz w:val="16"/>
                <w:szCs w:val="16"/>
              </w:rPr>
            </w:pPr>
            <w:r>
              <w:rPr>
                <w:rFonts w:ascii="Arial" w:hAnsi="Arial" w:cs="Arial"/>
                <w:sz w:val="16"/>
                <w:szCs w:val="16"/>
              </w:rPr>
              <w:t>10,2%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70FF205C" w14:textId="77777777" w:rsidR="00140B67" w:rsidRPr="004C60BF" w:rsidRDefault="00140B67" w:rsidP="004C60BF">
            <w:pPr>
              <w:jc w:val="right"/>
              <w:rPr>
                <w:rFonts w:ascii="Arial" w:hAnsi="Arial" w:cs="Arial"/>
                <w:sz w:val="16"/>
                <w:szCs w:val="16"/>
              </w:rPr>
            </w:pPr>
            <w:r>
              <w:rPr>
                <w:rFonts w:ascii="Arial" w:hAnsi="Arial" w:cs="Arial"/>
                <w:sz w:val="16"/>
                <w:szCs w:val="16"/>
              </w:rPr>
              <w:t>10,7%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689504D" w14:textId="77777777" w:rsidR="00140B67" w:rsidRPr="004C60BF" w:rsidRDefault="00140B67" w:rsidP="004C60BF">
            <w:pPr>
              <w:jc w:val="right"/>
              <w:rPr>
                <w:rFonts w:ascii="Arial" w:hAnsi="Arial" w:cs="Arial"/>
                <w:sz w:val="16"/>
                <w:szCs w:val="16"/>
              </w:rPr>
            </w:pPr>
            <w:r>
              <w:rPr>
                <w:rFonts w:ascii="Arial" w:hAnsi="Arial" w:cs="Arial"/>
                <w:sz w:val="16"/>
                <w:szCs w:val="16"/>
              </w:rPr>
              <w:t>8</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CDA5C95" w14:textId="77777777" w:rsidR="00140B67" w:rsidRPr="004C60BF" w:rsidRDefault="00140B67"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401EAC53" w14:textId="77777777" w:rsidR="00140B67" w:rsidRPr="004C60BF" w:rsidRDefault="00140B67" w:rsidP="004C60BF">
            <w:pPr>
              <w:jc w:val="right"/>
              <w:rPr>
                <w:rFonts w:ascii="Arial" w:hAnsi="Arial" w:cs="Arial"/>
                <w:sz w:val="16"/>
                <w:szCs w:val="16"/>
              </w:rPr>
            </w:pPr>
            <w:r>
              <w:rPr>
                <w:rFonts w:ascii="Arial" w:hAnsi="Arial" w:cs="Arial"/>
                <w:sz w:val="16"/>
                <w:szCs w:val="16"/>
              </w:rPr>
              <w:t>6</w:t>
            </w:r>
          </w:p>
        </w:tc>
      </w:tr>
      <w:tr w:rsidR="00140B67" w:rsidRPr="004C60BF" w14:paraId="14EE4318"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F2DFCF" w14:textId="77777777" w:rsidR="00140B67" w:rsidRPr="004C60BF" w:rsidRDefault="00140B67"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E80BF46" w14:textId="77777777" w:rsidR="00140B67" w:rsidRPr="004C60BF" w:rsidRDefault="00140B67"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36A750" w14:textId="77777777" w:rsidR="00140B67" w:rsidRPr="004C60BF" w:rsidRDefault="00140B67"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BD7B74" w14:textId="77777777" w:rsidR="00140B67" w:rsidRPr="004C60BF" w:rsidRDefault="00140B67" w:rsidP="004C60BF">
            <w:pPr>
              <w:jc w:val="right"/>
              <w:rPr>
                <w:rFonts w:ascii="Arial" w:hAnsi="Arial" w:cs="Arial"/>
                <w:sz w:val="16"/>
                <w:szCs w:val="16"/>
              </w:rPr>
            </w:pPr>
            <w:r>
              <w:rPr>
                <w:rFonts w:ascii="Arial" w:hAnsi="Arial" w:cs="Arial"/>
                <w:sz w:val="16"/>
                <w:szCs w:val="16"/>
              </w:rPr>
              <w:t>15,2%</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617B6" w14:textId="77777777" w:rsidR="00140B67" w:rsidRPr="004C60BF" w:rsidRDefault="00140B67" w:rsidP="004C60BF">
            <w:pPr>
              <w:jc w:val="right"/>
              <w:rPr>
                <w:rFonts w:ascii="Arial" w:hAnsi="Arial" w:cs="Arial"/>
                <w:sz w:val="16"/>
                <w:szCs w:val="16"/>
              </w:rPr>
            </w:pPr>
            <w:r>
              <w:rPr>
                <w:rFonts w:ascii="Arial" w:hAnsi="Arial" w:cs="Arial"/>
                <w:sz w:val="16"/>
                <w:szCs w:val="16"/>
              </w:rPr>
              <w:t>1,3%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53883A6" w14:textId="77777777" w:rsidR="00140B67" w:rsidRPr="004C60BF" w:rsidRDefault="00140B67" w:rsidP="004C60BF">
            <w:pPr>
              <w:jc w:val="right"/>
              <w:rPr>
                <w:rFonts w:ascii="Arial" w:hAnsi="Arial" w:cs="Arial"/>
                <w:sz w:val="16"/>
                <w:szCs w:val="16"/>
              </w:rPr>
            </w:pPr>
            <w:r>
              <w:rPr>
                <w:rFonts w:ascii="Arial" w:hAnsi="Arial" w:cs="Arial"/>
                <w:sz w:val="16"/>
                <w:szCs w:val="16"/>
              </w:rPr>
              <w:t>14,0%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F4BAE" w14:textId="77777777" w:rsidR="00140B67" w:rsidRPr="004C60BF" w:rsidRDefault="00140B67" w:rsidP="004C60BF">
            <w:pPr>
              <w:jc w:val="right"/>
              <w:rPr>
                <w:rFonts w:ascii="Arial" w:hAnsi="Arial" w:cs="Arial"/>
                <w:sz w:val="16"/>
                <w:szCs w:val="16"/>
              </w:rPr>
            </w:pPr>
            <w:r>
              <w:rPr>
                <w:rFonts w:ascii="Arial" w:hAnsi="Arial" w:cs="Arial"/>
                <w:sz w:val="16"/>
                <w:szCs w:val="16"/>
              </w:rPr>
              <w:t>-0,3%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FA6F38E" w14:textId="77777777" w:rsidR="00140B67" w:rsidRPr="004C60BF" w:rsidRDefault="00140B67" w:rsidP="004C60BF">
            <w:pPr>
              <w:jc w:val="right"/>
              <w:rPr>
                <w:rFonts w:ascii="Arial" w:hAnsi="Arial" w:cs="Arial"/>
                <w:sz w:val="16"/>
                <w:szCs w:val="16"/>
              </w:rPr>
            </w:pPr>
            <w:r>
              <w:rPr>
                <w:rFonts w:ascii="Arial" w:hAnsi="Arial" w:cs="Arial"/>
                <w:sz w:val="16"/>
                <w:szCs w:val="16"/>
              </w:rPr>
              <w:t>14,3%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2DA61E9" w14:textId="77777777" w:rsidR="00140B67" w:rsidRPr="004C60BF" w:rsidRDefault="00140B67"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EEADA86" w14:textId="77777777" w:rsidR="00140B67" w:rsidRPr="004C60BF" w:rsidRDefault="00140B67" w:rsidP="004C60BF">
            <w:pPr>
              <w:jc w:val="right"/>
              <w:rPr>
                <w:rFonts w:ascii="Arial" w:hAnsi="Arial" w:cs="Arial"/>
                <w:sz w:val="16"/>
                <w:szCs w:val="16"/>
              </w:rPr>
            </w:pPr>
            <w:r>
              <w:rPr>
                <w:rFonts w:ascii="Arial" w:hAnsi="Arial" w:cs="Arial"/>
                <w:sz w:val="16"/>
                <w:szCs w:val="16"/>
              </w:rPr>
              <w:t>6</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2CE06F8" w14:textId="77777777" w:rsidR="00140B67" w:rsidRPr="004C60BF" w:rsidRDefault="00140B67" w:rsidP="004C60BF">
            <w:pPr>
              <w:jc w:val="right"/>
              <w:rPr>
                <w:rFonts w:ascii="Arial" w:hAnsi="Arial" w:cs="Arial"/>
                <w:sz w:val="16"/>
                <w:szCs w:val="16"/>
              </w:rPr>
            </w:pPr>
            <w:r>
              <w:rPr>
                <w:rFonts w:ascii="Arial" w:hAnsi="Arial" w:cs="Arial"/>
                <w:sz w:val="16"/>
                <w:szCs w:val="16"/>
              </w:rPr>
              <w:t>8</w:t>
            </w:r>
          </w:p>
        </w:tc>
      </w:tr>
      <w:tr w:rsidR="00140B67" w:rsidRPr="004C60BF" w14:paraId="03B341C4"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390B1E2" w14:textId="77777777" w:rsidR="00140B67" w:rsidRPr="004C60BF" w:rsidRDefault="00140B67"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3104ED7D" w14:textId="77777777" w:rsidR="00140B67" w:rsidRPr="004C60BF" w:rsidRDefault="00140B67"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517ABB4" w14:textId="77777777" w:rsidR="00140B67" w:rsidRPr="004C60BF" w:rsidRDefault="00140B67"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1822E352" w14:textId="77777777" w:rsidR="00140B67" w:rsidRPr="004C60BF" w:rsidRDefault="00140B67"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0D778CD8" w14:textId="77777777" w:rsidR="00140B67" w:rsidRPr="004C60BF" w:rsidRDefault="00140B67"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3E62FBF5" w14:textId="77777777" w:rsidR="00140B67" w:rsidRPr="004C60BF" w:rsidRDefault="00140B67"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7668B666" w14:textId="77777777" w:rsidR="00140B67" w:rsidRPr="004C60BF" w:rsidRDefault="00140B67"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2A2A6370" w14:textId="77777777" w:rsidR="00140B67" w:rsidRPr="004C60BF" w:rsidRDefault="00140B67"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3735873F" w14:textId="77777777" w:rsidR="00140B67" w:rsidRPr="004C60BF" w:rsidRDefault="00140B67"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1B924146" w14:textId="77777777" w:rsidR="00140B67" w:rsidRPr="004C60BF" w:rsidRDefault="00140B67"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54DED58C" w14:textId="77777777" w:rsidR="00140B67" w:rsidRPr="004C60BF" w:rsidRDefault="00140B67" w:rsidP="004C60BF">
            <w:pPr>
              <w:jc w:val="right"/>
              <w:rPr>
                <w:rFonts w:ascii="Arial" w:hAnsi="Arial" w:cs="Arial"/>
                <w:b/>
                <w:bCs/>
                <w:sz w:val="16"/>
                <w:szCs w:val="16"/>
              </w:rPr>
            </w:pPr>
            <w:r>
              <w:rPr>
                <w:rFonts w:ascii="Arial" w:hAnsi="Arial" w:cs="Arial"/>
                <w:b/>
                <w:bCs/>
                <w:sz w:val="16"/>
                <w:szCs w:val="16"/>
              </w:rPr>
              <w:t>56</w:t>
            </w:r>
          </w:p>
        </w:tc>
      </w:tr>
      <w:tr w:rsidR="002F79D1" w:rsidRPr="004C60BF" w14:paraId="553B3C86" w14:textId="77777777" w:rsidTr="0056118C">
        <w:trPr>
          <w:trHeight w:val="255"/>
        </w:trPr>
        <w:tc>
          <w:tcPr>
            <w:tcW w:w="100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0EEEB0E2" w14:textId="77777777" w:rsidR="009E099B" w:rsidRPr="004C60BF" w:rsidRDefault="009E099B" w:rsidP="004C60BF">
            <w:pPr>
              <w:rPr>
                <w:rFonts w:ascii="Arial" w:hAnsi="Arial" w:cs="Arial"/>
                <w:sz w:val="20"/>
                <w:szCs w:val="20"/>
              </w:rPr>
            </w:pPr>
            <w:r w:rsidRPr="004C60BF">
              <w:rPr>
                <w:rFonts w:ascii="Arial" w:hAnsi="Arial" w:cs="Arial"/>
                <w:sz w:val="20"/>
                <w:szCs w:val="20"/>
              </w:rPr>
              <w:t> </w:t>
            </w:r>
          </w:p>
        </w:tc>
        <w:tc>
          <w:tcPr>
            <w:tcW w:w="2976" w:type="dxa"/>
            <w:gridSpan w:val="2"/>
            <w:tcBorders>
              <w:top w:val="single" w:sz="8" w:space="0" w:color="auto"/>
              <w:left w:val="nil"/>
              <w:bottom w:val="single" w:sz="8" w:space="0" w:color="auto"/>
              <w:right w:val="single" w:sz="4" w:space="0" w:color="auto"/>
            </w:tcBorders>
            <w:shd w:val="clear" w:color="auto" w:fill="auto"/>
            <w:vAlign w:val="center"/>
            <w:hideMark/>
          </w:tcPr>
          <w:p w14:paraId="760475D0"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91" w:type="dxa"/>
            <w:gridSpan w:val="2"/>
            <w:tcBorders>
              <w:top w:val="single" w:sz="8" w:space="0" w:color="auto"/>
              <w:left w:val="nil"/>
              <w:bottom w:val="single" w:sz="8" w:space="0" w:color="auto"/>
              <w:right w:val="single" w:sz="4" w:space="0" w:color="auto"/>
            </w:tcBorders>
            <w:shd w:val="clear" w:color="auto" w:fill="auto"/>
            <w:noWrap/>
            <w:vAlign w:val="center"/>
            <w:hideMark/>
          </w:tcPr>
          <w:p w14:paraId="242890BE" w14:textId="77777777" w:rsidR="009E099B" w:rsidRPr="004C60BF" w:rsidRDefault="009E099B" w:rsidP="004C60BF">
            <w:pPr>
              <w:rPr>
                <w:rFonts w:ascii="Arial" w:hAnsi="Arial" w:cs="Arial"/>
                <w:i/>
                <w:iCs/>
                <w:sz w:val="16"/>
                <w:szCs w:val="16"/>
              </w:rPr>
            </w:pPr>
            <w:r w:rsidRPr="004C60BF">
              <w:rPr>
                <w:rFonts w:ascii="Arial" w:hAnsi="Arial" w:cs="Arial"/>
                <w:i/>
                <w:iCs/>
                <w:sz w:val="16"/>
                <w:szCs w:val="16"/>
              </w:rPr>
              <w:t> </w:t>
            </w:r>
          </w:p>
        </w:tc>
        <w:tc>
          <w:tcPr>
            <w:tcW w:w="681" w:type="dxa"/>
            <w:gridSpan w:val="2"/>
            <w:tcBorders>
              <w:top w:val="single" w:sz="8" w:space="0" w:color="auto"/>
              <w:left w:val="nil"/>
              <w:bottom w:val="single" w:sz="8" w:space="0" w:color="auto"/>
              <w:right w:val="single" w:sz="4" w:space="0" w:color="auto"/>
            </w:tcBorders>
            <w:shd w:val="clear" w:color="auto" w:fill="auto"/>
            <w:noWrap/>
            <w:vAlign w:val="center"/>
            <w:hideMark/>
          </w:tcPr>
          <w:p w14:paraId="43459D51"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7" w:type="dxa"/>
            <w:tcBorders>
              <w:top w:val="single" w:sz="8" w:space="0" w:color="auto"/>
              <w:left w:val="nil"/>
              <w:bottom w:val="single" w:sz="8" w:space="0" w:color="auto"/>
              <w:right w:val="single" w:sz="4" w:space="0" w:color="auto"/>
            </w:tcBorders>
            <w:shd w:val="clear" w:color="auto" w:fill="auto"/>
            <w:noWrap/>
            <w:vAlign w:val="center"/>
            <w:hideMark/>
          </w:tcPr>
          <w:p w14:paraId="60B1138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0446F97D"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92" w:type="dxa"/>
            <w:tcBorders>
              <w:top w:val="single" w:sz="8" w:space="0" w:color="auto"/>
              <w:left w:val="nil"/>
              <w:bottom w:val="single" w:sz="8" w:space="0" w:color="auto"/>
              <w:right w:val="single" w:sz="4" w:space="0" w:color="auto"/>
            </w:tcBorders>
            <w:shd w:val="clear" w:color="auto" w:fill="auto"/>
            <w:noWrap/>
            <w:vAlign w:val="center"/>
            <w:hideMark/>
          </w:tcPr>
          <w:p w14:paraId="31DDE2EA"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683" w:type="dxa"/>
            <w:tcBorders>
              <w:top w:val="single" w:sz="8" w:space="0" w:color="auto"/>
              <w:left w:val="nil"/>
              <w:bottom w:val="single" w:sz="8" w:space="0" w:color="auto"/>
              <w:right w:val="single" w:sz="4" w:space="0" w:color="auto"/>
            </w:tcBorders>
            <w:shd w:val="clear" w:color="auto" w:fill="auto"/>
            <w:noWrap/>
            <w:vAlign w:val="center"/>
            <w:hideMark/>
          </w:tcPr>
          <w:p w14:paraId="2856EED2"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2A14B087"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6C4F465"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c>
          <w:tcPr>
            <w:tcW w:w="541" w:type="dxa"/>
            <w:tcBorders>
              <w:top w:val="single" w:sz="8" w:space="0" w:color="auto"/>
              <w:left w:val="nil"/>
              <w:bottom w:val="single" w:sz="8" w:space="0" w:color="auto"/>
              <w:right w:val="single" w:sz="4" w:space="0" w:color="auto"/>
            </w:tcBorders>
            <w:shd w:val="clear" w:color="auto" w:fill="auto"/>
            <w:noWrap/>
            <w:vAlign w:val="center"/>
            <w:hideMark/>
          </w:tcPr>
          <w:p w14:paraId="7CE0C039" w14:textId="77777777" w:rsidR="009E099B" w:rsidRPr="004C60BF" w:rsidRDefault="009E099B" w:rsidP="004C60BF">
            <w:pPr>
              <w:rPr>
                <w:rFonts w:ascii="Arial" w:hAnsi="Arial" w:cs="Arial"/>
                <w:sz w:val="16"/>
                <w:szCs w:val="16"/>
              </w:rPr>
            </w:pPr>
            <w:r w:rsidRPr="004C60BF">
              <w:rPr>
                <w:rFonts w:ascii="Arial" w:hAnsi="Arial" w:cs="Arial"/>
                <w:sz w:val="16"/>
                <w:szCs w:val="16"/>
              </w:rPr>
              <w:t> </w:t>
            </w:r>
          </w:p>
        </w:tc>
      </w:tr>
      <w:tr w:rsidR="0023720F" w:rsidRPr="004C60BF" w14:paraId="3B5DCE40" w14:textId="77777777" w:rsidTr="00AE638D">
        <w:trPr>
          <w:trHeight w:val="255"/>
        </w:trPr>
        <w:tc>
          <w:tcPr>
            <w:tcW w:w="100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C8DB738" w14:textId="77777777" w:rsidR="0023720F" w:rsidRPr="004C60BF" w:rsidRDefault="0023720F" w:rsidP="004C60BF">
            <w:pPr>
              <w:rPr>
                <w:rFonts w:ascii="Arial" w:hAnsi="Arial" w:cs="Arial"/>
                <w:sz w:val="20"/>
                <w:szCs w:val="20"/>
              </w:rPr>
            </w:pPr>
            <w:proofErr w:type="spellStart"/>
            <w:r w:rsidRPr="004C60BF">
              <w:rPr>
                <w:rFonts w:ascii="Arial" w:hAnsi="Arial" w:cs="Arial"/>
                <w:sz w:val="20"/>
                <w:szCs w:val="20"/>
              </w:rPr>
              <w:t>K</w:t>
            </w:r>
            <w:r>
              <w:rPr>
                <w:rFonts w:ascii="Arial" w:hAnsi="Arial" w:cs="Arial"/>
                <w:sz w:val="20"/>
                <w:szCs w:val="20"/>
              </w:rPr>
              <w:t>PI</w:t>
            </w:r>
            <w:proofErr w:type="spellEnd"/>
            <w:r>
              <w:rPr>
                <w:rFonts w:ascii="Arial" w:hAnsi="Arial" w:cs="Arial"/>
                <w:sz w:val="20"/>
                <w:szCs w:val="20"/>
              </w:rPr>
              <w:t xml:space="preserve"> </w:t>
            </w:r>
            <w:r w:rsidRPr="004C60BF">
              <w:rPr>
                <w:rFonts w:ascii="Arial" w:hAnsi="Arial" w:cs="Arial"/>
                <w:sz w:val="20"/>
                <w:szCs w:val="20"/>
              </w:rPr>
              <w:t>4.13</w:t>
            </w:r>
          </w:p>
        </w:tc>
        <w:tc>
          <w:tcPr>
            <w:tcW w:w="6993" w:type="dxa"/>
            <w:gridSpan w:val="10"/>
            <w:tcBorders>
              <w:top w:val="single" w:sz="8" w:space="0" w:color="auto"/>
              <w:left w:val="nil"/>
              <w:bottom w:val="single" w:sz="4" w:space="0" w:color="auto"/>
              <w:right w:val="single" w:sz="4" w:space="0" w:color="auto"/>
            </w:tcBorders>
            <w:shd w:val="clear" w:color="auto" w:fill="auto"/>
            <w:noWrap/>
            <w:vAlign w:val="center"/>
            <w:hideMark/>
          </w:tcPr>
          <w:p w14:paraId="43BAD7AE" w14:textId="77777777" w:rsidR="0023720F" w:rsidRPr="004C60BF" w:rsidRDefault="0023720F" w:rsidP="00AF5C7A">
            <w:pPr>
              <w:pStyle w:val="Domanda0"/>
              <w:rPr>
                <w:sz w:val="16"/>
                <w:szCs w:val="16"/>
              </w:rPr>
            </w:pPr>
            <w:r w:rsidRPr="004C60BF">
              <w:t>E' stato già redatto ed approvato un piano di formazione e sensibiliz</w:t>
            </w:r>
            <w:r>
              <w:t>zaz</w:t>
            </w:r>
            <w:r w:rsidRPr="004C60BF">
              <w:t xml:space="preserve">ione per la sicurezza </w:t>
            </w:r>
            <w:proofErr w:type="spellStart"/>
            <w:r w:rsidRPr="004C60BF">
              <w:t>ICT</w:t>
            </w:r>
            <w:proofErr w:type="spellEnd"/>
            <w:r w:rsidRPr="004C60BF">
              <w:t xml:space="preserve"> ?</w:t>
            </w:r>
          </w:p>
        </w:tc>
        <w:tc>
          <w:tcPr>
            <w:tcW w:w="541" w:type="dxa"/>
            <w:tcBorders>
              <w:top w:val="single" w:sz="8" w:space="0" w:color="auto"/>
              <w:left w:val="nil"/>
              <w:bottom w:val="single" w:sz="4" w:space="0" w:color="auto"/>
              <w:right w:val="single" w:sz="4" w:space="0" w:color="auto"/>
            </w:tcBorders>
            <w:shd w:val="clear" w:color="auto" w:fill="auto"/>
            <w:noWrap/>
            <w:hideMark/>
          </w:tcPr>
          <w:p w14:paraId="71F0FD1C" w14:textId="77777777" w:rsidR="0023720F" w:rsidRPr="00AF5C7A" w:rsidRDefault="0023720F" w:rsidP="00AF5C7A">
            <w:pPr>
              <w:pStyle w:val="Punteggio"/>
            </w:pPr>
            <w:r w:rsidRPr="00D06309">
              <w:t>3,91</w:t>
            </w:r>
          </w:p>
        </w:tc>
        <w:tc>
          <w:tcPr>
            <w:tcW w:w="541" w:type="dxa"/>
            <w:tcBorders>
              <w:top w:val="single" w:sz="8" w:space="0" w:color="auto"/>
              <w:left w:val="nil"/>
              <w:bottom w:val="single" w:sz="4" w:space="0" w:color="auto"/>
              <w:right w:val="single" w:sz="4" w:space="0" w:color="auto"/>
            </w:tcBorders>
            <w:shd w:val="clear" w:color="auto" w:fill="auto"/>
            <w:noWrap/>
            <w:hideMark/>
          </w:tcPr>
          <w:p w14:paraId="452AFF47" w14:textId="77777777" w:rsidR="0023720F" w:rsidRPr="00AF5C7A" w:rsidRDefault="0023720F" w:rsidP="00AF5C7A">
            <w:pPr>
              <w:pStyle w:val="Punteggio"/>
            </w:pPr>
            <w:r w:rsidRPr="00D06309">
              <w:t>3,70</w:t>
            </w:r>
          </w:p>
        </w:tc>
        <w:tc>
          <w:tcPr>
            <w:tcW w:w="541" w:type="dxa"/>
            <w:tcBorders>
              <w:top w:val="single" w:sz="8" w:space="0" w:color="auto"/>
              <w:left w:val="nil"/>
              <w:bottom w:val="single" w:sz="4" w:space="0" w:color="auto"/>
              <w:right w:val="single" w:sz="8" w:space="0" w:color="auto"/>
            </w:tcBorders>
            <w:shd w:val="clear" w:color="auto" w:fill="auto"/>
            <w:noWrap/>
            <w:hideMark/>
          </w:tcPr>
          <w:p w14:paraId="1D90140C" w14:textId="77777777" w:rsidR="0023720F" w:rsidRPr="00AF5C7A" w:rsidRDefault="0023720F" w:rsidP="00AF5C7A">
            <w:pPr>
              <w:pStyle w:val="Punteggio"/>
            </w:pPr>
            <w:r w:rsidRPr="00D06309">
              <w:t>3,25</w:t>
            </w:r>
          </w:p>
        </w:tc>
      </w:tr>
      <w:tr w:rsidR="00F30CB4" w:rsidRPr="004C60BF" w14:paraId="1AE71674"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8BE4871" w14:textId="77777777" w:rsidR="00F30CB4" w:rsidRPr="004C60BF" w:rsidRDefault="00F30CB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EDCCB3" w14:textId="77777777" w:rsidR="00F30CB4" w:rsidRPr="004C60BF" w:rsidRDefault="00F30CB4" w:rsidP="004C60BF">
            <w:pPr>
              <w:rPr>
                <w:rFonts w:ascii="Arial" w:hAnsi="Arial" w:cs="Arial"/>
                <w:sz w:val="16"/>
                <w:szCs w:val="16"/>
              </w:rPr>
            </w:pPr>
            <w:r w:rsidRPr="004C60BF">
              <w:rPr>
                <w:rFonts w:ascii="Arial" w:hAnsi="Arial" w:cs="Arial"/>
                <w:sz w:val="16"/>
                <w:szCs w:val="16"/>
              </w:rPr>
              <w:t>SI</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2CAF6" w14:textId="77777777" w:rsidR="00F30CB4" w:rsidRPr="004C60BF" w:rsidRDefault="00F30CB4"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C13AB3" w14:textId="77777777" w:rsidR="00F30CB4" w:rsidRPr="004C60BF" w:rsidRDefault="00F30CB4" w:rsidP="004C60BF">
            <w:pPr>
              <w:jc w:val="right"/>
              <w:rPr>
                <w:rFonts w:ascii="Arial" w:hAnsi="Arial" w:cs="Arial"/>
                <w:sz w:val="16"/>
                <w:szCs w:val="16"/>
              </w:rPr>
            </w:pPr>
            <w:r>
              <w:rPr>
                <w:rFonts w:ascii="Arial" w:hAnsi="Arial" w:cs="Arial"/>
                <w:sz w:val="16"/>
                <w:szCs w:val="16"/>
              </w:rPr>
              <w:t>30,4%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5BE44" w14:textId="77777777" w:rsidR="00F30CB4" w:rsidRPr="004C60BF" w:rsidRDefault="00F30CB4" w:rsidP="004C60BF">
            <w:pPr>
              <w:jc w:val="right"/>
              <w:rPr>
                <w:rFonts w:ascii="Arial" w:hAnsi="Arial" w:cs="Arial"/>
                <w:sz w:val="16"/>
                <w:szCs w:val="16"/>
              </w:rPr>
            </w:pPr>
            <w:r>
              <w:rPr>
                <w:rFonts w:ascii="Arial" w:hAnsi="Arial" w:cs="Arial"/>
                <w:sz w:val="16"/>
                <w:szCs w:val="16"/>
              </w:rPr>
              <w:t>0,2%</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1911D5B" w14:textId="77777777" w:rsidR="00F30CB4" w:rsidRPr="004C60BF" w:rsidRDefault="00F30CB4" w:rsidP="004C60BF">
            <w:pPr>
              <w:jc w:val="right"/>
              <w:rPr>
                <w:rFonts w:ascii="Arial" w:hAnsi="Arial" w:cs="Arial"/>
                <w:sz w:val="16"/>
                <w:szCs w:val="16"/>
              </w:rPr>
            </w:pPr>
            <w:r>
              <w:rPr>
                <w:rFonts w:ascii="Arial" w:hAnsi="Arial" w:cs="Arial"/>
                <w:sz w:val="16"/>
                <w:szCs w:val="16"/>
              </w:rPr>
              <w:t>30,2%</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00033" w14:textId="77777777" w:rsidR="00F30CB4" w:rsidRPr="004C60BF" w:rsidRDefault="00F30CB4" w:rsidP="004C60BF">
            <w:pPr>
              <w:jc w:val="right"/>
              <w:rPr>
                <w:rFonts w:ascii="Arial" w:hAnsi="Arial" w:cs="Arial"/>
                <w:sz w:val="16"/>
                <w:szCs w:val="16"/>
              </w:rPr>
            </w:pPr>
            <w:r>
              <w:rPr>
                <w:rFonts w:ascii="Arial" w:hAnsi="Arial" w:cs="Arial"/>
                <w:sz w:val="16"/>
                <w:szCs w:val="16"/>
              </w:rPr>
              <w:t>8,8%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21B4A40F" w14:textId="77777777" w:rsidR="00F30CB4" w:rsidRPr="004C60BF" w:rsidRDefault="00F30CB4" w:rsidP="004C60BF">
            <w:pPr>
              <w:jc w:val="right"/>
              <w:rPr>
                <w:rFonts w:ascii="Arial" w:hAnsi="Arial" w:cs="Arial"/>
                <w:sz w:val="16"/>
                <w:szCs w:val="16"/>
              </w:rPr>
            </w:pPr>
            <w:r>
              <w:rPr>
                <w:rFonts w:ascii="Arial" w:hAnsi="Arial" w:cs="Arial"/>
                <w:sz w:val="16"/>
                <w:szCs w:val="16"/>
              </w:rPr>
              <w:t>21,4%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A068CEC" w14:textId="77777777" w:rsidR="00F30CB4" w:rsidRPr="004C60BF" w:rsidRDefault="00F30CB4" w:rsidP="004C60BF">
            <w:pPr>
              <w:jc w:val="right"/>
              <w:rPr>
                <w:rFonts w:ascii="Arial" w:hAnsi="Arial" w:cs="Arial"/>
                <w:sz w:val="16"/>
                <w:szCs w:val="16"/>
              </w:rPr>
            </w:pPr>
            <w:r>
              <w:rPr>
                <w:rFonts w:ascii="Arial" w:hAnsi="Arial" w:cs="Arial"/>
                <w:sz w:val="16"/>
                <w:szCs w:val="16"/>
              </w:rPr>
              <w:t>14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858F96C" w14:textId="77777777" w:rsidR="00F30CB4" w:rsidRPr="004C60BF" w:rsidRDefault="00F30CB4" w:rsidP="004C60BF">
            <w:pPr>
              <w:jc w:val="right"/>
              <w:rPr>
                <w:rFonts w:ascii="Arial" w:hAnsi="Arial" w:cs="Arial"/>
                <w:sz w:val="16"/>
                <w:szCs w:val="16"/>
              </w:rPr>
            </w:pPr>
            <w:r>
              <w:rPr>
                <w:rFonts w:ascii="Arial" w:hAnsi="Arial" w:cs="Arial"/>
                <w:sz w:val="16"/>
                <w:szCs w:val="16"/>
              </w:rPr>
              <w:t>13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8658D35" w14:textId="77777777" w:rsidR="00F30CB4" w:rsidRPr="004C60BF" w:rsidRDefault="00F30CB4" w:rsidP="004C60BF">
            <w:pPr>
              <w:jc w:val="right"/>
              <w:rPr>
                <w:rFonts w:ascii="Arial" w:hAnsi="Arial" w:cs="Arial"/>
                <w:sz w:val="16"/>
                <w:szCs w:val="16"/>
              </w:rPr>
            </w:pPr>
            <w:r>
              <w:rPr>
                <w:rFonts w:ascii="Arial" w:hAnsi="Arial" w:cs="Arial"/>
                <w:sz w:val="16"/>
                <w:szCs w:val="16"/>
              </w:rPr>
              <w:t>12</w:t>
            </w:r>
          </w:p>
        </w:tc>
      </w:tr>
      <w:tr w:rsidR="00F30CB4" w:rsidRPr="004C60BF" w14:paraId="78F58624"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E551EB5" w14:textId="77777777" w:rsidR="00F30CB4" w:rsidRPr="004C60BF" w:rsidRDefault="00F30CB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87D2EF" w14:textId="77777777" w:rsidR="00F30CB4" w:rsidRPr="004C60BF" w:rsidRDefault="00F30CB4" w:rsidP="004C60BF">
            <w:pPr>
              <w:rPr>
                <w:rFonts w:ascii="Arial" w:hAnsi="Arial" w:cs="Arial"/>
                <w:sz w:val="16"/>
                <w:szCs w:val="16"/>
              </w:rPr>
            </w:pPr>
            <w:r w:rsidRPr="004C60BF">
              <w:rPr>
                <w:rFonts w:ascii="Arial" w:hAnsi="Arial" w:cs="Arial"/>
                <w:sz w:val="16"/>
                <w:szCs w:val="16"/>
              </w:rPr>
              <w:t>NO</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B3D1BE" w14:textId="77777777" w:rsidR="00F30CB4" w:rsidRPr="004C60BF" w:rsidRDefault="00F30CB4"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826BB2" w14:textId="77777777" w:rsidR="00F30CB4" w:rsidRPr="004C60BF" w:rsidRDefault="00F30CB4" w:rsidP="004C60BF">
            <w:pPr>
              <w:jc w:val="right"/>
              <w:rPr>
                <w:rFonts w:ascii="Arial" w:hAnsi="Arial" w:cs="Arial"/>
                <w:sz w:val="16"/>
                <w:szCs w:val="16"/>
              </w:rPr>
            </w:pPr>
            <w:r>
              <w:rPr>
                <w:rFonts w:ascii="Arial" w:hAnsi="Arial" w:cs="Arial"/>
                <w:sz w:val="16"/>
                <w:szCs w:val="16"/>
              </w:rPr>
              <w:t>50,0%</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A674E" w14:textId="77777777" w:rsidR="00F30CB4" w:rsidRPr="004C60BF" w:rsidRDefault="00F30CB4" w:rsidP="004C60BF">
            <w:pPr>
              <w:jc w:val="right"/>
              <w:rPr>
                <w:rFonts w:ascii="Arial" w:hAnsi="Arial" w:cs="Arial"/>
                <w:sz w:val="16"/>
                <w:szCs w:val="16"/>
              </w:rPr>
            </w:pPr>
            <w:r>
              <w:rPr>
                <w:rFonts w:ascii="Arial" w:hAnsi="Arial" w:cs="Arial"/>
                <w:sz w:val="16"/>
                <w:szCs w:val="16"/>
              </w:rPr>
              <w:t>-3,5%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B09D46F" w14:textId="77777777" w:rsidR="00F30CB4" w:rsidRPr="004C60BF" w:rsidRDefault="00F30CB4" w:rsidP="004C60BF">
            <w:pPr>
              <w:jc w:val="right"/>
              <w:rPr>
                <w:rFonts w:ascii="Arial" w:hAnsi="Arial" w:cs="Arial"/>
                <w:sz w:val="16"/>
                <w:szCs w:val="16"/>
              </w:rPr>
            </w:pPr>
            <w:r>
              <w:rPr>
                <w:rFonts w:ascii="Arial" w:hAnsi="Arial" w:cs="Arial"/>
                <w:sz w:val="16"/>
                <w:szCs w:val="16"/>
              </w:rPr>
              <w:t>53,5%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7698A" w14:textId="77777777" w:rsidR="00F30CB4" w:rsidRPr="004C60BF" w:rsidRDefault="00F30CB4" w:rsidP="004C60BF">
            <w:pPr>
              <w:jc w:val="right"/>
              <w:rPr>
                <w:rFonts w:ascii="Arial" w:hAnsi="Arial" w:cs="Arial"/>
                <w:sz w:val="16"/>
                <w:szCs w:val="16"/>
              </w:rPr>
            </w:pPr>
            <w:r>
              <w:rPr>
                <w:rFonts w:ascii="Arial" w:hAnsi="Arial" w:cs="Arial"/>
                <w:sz w:val="16"/>
                <w:szCs w:val="16"/>
              </w:rPr>
              <w:t>-0,1%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A0883FC" w14:textId="77777777" w:rsidR="00F30CB4" w:rsidRPr="004C60BF" w:rsidRDefault="00F30CB4" w:rsidP="004C60BF">
            <w:pPr>
              <w:jc w:val="right"/>
              <w:rPr>
                <w:rFonts w:ascii="Arial" w:hAnsi="Arial" w:cs="Arial"/>
                <w:sz w:val="16"/>
                <w:szCs w:val="16"/>
              </w:rPr>
            </w:pPr>
            <w:r>
              <w:rPr>
                <w:rFonts w:ascii="Arial" w:hAnsi="Arial" w:cs="Arial"/>
                <w:sz w:val="16"/>
                <w:szCs w:val="16"/>
              </w:rPr>
              <w:t>53,6%</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3BC44DE" w14:textId="77777777" w:rsidR="00F30CB4" w:rsidRPr="004C60BF" w:rsidRDefault="00F30CB4" w:rsidP="004C60BF">
            <w:pPr>
              <w:jc w:val="right"/>
              <w:rPr>
                <w:rFonts w:ascii="Arial" w:hAnsi="Arial" w:cs="Arial"/>
                <w:sz w:val="16"/>
                <w:szCs w:val="16"/>
              </w:rPr>
            </w:pPr>
            <w:r>
              <w:rPr>
                <w:rFonts w:ascii="Arial" w:hAnsi="Arial" w:cs="Arial"/>
                <w:sz w:val="16"/>
                <w:szCs w:val="16"/>
              </w:rPr>
              <w:t>23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48AAEF2F" w14:textId="77777777" w:rsidR="00F30CB4" w:rsidRPr="004C60BF" w:rsidRDefault="00F30CB4" w:rsidP="004C60BF">
            <w:pPr>
              <w:jc w:val="right"/>
              <w:rPr>
                <w:rFonts w:ascii="Arial" w:hAnsi="Arial" w:cs="Arial"/>
                <w:sz w:val="16"/>
                <w:szCs w:val="16"/>
              </w:rPr>
            </w:pPr>
            <w:r>
              <w:rPr>
                <w:rFonts w:ascii="Arial" w:hAnsi="Arial" w:cs="Arial"/>
                <w:sz w:val="16"/>
                <w:szCs w:val="16"/>
              </w:rPr>
              <w:t>23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0A6C58C" w14:textId="77777777" w:rsidR="00F30CB4" w:rsidRPr="004C60BF" w:rsidRDefault="00F30CB4" w:rsidP="004C60BF">
            <w:pPr>
              <w:jc w:val="right"/>
              <w:rPr>
                <w:rFonts w:ascii="Arial" w:hAnsi="Arial" w:cs="Arial"/>
                <w:sz w:val="16"/>
                <w:szCs w:val="16"/>
              </w:rPr>
            </w:pPr>
            <w:r>
              <w:rPr>
                <w:rFonts w:ascii="Arial" w:hAnsi="Arial" w:cs="Arial"/>
                <w:sz w:val="16"/>
                <w:szCs w:val="16"/>
              </w:rPr>
              <w:t>30</w:t>
            </w:r>
          </w:p>
        </w:tc>
      </w:tr>
      <w:tr w:rsidR="00F30CB4" w:rsidRPr="004C60BF" w14:paraId="1D5B1EF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E27FDB3" w14:textId="77777777" w:rsidR="00F30CB4" w:rsidRPr="004C60BF" w:rsidRDefault="00F30CB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3CA826" w14:textId="77777777" w:rsidR="00F30CB4" w:rsidRPr="004C60BF" w:rsidRDefault="00F30CB4"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0B97D7" w14:textId="77777777" w:rsidR="00F30CB4" w:rsidRPr="004C60BF" w:rsidRDefault="00F30CB4"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CCEB60" w14:textId="77777777" w:rsidR="00F30CB4" w:rsidRPr="004C60BF" w:rsidRDefault="00F30CB4" w:rsidP="004C60BF">
            <w:pPr>
              <w:jc w:val="right"/>
              <w:rPr>
                <w:rFonts w:ascii="Arial" w:hAnsi="Arial" w:cs="Arial"/>
                <w:sz w:val="16"/>
                <w:szCs w:val="16"/>
              </w:rPr>
            </w:pPr>
            <w:r>
              <w:rPr>
                <w:rFonts w:ascii="Arial" w:hAnsi="Arial" w:cs="Arial"/>
                <w:sz w:val="16"/>
                <w:szCs w:val="16"/>
              </w:rPr>
              <w:t>19,6%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E744E" w14:textId="77777777" w:rsidR="00F30CB4" w:rsidRPr="004C60BF" w:rsidRDefault="00F30CB4" w:rsidP="004C60BF">
            <w:pPr>
              <w:jc w:val="right"/>
              <w:rPr>
                <w:rFonts w:ascii="Arial" w:hAnsi="Arial" w:cs="Arial"/>
                <w:sz w:val="16"/>
                <w:szCs w:val="16"/>
              </w:rPr>
            </w:pPr>
            <w:r>
              <w:rPr>
                <w:rFonts w:ascii="Arial" w:hAnsi="Arial" w:cs="Arial"/>
                <w:sz w:val="16"/>
                <w:szCs w:val="16"/>
              </w:rPr>
              <w:t>3,3%</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0912E" w14:textId="77777777" w:rsidR="00F30CB4" w:rsidRPr="004C60BF" w:rsidRDefault="00F30CB4" w:rsidP="004C60BF">
            <w:pPr>
              <w:jc w:val="right"/>
              <w:rPr>
                <w:rFonts w:ascii="Arial" w:hAnsi="Arial" w:cs="Arial"/>
                <w:sz w:val="16"/>
                <w:szCs w:val="16"/>
              </w:rPr>
            </w:pPr>
            <w:r>
              <w:rPr>
                <w:rFonts w:ascii="Arial" w:hAnsi="Arial" w:cs="Arial"/>
                <w:sz w:val="16"/>
                <w:szCs w:val="16"/>
              </w:rPr>
              <w:t>16,3%</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E5811" w14:textId="77777777" w:rsidR="00F30CB4" w:rsidRPr="004C60BF" w:rsidRDefault="00F30CB4" w:rsidP="004C60BF">
            <w:pPr>
              <w:jc w:val="right"/>
              <w:rPr>
                <w:rFonts w:ascii="Arial" w:hAnsi="Arial" w:cs="Arial"/>
                <w:sz w:val="16"/>
                <w:szCs w:val="16"/>
              </w:rPr>
            </w:pPr>
            <w:r>
              <w:rPr>
                <w:rFonts w:ascii="Arial" w:hAnsi="Arial" w:cs="Arial"/>
                <w:sz w:val="16"/>
                <w:szCs w:val="16"/>
              </w:rPr>
              <w:t>-8,7%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F057386" w14:textId="77777777" w:rsidR="00F30CB4" w:rsidRPr="004C60BF" w:rsidRDefault="00F30CB4" w:rsidP="004C60BF">
            <w:pPr>
              <w:jc w:val="right"/>
              <w:rPr>
                <w:rFonts w:ascii="Arial" w:hAnsi="Arial" w:cs="Arial"/>
                <w:sz w:val="16"/>
                <w:szCs w:val="16"/>
              </w:rPr>
            </w:pPr>
            <w:r>
              <w:rPr>
                <w:rFonts w:ascii="Arial" w:hAnsi="Arial" w:cs="Arial"/>
                <w:sz w:val="16"/>
                <w:szCs w:val="16"/>
              </w:rPr>
              <w:t>25,0%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5F2D8C02" w14:textId="77777777" w:rsidR="00F30CB4" w:rsidRPr="004C60BF" w:rsidRDefault="00F30CB4" w:rsidP="004C60BF">
            <w:pPr>
              <w:jc w:val="right"/>
              <w:rPr>
                <w:rFonts w:ascii="Arial" w:hAnsi="Arial" w:cs="Arial"/>
                <w:sz w:val="16"/>
                <w:szCs w:val="16"/>
              </w:rPr>
            </w:pPr>
            <w:r>
              <w:rPr>
                <w:rFonts w:ascii="Arial" w:hAnsi="Arial" w:cs="Arial"/>
                <w:sz w:val="16"/>
                <w:szCs w:val="16"/>
              </w:rPr>
              <w:t>9</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16108A2" w14:textId="77777777" w:rsidR="00F30CB4" w:rsidRPr="004C60BF" w:rsidRDefault="00F30CB4" w:rsidP="004C60BF">
            <w:pPr>
              <w:jc w:val="right"/>
              <w:rPr>
                <w:rFonts w:ascii="Arial" w:hAnsi="Arial" w:cs="Arial"/>
                <w:sz w:val="16"/>
                <w:szCs w:val="16"/>
              </w:rPr>
            </w:pPr>
            <w:r>
              <w:rPr>
                <w:rFonts w:ascii="Arial" w:hAnsi="Arial" w:cs="Arial"/>
                <w:sz w:val="16"/>
                <w:szCs w:val="16"/>
              </w:rPr>
              <w:t>7</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2951BE0" w14:textId="77777777" w:rsidR="00F30CB4" w:rsidRPr="004C60BF" w:rsidRDefault="00F30CB4" w:rsidP="004C60BF">
            <w:pPr>
              <w:jc w:val="right"/>
              <w:rPr>
                <w:rFonts w:ascii="Arial" w:hAnsi="Arial" w:cs="Arial"/>
                <w:sz w:val="16"/>
                <w:szCs w:val="16"/>
              </w:rPr>
            </w:pPr>
            <w:r>
              <w:rPr>
                <w:rFonts w:ascii="Arial" w:hAnsi="Arial" w:cs="Arial"/>
                <w:sz w:val="16"/>
                <w:szCs w:val="16"/>
              </w:rPr>
              <w:t>14</w:t>
            </w:r>
          </w:p>
        </w:tc>
      </w:tr>
      <w:tr w:rsidR="00F30CB4" w:rsidRPr="004C60BF" w14:paraId="27EC1030"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BED0BA" w14:textId="77777777" w:rsidR="00F30CB4" w:rsidRPr="004C60BF" w:rsidRDefault="00F30CB4"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14:paraId="725A4CDA" w14:textId="77777777" w:rsidR="00F30CB4" w:rsidRPr="004C60BF" w:rsidRDefault="00F30CB4"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434CDF" w14:textId="77777777" w:rsidR="00F30CB4" w:rsidRPr="004C60BF" w:rsidRDefault="00F30CB4"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E8BC49" w14:textId="77777777" w:rsidR="00F30CB4" w:rsidRPr="004C60BF" w:rsidRDefault="00F30CB4"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4" w:space="0" w:color="auto"/>
              <w:right w:val="single" w:sz="4" w:space="0" w:color="auto"/>
            </w:tcBorders>
            <w:shd w:val="clear" w:color="auto" w:fill="auto"/>
            <w:noWrap/>
            <w:vAlign w:val="center"/>
            <w:hideMark/>
          </w:tcPr>
          <w:p w14:paraId="208C1BFB" w14:textId="77777777" w:rsidR="00F30CB4" w:rsidRPr="004C60BF" w:rsidRDefault="00F30CB4"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A1A2F65" w14:textId="77777777" w:rsidR="00F30CB4" w:rsidRPr="004C60BF" w:rsidRDefault="00F30CB4"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4" w:space="0" w:color="auto"/>
              <w:right w:val="single" w:sz="4" w:space="0" w:color="auto"/>
            </w:tcBorders>
            <w:shd w:val="clear" w:color="auto" w:fill="auto"/>
            <w:noWrap/>
            <w:vAlign w:val="center"/>
            <w:hideMark/>
          </w:tcPr>
          <w:p w14:paraId="19990CE9" w14:textId="77777777" w:rsidR="00F30CB4" w:rsidRPr="004C60BF" w:rsidRDefault="00F30CB4"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F910A9B" w14:textId="77777777" w:rsidR="00F30CB4" w:rsidRPr="004C60BF" w:rsidRDefault="00F30CB4"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1A50AC7C" w14:textId="77777777" w:rsidR="00F30CB4" w:rsidRPr="004C60BF" w:rsidRDefault="00F30CB4" w:rsidP="004C60BF">
            <w:pPr>
              <w:jc w:val="right"/>
              <w:rPr>
                <w:rFonts w:ascii="Arial" w:hAnsi="Arial" w:cs="Arial"/>
                <w:b/>
                <w:bCs/>
                <w:sz w:val="16"/>
                <w:szCs w:val="16"/>
              </w:rPr>
            </w:pPr>
            <w:r>
              <w:rPr>
                <w:rFonts w:ascii="Arial" w:hAnsi="Arial" w:cs="Arial"/>
                <w:b/>
                <w:bCs/>
                <w:sz w:val="16"/>
                <w:szCs w:val="16"/>
              </w:rPr>
              <w:t>46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D229" w14:textId="77777777" w:rsidR="00F30CB4" w:rsidRPr="004C60BF" w:rsidRDefault="00F30CB4" w:rsidP="004C60BF">
            <w:pPr>
              <w:jc w:val="right"/>
              <w:rPr>
                <w:rFonts w:ascii="Arial" w:hAnsi="Arial" w:cs="Arial"/>
                <w:b/>
                <w:bCs/>
                <w:sz w:val="16"/>
                <w:szCs w:val="16"/>
              </w:rPr>
            </w:pPr>
            <w:r>
              <w:rPr>
                <w:rFonts w:ascii="Arial" w:hAnsi="Arial" w:cs="Arial"/>
                <w:b/>
                <w:bCs/>
                <w:sz w:val="16"/>
                <w:szCs w:val="16"/>
              </w:rPr>
              <w:t>43</w:t>
            </w:r>
          </w:p>
        </w:tc>
        <w:tc>
          <w:tcPr>
            <w:tcW w:w="541"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288C42D1" w14:textId="77777777" w:rsidR="00F30CB4" w:rsidRPr="004C60BF" w:rsidRDefault="00F30CB4" w:rsidP="004C60BF">
            <w:pPr>
              <w:jc w:val="right"/>
              <w:rPr>
                <w:rFonts w:ascii="Arial" w:hAnsi="Arial" w:cs="Arial"/>
                <w:b/>
                <w:bCs/>
                <w:sz w:val="16"/>
                <w:szCs w:val="16"/>
              </w:rPr>
            </w:pPr>
            <w:r>
              <w:rPr>
                <w:rFonts w:ascii="Arial" w:hAnsi="Arial" w:cs="Arial"/>
                <w:b/>
                <w:bCs/>
                <w:sz w:val="16"/>
                <w:szCs w:val="16"/>
              </w:rPr>
              <w:t>56</w:t>
            </w:r>
          </w:p>
        </w:tc>
      </w:tr>
      <w:tr w:rsidR="00A96D2F" w:rsidRPr="004C60BF" w14:paraId="480DCBE7" w14:textId="77777777" w:rsidTr="0056118C">
        <w:trPr>
          <w:trHeight w:val="255"/>
        </w:trPr>
        <w:tc>
          <w:tcPr>
            <w:tcW w:w="1006" w:type="dxa"/>
            <w:vMerge w:val="restar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635C71F" w14:textId="77777777" w:rsidR="00F872D1" w:rsidRPr="00AF5C7A" w:rsidRDefault="00F872D1" w:rsidP="004C60BF">
            <w:pPr>
              <w:rPr>
                <w:rFonts w:ascii="Arial" w:hAnsi="Arial" w:cs="Arial"/>
                <w:sz w:val="19"/>
                <w:szCs w:val="19"/>
              </w:rPr>
            </w:pPr>
            <w:proofErr w:type="spellStart"/>
            <w:r w:rsidRPr="00AF5C7A">
              <w:rPr>
                <w:rFonts w:ascii="Arial" w:hAnsi="Arial" w:cs="Arial"/>
                <w:sz w:val="19"/>
                <w:szCs w:val="19"/>
              </w:rPr>
              <w:t>KPI</w:t>
            </w:r>
            <w:proofErr w:type="spellEnd"/>
            <w:r w:rsidRPr="00AF5C7A">
              <w:rPr>
                <w:rFonts w:ascii="Arial" w:hAnsi="Arial" w:cs="Arial"/>
                <w:sz w:val="19"/>
                <w:szCs w:val="19"/>
              </w:rPr>
              <w:t xml:space="preserve"> </w:t>
            </w:r>
            <w:proofErr w:type="spellStart"/>
            <w:r w:rsidRPr="00AF5C7A">
              <w:rPr>
                <w:rFonts w:ascii="Arial" w:hAnsi="Arial" w:cs="Arial"/>
                <w:sz w:val="19"/>
                <w:szCs w:val="19"/>
              </w:rPr>
              <w:t>4.13a</w:t>
            </w:r>
            <w:proofErr w:type="spellEnd"/>
          </w:p>
        </w:tc>
        <w:tc>
          <w:tcPr>
            <w:tcW w:w="6993" w:type="dxa"/>
            <w:gridSpan w:val="10"/>
            <w:tcBorders>
              <w:top w:val="single" w:sz="4" w:space="0" w:color="auto"/>
              <w:left w:val="nil"/>
              <w:bottom w:val="single" w:sz="4" w:space="0" w:color="auto"/>
              <w:right w:val="single" w:sz="4" w:space="0" w:color="auto"/>
            </w:tcBorders>
            <w:shd w:val="clear" w:color="auto" w:fill="auto"/>
            <w:noWrap/>
            <w:vAlign w:val="center"/>
            <w:hideMark/>
          </w:tcPr>
          <w:p w14:paraId="7824C740" w14:textId="77777777" w:rsidR="00F872D1" w:rsidRPr="004C60BF" w:rsidRDefault="00F872D1" w:rsidP="00AF5C7A">
            <w:pPr>
              <w:pStyle w:val="Domanda0"/>
              <w:rPr>
                <w:sz w:val="16"/>
                <w:szCs w:val="16"/>
              </w:rPr>
            </w:pPr>
            <w:r w:rsidRPr="004C60BF">
              <w:t>Se sì quale percentuale di addetti al S.I. ne ha usufruito ?</w:t>
            </w: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35FCDE08" w14:textId="77777777" w:rsidR="00F872D1" w:rsidRPr="004C60BF" w:rsidRDefault="00F872D1"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4" w:space="0" w:color="auto"/>
            </w:tcBorders>
            <w:shd w:val="clear" w:color="auto" w:fill="auto"/>
            <w:noWrap/>
            <w:vAlign w:val="center"/>
          </w:tcPr>
          <w:p w14:paraId="40DEB571" w14:textId="77777777" w:rsidR="00F872D1" w:rsidRPr="004C60BF" w:rsidRDefault="00F872D1" w:rsidP="009E099B">
            <w:pPr>
              <w:jc w:val="right"/>
              <w:rPr>
                <w:rFonts w:ascii="Arial" w:hAnsi="Arial" w:cs="Arial"/>
                <w:sz w:val="16"/>
                <w:szCs w:val="16"/>
              </w:rPr>
            </w:pPr>
          </w:p>
        </w:tc>
        <w:tc>
          <w:tcPr>
            <w:tcW w:w="541" w:type="dxa"/>
            <w:tcBorders>
              <w:top w:val="single" w:sz="4" w:space="0" w:color="auto"/>
              <w:left w:val="nil"/>
              <w:bottom w:val="single" w:sz="4" w:space="0" w:color="auto"/>
              <w:right w:val="single" w:sz="8" w:space="0" w:color="auto"/>
            </w:tcBorders>
            <w:shd w:val="clear" w:color="auto" w:fill="auto"/>
            <w:noWrap/>
            <w:vAlign w:val="center"/>
          </w:tcPr>
          <w:p w14:paraId="3AE39667" w14:textId="77777777" w:rsidR="00F872D1" w:rsidRPr="004C60BF" w:rsidRDefault="00F872D1" w:rsidP="009E099B">
            <w:pPr>
              <w:jc w:val="right"/>
              <w:rPr>
                <w:rFonts w:ascii="Arial" w:hAnsi="Arial" w:cs="Arial"/>
                <w:sz w:val="16"/>
                <w:szCs w:val="16"/>
              </w:rPr>
            </w:pPr>
          </w:p>
        </w:tc>
      </w:tr>
      <w:tr w:rsidR="00BA3A31" w:rsidRPr="004C60BF" w14:paraId="1CD51445"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5438A1"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0D5EEA" w14:textId="77777777" w:rsidR="00BA3A31" w:rsidRPr="004C60BF" w:rsidRDefault="00BA3A31" w:rsidP="004C60BF">
            <w:pPr>
              <w:rPr>
                <w:rFonts w:ascii="Arial" w:hAnsi="Arial" w:cs="Arial"/>
                <w:sz w:val="16"/>
                <w:szCs w:val="16"/>
              </w:rPr>
            </w:pPr>
            <w:r w:rsidRPr="004C60BF">
              <w:rPr>
                <w:rFonts w:ascii="Arial" w:hAnsi="Arial" w:cs="Arial"/>
                <w:sz w:val="16"/>
                <w:szCs w:val="16"/>
              </w:rPr>
              <w:t>Inferiore al 10 %</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FF1C76" w14:textId="77777777" w:rsidR="00BA3A31" w:rsidRPr="004C60BF" w:rsidRDefault="00BA3A31" w:rsidP="004C60BF">
            <w:pPr>
              <w:jc w:val="right"/>
              <w:rPr>
                <w:rFonts w:ascii="Arial" w:hAnsi="Arial" w:cs="Arial"/>
                <w:i/>
                <w:iCs/>
                <w:sz w:val="16"/>
                <w:szCs w:val="16"/>
              </w:rPr>
            </w:pPr>
            <w:r w:rsidRPr="004C60BF">
              <w:rPr>
                <w:rFonts w:ascii="Arial" w:hAnsi="Arial" w:cs="Arial"/>
                <w:i/>
                <w:iCs/>
                <w:sz w:val="16"/>
                <w:szCs w:val="16"/>
              </w:rPr>
              <w:t>2</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F3B275" w14:textId="77777777" w:rsidR="00BA3A31" w:rsidRPr="004C60BF" w:rsidRDefault="00BA3A31" w:rsidP="004C60BF">
            <w:pPr>
              <w:jc w:val="right"/>
              <w:rPr>
                <w:rFonts w:ascii="Arial" w:hAnsi="Arial" w:cs="Arial"/>
                <w:sz w:val="16"/>
                <w:szCs w:val="16"/>
              </w:rPr>
            </w:pPr>
            <w:r>
              <w:rPr>
                <w:rFonts w:ascii="Arial" w:hAnsi="Arial" w:cs="Arial"/>
                <w:sz w:val="16"/>
                <w:szCs w:val="16"/>
              </w:rPr>
              <w:t>28,6%</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2194E" w14:textId="77777777" w:rsidR="00BA3A31" w:rsidRPr="004C60BF" w:rsidRDefault="00BA3A31" w:rsidP="004C60BF">
            <w:pPr>
              <w:jc w:val="right"/>
              <w:rPr>
                <w:rFonts w:ascii="Arial" w:hAnsi="Arial" w:cs="Arial"/>
                <w:sz w:val="16"/>
                <w:szCs w:val="16"/>
              </w:rPr>
            </w:pPr>
            <w:r>
              <w:rPr>
                <w:rFonts w:ascii="Arial" w:hAnsi="Arial" w:cs="Arial"/>
                <w:sz w:val="16"/>
                <w:szCs w:val="16"/>
              </w:rPr>
              <w:t>5,5%</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361A744" w14:textId="77777777" w:rsidR="00BA3A31" w:rsidRPr="004C60BF" w:rsidRDefault="00BA3A31" w:rsidP="004C60BF">
            <w:pPr>
              <w:jc w:val="right"/>
              <w:rPr>
                <w:rFonts w:ascii="Arial" w:hAnsi="Arial" w:cs="Arial"/>
                <w:sz w:val="16"/>
                <w:szCs w:val="16"/>
              </w:rPr>
            </w:pPr>
            <w:r>
              <w:rPr>
                <w:rFonts w:ascii="Arial" w:hAnsi="Arial" w:cs="Arial"/>
                <w:sz w:val="16"/>
                <w:szCs w:val="16"/>
              </w:rPr>
              <w:t>23,1%</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AC50D" w14:textId="77777777" w:rsidR="00BA3A31" w:rsidRPr="004C60BF" w:rsidRDefault="00BA3A31" w:rsidP="004C60BF">
            <w:pPr>
              <w:jc w:val="right"/>
              <w:rPr>
                <w:rFonts w:ascii="Arial" w:hAnsi="Arial" w:cs="Arial"/>
                <w:sz w:val="16"/>
                <w:szCs w:val="16"/>
              </w:rPr>
            </w:pPr>
            <w:r>
              <w:rPr>
                <w:rFonts w:ascii="Arial" w:hAnsi="Arial" w:cs="Arial"/>
                <w:sz w:val="16"/>
                <w:szCs w:val="16"/>
              </w:rPr>
              <w:t>6,4%</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9466C67" w14:textId="77777777" w:rsidR="00BA3A31" w:rsidRPr="004C60BF" w:rsidRDefault="00BA3A31" w:rsidP="004C60BF">
            <w:pPr>
              <w:jc w:val="right"/>
              <w:rPr>
                <w:rFonts w:ascii="Arial" w:hAnsi="Arial" w:cs="Arial"/>
                <w:sz w:val="16"/>
                <w:szCs w:val="16"/>
              </w:rPr>
            </w:pPr>
            <w:r>
              <w:rPr>
                <w:rFonts w:ascii="Arial" w:hAnsi="Arial" w:cs="Arial"/>
                <w:sz w:val="16"/>
                <w:szCs w:val="16"/>
              </w:rPr>
              <w:t>16,7%</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6DB95560" w14:textId="77777777" w:rsidR="00BA3A31" w:rsidRPr="004C60BF" w:rsidRDefault="00BA3A31" w:rsidP="004C60BF">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A0D3949" w14:textId="77777777" w:rsidR="00BA3A31" w:rsidRPr="004C60BF" w:rsidRDefault="00BA3A31"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685B97A2" w14:textId="77777777" w:rsidR="00BA3A31" w:rsidRPr="004C60BF" w:rsidRDefault="00BA3A31" w:rsidP="004C60BF">
            <w:pPr>
              <w:jc w:val="right"/>
              <w:rPr>
                <w:rFonts w:ascii="Arial" w:hAnsi="Arial" w:cs="Arial"/>
                <w:sz w:val="16"/>
                <w:szCs w:val="16"/>
              </w:rPr>
            </w:pPr>
            <w:r>
              <w:rPr>
                <w:rFonts w:ascii="Arial" w:hAnsi="Arial" w:cs="Arial"/>
                <w:sz w:val="16"/>
                <w:szCs w:val="16"/>
              </w:rPr>
              <w:t>2</w:t>
            </w:r>
          </w:p>
        </w:tc>
      </w:tr>
      <w:tr w:rsidR="00BA3A31" w:rsidRPr="004C60BF" w14:paraId="50B0C88D"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5775C8E"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2683FC" w14:textId="77777777" w:rsidR="00BA3A31" w:rsidRPr="004C60BF" w:rsidRDefault="00BA3A31" w:rsidP="004C60BF">
            <w:pPr>
              <w:rPr>
                <w:rFonts w:ascii="Arial" w:hAnsi="Arial" w:cs="Arial"/>
                <w:sz w:val="16"/>
                <w:szCs w:val="16"/>
              </w:rPr>
            </w:pPr>
            <w:r w:rsidRPr="004C60BF">
              <w:rPr>
                <w:rFonts w:ascii="Arial" w:hAnsi="Arial" w:cs="Arial"/>
                <w:sz w:val="16"/>
                <w:szCs w:val="16"/>
              </w:rPr>
              <w:t>Compresa tra il 10 % e il 30 %</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3A23091" w14:textId="77777777" w:rsidR="00BA3A31" w:rsidRPr="004C60BF" w:rsidRDefault="00BA3A31" w:rsidP="004C60BF">
            <w:pPr>
              <w:jc w:val="right"/>
              <w:rPr>
                <w:rFonts w:ascii="Arial" w:hAnsi="Arial" w:cs="Arial"/>
                <w:i/>
                <w:iCs/>
                <w:sz w:val="16"/>
                <w:szCs w:val="16"/>
              </w:rPr>
            </w:pPr>
            <w:r w:rsidRPr="004C60BF">
              <w:rPr>
                <w:rFonts w:ascii="Arial" w:hAnsi="Arial" w:cs="Arial"/>
                <w:i/>
                <w:iCs/>
                <w:sz w:val="16"/>
                <w:szCs w:val="16"/>
              </w:rPr>
              <w:t>4</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02DF23C" w14:textId="77777777" w:rsidR="00BA3A31" w:rsidRPr="004C60BF" w:rsidRDefault="00BA3A31" w:rsidP="004C60BF">
            <w:pPr>
              <w:jc w:val="right"/>
              <w:rPr>
                <w:rFonts w:ascii="Arial" w:hAnsi="Arial" w:cs="Arial"/>
                <w:sz w:val="16"/>
                <w:szCs w:val="16"/>
              </w:rPr>
            </w:pPr>
            <w:r>
              <w:rPr>
                <w:rFonts w:ascii="Arial" w:hAnsi="Arial" w:cs="Arial"/>
                <w:sz w:val="16"/>
                <w:szCs w:val="16"/>
              </w:rPr>
              <w:t>7,1%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2AD2E" w14:textId="77777777" w:rsidR="00BA3A31" w:rsidRPr="004C60BF" w:rsidRDefault="00BA3A31" w:rsidP="004C60BF">
            <w:pPr>
              <w:jc w:val="right"/>
              <w:rPr>
                <w:rFonts w:ascii="Arial" w:hAnsi="Arial" w:cs="Arial"/>
                <w:sz w:val="16"/>
                <w:szCs w:val="16"/>
              </w:rPr>
            </w:pPr>
            <w:r>
              <w:rPr>
                <w:rFonts w:ascii="Arial" w:hAnsi="Arial" w:cs="Arial"/>
                <w:sz w:val="16"/>
                <w:szCs w:val="16"/>
              </w:rPr>
              <w:t>-23,6%</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AAA9F32" w14:textId="77777777" w:rsidR="00BA3A31" w:rsidRPr="004C60BF" w:rsidRDefault="00BA3A31" w:rsidP="004C60BF">
            <w:pPr>
              <w:jc w:val="right"/>
              <w:rPr>
                <w:rFonts w:ascii="Arial" w:hAnsi="Arial" w:cs="Arial"/>
                <w:sz w:val="16"/>
                <w:szCs w:val="16"/>
              </w:rPr>
            </w:pPr>
            <w:r>
              <w:rPr>
                <w:rFonts w:ascii="Arial" w:hAnsi="Arial" w:cs="Arial"/>
                <w:sz w:val="16"/>
                <w:szCs w:val="16"/>
              </w:rPr>
              <w:t>30,8%</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A00B4" w14:textId="77777777" w:rsidR="00BA3A31" w:rsidRPr="004C60BF" w:rsidRDefault="00BA3A31" w:rsidP="004C60BF">
            <w:pPr>
              <w:jc w:val="right"/>
              <w:rPr>
                <w:rFonts w:ascii="Arial" w:hAnsi="Arial" w:cs="Arial"/>
                <w:sz w:val="16"/>
                <w:szCs w:val="16"/>
              </w:rPr>
            </w:pPr>
            <w:r>
              <w:rPr>
                <w:rFonts w:ascii="Arial" w:hAnsi="Arial" w:cs="Arial"/>
                <w:sz w:val="16"/>
                <w:szCs w:val="16"/>
              </w:rPr>
              <w:t>30,8%</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AE9D46D" w14:textId="77777777" w:rsidR="00BA3A31" w:rsidRPr="004C60BF" w:rsidRDefault="00BA3A31" w:rsidP="004C60BF">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7874E0A" w14:textId="77777777" w:rsidR="00BA3A31" w:rsidRPr="004C60BF" w:rsidRDefault="00BA3A31"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CC9939A" w14:textId="77777777" w:rsidR="00BA3A31" w:rsidRPr="004C60BF" w:rsidRDefault="00BA3A31" w:rsidP="004C60BF">
            <w:pPr>
              <w:jc w:val="right"/>
              <w:rPr>
                <w:rFonts w:ascii="Arial" w:hAnsi="Arial" w:cs="Arial"/>
                <w:sz w:val="16"/>
                <w:szCs w:val="16"/>
              </w:rPr>
            </w:pPr>
            <w:r>
              <w:rPr>
                <w:rFonts w:ascii="Arial" w:hAnsi="Arial" w:cs="Arial"/>
                <w:sz w:val="16"/>
                <w:szCs w:val="16"/>
              </w:rPr>
              <w:t>4</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2C3036BD" w14:textId="77777777" w:rsidR="00BA3A31" w:rsidRPr="004C60BF" w:rsidRDefault="00BA3A31" w:rsidP="004C60BF">
            <w:pPr>
              <w:jc w:val="right"/>
              <w:rPr>
                <w:rFonts w:ascii="Arial" w:hAnsi="Arial" w:cs="Arial"/>
                <w:sz w:val="16"/>
                <w:szCs w:val="16"/>
              </w:rPr>
            </w:pPr>
            <w:r>
              <w:rPr>
                <w:rFonts w:ascii="Arial" w:hAnsi="Arial" w:cs="Arial"/>
                <w:sz w:val="16"/>
                <w:szCs w:val="16"/>
              </w:rPr>
              <w:t>0</w:t>
            </w:r>
          </w:p>
        </w:tc>
      </w:tr>
      <w:tr w:rsidR="00BA3A31" w:rsidRPr="004C60BF" w14:paraId="47A03001"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90AA589"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7D4A38" w14:textId="77777777" w:rsidR="00BA3A31" w:rsidRPr="004C60BF" w:rsidRDefault="00BA3A31" w:rsidP="004C60BF">
            <w:pPr>
              <w:rPr>
                <w:rFonts w:ascii="Arial" w:hAnsi="Arial" w:cs="Arial"/>
                <w:sz w:val="16"/>
                <w:szCs w:val="16"/>
              </w:rPr>
            </w:pPr>
            <w:r w:rsidRPr="004C60BF">
              <w:rPr>
                <w:rFonts w:ascii="Arial" w:hAnsi="Arial" w:cs="Arial"/>
                <w:sz w:val="16"/>
                <w:szCs w:val="16"/>
              </w:rPr>
              <w:t>Compresa tra il 30 % e il 50 %</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950AD5" w14:textId="77777777" w:rsidR="00BA3A31" w:rsidRPr="004C60BF" w:rsidRDefault="00BA3A31" w:rsidP="004C60BF">
            <w:pPr>
              <w:jc w:val="right"/>
              <w:rPr>
                <w:rFonts w:ascii="Arial" w:hAnsi="Arial" w:cs="Arial"/>
                <w:i/>
                <w:iCs/>
                <w:sz w:val="16"/>
                <w:szCs w:val="16"/>
              </w:rPr>
            </w:pPr>
            <w:r w:rsidRPr="004C60BF">
              <w:rPr>
                <w:rFonts w:ascii="Arial" w:hAnsi="Arial" w:cs="Arial"/>
                <w:i/>
                <w:iCs/>
                <w:sz w:val="16"/>
                <w:szCs w:val="16"/>
              </w:rPr>
              <w:t>6</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CD419C" w14:textId="77777777" w:rsidR="00BA3A31" w:rsidRPr="004C60BF" w:rsidRDefault="00BA3A31" w:rsidP="004C60BF">
            <w:pPr>
              <w:jc w:val="right"/>
              <w:rPr>
                <w:rFonts w:ascii="Arial" w:hAnsi="Arial" w:cs="Arial"/>
                <w:sz w:val="16"/>
                <w:szCs w:val="16"/>
              </w:rPr>
            </w:pPr>
            <w:r>
              <w:rPr>
                <w:rFonts w:ascii="Arial" w:hAnsi="Arial" w:cs="Arial"/>
                <w:sz w:val="16"/>
                <w:szCs w:val="16"/>
              </w:rPr>
              <w:t>21,4%</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AA1F0" w14:textId="77777777" w:rsidR="00BA3A31" w:rsidRPr="004C60BF" w:rsidRDefault="00BA3A31" w:rsidP="004C60BF">
            <w:pPr>
              <w:jc w:val="right"/>
              <w:rPr>
                <w:rFonts w:ascii="Arial" w:hAnsi="Arial" w:cs="Arial"/>
                <w:sz w:val="16"/>
                <w:szCs w:val="16"/>
              </w:rPr>
            </w:pPr>
            <w:r>
              <w:rPr>
                <w:rFonts w:ascii="Arial" w:hAnsi="Arial" w:cs="Arial"/>
                <w:sz w:val="16"/>
                <w:szCs w:val="16"/>
              </w:rPr>
              <w:t>13,7%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66034ABA" w14:textId="77777777" w:rsidR="00BA3A31" w:rsidRPr="004C60BF" w:rsidRDefault="00BA3A31" w:rsidP="004C60BF">
            <w:pPr>
              <w:jc w:val="right"/>
              <w:rPr>
                <w:rFonts w:ascii="Arial" w:hAnsi="Arial" w:cs="Arial"/>
                <w:sz w:val="16"/>
                <w:szCs w:val="16"/>
              </w:rPr>
            </w:pPr>
            <w:r>
              <w:rPr>
                <w:rFonts w:ascii="Arial" w:hAnsi="Arial" w:cs="Arial"/>
                <w:sz w:val="16"/>
                <w:szCs w:val="16"/>
              </w:rPr>
              <w:t>7,7%</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6B9E8" w14:textId="77777777" w:rsidR="00BA3A31" w:rsidRPr="004C60BF" w:rsidRDefault="00BA3A31" w:rsidP="004C60BF">
            <w:pPr>
              <w:jc w:val="right"/>
              <w:rPr>
                <w:rFonts w:ascii="Arial" w:hAnsi="Arial" w:cs="Arial"/>
                <w:sz w:val="16"/>
                <w:szCs w:val="16"/>
              </w:rPr>
            </w:pPr>
            <w:r>
              <w:rPr>
                <w:rFonts w:ascii="Arial" w:hAnsi="Arial" w:cs="Arial"/>
                <w:sz w:val="16"/>
                <w:szCs w:val="16"/>
              </w:rPr>
              <w:t>7,7%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526C82E" w14:textId="77777777" w:rsidR="00BA3A31" w:rsidRPr="004C60BF" w:rsidRDefault="00BA3A31" w:rsidP="004C60BF">
            <w:pPr>
              <w:jc w:val="right"/>
              <w:rPr>
                <w:rFonts w:ascii="Arial" w:hAnsi="Arial" w:cs="Arial"/>
                <w:sz w:val="16"/>
                <w:szCs w:val="16"/>
              </w:rPr>
            </w:pPr>
            <w:r>
              <w:rPr>
                <w:rFonts w:ascii="Arial" w:hAnsi="Arial" w:cs="Arial"/>
                <w:sz w:val="16"/>
                <w:szCs w:val="16"/>
              </w:rPr>
              <w:t>0,0%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BDA70D0" w14:textId="77777777" w:rsidR="00BA3A31" w:rsidRPr="004C60BF" w:rsidRDefault="00BA3A31" w:rsidP="004C60BF">
            <w:pPr>
              <w:jc w:val="right"/>
              <w:rPr>
                <w:rFonts w:ascii="Arial" w:hAnsi="Arial" w:cs="Arial"/>
                <w:sz w:val="16"/>
                <w:szCs w:val="16"/>
              </w:rPr>
            </w:pPr>
            <w:r>
              <w:rPr>
                <w:rFonts w:ascii="Arial" w:hAnsi="Arial" w:cs="Arial"/>
                <w:sz w:val="16"/>
                <w:szCs w:val="16"/>
              </w:rPr>
              <w:t>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626CF2E" w14:textId="77777777" w:rsidR="00BA3A31" w:rsidRPr="004C60BF" w:rsidRDefault="00BA3A31"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19E6D5AE" w14:textId="77777777" w:rsidR="00BA3A31" w:rsidRPr="004C60BF" w:rsidRDefault="00BA3A31" w:rsidP="004C60BF">
            <w:pPr>
              <w:jc w:val="right"/>
              <w:rPr>
                <w:rFonts w:ascii="Arial" w:hAnsi="Arial" w:cs="Arial"/>
                <w:sz w:val="16"/>
                <w:szCs w:val="16"/>
              </w:rPr>
            </w:pPr>
            <w:r>
              <w:rPr>
                <w:rFonts w:ascii="Arial" w:hAnsi="Arial" w:cs="Arial"/>
                <w:sz w:val="16"/>
                <w:szCs w:val="16"/>
              </w:rPr>
              <w:t>0</w:t>
            </w:r>
          </w:p>
        </w:tc>
      </w:tr>
      <w:tr w:rsidR="00BA3A31" w:rsidRPr="004C60BF" w14:paraId="5918E49E"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5E6E41"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B88FED" w14:textId="77777777" w:rsidR="00BA3A31" w:rsidRPr="004C60BF" w:rsidRDefault="00BA3A31" w:rsidP="004C60BF">
            <w:pPr>
              <w:rPr>
                <w:rFonts w:ascii="Arial" w:hAnsi="Arial" w:cs="Arial"/>
                <w:sz w:val="16"/>
                <w:szCs w:val="16"/>
              </w:rPr>
            </w:pPr>
            <w:r w:rsidRPr="004C60BF">
              <w:rPr>
                <w:rFonts w:ascii="Arial" w:hAnsi="Arial" w:cs="Arial"/>
                <w:sz w:val="16"/>
                <w:szCs w:val="16"/>
              </w:rPr>
              <w:t>maggiore del 50%</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76488C" w14:textId="77777777" w:rsidR="00BA3A31" w:rsidRPr="004C60BF" w:rsidRDefault="00BA3A31" w:rsidP="004C60BF">
            <w:pPr>
              <w:jc w:val="right"/>
              <w:rPr>
                <w:rFonts w:ascii="Arial" w:hAnsi="Arial" w:cs="Arial"/>
                <w:i/>
                <w:iCs/>
                <w:sz w:val="16"/>
                <w:szCs w:val="16"/>
              </w:rPr>
            </w:pPr>
            <w:r w:rsidRPr="004C60BF">
              <w:rPr>
                <w:rFonts w:ascii="Arial" w:hAnsi="Arial" w:cs="Arial"/>
                <w:i/>
                <w:iCs/>
                <w:sz w:val="16"/>
                <w:szCs w:val="16"/>
              </w:rPr>
              <w:t>8</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C9E758" w14:textId="77777777" w:rsidR="00BA3A31" w:rsidRPr="004C60BF" w:rsidRDefault="00BA3A31" w:rsidP="004C60BF">
            <w:pPr>
              <w:jc w:val="right"/>
              <w:rPr>
                <w:rFonts w:ascii="Arial" w:hAnsi="Arial" w:cs="Arial"/>
                <w:sz w:val="16"/>
                <w:szCs w:val="16"/>
              </w:rPr>
            </w:pPr>
            <w:r>
              <w:rPr>
                <w:rFonts w:ascii="Arial" w:hAnsi="Arial" w:cs="Arial"/>
                <w:sz w:val="16"/>
                <w:szCs w:val="16"/>
              </w:rPr>
              <w:t>35,7%</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CF58E" w14:textId="77777777" w:rsidR="00BA3A31" w:rsidRPr="004C60BF" w:rsidRDefault="00BA3A31" w:rsidP="004C60BF">
            <w:pPr>
              <w:jc w:val="right"/>
              <w:rPr>
                <w:rFonts w:ascii="Arial" w:hAnsi="Arial" w:cs="Arial"/>
                <w:sz w:val="16"/>
                <w:szCs w:val="16"/>
              </w:rPr>
            </w:pPr>
            <w:r>
              <w:rPr>
                <w:rFonts w:ascii="Arial" w:hAnsi="Arial" w:cs="Arial"/>
                <w:sz w:val="16"/>
                <w:szCs w:val="16"/>
              </w:rPr>
              <w:t>-2,7%</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07253995" w14:textId="77777777" w:rsidR="00BA3A31" w:rsidRPr="004C60BF" w:rsidRDefault="00BA3A31" w:rsidP="004C60BF">
            <w:pPr>
              <w:jc w:val="right"/>
              <w:rPr>
                <w:rFonts w:ascii="Arial" w:hAnsi="Arial" w:cs="Arial"/>
                <w:sz w:val="16"/>
                <w:szCs w:val="16"/>
              </w:rPr>
            </w:pPr>
            <w:r>
              <w:rPr>
                <w:rFonts w:ascii="Arial" w:hAnsi="Arial" w:cs="Arial"/>
                <w:sz w:val="16"/>
                <w:szCs w:val="16"/>
              </w:rPr>
              <w:t>38,5%</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EB94F" w14:textId="77777777" w:rsidR="00BA3A31" w:rsidRPr="004C60BF" w:rsidRDefault="00BA3A31" w:rsidP="004C60BF">
            <w:pPr>
              <w:jc w:val="right"/>
              <w:rPr>
                <w:rFonts w:ascii="Arial" w:hAnsi="Arial" w:cs="Arial"/>
                <w:sz w:val="16"/>
                <w:szCs w:val="16"/>
              </w:rPr>
            </w:pPr>
            <w:r>
              <w:rPr>
                <w:rFonts w:ascii="Arial" w:hAnsi="Arial" w:cs="Arial"/>
                <w:sz w:val="16"/>
                <w:szCs w:val="16"/>
              </w:rPr>
              <w:t>-19,9%</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47B7DDAC" w14:textId="77777777" w:rsidR="00BA3A31" w:rsidRPr="004C60BF" w:rsidRDefault="00BA3A31" w:rsidP="004C60BF">
            <w:pPr>
              <w:jc w:val="right"/>
              <w:rPr>
                <w:rFonts w:ascii="Arial" w:hAnsi="Arial" w:cs="Arial"/>
                <w:sz w:val="16"/>
                <w:szCs w:val="16"/>
              </w:rPr>
            </w:pPr>
            <w:r>
              <w:rPr>
                <w:rFonts w:ascii="Arial" w:hAnsi="Arial" w:cs="Arial"/>
                <w:sz w:val="16"/>
                <w:szCs w:val="16"/>
              </w:rPr>
              <w:t>58,3%</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73BFDE62" w14:textId="77777777" w:rsidR="00BA3A31" w:rsidRPr="004C60BF" w:rsidRDefault="00BA3A31"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22C339B5" w14:textId="77777777" w:rsidR="00BA3A31" w:rsidRPr="004C60BF" w:rsidRDefault="00BA3A31" w:rsidP="004C60BF">
            <w:pPr>
              <w:jc w:val="right"/>
              <w:rPr>
                <w:rFonts w:ascii="Arial" w:hAnsi="Arial" w:cs="Arial"/>
                <w:sz w:val="16"/>
                <w:szCs w:val="16"/>
              </w:rPr>
            </w:pPr>
            <w:r>
              <w:rPr>
                <w:rFonts w:ascii="Arial" w:hAnsi="Arial" w:cs="Arial"/>
                <w:sz w:val="16"/>
                <w:szCs w:val="16"/>
              </w:rPr>
              <w:t>5</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3689A202" w14:textId="77777777" w:rsidR="00BA3A31" w:rsidRPr="004C60BF" w:rsidRDefault="00BA3A31" w:rsidP="004C60BF">
            <w:pPr>
              <w:jc w:val="right"/>
              <w:rPr>
                <w:rFonts w:ascii="Arial" w:hAnsi="Arial" w:cs="Arial"/>
                <w:sz w:val="16"/>
                <w:szCs w:val="16"/>
              </w:rPr>
            </w:pPr>
            <w:r>
              <w:rPr>
                <w:rFonts w:ascii="Arial" w:hAnsi="Arial" w:cs="Arial"/>
                <w:sz w:val="16"/>
                <w:szCs w:val="16"/>
              </w:rPr>
              <w:t>7</w:t>
            </w:r>
          </w:p>
        </w:tc>
      </w:tr>
      <w:tr w:rsidR="00BA3A31" w:rsidRPr="004C60BF" w14:paraId="139AF1E2" w14:textId="77777777" w:rsidTr="0056118C">
        <w:trPr>
          <w:trHeight w:val="255"/>
        </w:trPr>
        <w:tc>
          <w:tcPr>
            <w:tcW w:w="1006" w:type="dxa"/>
            <w:vMerge/>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B075C96"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7C281" w14:textId="77777777" w:rsidR="00BA3A31" w:rsidRPr="004C60BF" w:rsidRDefault="00BA3A31" w:rsidP="004C60BF">
            <w:pPr>
              <w:rPr>
                <w:rFonts w:ascii="Arial" w:hAnsi="Arial" w:cs="Arial"/>
                <w:sz w:val="16"/>
                <w:szCs w:val="16"/>
              </w:rPr>
            </w:pPr>
            <w:proofErr w:type="spellStart"/>
            <w:r>
              <w:rPr>
                <w:rFonts w:ascii="Arial" w:hAnsi="Arial" w:cs="Arial"/>
                <w:sz w:val="16"/>
                <w:szCs w:val="16"/>
              </w:rPr>
              <w:t>N.R</w:t>
            </w:r>
            <w:proofErr w:type="spellEnd"/>
            <w:r>
              <w:rPr>
                <w:rFonts w:ascii="Arial" w:hAnsi="Arial" w:cs="Arial"/>
                <w:sz w:val="16"/>
                <w:szCs w:val="16"/>
              </w:rPr>
              <w:t>.</w:t>
            </w:r>
          </w:p>
        </w:tc>
        <w:tc>
          <w:tcPr>
            <w:tcW w:w="5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6DAACE" w14:textId="77777777" w:rsidR="00BA3A31" w:rsidRPr="004C60BF" w:rsidRDefault="00BA3A31" w:rsidP="004C60BF">
            <w:pPr>
              <w:jc w:val="right"/>
              <w:rPr>
                <w:rFonts w:ascii="Arial" w:hAnsi="Arial" w:cs="Arial"/>
                <w:i/>
                <w:iCs/>
                <w:sz w:val="16"/>
                <w:szCs w:val="16"/>
              </w:rPr>
            </w:pPr>
            <w:r w:rsidRPr="004C60BF">
              <w:rPr>
                <w:rFonts w:ascii="Arial" w:hAnsi="Arial" w:cs="Arial"/>
                <w:i/>
                <w:iCs/>
                <w:sz w:val="16"/>
                <w:szCs w:val="16"/>
              </w:rPr>
              <w:t>0</w:t>
            </w:r>
          </w:p>
        </w:tc>
        <w:tc>
          <w:tcPr>
            <w:tcW w:w="6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3E4F71" w14:textId="77777777" w:rsidR="00BA3A31" w:rsidRPr="004C60BF" w:rsidRDefault="00BA3A31" w:rsidP="004C60BF">
            <w:pPr>
              <w:jc w:val="right"/>
              <w:rPr>
                <w:rFonts w:ascii="Arial" w:hAnsi="Arial" w:cs="Arial"/>
                <w:sz w:val="16"/>
                <w:szCs w:val="16"/>
              </w:rPr>
            </w:pPr>
            <w:r>
              <w:rPr>
                <w:rFonts w:ascii="Arial" w:hAnsi="Arial" w:cs="Arial"/>
                <w:sz w:val="16"/>
                <w:szCs w:val="16"/>
              </w:rPr>
              <w:t>7,1%</w:t>
            </w:r>
          </w:p>
        </w:tc>
        <w:tc>
          <w:tcPr>
            <w:tcW w:w="6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A7B23" w14:textId="77777777" w:rsidR="00BA3A31" w:rsidRPr="004C60BF" w:rsidRDefault="00BA3A31" w:rsidP="004C60BF">
            <w:pPr>
              <w:jc w:val="right"/>
              <w:rPr>
                <w:rFonts w:ascii="Arial" w:hAnsi="Arial" w:cs="Arial"/>
                <w:sz w:val="16"/>
                <w:szCs w:val="16"/>
              </w:rPr>
            </w:pPr>
            <w:r>
              <w:rPr>
                <w:rFonts w:ascii="Arial" w:hAnsi="Arial" w:cs="Arial"/>
                <w:sz w:val="16"/>
                <w:szCs w:val="16"/>
              </w:rPr>
              <w:t>7,1%</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31D2ECCB" w14:textId="77777777" w:rsidR="00BA3A31" w:rsidRPr="004C60BF" w:rsidRDefault="00BA3A31" w:rsidP="004C60BF">
            <w:pPr>
              <w:jc w:val="right"/>
              <w:rPr>
                <w:rFonts w:ascii="Arial" w:hAnsi="Arial" w:cs="Arial"/>
                <w:sz w:val="16"/>
                <w:szCs w:val="16"/>
              </w:rPr>
            </w:pPr>
            <w:r>
              <w:rPr>
                <w:rFonts w:ascii="Arial" w:hAnsi="Arial" w:cs="Arial"/>
                <w:sz w:val="16"/>
                <w:szCs w:val="16"/>
              </w:rPr>
              <w:t>0,0%</w:t>
            </w:r>
          </w:p>
        </w:tc>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303FD" w14:textId="77777777" w:rsidR="00BA3A31" w:rsidRPr="004C60BF" w:rsidRDefault="00BA3A31" w:rsidP="004C60BF">
            <w:pPr>
              <w:jc w:val="right"/>
              <w:rPr>
                <w:rFonts w:ascii="Arial" w:hAnsi="Arial" w:cs="Arial"/>
                <w:sz w:val="16"/>
                <w:szCs w:val="16"/>
              </w:rPr>
            </w:pPr>
            <w:r>
              <w:rPr>
                <w:rFonts w:ascii="Arial" w:hAnsi="Arial" w:cs="Arial"/>
                <w:sz w:val="16"/>
                <w:szCs w:val="16"/>
              </w:rPr>
              <w:t>-25,0%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514CA506" w14:textId="77777777" w:rsidR="00BA3A31" w:rsidRPr="004C60BF" w:rsidRDefault="00BA3A31" w:rsidP="004C60BF">
            <w:pPr>
              <w:jc w:val="right"/>
              <w:rPr>
                <w:rFonts w:ascii="Arial" w:hAnsi="Arial" w:cs="Arial"/>
                <w:sz w:val="16"/>
                <w:szCs w:val="16"/>
              </w:rPr>
            </w:pPr>
            <w:r>
              <w:rPr>
                <w:rFonts w:ascii="Arial" w:hAnsi="Arial" w:cs="Arial"/>
                <w:sz w:val="16"/>
                <w:szCs w:val="16"/>
              </w:rPr>
              <w:t>25,0%</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463C627" w14:textId="77777777" w:rsidR="00BA3A31" w:rsidRPr="004C60BF" w:rsidRDefault="00BA3A31" w:rsidP="004C60BF">
            <w:pPr>
              <w:jc w:val="right"/>
              <w:rPr>
                <w:rFonts w:ascii="Arial" w:hAnsi="Arial" w:cs="Arial"/>
                <w:sz w:val="16"/>
                <w:szCs w:val="16"/>
              </w:rPr>
            </w:pPr>
            <w:r>
              <w:rPr>
                <w:rFonts w:ascii="Arial" w:hAnsi="Arial" w:cs="Arial"/>
                <w:sz w:val="16"/>
                <w:szCs w:val="16"/>
              </w:rPr>
              <w:t>1</w:t>
            </w:r>
          </w:p>
        </w:tc>
        <w:tc>
          <w:tcPr>
            <w:tcW w:w="541" w:type="dxa"/>
            <w:tcBorders>
              <w:top w:val="single" w:sz="4" w:space="0" w:color="auto"/>
              <w:left w:val="nil"/>
              <w:bottom w:val="single" w:sz="4" w:space="0" w:color="auto"/>
              <w:right w:val="single" w:sz="4" w:space="0" w:color="auto"/>
            </w:tcBorders>
            <w:shd w:val="clear" w:color="auto" w:fill="auto"/>
            <w:noWrap/>
            <w:vAlign w:val="center"/>
            <w:hideMark/>
          </w:tcPr>
          <w:p w14:paraId="02B57A06" w14:textId="77777777" w:rsidR="00BA3A31" w:rsidRPr="004C60BF" w:rsidRDefault="00BA3A31" w:rsidP="004C60BF">
            <w:pPr>
              <w:jc w:val="right"/>
              <w:rPr>
                <w:rFonts w:ascii="Arial" w:hAnsi="Arial" w:cs="Arial"/>
                <w:sz w:val="16"/>
                <w:szCs w:val="16"/>
              </w:rPr>
            </w:pPr>
            <w:r>
              <w:rPr>
                <w:rFonts w:ascii="Arial" w:hAnsi="Arial" w:cs="Arial"/>
                <w:sz w:val="16"/>
                <w:szCs w:val="16"/>
              </w:rPr>
              <w:t>0</w:t>
            </w:r>
          </w:p>
        </w:tc>
        <w:tc>
          <w:tcPr>
            <w:tcW w:w="541" w:type="dxa"/>
            <w:tcBorders>
              <w:top w:val="single" w:sz="4" w:space="0" w:color="auto"/>
              <w:left w:val="nil"/>
              <w:bottom w:val="single" w:sz="4" w:space="0" w:color="auto"/>
              <w:right w:val="single" w:sz="8" w:space="0" w:color="auto"/>
            </w:tcBorders>
            <w:shd w:val="clear" w:color="auto" w:fill="auto"/>
            <w:noWrap/>
            <w:vAlign w:val="center"/>
            <w:hideMark/>
          </w:tcPr>
          <w:p w14:paraId="0716DFF8" w14:textId="77777777" w:rsidR="00BA3A31" w:rsidRPr="004C60BF" w:rsidRDefault="00BA3A31" w:rsidP="004C60BF">
            <w:pPr>
              <w:jc w:val="right"/>
              <w:rPr>
                <w:rFonts w:ascii="Arial" w:hAnsi="Arial" w:cs="Arial"/>
                <w:sz w:val="16"/>
                <w:szCs w:val="16"/>
              </w:rPr>
            </w:pPr>
            <w:r>
              <w:rPr>
                <w:rFonts w:ascii="Arial" w:hAnsi="Arial" w:cs="Arial"/>
                <w:sz w:val="16"/>
                <w:szCs w:val="16"/>
              </w:rPr>
              <w:t>3</w:t>
            </w:r>
          </w:p>
        </w:tc>
      </w:tr>
      <w:tr w:rsidR="00BA3A31" w:rsidRPr="004C60BF" w14:paraId="14AD8988" w14:textId="77777777" w:rsidTr="0056118C">
        <w:trPr>
          <w:trHeight w:val="255"/>
        </w:trPr>
        <w:tc>
          <w:tcPr>
            <w:tcW w:w="1006" w:type="dxa"/>
            <w:vMerge/>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A3E2BD5" w14:textId="77777777" w:rsidR="00BA3A31" w:rsidRPr="004C60BF" w:rsidRDefault="00BA3A31" w:rsidP="004C60BF">
            <w:pPr>
              <w:rPr>
                <w:rFonts w:ascii="Arial" w:hAnsi="Arial" w:cs="Arial"/>
                <w:sz w:val="20"/>
                <w:szCs w:val="20"/>
              </w:rPr>
            </w:pPr>
          </w:p>
        </w:tc>
        <w:tc>
          <w:tcPr>
            <w:tcW w:w="2976" w:type="dxa"/>
            <w:gridSpan w:val="2"/>
            <w:tcBorders>
              <w:top w:val="single" w:sz="4" w:space="0" w:color="auto"/>
              <w:left w:val="nil"/>
              <w:bottom w:val="single" w:sz="8" w:space="0" w:color="auto"/>
              <w:right w:val="single" w:sz="4" w:space="0" w:color="auto"/>
            </w:tcBorders>
            <w:shd w:val="clear" w:color="auto" w:fill="auto"/>
            <w:vAlign w:val="center"/>
            <w:hideMark/>
          </w:tcPr>
          <w:p w14:paraId="7E245292" w14:textId="77777777" w:rsidR="00BA3A31" w:rsidRPr="004C60BF" w:rsidRDefault="00BA3A31" w:rsidP="004C60BF">
            <w:pPr>
              <w:rPr>
                <w:rFonts w:ascii="Arial" w:hAnsi="Arial" w:cs="Arial"/>
                <w:b/>
                <w:bCs/>
                <w:sz w:val="16"/>
                <w:szCs w:val="16"/>
              </w:rPr>
            </w:pPr>
            <w:r w:rsidRPr="004C60BF">
              <w:rPr>
                <w:rFonts w:ascii="Arial" w:hAnsi="Arial" w:cs="Arial"/>
                <w:b/>
                <w:bCs/>
                <w:sz w:val="16"/>
                <w:szCs w:val="16"/>
              </w:rPr>
              <w:t>Totale</w:t>
            </w:r>
          </w:p>
        </w:tc>
        <w:tc>
          <w:tcPr>
            <w:tcW w:w="591" w:type="dxa"/>
            <w:gridSpan w:val="2"/>
            <w:tcBorders>
              <w:top w:val="single" w:sz="4" w:space="0" w:color="auto"/>
              <w:left w:val="nil"/>
              <w:bottom w:val="single" w:sz="8" w:space="0" w:color="auto"/>
              <w:right w:val="single" w:sz="4" w:space="0" w:color="auto"/>
            </w:tcBorders>
            <w:shd w:val="clear" w:color="auto" w:fill="auto"/>
            <w:noWrap/>
            <w:vAlign w:val="center"/>
            <w:hideMark/>
          </w:tcPr>
          <w:p w14:paraId="5280986F" w14:textId="77777777" w:rsidR="00BA3A31" w:rsidRPr="004C60BF" w:rsidRDefault="00BA3A31" w:rsidP="004C60BF">
            <w:pPr>
              <w:rPr>
                <w:rFonts w:ascii="Arial" w:hAnsi="Arial" w:cs="Arial"/>
                <w:b/>
                <w:bCs/>
                <w:sz w:val="16"/>
                <w:szCs w:val="16"/>
              </w:rPr>
            </w:pPr>
            <w:r w:rsidRPr="004C60BF">
              <w:rPr>
                <w:rFonts w:ascii="Arial" w:hAnsi="Arial" w:cs="Arial"/>
                <w:b/>
                <w:bCs/>
                <w:sz w:val="16"/>
                <w:szCs w:val="16"/>
              </w:rPr>
              <w:t> </w:t>
            </w:r>
          </w:p>
        </w:tc>
        <w:tc>
          <w:tcPr>
            <w:tcW w:w="681" w:type="dxa"/>
            <w:gridSpan w:val="2"/>
            <w:tcBorders>
              <w:top w:val="single" w:sz="4" w:space="0" w:color="auto"/>
              <w:left w:val="nil"/>
              <w:bottom w:val="single" w:sz="8" w:space="0" w:color="auto"/>
              <w:right w:val="single" w:sz="4" w:space="0" w:color="auto"/>
            </w:tcBorders>
            <w:shd w:val="clear" w:color="auto" w:fill="auto"/>
            <w:noWrap/>
            <w:vAlign w:val="center"/>
            <w:hideMark/>
          </w:tcPr>
          <w:p w14:paraId="2A64BBA8" w14:textId="77777777" w:rsidR="00BA3A31" w:rsidRPr="004C60BF" w:rsidRDefault="00BA3A31" w:rsidP="004C60BF">
            <w:pPr>
              <w:jc w:val="right"/>
              <w:rPr>
                <w:rFonts w:ascii="Arial" w:hAnsi="Arial" w:cs="Arial"/>
                <w:sz w:val="16"/>
                <w:szCs w:val="16"/>
              </w:rPr>
            </w:pPr>
            <w:r>
              <w:rPr>
                <w:rFonts w:ascii="Arial" w:hAnsi="Arial" w:cs="Arial"/>
                <w:sz w:val="16"/>
                <w:szCs w:val="16"/>
              </w:rPr>
              <w:t>100,0%</w:t>
            </w:r>
          </w:p>
        </w:tc>
        <w:tc>
          <w:tcPr>
            <w:tcW w:w="687" w:type="dxa"/>
            <w:tcBorders>
              <w:top w:val="single" w:sz="4" w:space="0" w:color="auto"/>
              <w:left w:val="nil"/>
              <w:bottom w:val="single" w:sz="8" w:space="0" w:color="auto"/>
              <w:right w:val="single" w:sz="4" w:space="0" w:color="auto"/>
            </w:tcBorders>
            <w:shd w:val="clear" w:color="auto" w:fill="auto"/>
            <w:noWrap/>
            <w:vAlign w:val="center"/>
            <w:hideMark/>
          </w:tcPr>
          <w:p w14:paraId="757FF3FE" w14:textId="77777777" w:rsidR="00BA3A31" w:rsidRPr="004C60BF" w:rsidRDefault="00BA3A31"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48C060EB" w14:textId="77777777" w:rsidR="00BA3A31" w:rsidRPr="004C60BF" w:rsidRDefault="00BA3A31" w:rsidP="004C60BF">
            <w:pPr>
              <w:jc w:val="right"/>
              <w:rPr>
                <w:rFonts w:ascii="Arial" w:hAnsi="Arial" w:cs="Arial"/>
                <w:sz w:val="16"/>
                <w:szCs w:val="16"/>
              </w:rPr>
            </w:pPr>
            <w:r>
              <w:rPr>
                <w:rFonts w:ascii="Arial" w:hAnsi="Arial" w:cs="Arial"/>
                <w:sz w:val="16"/>
                <w:szCs w:val="16"/>
              </w:rPr>
              <w:t>100,0%</w:t>
            </w:r>
          </w:p>
        </w:tc>
        <w:tc>
          <w:tcPr>
            <w:tcW w:w="692" w:type="dxa"/>
            <w:tcBorders>
              <w:top w:val="single" w:sz="4" w:space="0" w:color="auto"/>
              <w:left w:val="nil"/>
              <w:bottom w:val="single" w:sz="8" w:space="0" w:color="auto"/>
              <w:right w:val="single" w:sz="4" w:space="0" w:color="auto"/>
            </w:tcBorders>
            <w:shd w:val="clear" w:color="auto" w:fill="auto"/>
            <w:noWrap/>
            <w:vAlign w:val="center"/>
            <w:hideMark/>
          </w:tcPr>
          <w:p w14:paraId="1752E4C6" w14:textId="77777777" w:rsidR="00BA3A31" w:rsidRPr="004C60BF" w:rsidRDefault="00BA3A31" w:rsidP="004C60BF">
            <w:pPr>
              <w:rPr>
                <w:rFonts w:ascii="Arial" w:hAnsi="Arial" w:cs="Arial"/>
                <w:sz w:val="16"/>
                <w:szCs w:val="16"/>
              </w:rPr>
            </w:pPr>
            <w:r>
              <w:rPr>
                <w:rFonts w:ascii="Arial" w:hAnsi="Arial" w:cs="Arial"/>
                <w:sz w:val="16"/>
                <w:szCs w:val="16"/>
              </w:rPr>
              <w:t> </w:t>
            </w:r>
          </w:p>
        </w:tc>
        <w:tc>
          <w:tcPr>
            <w:tcW w:w="683" w:type="dxa"/>
            <w:tcBorders>
              <w:top w:val="single" w:sz="4" w:space="0" w:color="auto"/>
              <w:left w:val="nil"/>
              <w:bottom w:val="single" w:sz="8" w:space="0" w:color="auto"/>
              <w:right w:val="single" w:sz="4" w:space="0" w:color="auto"/>
            </w:tcBorders>
            <w:shd w:val="clear" w:color="auto" w:fill="auto"/>
            <w:noWrap/>
            <w:vAlign w:val="center"/>
            <w:hideMark/>
          </w:tcPr>
          <w:p w14:paraId="621F4BC1" w14:textId="77777777" w:rsidR="00BA3A31" w:rsidRPr="004C60BF" w:rsidRDefault="00BA3A31" w:rsidP="004C60BF">
            <w:pPr>
              <w:jc w:val="right"/>
              <w:rPr>
                <w:rFonts w:ascii="Arial" w:hAnsi="Arial" w:cs="Arial"/>
                <w:sz w:val="16"/>
                <w:szCs w:val="16"/>
              </w:rPr>
            </w:pPr>
            <w:r>
              <w:rPr>
                <w:rFonts w:ascii="Arial" w:hAnsi="Arial" w:cs="Arial"/>
                <w:sz w:val="16"/>
                <w:szCs w:val="16"/>
              </w:rPr>
              <w:t>100,0%</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65AA246C" w14:textId="77777777" w:rsidR="00BA3A31" w:rsidRPr="004C60BF" w:rsidRDefault="00BA3A31" w:rsidP="004C60BF">
            <w:pPr>
              <w:jc w:val="right"/>
              <w:rPr>
                <w:rFonts w:ascii="Arial" w:hAnsi="Arial" w:cs="Arial"/>
                <w:b/>
                <w:bCs/>
                <w:sz w:val="16"/>
                <w:szCs w:val="16"/>
              </w:rPr>
            </w:pPr>
            <w:r>
              <w:rPr>
                <w:rFonts w:ascii="Arial" w:hAnsi="Arial" w:cs="Arial"/>
                <w:b/>
                <w:bCs/>
                <w:sz w:val="16"/>
                <w:szCs w:val="16"/>
              </w:rPr>
              <w:t>14</w:t>
            </w:r>
          </w:p>
        </w:tc>
        <w:tc>
          <w:tcPr>
            <w:tcW w:w="541" w:type="dxa"/>
            <w:tcBorders>
              <w:top w:val="single" w:sz="4" w:space="0" w:color="auto"/>
              <w:left w:val="nil"/>
              <w:bottom w:val="single" w:sz="8" w:space="0" w:color="auto"/>
              <w:right w:val="single" w:sz="4" w:space="0" w:color="auto"/>
            </w:tcBorders>
            <w:shd w:val="clear" w:color="auto" w:fill="auto"/>
            <w:noWrap/>
            <w:vAlign w:val="center"/>
            <w:hideMark/>
          </w:tcPr>
          <w:p w14:paraId="4B441FFF" w14:textId="77777777" w:rsidR="00BA3A31" w:rsidRPr="004C60BF" w:rsidRDefault="00BA3A31" w:rsidP="004C60BF">
            <w:pPr>
              <w:jc w:val="right"/>
              <w:rPr>
                <w:rFonts w:ascii="Arial" w:hAnsi="Arial" w:cs="Arial"/>
                <w:b/>
                <w:bCs/>
                <w:sz w:val="16"/>
                <w:szCs w:val="16"/>
              </w:rPr>
            </w:pPr>
            <w:r>
              <w:rPr>
                <w:rFonts w:ascii="Arial" w:hAnsi="Arial" w:cs="Arial"/>
                <w:b/>
                <w:bCs/>
                <w:sz w:val="16"/>
                <w:szCs w:val="16"/>
              </w:rPr>
              <w:t>13</w:t>
            </w:r>
          </w:p>
        </w:tc>
        <w:tc>
          <w:tcPr>
            <w:tcW w:w="541" w:type="dxa"/>
            <w:tcBorders>
              <w:top w:val="single" w:sz="4" w:space="0" w:color="auto"/>
              <w:left w:val="nil"/>
              <w:bottom w:val="single" w:sz="8" w:space="0" w:color="auto"/>
              <w:right w:val="single" w:sz="8" w:space="0" w:color="auto"/>
            </w:tcBorders>
            <w:shd w:val="clear" w:color="auto" w:fill="auto"/>
            <w:noWrap/>
            <w:vAlign w:val="center"/>
            <w:hideMark/>
          </w:tcPr>
          <w:p w14:paraId="0F8C4E89" w14:textId="77777777" w:rsidR="00BA3A31" w:rsidRPr="004C60BF" w:rsidRDefault="00BA3A31" w:rsidP="004C60BF">
            <w:pPr>
              <w:jc w:val="right"/>
              <w:rPr>
                <w:rFonts w:ascii="Arial" w:hAnsi="Arial" w:cs="Arial"/>
                <w:b/>
                <w:bCs/>
                <w:sz w:val="16"/>
                <w:szCs w:val="16"/>
              </w:rPr>
            </w:pPr>
            <w:r>
              <w:rPr>
                <w:rFonts w:ascii="Arial" w:hAnsi="Arial" w:cs="Arial"/>
                <w:b/>
                <w:bCs/>
                <w:sz w:val="16"/>
                <w:szCs w:val="16"/>
              </w:rPr>
              <w:t>12</w:t>
            </w:r>
          </w:p>
        </w:tc>
      </w:tr>
    </w:tbl>
    <w:p w14:paraId="6081DCE1" w14:textId="147D497D" w:rsidR="004C60BF" w:rsidRPr="009E099B" w:rsidRDefault="00F05949" w:rsidP="002C0917">
      <w:pPr>
        <w:pStyle w:val="Didascalia"/>
      </w:pPr>
      <w:bookmarkStart w:id="2660" w:name="_Ref276409059"/>
      <w:bookmarkStart w:id="2661" w:name="_Toc210395140"/>
      <w:r>
        <w:t xml:space="preserve">Tabella </w:t>
      </w:r>
      <w:ins w:id="2662" w:author="Pippo Cattaneo" w:date="2012-09-26T16:40:00Z">
        <w:r w:rsidR="007D5A9F">
          <w:fldChar w:fldCharType="begin"/>
        </w:r>
        <w:r w:rsidR="007D5A9F">
          <w:instrText xml:space="preserve"> SEQ Tabella \* ARABIC </w:instrText>
        </w:r>
      </w:ins>
      <w:r w:rsidR="007D5A9F">
        <w:fldChar w:fldCharType="separate"/>
      </w:r>
      <w:ins w:id="2663" w:author="Giuseppe Cattaneo" w:date="2012-09-27T20:07:00Z">
        <w:r w:rsidR="00654C12">
          <w:rPr>
            <w:noProof/>
          </w:rPr>
          <w:t>7</w:t>
        </w:r>
      </w:ins>
      <w:ins w:id="2664" w:author="Pippo Cattaneo" w:date="2012-09-26T16:40:00Z">
        <w:r w:rsidR="007D5A9F">
          <w:fldChar w:fldCharType="end"/>
        </w:r>
      </w:ins>
      <w:del w:id="2665" w:author="Pippo Cattaneo" w:date="2012-09-26T16:40:00Z">
        <w:r w:rsidR="00B856F2" w:rsidDel="007D5A9F">
          <w:fldChar w:fldCharType="begin"/>
        </w:r>
        <w:r w:rsidR="00883C80" w:rsidDel="007D5A9F">
          <w:delInstrText xml:space="preserve"> SEQ Tabella \* ARABIC </w:delInstrText>
        </w:r>
        <w:r w:rsidR="00B856F2" w:rsidDel="007D5A9F">
          <w:fldChar w:fldCharType="separate"/>
        </w:r>
        <w:r w:rsidR="00D943A7" w:rsidDel="007D5A9F">
          <w:rPr>
            <w:noProof/>
          </w:rPr>
          <w:delText>7</w:delText>
        </w:r>
        <w:r w:rsidR="00B856F2" w:rsidDel="007D5A9F">
          <w:rPr>
            <w:noProof/>
          </w:rPr>
          <w:fldChar w:fldCharType="end"/>
        </w:r>
      </w:del>
      <w:r>
        <w:t xml:space="preserve">: Quesiti e risultati relativi al </w:t>
      </w:r>
      <w:proofErr w:type="spellStart"/>
      <w:r>
        <w:t>KPI4</w:t>
      </w:r>
      <w:bookmarkEnd w:id="2660"/>
      <w:bookmarkEnd w:id="2661"/>
      <w:proofErr w:type="spellEnd"/>
    </w:p>
    <w:p w14:paraId="71037F99" w14:textId="6490ACA3" w:rsidR="008D1572" w:rsidRDefault="00E8760D" w:rsidP="00D63AAE">
      <w:pPr>
        <w:pStyle w:val="Titolo1"/>
      </w:pPr>
      <w:bookmarkStart w:id="2666" w:name="_Toc210395121"/>
      <w:r>
        <w:t>Considerazioni conclusive</w:t>
      </w:r>
      <w:ins w:id="2667" w:author="Giuseppe Cattaneo" w:date="2012-09-27T19:27:00Z">
        <w:r w:rsidR="000743AD">
          <w:t xml:space="preserve"> (</w:t>
        </w:r>
        <w:proofErr w:type="spellStart"/>
        <w:r w:rsidR="000743AD">
          <w:t>TBD</w:t>
        </w:r>
        <w:proofErr w:type="spellEnd"/>
        <w:r w:rsidR="000743AD">
          <w:t>)</w:t>
        </w:r>
      </w:ins>
      <w:bookmarkEnd w:id="2666"/>
    </w:p>
    <w:p w14:paraId="2E4304F2" w14:textId="3687268D" w:rsidR="00991C2B" w:rsidRPr="006E4A88" w:rsidRDefault="007F29FD" w:rsidP="002C0917">
      <w:pPr>
        <w:pStyle w:val="edizioneprecedente"/>
        <w:rPr>
          <w:ins w:id="2668" w:author="Pippo Cattaneo" w:date="2012-09-27T13:51:00Z"/>
          <w:color w:val="auto"/>
          <w:rPrChange w:id="2669" w:author="Pippo Cattaneo" w:date="2012-09-27T13:58:00Z">
            <w:rPr>
              <w:ins w:id="2670" w:author="Pippo Cattaneo" w:date="2012-09-27T13:51:00Z"/>
            </w:rPr>
          </w:rPrChange>
        </w:rPr>
      </w:pPr>
      <w:bookmarkStart w:id="2671" w:name="_Toc202449030"/>
      <w:bookmarkStart w:id="2672" w:name="_Toc202449031"/>
      <w:bookmarkStart w:id="2673" w:name="_Toc202449032"/>
      <w:bookmarkStart w:id="2674" w:name="RANGE!S98"/>
      <w:bookmarkEnd w:id="2671"/>
      <w:bookmarkEnd w:id="2672"/>
      <w:bookmarkEnd w:id="2673"/>
      <w:bookmarkEnd w:id="2674"/>
      <w:ins w:id="2675" w:author="Pippo Cattaneo" w:date="2012-09-27T13:51:00Z">
        <w:r w:rsidRPr="006E4A88">
          <w:rPr>
            <w:color w:val="auto"/>
            <w:rPrChange w:id="2676" w:author="Pippo Cattaneo" w:date="2012-09-27T13:58:00Z">
              <w:rPr/>
            </w:rPrChange>
          </w:rPr>
          <w:t>Per le conclusioni mi orienterei verso qualcosa di molto soft del tipo:</w:t>
        </w:r>
      </w:ins>
    </w:p>
    <w:p w14:paraId="1CB6C81C" w14:textId="53E62EBE" w:rsidR="007F29FD" w:rsidRPr="006E4A88" w:rsidRDefault="007F29FD" w:rsidP="002C0917">
      <w:pPr>
        <w:pStyle w:val="edizioneprecedente"/>
        <w:rPr>
          <w:ins w:id="2677" w:author="Pippo Cattaneo" w:date="2012-09-27T13:54:00Z"/>
          <w:color w:val="auto"/>
          <w:rPrChange w:id="2678" w:author="Pippo Cattaneo" w:date="2012-09-27T13:58:00Z">
            <w:rPr>
              <w:ins w:id="2679" w:author="Pippo Cattaneo" w:date="2012-09-27T13:54:00Z"/>
            </w:rPr>
          </w:rPrChange>
        </w:rPr>
      </w:pPr>
      <w:ins w:id="2680" w:author="Pippo Cattaneo" w:date="2012-09-27T13:52:00Z">
        <w:r w:rsidRPr="006E4A88">
          <w:rPr>
            <w:color w:val="auto"/>
            <w:rPrChange w:id="2681" w:author="Pippo Cattaneo" w:date="2012-09-27T13:58:00Z">
              <w:rPr/>
            </w:rPrChange>
          </w:rPr>
          <w:t xml:space="preserve">Anche con questa rilevazione si </w:t>
        </w:r>
      </w:ins>
      <w:ins w:id="2682" w:author="Pippo Cattaneo" w:date="2012-09-27T13:53:00Z">
        <w:r w:rsidRPr="006E4A88">
          <w:rPr>
            <w:color w:val="auto"/>
            <w:rPrChange w:id="2683" w:author="Pippo Cattaneo" w:date="2012-09-27T13:58:00Z">
              <w:rPr/>
            </w:rPrChange>
          </w:rPr>
          <w:t xml:space="preserve">sono visti </w:t>
        </w:r>
      </w:ins>
      <w:ins w:id="2684" w:author="Pippo Cattaneo" w:date="2012-09-27T13:52:00Z">
        <w:r w:rsidRPr="006E4A88">
          <w:rPr>
            <w:color w:val="auto"/>
            <w:rPrChange w:id="2685" w:author="Pippo Cattaneo" w:date="2012-09-27T13:58:00Z">
              <w:rPr/>
            </w:rPrChange>
          </w:rPr>
          <w:t>l’utilità dei dati raccolti e la ricaduta in termini di crescita</w:t>
        </w:r>
      </w:ins>
      <w:ins w:id="2686" w:author="Pippo Cattaneo" w:date="2012-09-27T13:53:00Z">
        <w:r w:rsidRPr="006E4A88">
          <w:rPr>
            <w:color w:val="auto"/>
            <w:rPrChange w:id="2687" w:author="Pippo Cattaneo" w:date="2012-09-27T13:58:00Z">
              <w:rPr/>
            </w:rPrChange>
          </w:rPr>
          <w:t xml:space="preserve"> culturale degli utenti sul tema sicurezza</w:t>
        </w:r>
      </w:ins>
      <w:ins w:id="2688" w:author="Pippo Cattaneo" w:date="2012-09-27T13:52:00Z">
        <w:r w:rsidRPr="006E4A88">
          <w:rPr>
            <w:color w:val="auto"/>
            <w:rPrChange w:id="2689" w:author="Pippo Cattaneo" w:date="2012-09-27T13:58:00Z">
              <w:rPr/>
            </w:rPrChange>
          </w:rPr>
          <w:t xml:space="preserve"> ottenuta dalle edizioni precedenti.</w:t>
        </w:r>
      </w:ins>
    </w:p>
    <w:p w14:paraId="34F79441" w14:textId="072C47AC" w:rsidR="007F29FD" w:rsidRPr="006E4A88" w:rsidRDefault="007F29FD" w:rsidP="002C0917">
      <w:pPr>
        <w:pStyle w:val="edizioneprecedente"/>
        <w:rPr>
          <w:ins w:id="2690" w:author="Pippo Cattaneo" w:date="2012-09-27T13:52:00Z"/>
          <w:color w:val="auto"/>
          <w:rPrChange w:id="2691" w:author="Pippo Cattaneo" w:date="2012-09-27T13:58:00Z">
            <w:rPr>
              <w:ins w:id="2692" w:author="Pippo Cattaneo" w:date="2012-09-27T13:52:00Z"/>
            </w:rPr>
          </w:rPrChange>
        </w:rPr>
      </w:pPr>
      <w:ins w:id="2693" w:author="Pippo Cattaneo" w:date="2012-09-27T13:54:00Z">
        <w:r w:rsidRPr="006E4A88">
          <w:rPr>
            <w:color w:val="auto"/>
            <w:rPrChange w:id="2694" w:author="Pippo Cattaneo" w:date="2012-09-27T13:58:00Z">
              <w:rPr/>
            </w:rPrChange>
          </w:rPr>
          <w:t xml:space="preserve">Le rilevazioni effettuate dimostrano inconfutabilmente che la </w:t>
        </w:r>
        <w:proofErr w:type="spellStart"/>
        <w:r w:rsidRPr="006E4A88">
          <w:rPr>
            <w:color w:val="auto"/>
            <w:rPrChange w:id="2695" w:author="Pippo Cattaneo" w:date="2012-09-27T13:58:00Z">
              <w:rPr/>
            </w:rPrChange>
          </w:rPr>
          <w:t>PAC</w:t>
        </w:r>
        <w:proofErr w:type="spellEnd"/>
        <w:r w:rsidRPr="006E4A88">
          <w:rPr>
            <w:color w:val="auto"/>
            <w:rPrChange w:id="2696" w:author="Pippo Cattaneo" w:date="2012-09-27T13:58:00Z">
              <w:rPr/>
            </w:rPrChange>
          </w:rPr>
          <w:t xml:space="preserve"> è cresciuta significativamente negli ultimi 5 anni </w:t>
        </w:r>
      </w:ins>
      <w:ins w:id="2697" w:author="Pippo Cattaneo" w:date="2012-09-27T13:55:00Z">
        <w:r w:rsidRPr="006E4A88">
          <w:rPr>
            <w:color w:val="auto"/>
            <w:rPrChange w:id="2698" w:author="Pippo Cattaneo" w:date="2012-09-27T13:58:00Z">
              <w:rPr/>
            </w:rPrChange>
          </w:rPr>
          <w:t>ma ancora resta da completare il cammino intrapreso.</w:t>
        </w:r>
      </w:ins>
    </w:p>
    <w:p w14:paraId="14A5C51A" w14:textId="7805D1E9" w:rsidR="007F29FD" w:rsidRPr="006E4A88" w:rsidRDefault="007F29FD" w:rsidP="002C0917">
      <w:pPr>
        <w:pStyle w:val="edizioneprecedente"/>
        <w:rPr>
          <w:ins w:id="2699" w:author="Pippo Cattaneo" w:date="2012-09-27T13:54:00Z"/>
          <w:color w:val="auto"/>
          <w:rPrChange w:id="2700" w:author="Pippo Cattaneo" w:date="2012-09-27T13:58:00Z">
            <w:rPr>
              <w:ins w:id="2701" w:author="Pippo Cattaneo" w:date="2012-09-27T13:54:00Z"/>
            </w:rPr>
          </w:rPrChange>
        </w:rPr>
      </w:pPr>
      <w:ins w:id="2702" w:author="Pippo Cattaneo" w:date="2012-09-27T13:51:00Z">
        <w:r w:rsidRPr="006E4A88">
          <w:rPr>
            <w:color w:val="auto"/>
            <w:rPrChange w:id="2703" w:author="Pippo Cattaneo" w:date="2012-09-27T13:58:00Z">
              <w:rPr/>
            </w:rPrChange>
          </w:rPr>
          <w:t>Il modello va svecchiato, adeguandolo alle</w:t>
        </w:r>
      </w:ins>
      <w:ins w:id="2704" w:author="Pippo Cattaneo" w:date="2012-09-27T13:52:00Z">
        <w:r w:rsidRPr="006E4A88">
          <w:rPr>
            <w:color w:val="auto"/>
            <w:rPrChange w:id="2705" w:author="Pippo Cattaneo" w:date="2012-09-27T13:58:00Z">
              <w:rPr/>
            </w:rPrChange>
          </w:rPr>
          <w:t xml:space="preserve"> nuove </w:t>
        </w:r>
      </w:ins>
      <w:ins w:id="2706" w:author="Pippo Cattaneo" w:date="2012-09-27T13:51:00Z">
        <w:r w:rsidRPr="006E4A88">
          <w:rPr>
            <w:color w:val="auto"/>
            <w:rPrChange w:id="2707" w:author="Pippo Cattaneo" w:date="2012-09-27T13:58:00Z">
              <w:rPr/>
            </w:rPrChange>
          </w:rPr>
          <w:t>norme</w:t>
        </w:r>
      </w:ins>
      <w:ins w:id="2708" w:author="Pippo Cattaneo" w:date="2012-09-27T13:52:00Z">
        <w:r w:rsidRPr="006E4A88">
          <w:rPr>
            <w:color w:val="auto"/>
            <w:rPrChange w:id="2709" w:author="Pippo Cattaneo" w:date="2012-09-27T13:58:00Z">
              <w:rPr/>
            </w:rPrChange>
          </w:rPr>
          <w:t xml:space="preserve"> ed alle tecnologie.</w:t>
        </w:r>
      </w:ins>
    </w:p>
    <w:p w14:paraId="409C178C" w14:textId="55D3AF44" w:rsidR="007F29FD" w:rsidRPr="006E4A88" w:rsidRDefault="007F29FD" w:rsidP="002C0917">
      <w:pPr>
        <w:pStyle w:val="edizioneprecedente"/>
        <w:rPr>
          <w:ins w:id="2710" w:author="Pippo Cattaneo" w:date="2012-09-27T13:54:00Z"/>
          <w:color w:val="auto"/>
          <w:rPrChange w:id="2711" w:author="Pippo Cattaneo" w:date="2012-09-27T13:58:00Z">
            <w:rPr>
              <w:ins w:id="2712" w:author="Pippo Cattaneo" w:date="2012-09-27T13:54:00Z"/>
            </w:rPr>
          </w:rPrChange>
        </w:rPr>
      </w:pPr>
      <w:ins w:id="2713" w:author="Pippo Cattaneo" w:date="2012-09-27T13:54:00Z">
        <w:r w:rsidRPr="006E4A88">
          <w:rPr>
            <w:color w:val="auto"/>
            <w:rPrChange w:id="2714" w:author="Pippo Cattaneo" w:date="2012-09-27T13:58:00Z">
              <w:rPr/>
            </w:rPrChange>
          </w:rPr>
          <w:t>E’ importante misurare ma per farlo occorrono le metriche adatte ed un modello a cui tendere</w:t>
        </w:r>
      </w:ins>
    </w:p>
    <w:p w14:paraId="7C8D5A72" w14:textId="67F8FC9C" w:rsidR="007F29FD" w:rsidRPr="006E4A88" w:rsidRDefault="007F29FD" w:rsidP="002C0917">
      <w:pPr>
        <w:pStyle w:val="edizioneprecedente"/>
        <w:rPr>
          <w:ins w:id="2715" w:author="Pippo Cattaneo" w:date="2012-09-27T13:52:00Z"/>
          <w:color w:val="auto"/>
          <w:rPrChange w:id="2716" w:author="Pippo Cattaneo" w:date="2012-09-27T13:58:00Z">
            <w:rPr>
              <w:ins w:id="2717" w:author="Pippo Cattaneo" w:date="2012-09-27T13:52:00Z"/>
            </w:rPr>
          </w:rPrChange>
        </w:rPr>
      </w:pPr>
      <w:ins w:id="2718" w:author="Pippo Cattaneo" w:date="2012-09-27T13:56:00Z">
        <w:r w:rsidRPr="006E4A88">
          <w:rPr>
            <w:color w:val="auto"/>
            <w:rPrChange w:id="2719" w:author="Pippo Cattaneo" w:date="2012-09-27T13:58:00Z">
              <w:rPr/>
            </w:rPrChange>
          </w:rPr>
          <w:t>E’ importante integrare il modello a tendere con gli obiettivi dell’agenda digitale italiana e soprattutto fornire alle amministrazioni oltre al modello il necessario sup</w:t>
        </w:r>
      </w:ins>
      <w:ins w:id="2720" w:author="Pippo Cattaneo" w:date="2012-09-27T13:58:00Z">
        <w:r w:rsidRPr="006E4A88">
          <w:rPr>
            <w:color w:val="auto"/>
            <w:rPrChange w:id="2721" w:author="Pippo Cattaneo" w:date="2012-09-27T13:58:00Z">
              <w:rPr/>
            </w:rPrChange>
          </w:rPr>
          <w:t>p</w:t>
        </w:r>
      </w:ins>
      <w:ins w:id="2722" w:author="Pippo Cattaneo" w:date="2012-09-27T13:56:00Z">
        <w:r w:rsidRPr="006E4A88">
          <w:rPr>
            <w:color w:val="auto"/>
            <w:rPrChange w:id="2723" w:author="Pippo Cattaneo" w:date="2012-09-27T13:58:00Z">
              <w:rPr/>
            </w:rPrChange>
          </w:rPr>
          <w:t>orto (</w:t>
        </w:r>
        <w:proofErr w:type="spellStart"/>
        <w:r w:rsidRPr="006E4A88">
          <w:rPr>
            <w:color w:val="auto"/>
            <w:rPrChange w:id="2724" w:author="Pippo Cattaneo" w:date="2012-09-27T13:58:00Z">
              <w:rPr/>
            </w:rPrChange>
          </w:rPr>
          <w:t>cl</w:t>
        </w:r>
      </w:ins>
      <w:ins w:id="2725" w:author="Pippo Cattaneo" w:date="2012-09-27T13:57:00Z">
        <w:r w:rsidRPr="006E4A88">
          <w:rPr>
            <w:color w:val="auto"/>
            <w:rPrChange w:id="2726" w:author="Pippo Cattaneo" w:date="2012-09-27T13:58:00Z">
              <w:rPr/>
            </w:rPrChange>
          </w:rPr>
          <w:t>o</w:t>
        </w:r>
      </w:ins>
      <w:ins w:id="2727" w:author="Pippo Cattaneo" w:date="2012-09-27T13:56:00Z">
        <w:r w:rsidRPr="006E4A88">
          <w:rPr>
            <w:color w:val="auto"/>
            <w:rPrChange w:id="2728" w:author="Pippo Cattaneo" w:date="2012-09-27T13:58:00Z">
              <w:rPr/>
            </w:rPrChange>
          </w:rPr>
          <w:t>ud</w:t>
        </w:r>
        <w:proofErr w:type="spellEnd"/>
        <w:r w:rsidRPr="006E4A88">
          <w:rPr>
            <w:color w:val="auto"/>
            <w:rPrChange w:id="2729" w:author="Pippo Cattaneo" w:date="2012-09-27T13:58:00Z">
              <w:rPr/>
            </w:rPrChange>
          </w:rPr>
          <w:t xml:space="preserve"> </w:t>
        </w:r>
        <w:proofErr w:type="spellStart"/>
        <w:r w:rsidRPr="006E4A88">
          <w:rPr>
            <w:color w:val="auto"/>
            <w:rPrChange w:id="2730" w:author="Pippo Cattaneo" w:date="2012-09-27T13:58:00Z">
              <w:rPr/>
            </w:rPrChange>
          </w:rPr>
          <w:t>computing</w:t>
        </w:r>
        <w:proofErr w:type="spellEnd"/>
        <w:r w:rsidRPr="006E4A88">
          <w:rPr>
            <w:color w:val="auto"/>
            <w:rPrChange w:id="2731" w:author="Pippo Cattaneo" w:date="2012-09-27T13:58:00Z">
              <w:rPr/>
            </w:rPrChange>
          </w:rPr>
          <w:t xml:space="preserve"> ???)</w:t>
        </w:r>
      </w:ins>
    </w:p>
    <w:p w14:paraId="08AB5417" w14:textId="143FA065" w:rsidR="007F29FD" w:rsidRPr="006E4A88" w:rsidRDefault="007F29FD" w:rsidP="002C0917">
      <w:pPr>
        <w:pStyle w:val="edizioneprecedente"/>
        <w:rPr>
          <w:ins w:id="2732" w:author="Pippo Cattaneo" w:date="2012-09-27T13:58:00Z"/>
          <w:color w:val="auto"/>
          <w:rPrChange w:id="2733" w:author="Pippo Cattaneo" w:date="2012-09-27T13:58:00Z">
            <w:rPr>
              <w:ins w:id="2734" w:author="Pippo Cattaneo" w:date="2012-09-27T13:58:00Z"/>
            </w:rPr>
          </w:rPrChange>
        </w:rPr>
      </w:pPr>
      <w:ins w:id="2735" w:author="Pippo Cattaneo" w:date="2012-09-27T13:57:00Z">
        <w:r w:rsidRPr="006E4A88">
          <w:rPr>
            <w:color w:val="auto"/>
            <w:rPrChange w:id="2736" w:author="Pippo Cattaneo" w:date="2012-09-27T13:58:00Z">
              <w:rPr/>
            </w:rPrChange>
          </w:rPr>
          <w:t xml:space="preserve">Il tema sicurezza è sempre più variegato ed investe aree sempre più significative come la CO ed ovviamente il </w:t>
        </w:r>
        <w:proofErr w:type="spellStart"/>
        <w:r w:rsidRPr="006E4A88">
          <w:rPr>
            <w:color w:val="auto"/>
            <w:rPrChange w:id="2737" w:author="Pippo Cattaneo" w:date="2012-09-27T13:58:00Z">
              <w:rPr/>
            </w:rPrChange>
          </w:rPr>
          <w:t>disaster</w:t>
        </w:r>
        <w:proofErr w:type="spellEnd"/>
        <w:r w:rsidRPr="006E4A88">
          <w:rPr>
            <w:color w:val="auto"/>
            <w:rPrChange w:id="2738" w:author="Pippo Cattaneo" w:date="2012-09-27T13:58:00Z">
              <w:rPr/>
            </w:rPrChange>
          </w:rPr>
          <w:t xml:space="preserve"> </w:t>
        </w:r>
        <w:proofErr w:type="spellStart"/>
        <w:r w:rsidRPr="006E4A88">
          <w:rPr>
            <w:color w:val="auto"/>
            <w:rPrChange w:id="2739" w:author="Pippo Cattaneo" w:date="2012-09-27T13:58:00Z">
              <w:rPr/>
            </w:rPrChange>
          </w:rPr>
          <w:t>recovery</w:t>
        </w:r>
        <w:proofErr w:type="spellEnd"/>
        <w:r w:rsidRPr="006E4A88">
          <w:rPr>
            <w:color w:val="auto"/>
            <w:rPrChange w:id="2740" w:author="Pippo Cattaneo" w:date="2012-09-27T13:58:00Z">
              <w:rPr/>
            </w:rPrChange>
          </w:rPr>
          <w:t xml:space="preserve"> </w:t>
        </w:r>
      </w:ins>
      <w:ins w:id="2741" w:author="Pippo Cattaneo" w:date="2012-09-27T13:58:00Z">
        <w:r w:rsidRPr="006E4A88">
          <w:rPr>
            <w:color w:val="auto"/>
            <w:rPrChange w:id="2742" w:author="Pippo Cattaneo" w:date="2012-09-27T13:58:00Z">
              <w:rPr/>
            </w:rPrChange>
          </w:rPr>
          <w:t>… occorre avere una visione integrata di tuti questi aspetti.</w:t>
        </w:r>
      </w:ins>
    </w:p>
    <w:p w14:paraId="54DF43FA" w14:textId="77777777" w:rsidR="007F29FD" w:rsidRDefault="007F29FD" w:rsidP="002C0917">
      <w:pPr>
        <w:pStyle w:val="edizioneprecedente"/>
      </w:pPr>
      <w:bookmarkStart w:id="2743" w:name="_GoBack"/>
      <w:bookmarkEnd w:id="2743"/>
    </w:p>
    <w:sectPr w:rsidR="007F29FD" w:rsidSect="006A0732">
      <w:headerReference w:type="default" r:id="rId26"/>
      <w:footerReference w:type="default" r:id="rId27"/>
      <w:type w:val="continuous"/>
      <w:pgSz w:w="11906" w:h="16838"/>
      <w:pgMar w:top="1418" w:right="1134" w:bottom="136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A2A40F6" w14:textId="77777777" w:rsidR="007F3131" w:rsidRDefault="007F3131">
      <w:r>
        <w:separator/>
      </w:r>
    </w:p>
  </w:endnote>
  <w:endnote w:type="continuationSeparator" w:id="0">
    <w:p w14:paraId="08BEF935" w14:textId="77777777" w:rsidR="007F3131" w:rsidRDefault="007F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Univers Light Condensed">
    <w:altName w:val="Cambria"/>
    <w:charset w:val="00"/>
    <w:family w:val="swiss"/>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8AB10" w14:textId="77777777" w:rsidR="007F3131" w:rsidRPr="00084663" w:rsidRDefault="007F3131" w:rsidP="00E90C90">
    <w:pPr>
      <w:pStyle w:val="Pidipagina"/>
      <w:pBdr>
        <w:top w:val="single" w:sz="24" w:space="3" w:color="003366"/>
      </w:pBdr>
      <w:jc w:val="center"/>
      <w:rPr>
        <w:rFonts w:ascii="Univers Light Condensed" w:hAnsi="Univers Light Condensed"/>
      </w:rPr>
    </w:pPr>
    <w:r w:rsidRPr="00084663">
      <w:rPr>
        <w:rFonts w:ascii="Univers Light Condensed" w:hAnsi="Univers Light Condensed"/>
      </w:rPr>
      <w:t xml:space="preserve">Pagina </w:t>
    </w:r>
    <w:r w:rsidRPr="00084663">
      <w:rPr>
        <w:rFonts w:ascii="Univers Light Condensed" w:hAnsi="Univers Light Condensed"/>
      </w:rPr>
      <w:fldChar w:fldCharType="begin"/>
    </w:r>
    <w:r w:rsidRPr="00084663">
      <w:rPr>
        <w:rFonts w:ascii="Univers Light Condensed" w:hAnsi="Univers Light Condensed"/>
      </w:rPr>
      <w:instrText xml:space="preserve"> PAGE </w:instrText>
    </w:r>
    <w:r w:rsidRPr="00084663">
      <w:rPr>
        <w:rFonts w:ascii="Univers Light Condensed" w:hAnsi="Univers Light Condensed"/>
      </w:rPr>
      <w:fldChar w:fldCharType="separate"/>
    </w:r>
    <w:r w:rsidR="00654C12">
      <w:rPr>
        <w:rFonts w:ascii="Univers Light Condensed" w:hAnsi="Univers Light Condensed"/>
        <w:noProof/>
      </w:rPr>
      <w:t>32</w:t>
    </w:r>
    <w:r w:rsidRPr="00084663">
      <w:rPr>
        <w:rFonts w:ascii="Univers Light Condensed" w:hAnsi="Univers Light Condensed"/>
      </w:rPr>
      <w:fldChar w:fldCharType="end"/>
    </w:r>
    <w:r w:rsidRPr="00084663">
      <w:rPr>
        <w:rFonts w:ascii="Univers Light Condensed" w:hAnsi="Univers Light Condensed"/>
      </w:rPr>
      <w:t xml:space="preserve"> di </w:t>
    </w:r>
    <w:r w:rsidRPr="00084663">
      <w:rPr>
        <w:rFonts w:ascii="Univers Light Condensed" w:hAnsi="Univers Light Condensed"/>
      </w:rPr>
      <w:fldChar w:fldCharType="begin"/>
    </w:r>
    <w:r w:rsidRPr="00084663">
      <w:rPr>
        <w:rFonts w:ascii="Univers Light Condensed" w:hAnsi="Univers Light Condensed"/>
      </w:rPr>
      <w:instrText xml:space="preserve"> NUMPAGES </w:instrText>
    </w:r>
    <w:r w:rsidRPr="00084663">
      <w:rPr>
        <w:rFonts w:ascii="Univers Light Condensed" w:hAnsi="Univers Light Condensed"/>
      </w:rPr>
      <w:fldChar w:fldCharType="separate"/>
    </w:r>
    <w:r w:rsidR="00654C12">
      <w:rPr>
        <w:rFonts w:ascii="Univers Light Condensed" w:hAnsi="Univers Light Condensed"/>
        <w:noProof/>
      </w:rPr>
      <w:t>32</w:t>
    </w:r>
    <w:r w:rsidRPr="00084663">
      <w:rPr>
        <w:rFonts w:ascii="Univers Light Condensed" w:hAnsi="Univers Light Condense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0A3A125" w14:textId="77777777" w:rsidR="007F3131" w:rsidRDefault="007F3131">
      <w:r>
        <w:separator/>
      </w:r>
    </w:p>
  </w:footnote>
  <w:footnote w:type="continuationSeparator" w:id="0">
    <w:p w14:paraId="11023314" w14:textId="77777777" w:rsidR="007F3131" w:rsidRDefault="007F3131">
      <w:r>
        <w:continuationSeparator/>
      </w:r>
    </w:p>
  </w:footnote>
  <w:footnote w:id="1">
    <w:p w14:paraId="75823277" w14:textId="77777777" w:rsidR="007F3131" w:rsidRDefault="007F3131" w:rsidP="00C253E2">
      <w:pPr>
        <w:pStyle w:val="Testonotaapidipagina"/>
      </w:pPr>
      <w:r>
        <w:rPr>
          <w:rStyle w:val="Rimandonotaapidipagina"/>
        </w:rPr>
        <w:footnoteRef/>
      </w:r>
      <w:r>
        <w:t xml:space="preserve"> Ad Esempio i quesiti relativi alle procedure adottate per la gestione delle password hanno senso solo se l’Amministrazione utilizza username e password come sistema di autenticazione. In questo caso il punteggio penalizza chi usa un sistema debole come username e password ma viene incrementato fino ad un massimo di 4 punti se questo viene gestito correttamente.</w:t>
      </w:r>
    </w:p>
  </w:footnote>
  <w:footnote w:id="2">
    <w:p w14:paraId="78A6B4F2" w14:textId="1360C6B8" w:rsidR="007F3131" w:rsidRDefault="007F3131">
      <w:pPr>
        <w:pStyle w:val="Testonotaapidipagina"/>
      </w:pPr>
      <w:ins w:id="986" w:author="Giuseppe Cattaneo" w:date="2012-09-26T15:25:00Z">
        <w:r>
          <w:rPr>
            <w:rStyle w:val="Rimandonotaapidipagina"/>
          </w:rPr>
          <w:footnoteRef/>
        </w:r>
        <w:r>
          <w:t xml:space="preserve"> Solo un'amministrazione nell'edizione 2010 è stata esclusa dal campione per aver </w:t>
        </w:r>
      </w:ins>
      <w:ins w:id="987" w:author="Giuseppe Cattaneo" w:date="2012-09-26T15:26:00Z">
        <w:r>
          <w:t>risposto ad</w:t>
        </w:r>
      </w:ins>
      <w:ins w:id="988" w:author="Giuseppe Cattaneo" w:date="2012-09-26T15:25:00Z">
        <w:r>
          <w:t xml:space="preserve"> un numero insufficiente di quesiti</w:t>
        </w:r>
      </w:ins>
    </w:p>
  </w:footnote>
  <w:footnote w:id="3">
    <w:p w14:paraId="1ED704AE" w14:textId="77777777" w:rsidR="007F3131" w:rsidRDefault="007F3131" w:rsidP="00C253E2">
      <w:pPr>
        <w:pStyle w:val="Testonotaapidipagina"/>
      </w:pPr>
      <w:r>
        <w:rPr>
          <w:rStyle w:val="Rimandonotaapidipagina"/>
        </w:rPr>
        <w:footnoteRef/>
      </w:r>
      <w:r>
        <w:t xml:space="preserve"> Come l</w:t>
      </w:r>
      <w:ins w:id="1014" w:author="REGI" w:date="2012-09-13T17:04:00Z">
        <w:r>
          <w:t xml:space="preserve">a famiglia di standard </w:t>
        </w:r>
      </w:ins>
      <w:del w:id="1015" w:author="REGI" w:date="2012-09-13T17:04:00Z">
        <w:r w:rsidDel="006A5D99">
          <w:delText>’inglese BSS 7799 adottato dall’ISO nella versione ISO 17799 e successivamente confluito nella famiglia di standard</w:delText>
        </w:r>
      </w:del>
      <w:r>
        <w:t xml:space="preserve"> ISO 27000 </w:t>
      </w:r>
      <w:ins w:id="1016" w:author="REGI" w:date="2012-09-13T17:05:00Z">
        <w:r>
          <w:t>,</w:t>
        </w:r>
      </w:ins>
      <w:del w:id="1017" w:author="REGI" w:date="2012-09-13T17:05:00Z">
        <w:r w:rsidDel="006A5D99">
          <w:delText>(da 27001 a 27006)</w:delText>
        </w:r>
      </w:del>
      <w:r>
        <w:t xml:space="preserve"> tutti dedicati alla sicurezza ed al rischio informatico.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108" w:type="dxa"/>
      <w:tblBorders>
        <w:bottom w:val="double" w:sz="4" w:space="0" w:color="auto"/>
        <w:insideH w:val="single" w:sz="4" w:space="0" w:color="auto"/>
      </w:tblBorders>
      <w:tblLook w:val="01E0" w:firstRow="1" w:lastRow="1" w:firstColumn="1" w:lastColumn="1" w:noHBand="0" w:noVBand="0"/>
    </w:tblPr>
    <w:tblGrid>
      <w:gridCol w:w="2476"/>
      <w:gridCol w:w="3336"/>
      <w:gridCol w:w="3827"/>
    </w:tblGrid>
    <w:tr w:rsidR="007F3131" w:rsidRPr="001B2799" w14:paraId="0C7E6D75" w14:textId="77777777" w:rsidTr="00DA561A">
      <w:trPr>
        <w:trHeight w:val="794"/>
      </w:trPr>
      <w:tc>
        <w:tcPr>
          <w:tcW w:w="2476" w:type="dxa"/>
        </w:tcPr>
        <w:p w14:paraId="267BD8F3" w14:textId="77777777" w:rsidR="007F3131" w:rsidRDefault="007F3131" w:rsidP="00866EFC">
          <w:pPr>
            <w:pStyle w:val="Intestazione"/>
            <w:jc w:val="right"/>
          </w:pPr>
        </w:p>
      </w:tc>
      <w:tc>
        <w:tcPr>
          <w:tcW w:w="3336" w:type="dxa"/>
        </w:tcPr>
        <w:p w14:paraId="783EAF13" w14:textId="77777777" w:rsidR="007F3131" w:rsidRPr="00434957" w:rsidRDefault="007F3131" w:rsidP="00866EFC">
          <w:pPr>
            <w:pStyle w:val="Intestazione"/>
            <w:spacing w:before="60"/>
            <w:jc w:val="right"/>
            <w:rPr>
              <w:rFonts w:ascii="Verdana" w:hAnsi="Verdana"/>
              <w:sz w:val="28"/>
              <w:szCs w:val="28"/>
            </w:rPr>
          </w:pPr>
        </w:p>
      </w:tc>
      <w:tc>
        <w:tcPr>
          <w:tcW w:w="3827" w:type="dxa"/>
        </w:tcPr>
        <w:p w14:paraId="17CF7313" w14:textId="77777777" w:rsidR="007F3131" w:rsidRPr="00DA561A" w:rsidRDefault="007F3131" w:rsidP="00866EFC">
          <w:pPr>
            <w:pStyle w:val="Intestazione"/>
            <w:spacing w:before="60"/>
            <w:jc w:val="right"/>
            <w:rPr>
              <w:rFonts w:ascii="Verdana" w:hAnsi="Verdana"/>
              <w:i/>
              <w:smallCaps/>
              <w:color w:val="003366"/>
              <w:sz w:val="22"/>
              <w:szCs w:val="22"/>
            </w:rPr>
          </w:pPr>
        </w:p>
      </w:tc>
    </w:tr>
  </w:tbl>
  <w:p w14:paraId="6939D4E7" w14:textId="77777777" w:rsidR="007F3131" w:rsidRDefault="007F3131">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D4B47874"/>
    <w:lvl w:ilvl="0">
      <w:start w:val="1"/>
      <w:numFmt w:val="decimal"/>
      <w:lvlText w:val="%1."/>
      <w:lvlJc w:val="left"/>
      <w:pPr>
        <w:tabs>
          <w:tab w:val="num" w:pos="1492"/>
        </w:tabs>
        <w:ind w:left="1492" w:hanging="360"/>
      </w:pPr>
    </w:lvl>
  </w:abstractNum>
  <w:abstractNum w:abstractNumId="1">
    <w:nsid w:val="FFFFFF7D"/>
    <w:multiLevelType w:val="singleLevel"/>
    <w:tmpl w:val="6A326712"/>
    <w:lvl w:ilvl="0">
      <w:start w:val="1"/>
      <w:numFmt w:val="decimal"/>
      <w:lvlText w:val="%1."/>
      <w:lvlJc w:val="left"/>
      <w:pPr>
        <w:tabs>
          <w:tab w:val="num" w:pos="1209"/>
        </w:tabs>
        <w:ind w:left="1209" w:hanging="360"/>
      </w:pPr>
    </w:lvl>
  </w:abstractNum>
  <w:abstractNum w:abstractNumId="2">
    <w:nsid w:val="FFFFFF7E"/>
    <w:multiLevelType w:val="singleLevel"/>
    <w:tmpl w:val="4E0C8386"/>
    <w:lvl w:ilvl="0">
      <w:start w:val="1"/>
      <w:numFmt w:val="decimal"/>
      <w:lvlText w:val="%1."/>
      <w:lvlJc w:val="left"/>
      <w:pPr>
        <w:tabs>
          <w:tab w:val="num" w:pos="926"/>
        </w:tabs>
        <w:ind w:left="926" w:hanging="360"/>
      </w:pPr>
    </w:lvl>
  </w:abstractNum>
  <w:abstractNum w:abstractNumId="3">
    <w:nsid w:val="FFFFFF7F"/>
    <w:multiLevelType w:val="singleLevel"/>
    <w:tmpl w:val="9D428D4A"/>
    <w:lvl w:ilvl="0">
      <w:start w:val="1"/>
      <w:numFmt w:val="decimal"/>
      <w:lvlText w:val="%1."/>
      <w:lvlJc w:val="left"/>
      <w:pPr>
        <w:tabs>
          <w:tab w:val="num" w:pos="643"/>
        </w:tabs>
        <w:ind w:left="643" w:hanging="360"/>
      </w:pPr>
    </w:lvl>
  </w:abstractNum>
  <w:abstractNum w:abstractNumId="4">
    <w:nsid w:val="FFFFFF80"/>
    <w:multiLevelType w:val="singleLevel"/>
    <w:tmpl w:val="523082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F26CC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38A4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4A4ECE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A39E8"/>
    <w:lvl w:ilvl="0">
      <w:start w:val="1"/>
      <w:numFmt w:val="decimal"/>
      <w:lvlText w:val="%1."/>
      <w:lvlJc w:val="left"/>
      <w:pPr>
        <w:tabs>
          <w:tab w:val="num" w:pos="360"/>
        </w:tabs>
        <w:ind w:left="360" w:hanging="360"/>
      </w:pPr>
    </w:lvl>
  </w:abstractNum>
  <w:abstractNum w:abstractNumId="9">
    <w:nsid w:val="FFFFFF89"/>
    <w:multiLevelType w:val="singleLevel"/>
    <w:tmpl w:val="9FD2AE4A"/>
    <w:lvl w:ilvl="0">
      <w:start w:val="1"/>
      <w:numFmt w:val="bullet"/>
      <w:lvlText w:val=""/>
      <w:lvlJc w:val="left"/>
      <w:pPr>
        <w:tabs>
          <w:tab w:val="num" w:pos="360"/>
        </w:tabs>
        <w:ind w:left="360" w:hanging="360"/>
      </w:pPr>
      <w:rPr>
        <w:rFonts w:ascii="Symbol" w:hAnsi="Symbol" w:hint="default"/>
      </w:rPr>
    </w:lvl>
  </w:abstractNum>
  <w:abstractNum w:abstractNumId="10">
    <w:nsid w:val="023C5A26"/>
    <w:multiLevelType w:val="hybridMultilevel"/>
    <w:tmpl w:val="4088F24E"/>
    <w:lvl w:ilvl="0" w:tplc="0410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1">
    <w:nsid w:val="029E20C5"/>
    <w:multiLevelType w:val="multilevel"/>
    <w:tmpl w:val="52C0E542"/>
    <w:lvl w:ilvl="0">
      <w:start w:val="1"/>
      <w:numFmt w:val="decimal"/>
      <w:lvlText w:val="%1"/>
      <w:lvlJc w:val="left"/>
      <w:pPr>
        <w:tabs>
          <w:tab w:val="num" w:pos="432"/>
        </w:tabs>
        <w:ind w:left="432" w:hanging="432"/>
      </w:pPr>
      <w:rPr>
        <w:rFonts w:hint="default"/>
      </w:rPr>
    </w:lvl>
    <w:lvl w:ilvl="1">
      <w:start w:val="1"/>
      <w:numFmt w:val="decimal"/>
      <w:lvlText w:val="5.%2"/>
      <w:lvlJc w:val="left"/>
      <w:pPr>
        <w:tabs>
          <w:tab w:val="num" w:pos="576"/>
        </w:tabs>
        <w:ind w:left="576" w:hanging="576"/>
      </w:pPr>
      <w:rPr>
        <w:rFonts w:hint="default"/>
      </w:rPr>
    </w:lvl>
    <w:lvl w:ilvl="2">
      <w:start w:val="1"/>
      <w:numFmt w:val="upperLetter"/>
      <w:lvlText w:val="Sezione %3:"/>
      <w:lvlJc w:val="left"/>
      <w:pPr>
        <w:tabs>
          <w:tab w:val="num" w:pos="720"/>
        </w:tabs>
        <w:ind w:left="720" w:hanging="720"/>
      </w:pPr>
      <w:rPr>
        <w:rFonts w:ascii="Verdana" w:hAnsi="Verdana" w:hint="default"/>
        <w:b/>
        <w:i w:val="0"/>
        <w:caps w:val="0"/>
        <w:strike w:val="0"/>
        <w:dstrike w:val="0"/>
        <w:vanish w:val="0"/>
        <w:color w:val="000080"/>
        <w:sz w:val="22"/>
        <w:szCs w:val="22"/>
        <w:vertAlign w:val="baseline"/>
      </w:rPr>
    </w:lvl>
    <w:lvl w:ilvl="3">
      <w:start w:val="1"/>
      <w:numFmt w:val="decimal"/>
      <w:lvlRestart w:val="2"/>
      <w:lvlText w:val="[%2.%4]"/>
      <w:lvlJc w:val="left"/>
      <w:pPr>
        <w:tabs>
          <w:tab w:val="num" w:pos="864"/>
        </w:tabs>
        <w:ind w:left="864" w:hanging="864"/>
      </w:pPr>
      <w:rPr>
        <w:rFonts w:hint="default"/>
      </w:rPr>
    </w:lvl>
    <w:lvl w:ilvl="4">
      <w:start w:val="1"/>
      <w:numFmt w:val="decimal"/>
      <w:lvlText w:val="[%2.%4.%5]"/>
      <w:lvlJc w:val="left"/>
      <w:pPr>
        <w:tabs>
          <w:tab w:val="num" w:pos="1008"/>
        </w:tabs>
        <w:ind w:left="1008" w:hanging="1008"/>
      </w:pPr>
      <w:rPr>
        <w:rFonts w:hint="default"/>
      </w:rPr>
    </w:lvl>
    <w:lvl w:ilvl="5">
      <w:start w:val="1"/>
      <w:numFmt w:val="none"/>
      <w:pStyle w:val="domanda"/>
      <w:suff w:val="nothing"/>
      <w:lvlText w:val=""/>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EE75F15"/>
    <w:multiLevelType w:val="hybridMultilevel"/>
    <w:tmpl w:val="F320A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78A43BD"/>
    <w:multiLevelType w:val="hybridMultilevel"/>
    <w:tmpl w:val="97EEF81E"/>
    <w:lvl w:ilvl="0" w:tplc="56FA335C">
      <w:start w:val="1"/>
      <w:numFmt w:val="bullet"/>
      <w:pStyle w:val="ItemCorpodeltest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7DB5443"/>
    <w:multiLevelType w:val="hybridMultilevel"/>
    <w:tmpl w:val="A11A1374"/>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5">
    <w:nsid w:val="19FA302A"/>
    <w:multiLevelType w:val="hybridMultilevel"/>
    <w:tmpl w:val="D3FE3FBC"/>
    <w:lvl w:ilvl="0" w:tplc="0410000F">
      <w:start w:val="1"/>
      <w:numFmt w:val="decimal"/>
      <w:lvlText w:val="%1."/>
      <w:lvlJc w:val="left"/>
      <w:pPr>
        <w:tabs>
          <w:tab w:val="num" w:pos="1854"/>
        </w:tabs>
        <w:ind w:left="1854" w:hanging="360"/>
      </w:pPr>
      <w:rPr>
        <w:rFonts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6">
    <w:nsid w:val="1CC853AA"/>
    <w:multiLevelType w:val="hybridMultilevel"/>
    <w:tmpl w:val="F3A0E15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7">
    <w:nsid w:val="1D626D3D"/>
    <w:multiLevelType w:val="hybridMultilevel"/>
    <w:tmpl w:val="15B42234"/>
    <w:lvl w:ilvl="0" w:tplc="0410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18">
    <w:nsid w:val="1E0553FD"/>
    <w:multiLevelType w:val="hybridMultilevel"/>
    <w:tmpl w:val="CE0E9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22530905"/>
    <w:multiLevelType w:val="hybridMultilevel"/>
    <w:tmpl w:val="85300E04"/>
    <w:lvl w:ilvl="0" w:tplc="0410000F">
      <w:start w:val="1"/>
      <w:numFmt w:val="decimal"/>
      <w:lvlText w:val="%1."/>
      <w:lvlJc w:val="left"/>
      <w:pPr>
        <w:ind w:left="1854" w:hanging="360"/>
      </w:pPr>
    </w:lvl>
    <w:lvl w:ilvl="1" w:tplc="04100019" w:tentative="1">
      <w:start w:val="1"/>
      <w:numFmt w:val="lowerLetter"/>
      <w:lvlText w:val="%2."/>
      <w:lvlJc w:val="left"/>
      <w:pPr>
        <w:ind w:left="2574" w:hanging="360"/>
      </w:pPr>
    </w:lvl>
    <w:lvl w:ilvl="2" w:tplc="0410001B" w:tentative="1">
      <w:start w:val="1"/>
      <w:numFmt w:val="lowerRoman"/>
      <w:lvlText w:val="%3."/>
      <w:lvlJc w:val="right"/>
      <w:pPr>
        <w:ind w:left="3294" w:hanging="180"/>
      </w:pPr>
    </w:lvl>
    <w:lvl w:ilvl="3" w:tplc="0410000F" w:tentative="1">
      <w:start w:val="1"/>
      <w:numFmt w:val="decimal"/>
      <w:lvlText w:val="%4."/>
      <w:lvlJc w:val="left"/>
      <w:pPr>
        <w:ind w:left="4014" w:hanging="360"/>
      </w:pPr>
    </w:lvl>
    <w:lvl w:ilvl="4" w:tplc="04100019" w:tentative="1">
      <w:start w:val="1"/>
      <w:numFmt w:val="lowerLetter"/>
      <w:lvlText w:val="%5."/>
      <w:lvlJc w:val="left"/>
      <w:pPr>
        <w:ind w:left="4734" w:hanging="360"/>
      </w:pPr>
    </w:lvl>
    <w:lvl w:ilvl="5" w:tplc="0410001B" w:tentative="1">
      <w:start w:val="1"/>
      <w:numFmt w:val="lowerRoman"/>
      <w:lvlText w:val="%6."/>
      <w:lvlJc w:val="right"/>
      <w:pPr>
        <w:ind w:left="5454" w:hanging="180"/>
      </w:pPr>
    </w:lvl>
    <w:lvl w:ilvl="6" w:tplc="0410000F" w:tentative="1">
      <w:start w:val="1"/>
      <w:numFmt w:val="decimal"/>
      <w:lvlText w:val="%7."/>
      <w:lvlJc w:val="left"/>
      <w:pPr>
        <w:ind w:left="6174" w:hanging="360"/>
      </w:pPr>
    </w:lvl>
    <w:lvl w:ilvl="7" w:tplc="04100019" w:tentative="1">
      <w:start w:val="1"/>
      <w:numFmt w:val="lowerLetter"/>
      <w:lvlText w:val="%8."/>
      <w:lvlJc w:val="left"/>
      <w:pPr>
        <w:ind w:left="6894" w:hanging="360"/>
      </w:pPr>
    </w:lvl>
    <w:lvl w:ilvl="8" w:tplc="0410001B" w:tentative="1">
      <w:start w:val="1"/>
      <w:numFmt w:val="lowerRoman"/>
      <w:lvlText w:val="%9."/>
      <w:lvlJc w:val="right"/>
      <w:pPr>
        <w:ind w:left="7614" w:hanging="180"/>
      </w:pPr>
    </w:lvl>
  </w:abstractNum>
  <w:abstractNum w:abstractNumId="20">
    <w:nsid w:val="228F76F3"/>
    <w:multiLevelType w:val="hybridMultilevel"/>
    <w:tmpl w:val="3048A63C"/>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1">
    <w:nsid w:val="29915F45"/>
    <w:multiLevelType w:val="hybridMultilevel"/>
    <w:tmpl w:val="57D4C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AE95EDC"/>
    <w:multiLevelType w:val="hybridMultilevel"/>
    <w:tmpl w:val="C99A914E"/>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3">
    <w:nsid w:val="2F7D1747"/>
    <w:multiLevelType w:val="multilevel"/>
    <w:tmpl w:val="20A23E6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35C04AC0"/>
    <w:multiLevelType w:val="hybridMultilevel"/>
    <w:tmpl w:val="F82C4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DA81D8C"/>
    <w:multiLevelType w:val="hybridMultilevel"/>
    <w:tmpl w:val="9918DB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110FDA"/>
    <w:multiLevelType w:val="hybridMultilevel"/>
    <w:tmpl w:val="7D52122C"/>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7">
    <w:nsid w:val="4E944F88"/>
    <w:multiLevelType w:val="multilevel"/>
    <w:tmpl w:val="A7F27F7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56B43FC"/>
    <w:multiLevelType w:val="hybridMultilevel"/>
    <w:tmpl w:val="D94E31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5F02DE3"/>
    <w:multiLevelType w:val="hybridMultilevel"/>
    <w:tmpl w:val="191ED300"/>
    <w:lvl w:ilvl="0" w:tplc="0410000F">
      <w:start w:val="1"/>
      <w:numFmt w:val="decimal"/>
      <w:lvlText w:val="%1."/>
      <w:lvlJc w:val="left"/>
      <w:pPr>
        <w:tabs>
          <w:tab w:val="num" w:pos="1069"/>
        </w:tabs>
        <w:ind w:left="1069" w:hanging="360"/>
      </w:pPr>
      <w:rPr>
        <w:rFonts w:hint="default"/>
      </w:rPr>
    </w:lvl>
    <w:lvl w:ilvl="1" w:tplc="04100003" w:tentative="1">
      <w:start w:val="1"/>
      <w:numFmt w:val="bullet"/>
      <w:lvlText w:val="o"/>
      <w:lvlJc w:val="left"/>
      <w:pPr>
        <w:tabs>
          <w:tab w:val="num" w:pos="1789"/>
        </w:tabs>
        <w:ind w:left="1789" w:hanging="360"/>
      </w:pPr>
      <w:rPr>
        <w:rFonts w:ascii="Courier New" w:hAnsi="Courier New" w:cs="Courier New" w:hint="default"/>
      </w:rPr>
    </w:lvl>
    <w:lvl w:ilvl="2" w:tplc="04100005" w:tentative="1">
      <w:start w:val="1"/>
      <w:numFmt w:val="bullet"/>
      <w:lvlText w:val=""/>
      <w:lvlJc w:val="left"/>
      <w:pPr>
        <w:tabs>
          <w:tab w:val="num" w:pos="2509"/>
        </w:tabs>
        <w:ind w:left="2509" w:hanging="360"/>
      </w:pPr>
      <w:rPr>
        <w:rFonts w:ascii="Wingdings" w:hAnsi="Wingdings" w:hint="default"/>
      </w:rPr>
    </w:lvl>
    <w:lvl w:ilvl="3" w:tplc="04100001" w:tentative="1">
      <w:start w:val="1"/>
      <w:numFmt w:val="bullet"/>
      <w:lvlText w:val=""/>
      <w:lvlJc w:val="left"/>
      <w:pPr>
        <w:tabs>
          <w:tab w:val="num" w:pos="3229"/>
        </w:tabs>
        <w:ind w:left="3229" w:hanging="360"/>
      </w:pPr>
      <w:rPr>
        <w:rFonts w:ascii="Symbol" w:hAnsi="Symbol" w:hint="default"/>
      </w:rPr>
    </w:lvl>
    <w:lvl w:ilvl="4" w:tplc="04100003" w:tentative="1">
      <w:start w:val="1"/>
      <w:numFmt w:val="bullet"/>
      <w:lvlText w:val="o"/>
      <w:lvlJc w:val="left"/>
      <w:pPr>
        <w:tabs>
          <w:tab w:val="num" w:pos="3949"/>
        </w:tabs>
        <w:ind w:left="3949" w:hanging="360"/>
      </w:pPr>
      <w:rPr>
        <w:rFonts w:ascii="Courier New" w:hAnsi="Courier New" w:cs="Courier New" w:hint="default"/>
      </w:rPr>
    </w:lvl>
    <w:lvl w:ilvl="5" w:tplc="04100005" w:tentative="1">
      <w:start w:val="1"/>
      <w:numFmt w:val="bullet"/>
      <w:lvlText w:val=""/>
      <w:lvlJc w:val="left"/>
      <w:pPr>
        <w:tabs>
          <w:tab w:val="num" w:pos="4669"/>
        </w:tabs>
        <w:ind w:left="4669" w:hanging="360"/>
      </w:pPr>
      <w:rPr>
        <w:rFonts w:ascii="Wingdings" w:hAnsi="Wingdings" w:hint="default"/>
      </w:rPr>
    </w:lvl>
    <w:lvl w:ilvl="6" w:tplc="04100001" w:tentative="1">
      <w:start w:val="1"/>
      <w:numFmt w:val="bullet"/>
      <w:lvlText w:val=""/>
      <w:lvlJc w:val="left"/>
      <w:pPr>
        <w:tabs>
          <w:tab w:val="num" w:pos="5389"/>
        </w:tabs>
        <w:ind w:left="5389" w:hanging="360"/>
      </w:pPr>
      <w:rPr>
        <w:rFonts w:ascii="Symbol" w:hAnsi="Symbol" w:hint="default"/>
      </w:rPr>
    </w:lvl>
    <w:lvl w:ilvl="7" w:tplc="04100003" w:tentative="1">
      <w:start w:val="1"/>
      <w:numFmt w:val="bullet"/>
      <w:lvlText w:val="o"/>
      <w:lvlJc w:val="left"/>
      <w:pPr>
        <w:tabs>
          <w:tab w:val="num" w:pos="6109"/>
        </w:tabs>
        <w:ind w:left="6109" w:hanging="360"/>
      </w:pPr>
      <w:rPr>
        <w:rFonts w:ascii="Courier New" w:hAnsi="Courier New" w:cs="Courier New" w:hint="default"/>
      </w:rPr>
    </w:lvl>
    <w:lvl w:ilvl="8" w:tplc="04100005" w:tentative="1">
      <w:start w:val="1"/>
      <w:numFmt w:val="bullet"/>
      <w:lvlText w:val=""/>
      <w:lvlJc w:val="left"/>
      <w:pPr>
        <w:tabs>
          <w:tab w:val="num" w:pos="6829"/>
        </w:tabs>
        <w:ind w:left="6829" w:hanging="360"/>
      </w:pPr>
      <w:rPr>
        <w:rFonts w:ascii="Wingdings" w:hAnsi="Wingdings" w:hint="default"/>
      </w:rPr>
    </w:lvl>
  </w:abstractNum>
  <w:abstractNum w:abstractNumId="30">
    <w:nsid w:val="57662C8C"/>
    <w:multiLevelType w:val="hybridMultilevel"/>
    <w:tmpl w:val="7520D1C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1">
    <w:nsid w:val="583D5CBC"/>
    <w:multiLevelType w:val="hybridMultilevel"/>
    <w:tmpl w:val="BD585266"/>
    <w:lvl w:ilvl="0" w:tplc="0410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858"/>
        </w:tabs>
        <w:ind w:left="2858" w:hanging="360"/>
      </w:pPr>
      <w:rPr>
        <w:rFonts w:ascii="Courier New" w:hAnsi="Courier New" w:cs="Courier New" w:hint="default"/>
      </w:rPr>
    </w:lvl>
    <w:lvl w:ilvl="2" w:tplc="04100005" w:tentative="1">
      <w:start w:val="1"/>
      <w:numFmt w:val="bullet"/>
      <w:lvlText w:val=""/>
      <w:lvlJc w:val="left"/>
      <w:pPr>
        <w:tabs>
          <w:tab w:val="num" w:pos="3578"/>
        </w:tabs>
        <w:ind w:left="3578" w:hanging="360"/>
      </w:pPr>
      <w:rPr>
        <w:rFonts w:ascii="Wingdings" w:hAnsi="Wingdings" w:hint="default"/>
      </w:rPr>
    </w:lvl>
    <w:lvl w:ilvl="3" w:tplc="04100001" w:tentative="1">
      <w:start w:val="1"/>
      <w:numFmt w:val="bullet"/>
      <w:lvlText w:val=""/>
      <w:lvlJc w:val="left"/>
      <w:pPr>
        <w:tabs>
          <w:tab w:val="num" w:pos="4298"/>
        </w:tabs>
        <w:ind w:left="4298" w:hanging="360"/>
      </w:pPr>
      <w:rPr>
        <w:rFonts w:ascii="Symbol" w:hAnsi="Symbol" w:hint="default"/>
      </w:rPr>
    </w:lvl>
    <w:lvl w:ilvl="4" w:tplc="04100003" w:tentative="1">
      <w:start w:val="1"/>
      <w:numFmt w:val="bullet"/>
      <w:lvlText w:val="o"/>
      <w:lvlJc w:val="left"/>
      <w:pPr>
        <w:tabs>
          <w:tab w:val="num" w:pos="5018"/>
        </w:tabs>
        <w:ind w:left="5018" w:hanging="360"/>
      </w:pPr>
      <w:rPr>
        <w:rFonts w:ascii="Courier New" w:hAnsi="Courier New" w:cs="Courier New" w:hint="default"/>
      </w:rPr>
    </w:lvl>
    <w:lvl w:ilvl="5" w:tplc="04100005" w:tentative="1">
      <w:start w:val="1"/>
      <w:numFmt w:val="bullet"/>
      <w:lvlText w:val=""/>
      <w:lvlJc w:val="left"/>
      <w:pPr>
        <w:tabs>
          <w:tab w:val="num" w:pos="5738"/>
        </w:tabs>
        <w:ind w:left="5738" w:hanging="360"/>
      </w:pPr>
      <w:rPr>
        <w:rFonts w:ascii="Wingdings" w:hAnsi="Wingdings" w:hint="default"/>
      </w:rPr>
    </w:lvl>
    <w:lvl w:ilvl="6" w:tplc="04100001" w:tentative="1">
      <w:start w:val="1"/>
      <w:numFmt w:val="bullet"/>
      <w:lvlText w:val=""/>
      <w:lvlJc w:val="left"/>
      <w:pPr>
        <w:tabs>
          <w:tab w:val="num" w:pos="6458"/>
        </w:tabs>
        <w:ind w:left="6458" w:hanging="360"/>
      </w:pPr>
      <w:rPr>
        <w:rFonts w:ascii="Symbol" w:hAnsi="Symbol" w:hint="default"/>
      </w:rPr>
    </w:lvl>
    <w:lvl w:ilvl="7" w:tplc="04100003" w:tentative="1">
      <w:start w:val="1"/>
      <w:numFmt w:val="bullet"/>
      <w:lvlText w:val="o"/>
      <w:lvlJc w:val="left"/>
      <w:pPr>
        <w:tabs>
          <w:tab w:val="num" w:pos="7178"/>
        </w:tabs>
        <w:ind w:left="7178" w:hanging="360"/>
      </w:pPr>
      <w:rPr>
        <w:rFonts w:ascii="Courier New" w:hAnsi="Courier New" w:cs="Courier New" w:hint="default"/>
      </w:rPr>
    </w:lvl>
    <w:lvl w:ilvl="8" w:tplc="04100005" w:tentative="1">
      <w:start w:val="1"/>
      <w:numFmt w:val="bullet"/>
      <w:lvlText w:val=""/>
      <w:lvlJc w:val="left"/>
      <w:pPr>
        <w:tabs>
          <w:tab w:val="num" w:pos="7898"/>
        </w:tabs>
        <w:ind w:left="7898" w:hanging="360"/>
      </w:pPr>
      <w:rPr>
        <w:rFonts w:ascii="Wingdings" w:hAnsi="Wingdings" w:hint="default"/>
      </w:rPr>
    </w:lvl>
  </w:abstractNum>
  <w:abstractNum w:abstractNumId="32">
    <w:nsid w:val="5BE36B94"/>
    <w:multiLevelType w:val="multilevel"/>
    <w:tmpl w:val="4088F24E"/>
    <w:lvl w:ilvl="0">
      <w:start w:val="1"/>
      <w:numFmt w:val="bullet"/>
      <w:lvlText w:val=""/>
      <w:lvlJc w:val="left"/>
      <w:pPr>
        <w:tabs>
          <w:tab w:val="num" w:pos="1854"/>
        </w:tabs>
        <w:ind w:left="1854" w:hanging="360"/>
      </w:pPr>
      <w:rPr>
        <w:rFonts w:ascii="Symbol" w:hAnsi="Symbol" w:hint="default"/>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33">
    <w:nsid w:val="5EC168B8"/>
    <w:multiLevelType w:val="multilevel"/>
    <w:tmpl w:val="A7F27F7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EF059EB"/>
    <w:multiLevelType w:val="hybridMultilevel"/>
    <w:tmpl w:val="C28AE2D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5">
    <w:nsid w:val="5F96454F"/>
    <w:multiLevelType w:val="hybridMultilevel"/>
    <w:tmpl w:val="75C0B11E"/>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6">
    <w:nsid w:val="60CB0E91"/>
    <w:multiLevelType w:val="hybridMultilevel"/>
    <w:tmpl w:val="F8EAD2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6EF1FFB"/>
    <w:multiLevelType w:val="multilevel"/>
    <w:tmpl w:val="EE6412FE"/>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1134"/>
        </w:tabs>
        <w:ind w:left="1701" w:hanging="1134"/>
      </w:pPr>
      <w:rPr>
        <w:rFonts w:ascii="Verdana" w:hAnsi="Verdana" w:hint="default"/>
        <w:b/>
        <w:i w:val="0"/>
        <w:color w:val="003366"/>
        <w:sz w:val="24"/>
        <w:szCs w:val="24"/>
      </w:rPr>
    </w:lvl>
    <w:lvl w:ilvl="2">
      <w:start w:val="1"/>
      <w:numFmt w:val="decimal"/>
      <w:pStyle w:val="Titolo3"/>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rPr>
    </w:lvl>
    <w:lvl w:ilvl="3">
      <w:start w:val="1"/>
      <w:numFmt w:val="decimal"/>
      <w:pStyle w:val="Titolo4"/>
      <w:lvlText w:val="%3.%4"/>
      <w:lvlJc w:val="left"/>
      <w:pPr>
        <w:tabs>
          <w:tab w:val="num" w:pos="864"/>
        </w:tabs>
        <w:ind w:left="864" w:hanging="864"/>
      </w:pPr>
      <w:rPr>
        <w:rFonts w:hint="default"/>
        <w:b/>
      </w:rPr>
    </w:lvl>
    <w:lvl w:ilvl="4">
      <w:start w:val="1"/>
      <w:numFmt w:val="decimal"/>
      <w:pStyle w:val="Titolo5"/>
      <w:lvlText w:val="%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8">
    <w:nsid w:val="68125AED"/>
    <w:multiLevelType w:val="hybridMultilevel"/>
    <w:tmpl w:val="DF0095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9">
    <w:nsid w:val="68D164C3"/>
    <w:multiLevelType w:val="hybridMultilevel"/>
    <w:tmpl w:val="D27C7A8E"/>
    <w:lvl w:ilvl="0" w:tplc="0410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0">
    <w:nsid w:val="68F1409E"/>
    <w:multiLevelType w:val="hybridMultilevel"/>
    <w:tmpl w:val="3DFE9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D651485"/>
    <w:multiLevelType w:val="hybridMultilevel"/>
    <w:tmpl w:val="BDF0591A"/>
    <w:lvl w:ilvl="0" w:tplc="04100001">
      <w:start w:val="1"/>
      <w:numFmt w:val="bullet"/>
      <w:lvlText w:val=""/>
      <w:lvlJc w:val="left"/>
      <w:pPr>
        <w:tabs>
          <w:tab w:val="num" w:pos="1854"/>
        </w:tabs>
        <w:ind w:left="185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2">
    <w:nsid w:val="70C45C0C"/>
    <w:multiLevelType w:val="multilevel"/>
    <w:tmpl w:val="A7F27F7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0C5896"/>
    <w:multiLevelType w:val="hybridMultilevel"/>
    <w:tmpl w:val="17E4D748"/>
    <w:lvl w:ilvl="0" w:tplc="982C7242">
      <w:start w:val="1"/>
      <w:numFmt w:val="bullet"/>
      <w:lvlText w:val=""/>
      <w:lvlJc w:val="left"/>
      <w:pPr>
        <w:tabs>
          <w:tab w:val="num" w:pos="1854"/>
        </w:tabs>
        <w:ind w:left="1854" w:hanging="360"/>
      </w:pPr>
      <w:rPr>
        <w:rFonts w:ascii="Symbol" w:hAnsi="Symbol" w:hint="default"/>
      </w:rPr>
    </w:lvl>
    <w:lvl w:ilvl="1" w:tplc="8452B30E">
      <w:start w:val="1"/>
      <w:numFmt w:val="bullet"/>
      <w:lvlText w:val=""/>
      <w:lvlJc w:val="left"/>
      <w:pPr>
        <w:tabs>
          <w:tab w:val="num" w:pos="2574"/>
        </w:tabs>
        <w:ind w:left="2574" w:hanging="360"/>
      </w:pPr>
      <w:rPr>
        <w:rFonts w:ascii="Symbol" w:hAnsi="Symbol"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num w:numId="1">
    <w:abstractNumId w:val="23"/>
  </w:num>
  <w:num w:numId="2">
    <w:abstractNumId w:val="11"/>
  </w:num>
  <w:num w:numId="3">
    <w:abstractNumId w:val="37"/>
  </w:num>
  <w:num w:numId="4">
    <w:abstractNumId w:val="43"/>
  </w:num>
  <w:num w:numId="5">
    <w:abstractNumId w:val="15"/>
  </w:num>
  <w:num w:numId="6">
    <w:abstractNumId w:val="22"/>
  </w:num>
  <w:num w:numId="7">
    <w:abstractNumId w:val="31"/>
  </w:num>
  <w:num w:numId="8">
    <w:abstractNumId w:val="27"/>
  </w:num>
  <w:num w:numId="9">
    <w:abstractNumId w:val="33"/>
  </w:num>
  <w:num w:numId="10">
    <w:abstractNumId w:val="42"/>
  </w:num>
  <w:num w:numId="11">
    <w:abstractNumId w:val="10"/>
  </w:num>
  <w:num w:numId="12">
    <w:abstractNumId w:val="32"/>
  </w:num>
  <w:num w:numId="13">
    <w:abstractNumId w:val="29"/>
  </w:num>
  <w:num w:numId="14">
    <w:abstractNumId w:val="17"/>
  </w:num>
  <w:num w:numId="15">
    <w:abstractNumId w:val="39"/>
  </w:num>
  <w:num w:numId="16">
    <w:abstractNumId w:val="41"/>
  </w:num>
  <w:num w:numId="17">
    <w:abstractNumId w:val="19"/>
  </w:num>
  <w:num w:numId="18">
    <w:abstractNumId w:val="14"/>
  </w:num>
  <w:num w:numId="19">
    <w:abstractNumId w:val="30"/>
  </w:num>
  <w:num w:numId="20">
    <w:abstractNumId w:val="34"/>
  </w:num>
  <w:num w:numId="21">
    <w:abstractNumId w:val="18"/>
  </w:num>
  <w:num w:numId="22">
    <w:abstractNumId w:val="28"/>
  </w:num>
  <w:num w:numId="23">
    <w:abstractNumId w:val="16"/>
  </w:num>
  <w:num w:numId="24">
    <w:abstractNumId w:val="38"/>
  </w:num>
  <w:num w:numId="25">
    <w:abstractNumId w:val="26"/>
  </w:num>
  <w:num w:numId="26">
    <w:abstractNumId w:val="36"/>
  </w:num>
  <w:num w:numId="27">
    <w:abstractNumId w:val="35"/>
  </w:num>
  <w:num w:numId="28">
    <w:abstractNumId w:val="20"/>
  </w:num>
  <w:num w:numId="29">
    <w:abstractNumId w:val="13"/>
  </w:num>
  <w:num w:numId="30">
    <w:abstractNumId w:val="12"/>
  </w:num>
  <w:num w:numId="31">
    <w:abstractNumId w:val="40"/>
  </w:num>
  <w:num w:numId="32">
    <w:abstractNumId w:val="24"/>
  </w:num>
  <w:num w:numId="33">
    <w:abstractNumId w:val="25"/>
  </w:num>
  <w:num w:numId="34">
    <w:abstractNumId w:val="9"/>
  </w:num>
  <w:num w:numId="35">
    <w:abstractNumId w:val="7"/>
  </w:num>
  <w:num w:numId="36">
    <w:abstractNumId w:val="6"/>
  </w:num>
  <w:num w:numId="37">
    <w:abstractNumId w:val="8"/>
  </w:num>
  <w:num w:numId="38">
    <w:abstractNumId w:val="3"/>
  </w:num>
  <w:num w:numId="39">
    <w:abstractNumId w:val="2"/>
  </w:num>
  <w:num w:numId="40">
    <w:abstractNumId w:val="1"/>
  </w:num>
  <w:num w:numId="41">
    <w:abstractNumId w:val="0"/>
  </w:num>
  <w:num w:numId="42">
    <w:abstractNumId w:val="5"/>
  </w:num>
  <w:num w:numId="43">
    <w:abstractNumId w:val="4"/>
  </w:num>
  <w:num w:numId="44">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revisionView w:markup="0"/>
  <w:trackRevisions/>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147C7"/>
    <w:rsid w:val="0000052D"/>
    <w:rsid w:val="000006ED"/>
    <w:rsid w:val="00000AE8"/>
    <w:rsid w:val="0000312F"/>
    <w:rsid w:val="000038E2"/>
    <w:rsid w:val="000042FA"/>
    <w:rsid w:val="00004E70"/>
    <w:rsid w:val="00005BCA"/>
    <w:rsid w:val="00005E5E"/>
    <w:rsid w:val="000062D8"/>
    <w:rsid w:val="00006EB0"/>
    <w:rsid w:val="00011DDD"/>
    <w:rsid w:val="000123B8"/>
    <w:rsid w:val="0001332B"/>
    <w:rsid w:val="00013800"/>
    <w:rsid w:val="00014126"/>
    <w:rsid w:val="000154BE"/>
    <w:rsid w:val="00015E10"/>
    <w:rsid w:val="00016AB9"/>
    <w:rsid w:val="000202DE"/>
    <w:rsid w:val="000209B4"/>
    <w:rsid w:val="00020F15"/>
    <w:rsid w:val="000247EC"/>
    <w:rsid w:val="00024E42"/>
    <w:rsid w:val="000258F2"/>
    <w:rsid w:val="00025F8B"/>
    <w:rsid w:val="000278EC"/>
    <w:rsid w:val="00027D2A"/>
    <w:rsid w:val="00030F83"/>
    <w:rsid w:val="000324D9"/>
    <w:rsid w:val="0003322D"/>
    <w:rsid w:val="00033677"/>
    <w:rsid w:val="00034DD6"/>
    <w:rsid w:val="00035074"/>
    <w:rsid w:val="00035E01"/>
    <w:rsid w:val="00037609"/>
    <w:rsid w:val="000376D5"/>
    <w:rsid w:val="00037A5D"/>
    <w:rsid w:val="00037AD6"/>
    <w:rsid w:val="000400DE"/>
    <w:rsid w:val="00041883"/>
    <w:rsid w:val="00041DE7"/>
    <w:rsid w:val="00041E3C"/>
    <w:rsid w:val="0004223F"/>
    <w:rsid w:val="00042430"/>
    <w:rsid w:val="000436AF"/>
    <w:rsid w:val="000441F3"/>
    <w:rsid w:val="00047284"/>
    <w:rsid w:val="00047B63"/>
    <w:rsid w:val="000507DB"/>
    <w:rsid w:val="00050A4D"/>
    <w:rsid w:val="000513A6"/>
    <w:rsid w:val="0005192E"/>
    <w:rsid w:val="00051984"/>
    <w:rsid w:val="00052202"/>
    <w:rsid w:val="00052CB0"/>
    <w:rsid w:val="000532B8"/>
    <w:rsid w:val="00053472"/>
    <w:rsid w:val="00056F77"/>
    <w:rsid w:val="0005777C"/>
    <w:rsid w:val="000577D5"/>
    <w:rsid w:val="000578AF"/>
    <w:rsid w:val="00061476"/>
    <w:rsid w:val="0006335B"/>
    <w:rsid w:val="00063B7D"/>
    <w:rsid w:val="000651D4"/>
    <w:rsid w:val="00065399"/>
    <w:rsid w:val="000654B0"/>
    <w:rsid w:val="00065E3B"/>
    <w:rsid w:val="0006681F"/>
    <w:rsid w:val="00066FCB"/>
    <w:rsid w:val="0007038D"/>
    <w:rsid w:val="00070EFB"/>
    <w:rsid w:val="00071311"/>
    <w:rsid w:val="000713EF"/>
    <w:rsid w:val="0007284D"/>
    <w:rsid w:val="00072956"/>
    <w:rsid w:val="00072975"/>
    <w:rsid w:val="00072A57"/>
    <w:rsid w:val="00072CBC"/>
    <w:rsid w:val="00073CED"/>
    <w:rsid w:val="000743AD"/>
    <w:rsid w:val="00074D93"/>
    <w:rsid w:val="00076312"/>
    <w:rsid w:val="00080239"/>
    <w:rsid w:val="000810A5"/>
    <w:rsid w:val="00081216"/>
    <w:rsid w:val="00081A72"/>
    <w:rsid w:val="00081E61"/>
    <w:rsid w:val="0008257F"/>
    <w:rsid w:val="00083592"/>
    <w:rsid w:val="00083E0F"/>
    <w:rsid w:val="00084663"/>
    <w:rsid w:val="00084944"/>
    <w:rsid w:val="00085CB1"/>
    <w:rsid w:val="00085DBF"/>
    <w:rsid w:val="00086277"/>
    <w:rsid w:val="000867D0"/>
    <w:rsid w:val="000869D6"/>
    <w:rsid w:val="00090915"/>
    <w:rsid w:val="0009104B"/>
    <w:rsid w:val="000923E6"/>
    <w:rsid w:val="0009417E"/>
    <w:rsid w:val="00095319"/>
    <w:rsid w:val="00096314"/>
    <w:rsid w:val="00096524"/>
    <w:rsid w:val="0009713E"/>
    <w:rsid w:val="000972FE"/>
    <w:rsid w:val="000A05D5"/>
    <w:rsid w:val="000A1738"/>
    <w:rsid w:val="000A231C"/>
    <w:rsid w:val="000A2D55"/>
    <w:rsid w:val="000A3197"/>
    <w:rsid w:val="000A36C2"/>
    <w:rsid w:val="000A3A55"/>
    <w:rsid w:val="000A3EDE"/>
    <w:rsid w:val="000A4362"/>
    <w:rsid w:val="000A4C3D"/>
    <w:rsid w:val="000A4EAF"/>
    <w:rsid w:val="000A517B"/>
    <w:rsid w:val="000A70F3"/>
    <w:rsid w:val="000A7749"/>
    <w:rsid w:val="000B11C3"/>
    <w:rsid w:val="000B1E2D"/>
    <w:rsid w:val="000B2A59"/>
    <w:rsid w:val="000B2A95"/>
    <w:rsid w:val="000B31CB"/>
    <w:rsid w:val="000B4A64"/>
    <w:rsid w:val="000B5429"/>
    <w:rsid w:val="000B5C42"/>
    <w:rsid w:val="000B6C08"/>
    <w:rsid w:val="000B778F"/>
    <w:rsid w:val="000C0254"/>
    <w:rsid w:val="000C09AA"/>
    <w:rsid w:val="000C3014"/>
    <w:rsid w:val="000C4129"/>
    <w:rsid w:val="000C4A3B"/>
    <w:rsid w:val="000C51CC"/>
    <w:rsid w:val="000C59BD"/>
    <w:rsid w:val="000D07DF"/>
    <w:rsid w:val="000D0874"/>
    <w:rsid w:val="000D093F"/>
    <w:rsid w:val="000D254C"/>
    <w:rsid w:val="000D2824"/>
    <w:rsid w:val="000D304E"/>
    <w:rsid w:val="000D3C20"/>
    <w:rsid w:val="000D425F"/>
    <w:rsid w:val="000D5692"/>
    <w:rsid w:val="000D57E3"/>
    <w:rsid w:val="000D5E0D"/>
    <w:rsid w:val="000D6725"/>
    <w:rsid w:val="000D7AE0"/>
    <w:rsid w:val="000E0023"/>
    <w:rsid w:val="000E017E"/>
    <w:rsid w:val="000E0C8B"/>
    <w:rsid w:val="000E21EB"/>
    <w:rsid w:val="000E2BCB"/>
    <w:rsid w:val="000E379D"/>
    <w:rsid w:val="000E3867"/>
    <w:rsid w:val="000E3BB6"/>
    <w:rsid w:val="000E441B"/>
    <w:rsid w:val="000E4EB2"/>
    <w:rsid w:val="000E5489"/>
    <w:rsid w:val="000E5C59"/>
    <w:rsid w:val="000E780D"/>
    <w:rsid w:val="000E7B08"/>
    <w:rsid w:val="000F0A53"/>
    <w:rsid w:val="000F0D47"/>
    <w:rsid w:val="000F2BD7"/>
    <w:rsid w:val="000F38A5"/>
    <w:rsid w:val="000F39DA"/>
    <w:rsid w:val="000F3AAB"/>
    <w:rsid w:val="000F4A00"/>
    <w:rsid w:val="000F63D2"/>
    <w:rsid w:val="000F64A9"/>
    <w:rsid w:val="000F7750"/>
    <w:rsid w:val="001017CC"/>
    <w:rsid w:val="00102B27"/>
    <w:rsid w:val="00103403"/>
    <w:rsid w:val="00103F01"/>
    <w:rsid w:val="0010490A"/>
    <w:rsid w:val="0010490E"/>
    <w:rsid w:val="0011143A"/>
    <w:rsid w:val="00111581"/>
    <w:rsid w:val="001117C9"/>
    <w:rsid w:val="00111C05"/>
    <w:rsid w:val="00111D04"/>
    <w:rsid w:val="00111E5F"/>
    <w:rsid w:val="00112053"/>
    <w:rsid w:val="00112A17"/>
    <w:rsid w:val="00112ACD"/>
    <w:rsid w:val="00112ADB"/>
    <w:rsid w:val="00112BBD"/>
    <w:rsid w:val="00115DB7"/>
    <w:rsid w:val="001164EC"/>
    <w:rsid w:val="0011685E"/>
    <w:rsid w:val="001215F9"/>
    <w:rsid w:val="0012246A"/>
    <w:rsid w:val="00123A71"/>
    <w:rsid w:val="00123FF4"/>
    <w:rsid w:val="00124456"/>
    <w:rsid w:val="00124965"/>
    <w:rsid w:val="001250DA"/>
    <w:rsid w:val="00125198"/>
    <w:rsid w:val="001270FE"/>
    <w:rsid w:val="00130520"/>
    <w:rsid w:val="00132AFD"/>
    <w:rsid w:val="001335FF"/>
    <w:rsid w:val="00133758"/>
    <w:rsid w:val="00133FA1"/>
    <w:rsid w:val="0013462C"/>
    <w:rsid w:val="00135D77"/>
    <w:rsid w:val="00136107"/>
    <w:rsid w:val="0013631B"/>
    <w:rsid w:val="001364F2"/>
    <w:rsid w:val="001369A6"/>
    <w:rsid w:val="0013790F"/>
    <w:rsid w:val="00137A7D"/>
    <w:rsid w:val="00140878"/>
    <w:rsid w:val="001408A5"/>
    <w:rsid w:val="00140B67"/>
    <w:rsid w:val="00140C99"/>
    <w:rsid w:val="00140F07"/>
    <w:rsid w:val="00140FB3"/>
    <w:rsid w:val="001412CD"/>
    <w:rsid w:val="00141632"/>
    <w:rsid w:val="00141C57"/>
    <w:rsid w:val="0014304E"/>
    <w:rsid w:val="00143A89"/>
    <w:rsid w:val="00144BCE"/>
    <w:rsid w:val="0014536B"/>
    <w:rsid w:val="00145A28"/>
    <w:rsid w:val="00146125"/>
    <w:rsid w:val="00146F69"/>
    <w:rsid w:val="0014729F"/>
    <w:rsid w:val="00147660"/>
    <w:rsid w:val="00150C08"/>
    <w:rsid w:val="00151ED0"/>
    <w:rsid w:val="001540A7"/>
    <w:rsid w:val="00155BF6"/>
    <w:rsid w:val="00156BBF"/>
    <w:rsid w:val="00160651"/>
    <w:rsid w:val="001616E3"/>
    <w:rsid w:val="00163007"/>
    <w:rsid w:val="0016348D"/>
    <w:rsid w:val="001641F8"/>
    <w:rsid w:val="0016472C"/>
    <w:rsid w:val="00166707"/>
    <w:rsid w:val="00167545"/>
    <w:rsid w:val="00167BEA"/>
    <w:rsid w:val="00172520"/>
    <w:rsid w:val="00172F79"/>
    <w:rsid w:val="00173982"/>
    <w:rsid w:val="0017423E"/>
    <w:rsid w:val="0017433D"/>
    <w:rsid w:val="001747ED"/>
    <w:rsid w:val="00175958"/>
    <w:rsid w:val="00177A2A"/>
    <w:rsid w:val="001803A0"/>
    <w:rsid w:val="001817B0"/>
    <w:rsid w:val="001833D8"/>
    <w:rsid w:val="0018379A"/>
    <w:rsid w:val="00183A6D"/>
    <w:rsid w:val="00184ABC"/>
    <w:rsid w:val="00185FA6"/>
    <w:rsid w:val="00186057"/>
    <w:rsid w:val="00186881"/>
    <w:rsid w:val="00187F80"/>
    <w:rsid w:val="00191801"/>
    <w:rsid w:val="00191C2D"/>
    <w:rsid w:val="0019210F"/>
    <w:rsid w:val="001924DF"/>
    <w:rsid w:val="00192735"/>
    <w:rsid w:val="00192D7E"/>
    <w:rsid w:val="00192D85"/>
    <w:rsid w:val="00192F46"/>
    <w:rsid w:val="00193841"/>
    <w:rsid w:val="0019439F"/>
    <w:rsid w:val="0019469F"/>
    <w:rsid w:val="001964FC"/>
    <w:rsid w:val="00196A17"/>
    <w:rsid w:val="001975C5"/>
    <w:rsid w:val="00197C37"/>
    <w:rsid w:val="001A0CAE"/>
    <w:rsid w:val="001A0E20"/>
    <w:rsid w:val="001A2843"/>
    <w:rsid w:val="001A2ECF"/>
    <w:rsid w:val="001A3700"/>
    <w:rsid w:val="001A4D84"/>
    <w:rsid w:val="001A59AC"/>
    <w:rsid w:val="001A6617"/>
    <w:rsid w:val="001A69D8"/>
    <w:rsid w:val="001A7BA9"/>
    <w:rsid w:val="001B0364"/>
    <w:rsid w:val="001B0AEF"/>
    <w:rsid w:val="001B1003"/>
    <w:rsid w:val="001B253C"/>
    <w:rsid w:val="001B2799"/>
    <w:rsid w:val="001B28BF"/>
    <w:rsid w:val="001B2EFA"/>
    <w:rsid w:val="001B2F0D"/>
    <w:rsid w:val="001B36D4"/>
    <w:rsid w:val="001B3D4B"/>
    <w:rsid w:val="001B3E12"/>
    <w:rsid w:val="001B475F"/>
    <w:rsid w:val="001B637E"/>
    <w:rsid w:val="001B6499"/>
    <w:rsid w:val="001C034F"/>
    <w:rsid w:val="001C1610"/>
    <w:rsid w:val="001C19C0"/>
    <w:rsid w:val="001C2794"/>
    <w:rsid w:val="001C3ABB"/>
    <w:rsid w:val="001C3ED5"/>
    <w:rsid w:val="001C4EE1"/>
    <w:rsid w:val="001C64FA"/>
    <w:rsid w:val="001C6C01"/>
    <w:rsid w:val="001C7EBE"/>
    <w:rsid w:val="001D13D6"/>
    <w:rsid w:val="001D20B5"/>
    <w:rsid w:val="001D22AF"/>
    <w:rsid w:val="001D23DF"/>
    <w:rsid w:val="001D2E44"/>
    <w:rsid w:val="001D358F"/>
    <w:rsid w:val="001D46A4"/>
    <w:rsid w:val="001D59C0"/>
    <w:rsid w:val="001D5FE1"/>
    <w:rsid w:val="001D69A9"/>
    <w:rsid w:val="001D7A02"/>
    <w:rsid w:val="001D7D72"/>
    <w:rsid w:val="001D7F76"/>
    <w:rsid w:val="001E07BD"/>
    <w:rsid w:val="001E1127"/>
    <w:rsid w:val="001E20D1"/>
    <w:rsid w:val="001E225C"/>
    <w:rsid w:val="001E3A20"/>
    <w:rsid w:val="001E4B06"/>
    <w:rsid w:val="001E4BCA"/>
    <w:rsid w:val="001E4FFA"/>
    <w:rsid w:val="001E5B0A"/>
    <w:rsid w:val="001E5DF1"/>
    <w:rsid w:val="001F0560"/>
    <w:rsid w:val="001F2F83"/>
    <w:rsid w:val="001F46E2"/>
    <w:rsid w:val="001F52DB"/>
    <w:rsid w:val="001F7490"/>
    <w:rsid w:val="001F74F9"/>
    <w:rsid w:val="00200552"/>
    <w:rsid w:val="002005BE"/>
    <w:rsid w:val="002018C1"/>
    <w:rsid w:val="002039C7"/>
    <w:rsid w:val="00203B46"/>
    <w:rsid w:val="00204A49"/>
    <w:rsid w:val="002051D7"/>
    <w:rsid w:val="002053F2"/>
    <w:rsid w:val="00205B93"/>
    <w:rsid w:val="00205F61"/>
    <w:rsid w:val="00206E77"/>
    <w:rsid w:val="00207AE7"/>
    <w:rsid w:val="00207AEE"/>
    <w:rsid w:val="00207BC7"/>
    <w:rsid w:val="0021052B"/>
    <w:rsid w:val="00211828"/>
    <w:rsid w:val="00212269"/>
    <w:rsid w:val="00212BA4"/>
    <w:rsid w:val="0021351F"/>
    <w:rsid w:val="002152EF"/>
    <w:rsid w:val="00216F88"/>
    <w:rsid w:val="00217667"/>
    <w:rsid w:val="0022263D"/>
    <w:rsid w:val="002233FE"/>
    <w:rsid w:val="00224456"/>
    <w:rsid w:val="00224B2D"/>
    <w:rsid w:val="00225A3F"/>
    <w:rsid w:val="00226E5B"/>
    <w:rsid w:val="00227FD0"/>
    <w:rsid w:val="0023137B"/>
    <w:rsid w:val="002317A8"/>
    <w:rsid w:val="0023195C"/>
    <w:rsid w:val="00231BF0"/>
    <w:rsid w:val="002323EB"/>
    <w:rsid w:val="0023314D"/>
    <w:rsid w:val="00233A0A"/>
    <w:rsid w:val="00234C7B"/>
    <w:rsid w:val="00235283"/>
    <w:rsid w:val="00235D30"/>
    <w:rsid w:val="00235D6D"/>
    <w:rsid w:val="002369BC"/>
    <w:rsid w:val="0023720F"/>
    <w:rsid w:val="00237DA1"/>
    <w:rsid w:val="002407DF"/>
    <w:rsid w:val="00240C2D"/>
    <w:rsid w:val="002424A0"/>
    <w:rsid w:val="002429BA"/>
    <w:rsid w:val="00242E3F"/>
    <w:rsid w:val="002437A4"/>
    <w:rsid w:val="0024465F"/>
    <w:rsid w:val="002478E6"/>
    <w:rsid w:val="00247A60"/>
    <w:rsid w:val="002501AE"/>
    <w:rsid w:val="00250758"/>
    <w:rsid w:val="00250A88"/>
    <w:rsid w:val="00250B00"/>
    <w:rsid w:val="00254732"/>
    <w:rsid w:val="00255D97"/>
    <w:rsid w:val="0025766E"/>
    <w:rsid w:val="00257863"/>
    <w:rsid w:val="002649A9"/>
    <w:rsid w:val="00264A0E"/>
    <w:rsid w:val="00265AF1"/>
    <w:rsid w:val="00265E9B"/>
    <w:rsid w:val="002668B3"/>
    <w:rsid w:val="00267051"/>
    <w:rsid w:val="0026797F"/>
    <w:rsid w:val="00267FCE"/>
    <w:rsid w:val="0027225D"/>
    <w:rsid w:val="0027307A"/>
    <w:rsid w:val="0027378B"/>
    <w:rsid w:val="00273A71"/>
    <w:rsid w:val="0027491A"/>
    <w:rsid w:val="00274C6C"/>
    <w:rsid w:val="00276257"/>
    <w:rsid w:val="00276639"/>
    <w:rsid w:val="00276A46"/>
    <w:rsid w:val="00276DBF"/>
    <w:rsid w:val="0027707C"/>
    <w:rsid w:val="002772CB"/>
    <w:rsid w:val="002777BC"/>
    <w:rsid w:val="00277C6A"/>
    <w:rsid w:val="0028028E"/>
    <w:rsid w:val="00281149"/>
    <w:rsid w:val="002811FD"/>
    <w:rsid w:val="0028137C"/>
    <w:rsid w:val="0028154E"/>
    <w:rsid w:val="00282539"/>
    <w:rsid w:val="002831E6"/>
    <w:rsid w:val="00283A40"/>
    <w:rsid w:val="00284B23"/>
    <w:rsid w:val="00284B74"/>
    <w:rsid w:val="00284E24"/>
    <w:rsid w:val="00285A0D"/>
    <w:rsid w:val="00287634"/>
    <w:rsid w:val="00290D54"/>
    <w:rsid w:val="00292141"/>
    <w:rsid w:val="0029295A"/>
    <w:rsid w:val="00292BC6"/>
    <w:rsid w:val="00294E49"/>
    <w:rsid w:val="0029771A"/>
    <w:rsid w:val="002A0930"/>
    <w:rsid w:val="002A179A"/>
    <w:rsid w:val="002A1A12"/>
    <w:rsid w:val="002A2BB4"/>
    <w:rsid w:val="002A4659"/>
    <w:rsid w:val="002A47CC"/>
    <w:rsid w:val="002A4AAC"/>
    <w:rsid w:val="002A4F5D"/>
    <w:rsid w:val="002A6599"/>
    <w:rsid w:val="002A6F3F"/>
    <w:rsid w:val="002B10DD"/>
    <w:rsid w:val="002B1B9D"/>
    <w:rsid w:val="002B20DA"/>
    <w:rsid w:val="002B253E"/>
    <w:rsid w:val="002B2E41"/>
    <w:rsid w:val="002B4140"/>
    <w:rsid w:val="002B460F"/>
    <w:rsid w:val="002B462C"/>
    <w:rsid w:val="002B75BA"/>
    <w:rsid w:val="002B75DA"/>
    <w:rsid w:val="002B7E94"/>
    <w:rsid w:val="002C0917"/>
    <w:rsid w:val="002C0D29"/>
    <w:rsid w:val="002C354B"/>
    <w:rsid w:val="002C5944"/>
    <w:rsid w:val="002C6BEA"/>
    <w:rsid w:val="002C7C81"/>
    <w:rsid w:val="002C7D2E"/>
    <w:rsid w:val="002D06F9"/>
    <w:rsid w:val="002D0AF0"/>
    <w:rsid w:val="002D1092"/>
    <w:rsid w:val="002D1FEF"/>
    <w:rsid w:val="002D2981"/>
    <w:rsid w:val="002D31EA"/>
    <w:rsid w:val="002D3A4B"/>
    <w:rsid w:val="002D4B97"/>
    <w:rsid w:val="002D6473"/>
    <w:rsid w:val="002D68AC"/>
    <w:rsid w:val="002D6979"/>
    <w:rsid w:val="002D7C4C"/>
    <w:rsid w:val="002E0204"/>
    <w:rsid w:val="002E060F"/>
    <w:rsid w:val="002E2726"/>
    <w:rsid w:val="002E3511"/>
    <w:rsid w:val="002E3A2E"/>
    <w:rsid w:val="002E558F"/>
    <w:rsid w:val="002E5669"/>
    <w:rsid w:val="002E6543"/>
    <w:rsid w:val="002E680B"/>
    <w:rsid w:val="002E6A40"/>
    <w:rsid w:val="002E7A32"/>
    <w:rsid w:val="002F10CD"/>
    <w:rsid w:val="002F204A"/>
    <w:rsid w:val="002F20BB"/>
    <w:rsid w:val="002F2192"/>
    <w:rsid w:val="002F2EB9"/>
    <w:rsid w:val="002F4354"/>
    <w:rsid w:val="002F47BF"/>
    <w:rsid w:val="002F5394"/>
    <w:rsid w:val="002F5E2D"/>
    <w:rsid w:val="002F6792"/>
    <w:rsid w:val="002F6B45"/>
    <w:rsid w:val="002F7738"/>
    <w:rsid w:val="002F79D1"/>
    <w:rsid w:val="003000BA"/>
    <w:rsid w:val="003006C3"/>
    <w:rsid w:val="00302E67"/>
    <w:rsid w:val="00303954"/>
    <w:rsid w:val="0030442D"/>
    <w:rsid w:val="00304710"/>
    <w:rsid w:val="003048BD"/>
    <w:rsid w:val="00305383"/>
    <w:rsid w:val="00306D42"/>
    <w:rsid w:val="00310675"/>
    <w:rsid w:val="00310F7C"/>
    <w:rsid w:val="003111F8"/>
    <w:rsid w:val="003111FA"/>
    <w:rsid w:val="00311545"/>
    <w:rsid w:val="00311974"/>
    <w:rsid w:val="00311D51"/>
    <w:rsid w:val="003123D6"/>
    <w:rsid w:val="00313936"/>
    <w:rsid w:val="00313AF3"/>
    <w:rsid w:val="00314937"/>
    <w:rsid w:val="00314CE6"/>
    <w:rsid w:val="0031731A"/>
    <w:rsid w:val="00317373"/>
    <w:rsid w:val="00320BA7"/>
    <w:rsid w:val="00323C60"/>
    <w:rsid w:val="003255B5"/>
    <w:rsid w:val="00325827"/>
    <w:rsid w:val="00325D1C"/>
    <w:rsid w:val="00326457"/>
    <w:rsid w:val="00326C23"/>
    <w:rsid w:val="00330AC0"/>
    <w:rsid w:val="00331428"/>
    <w:rsid w:val="0033152D"/>
    <w:rsid w:val="00332E84"/>
    <w:rsid w:val="003333B4"/>
    <w:rsid w:val="00333852"/>
    <w:rsid w:val="00334F22"/>
    <w:rsid w:val="003350EB"/>
    <w:rsid w:val="00337DE7"/>
    <w:rsid w:val="00342790"/>
    <w:rsid w:val="00342AE0"/>
    <w:rsid w:val="00342C40"/>
    <w:rsid w:val="003438D8"/>
    <w:rsid w:val="0035268E"/>
    <w:rsid w:val="00352FE6"/>
    <w:rsid w:val="003541D0"/>
    <w:rsid w:val="0035451C"/>
    <w:rsid w:val="00356B35"/>
    <w:rsid w:val="0035730E"/>
    <w:rsid w:val="003602B7"/>
    <w:rsid w:val="00360548"/>
    <w:rsid w:val="00360897"/>
    <w:rsid w:val="0036189B"/>
    <w:rsid w:val="00361AF3"/>
    <w:rsid w:val="00361FF1"/>
    <w:rsid w:val="00362822"/>
    <w:rsid w:val="00362AE7"/>
    <w:rsid w:val="00364D94"/>
    <w:rsid w:val="003661A1"/>
    <w:rsid w:val="003664FE"/>
    <w:rsid w:val="00367692"/>
    <w:rsid w:val="00367942"/>
    <w:rsid w:val="00370059"/>
    <w:rsid w:val="003724A7"/>
    <w:rsid w:val="00373D13"/>
    <w:rsid w:val="00377889"/>
    <w:rsid w:val="00381647"/>
    <w:rsid w:val="00383B22"/>
    <w:rsid w:val="00385659"/>
    <w:rsid w:val="00385789"/>
    <w:rsid w:val="00385794"/>
    <w:rsid w:val="00385D40"/>
    <w:rsid w:val="00385DC2"/>
    <w:rsid w:val="00386AAE"/>
    <w:rsid w:val="00387825"/>
    <w:rsid w:val="00390782"/>
    <w:rsid w:val="003913FB"/>
    <w:rsid w:val="00391B74"/>
    <w:rsid w:val="00391D37"/>
    <w:rsid w:val="003921D8"/>
    <w:rsid w:val="00392D24"/>
    <w:rsid w:val="003930D2"/>
    <w:rsid w:val="00393722"/>
    <w:rsid w:val="0039390F"/>
    <w:rsid w:val="003942F0"/>
    <w:rsid w:val="003943DB"/>
    <w:rsid w:val="00394420"/>
    <w:rsid w:val="00394C5A"/>
    <w:rsid w:val="00395359"/>
    <w:rsid w:val="00395391"/>
    <w:rsid w:val="0039545B"/>
    <w:rsid w:val="00395783"/>
    <w:rsid w:val="003964EA"/>
    <w:rsid w:val="003978B9"/>
    <w:rsid w:val="00397C4E"/>
    <w:rsid w:val="003A026C"/>
    <w:rsid w:val="003A0659"/>
    <w:rsid w:val="003A0895"/>
    <w:rsid w:val="003A1210"/>
    <w:rsid w:val="003A462A"/>
    <w:rsid w:val="003A46FF"/>
    <w:rsid w:val="003A4E34"/>
    <w:rsid w:val="003A58EE"/>
    <w:rsid w:val="003A5AB6"/>
    <w:rsid w:val="003A5E4D"/>
    <w:rsid w:val="003A6A06"/>
    <w:rsid w:val="003A7266"/>
    <w:rsid w:val="003A7AF7"/>
    <w:rsid w:val="003B0D82"/>
    <w:rsid w:val="003B20CC"/>
    <w:rsid w:val="003B2948"/>
    <w:rsid w:val="003B3731"/>
    <w:rsid w:val="003B7F9E"/>
    <w:rsid w:val="003C194F"/>
    <w:rsid w:val="003C27A9"/>
    <w:rsid w:val="003C3EFF"/>
    <w:rsid w:val="003C4181"/>
    <w:rsid w:val="003C43E5"/>
    <w:rsid w:val="003C51C8"/>
    <w:rsid w:val="003C5AC5"/>
    <w:rsid w:val="003C6084"/>
    <w:rsid w:val="003C72DD"/>
    <w:rsid w:val="003C7849"/>
    <w:rsid w:val="003C7C93"/>
    <w:rsid w:val="003D06F7"/>
    <w:rsid w:val="003D07C7"/>
    <w:rsid w:val="003D0B48"/>
    <w:rsid w:val="003D14AC"/>
    <w:rsid w:val="003D1CC9"/>
    <w:rsid w:val="003D23C1"/>
    <w:rsid w:val="003D45A8"/>
    <w:rsid w:val="003D610F"/>
    <w:rsid w:val="003E03FB"/>
    <w:rsid w:val="003E14CF"/>
    <w:rsid w:val="003E1831"/>
    <w:rsid w:val="003E264E"/>
    <w:rsid w:val="003E2739"/>
    <w:rsid w:val="003E3C32"/>
    <w:rsid w:val="003E4FF9"/>
    <w:rsid w:val="003E68B3"/>
    <w:rsid w:val="003E6956"/>
    <w:rsid w:val="003E7235"/>
    <w:rsid w:val="003E7431"/>
    <w:rsid w:val="003E7A8C"/>
    <w:rsid w:val="003F0AAC"/>
    <w:rsid w:val="003F1333"/>
    <w:rsid w:val="003F2432"/>
    <w:rsid w:val="003F4165"/>
    <w:rsid w:val="003F44DA"/>
    <w:rsid w:val="003F4549"/>
    <w:rsid w:val="003F4A5F"/>
    <w:rsid w:val="003F5024"/>
    <w:rsid w:val="003F5E41"/>
    <w:rsid w:val="003F6131"/>
    <w:rsid w:val="003F6DA0"/>
    <w:rsid w:val="003F7E64"/>
    <w:rsid w:val="00400DC5"/>
    <w:rsid w:val="00401192"/>
    <w:rsid w:val="004014AC"/>
    <w:rsid w:val="00402D0E"/>
    <w:rsid w:val="0040304F"/>
    <w:rsid w:val="00404462"/>
    <w:rsid w:val="00404A60"/>
    <w:rsid w:val="00404B02"/>
    <w:rsid w:val="004053F5"/>
    <w:rsid w:val="0040548C"/>
    <w:rsid w:val="004055AB"/>
    <w:rsid w:val="00405A0C"/>
    <w:rsid w:val="00405F40"/>
    <w:rsid w:val="004069A1"/>
    <w:rsid w:val="00407EBB"/>
    <w:rsid w:val="0041071F"/>
    <w:rsid w:val="004117B1"/>
    <w:rsid w:val="00412307"/>
    <w:rsid w:val="00413E15"/>
    <w:rsid w:val="00413F06"/>
    <w:rsid w:val="004147A2"/>
    <w:rsid w:val="00414C39"/>
    <w:rsid w:val="0041514A"/>
    <w:rsid w:val="00415663"/>
    <w:rsid w:val="00416532"/>
    <w:rsid w:val="00417F41"/>
    <w:rsid w:val="00420CBA"/>
    <w:rsid w:val="00421448"/>
    <w:rsid w:val="00421D42"/>
    <w:rsid w:val="00421E1C"/>
    <w:rsid w:val="0042317C"/>
    <w:rsid w:val="004233FA"/>
    <w:rsid w:val="00423EC2"/>
    <w:rsid w:val="0042551A"/>
    <w:rsid w:val="00425B47"/>
    <w:rsid w:val="00425ED6"/>
    <w:rsid w:val="004266FE"/>
    <w:rsid w:val="00430565"/>
    <w:rsid w:val="00430BF6"/>
    <w:rsid w:val="00431BF9"/>
    <w:rsid w:val="00433747"/>
    <w:rsid w:val="00433A4F"/>
    <w:rsid w:val="00433DBC"/>
    <w:rsid w:val="00434598"/>
    <w:rsid w:val="00434818"/>
    <w:rsid w:val="00434957"/>
    <w:rsid w:val="0043537B"/>
    <w:rsid w:val="00436B9D"/>
    <w:rsid w:val="00436E41"/>
    <w:rsid w:val="00436E71"/>
    <w:rsid w:val="00436F4B"/>
    <w:rsid w:val="004379F1"/>
    <w:rsid w:val="0044062B"/>
    <w:rsid w:val="00440A0B"/>
    <w:rsid w:val="004411B0"/>
    <w:rsid w:val="00441B80"/>
    <w:rsid w:val="00443726"/>
    <w:rsid w:val="00443BD7"/>
    <w:rsid w:val="00443F52"/>
    <w:rsid w:val="00444443"/>
    <w:rsid w:val="004444A3"/>
    <w:rsid w:val="00444629"/>
    <w:rsid w:val="004450B1"/>
    <w:rsid w:val="00445470"/>
    <w:rsid w:val="004466BD"/>
    <w:rsid w:val="004478D6"/>
    <w:rsid w:val="00447C15"/>
    <w:rsid w:val="00447D00"/>
    <w:rsid w:val="00447E96"/>
    <w:rsid w:val="0045064D"/>
    <w:rsid w:val="004508E1"/>
    <w:rsid w:val="00452206"/>
    <w:rsid w:val="0045248D"/>
    <w:rsid w:val="00452ED7"/>
    <w:rsid w:val="004576B4"/>
    <w:rsid w:val="004578CD"/>
    <w:rsid w:val="00457ABE"/>
    <w:rsid w:val="0046067C"/>
    <w:rsid w:val="00461304"/>
    <w:rsid w:val="00461C38"/>
    <w:rsid w:val="00462C65"/>
    <w:rsid w:val="00462F0B"/>
    <w:rsid w:val="004637F0"/>
    <w:rsid w:val="0046458E"/>
    <w:rsid w:val="004667CF"/>
    <w:rsid w:val="00467638"/>
    <w:rsid w:val="00470B49"/>
    <w:rsid w:val="00471303"/>
    <w:rsid w:val="0047153F"/>
    <w:rsid w:val="00471FE8"/>
    <w:rsid w:val="004723ED"/>
    <w:rsid w:val="004732EC"/>
    <w:rsid w:val="00474C32"/>
    <w:rsid w:val="00474CA1"/>
    <w:rsid w:val="0047526C"/>
    <w:rsid w:val="0047529F"/>
    <w:rsid w:val="00475AA8"/>
    <w:rsid w:val="00475DF9"/>
    <w:rsid w:val="00475F7C"/>
    <w:rsid w:val="00475F7E"/>
    <w:rsid w:val="00476018"/>
    <w:rsid w:val="00476290"/>
    <w:rsid w:val="0047733C"/>
    <w:rsid w:val="00477E19"/>
    <w:rsid w:val="00480FEF"/>
    <w:rsid w:val="0048153A"/>
    <w:rsid w:val="0048165C"/>
    <w:rsid w:val="004840BC"/>
    <w:rsid w:val="0048515A"/>
    <w:rsid w:val="00485DC6"/>
    <w:rsid w:val="00486203"/>
    <w:rsid w:val="00486593"/>
    <w:rsid w:val="0048682C"/>
    <w:rsid w:val="00486C51"/>
    <w:rsid w:val="00486ECC"/>
    <w:rsid w:val="00487BC4"/>
    <w:rsid w:val="00487C0B"/>
    <w:rsid w:val="00494742"/>
    <w:rsid w:val="00495EE6"/>
    <w:rsid w:val="0049706A"/>
    <w:rsid w:val="004A07E7"/>
    <w:rsid w:val="004A0E10"/>
    <w:rsid w:val="004A2099"/>
    <w:rsid w:val="004A2174"/>
    <w:rsid w:val="004A25B9"/>
    <w:rsid w:val="004A28C4"/>
    <w:rsid w:val="004A31DD"/>
    <w:rsid w:val="004A4EA1"/>
    <w:rsid w:val="004A6A51"/>
    <w:rsid w:val="004B10B5"/>
    <w:rsid w:val="004B28A5"/>
    <w:rsid w:val="004B2B16"/>
    <w:rsid w:val="004B33FB"/>
    <w:rsid w:val="004B347F"/>
    <w:rsid w:val="004B482B"/>
    <w:rsid w:val="004C009C"/>
    <w:rsid w:val="004C0942"/>
    <w:rsid w:val="004C14D8"/>
    <w:rsid w:val="004C4494"/>
    <w:rsid w:val="004C4869"/>
    <w:rsid w:val="004C4B5D"/>
    <w:rsid w:val="004C60BF"/>
    <w:rsid w:val="004C6719"/>
    <w:rsid w:val="004C7354"/>
    <w:rsid w:val="004C754A"/>
    <w:rsid w:val="004C7D39"/>
    <w:rsid w:val="004D0291"/>
    <w:rsid w:val="004D179F"/>
    <w:rsid w:val="004D191F"/>
    <w:rsid w:val="004D1B6D"/>
    <w:rsid w:val="004D21CE"/>
    <w:rsid w:val="004D372D"/>
    <w:rsid w:val="004D3E38"/>
    <w:rsid w:val="004D4B9E"/>
    <w:rsid w:val="004D654B"/>
    <w:rsid w:val="004D717A"/>
    <w:rsid w:val="004E09D6"/>
    <w:rsid w:val="004E0A53"/>
    <w:rsid w:val="004E0CAF"/>
    <w:rsid w:val="004E15A9"/>
    <w:rsid w:val="004E2193"/>
    <w:rsid w:val="004E2951"/>
    <w:rsid w:val="004E3248"/>
    <w:rsid w:val="004E3D70"/>
    <w:rsid w:val="004E4259"/>
    <w:rsid w:val="004E487C"/>
    <w:rsid w:val="004E5887"/>
    <w:rsid w:val="004E757D"/>
    <w:rsid w:val="004E7C0C"/>
    <w:rsid w:val="004F1030"/>
    <w:rsid w:val="004F201B"/>
    <w:rsid w:val="004F2270"/>
    <w:rsid w:val="004F3B23"/>
    <w:rsid w:val="004F4393"/>
    <w:rsid w:val="004F4DED"/>
    <w:rsid w:val="004F6704"/>
    <w:rsid w:val="004F7E86"/>
    <w:rsid w:val="0050055E"/>
    <w:rsid w:val="00502D94"/>
    <w:rsid w:val="00502E1E"/>
    <w:rsid w:val="00503983"/>
    <w:rsid w:val="00503EF9"/>
    <w:rsid w:val="00503F49"/>
    <w:rsid w:val="00505034"/>
    <w:rsid w:val="005055AD"/>
    <w:rsid w:val="00505B00"/>
    <w:rsid w:val="00506280"/>
    <w:rsid w:val="00506C65"/>
    <w:rsid w:val="00507BCD"/>
    <w:rsid w:val="005108F8"/>
    <w:rsid w:val="005111E1"/>
    <w:rsid w:val="00512534"/>
    <w:rsid w:val="00512E01"/>
    <w:rsid w:val="00512E36"/>
    <w:rsid w:val="0051399B"/>
    <w:rsid w:val="00514773"/>
    <w:rsid w:val="005149FB"/>
    <w:rsid w:val="00515031"/>
    <w:rsid w:val="005164BB"/>
    <w:rsid w:val="005170EC"/>
    <w:rsid w:val="00517582"/>
    <w:rsid w:val="00517889"/>
    <w:rsid w:val="00517998"/>
    <w:rsid w:val="00521E02"/>
    <w:rsid w:val="0052226F"/>
    <w:rsid w:val="00522992"/>
    <w:rsid w:val="00523A3A"/>
    <w:rsid w:val="00523B51"/>
    <w:rsid w:val="00523F22"/>
    <w:rsid w:val="00524221"/>
    <w:rsid w:val="005246E7"/>
    <w:rsid w:val="005248FA"/>
    <w:rsid w:val="00524BF2"/>
    <w:rsid w:val="0052515C"/>
    <w:rsid w:val="0052615B"/>
    <w:rsid w:val="0052633B"/>
    <w:rsid w:val="005271A9"/>
    <w:rsid w:val="00527266"/>
    <w:rsid w:val="005308F5"/>
    <w:rsid w:val="00531479"/>
    <w:rsid w:val="005315BA"/>
    <w:rsid w:val="005326CA"/>
    <w:rsid w:val="005326EB"/>
    <w:rsid w:val="00533067"/>
    <w:rsid w:val="005336FF"/>
    <w:rsid w:val="005337E3"/>
    <w:rsid w:val="00534674"/>
    <w:rsid w:val="00536194"/>
    <w:rsid w:val="00536C26"/>
    <w:rsid w:val="005375C7"/>
    <w:rsid w:val="00537FEB"/>
    <w:rsid w:val="0054082A"/>
    <w:rsid w:val="00540A86"/>
    <w:rsid w:val="00541797"/>
    <w:rsid w:val="00542132"/>
    <w:rsid w:val="005421B0"/>
    <w:rsid w:val="00542E32"/>
    <w:rsid w:val="0054524E"/>
    <w:rsid w:val="005452D6"/>
    <w:rsid w:val="00546EC0"/>
    <w:rsid w:val="00547998"/>
    <w:rsid w:val="00550525"/>
    <w:rsid w:val="00550E3C"/>
    <w:rsid w:val="00551157"/>
    <w:rsid w:val="0055160D"/>
    <w:rsid w:val="0055181F"/>
    <w:rsid w:val="005528ED"/>
    <w:rsid w:val="00552BE3"/>
    <w:rsid w:val="00553A48"/>
    <w:rsid w:val="00554352"/>
    <w:rsid w:val="0055455C"/>
    <w:rsid w:val="00556367"/>
    <w:rsid w:val="005565EB"/>
    <w:rsid w:val="00557DB4"/>
    <w:rsid w:val="00557F81"/>
    <w:rsid w:val="00560788"/>
    <w:rsid w:val="0056118C"/>
    <w:rsid w:val="00561255"/>
    <w:rsid w:val="00561D21"/>
    <w:rsid w:val="00561F6B"/>
    <w:rsid w:val="00562E8C"/>
    <w:rsid w:val="00563289"/>
    <w:rsid w:val="005632D1"/>
    <w:rsid w:val="005656DB"/>
    <w:rsid w:val="0056670D"/>
    <w:rsid w:val="005667C5"/>
    <w:rsid w:val="00566C6B"/>
    <w:rsid w:val="00567243"/>
    <w:rsid w:val="00567895"/>
    <w:rsid w:val="005701A7"/>
    <w:rsid w:val="005705C0"/>
    <w:rsid w:val="00570D9F"/>
    <w:rsid w:val="00570F11"/>
    <w:rsid w:val="005716DD"/>
    <w:rsid w:val="00571B00"/>
    <w:rsid w:val="005758FD"/>
    <w:rsid w:val="005810DB"/>
    <w:rsid w:val="00582D14"/>
    <w:rsid w:val="00583190"/>
    <w:rsid w:val="0058517B"/>
    <w:rsid w:val="005865F6"/>
    <w:rsid w:val="005868C9"/>
    <w:rsid w:val="00586951"/>
    <w:rsid w:val="00587728"/>
    <w:rsid w:val="00593256"/>
    <w:rsid w:val="005933C8"/>
    <w:rsid w:val="00594309"/>
    <w:rsid w:val="00594A9E"/>
    <w:rsid w:val="00595448"/>
    <w:rsid w:val="0059617B"/>
    <w:rsid w:val="00597EB1"/>
    <w:rsid w:val="00597FAA"/>
    <w:rsid w:val="005A02C7"/>
    <w:rsid w:val="005A0FF6"/>
    <w:rsid w:val="005A1301"/>
    <w:rsid w:val="005A19AF"/>
    <w:rsid w:val="005A1FCE"/>
    <w:rsid w:val="005A2D05"/>
    <w:rsid w:val="005A5742"/>
    <w:rsid w:val="005A5F8C"/>
    <w:rsid w:val="005A5FB3"/>
    <w:rsid w:val="005A6CCE"/>
    <w:rsid w:val="005B0F8E"/>
    <w:rsid w:val="005B143B"/>
    <w:rsid w:val="005B256A"/>
    <w:rsid w:val="005B2C55"/>
    <w:rsid w:val="005B32CA"/>
    <w:rsid w:val="005B3619"/>
    <w:rsid w:val="005B3AF3"/>
    <w:rsid w:val="005B5DBD"/>
    <w:rsid w:val="005C0811"/>
    <w:rsid w:val="005C0DF7"/>
    <w:rsid w:val="005C1751"/>
    <w:rsid w:val="005C1890"/>
    <w:rsid w:val="005C1E68"/>
    <w:rsid w:val="005C2E44"/>
    <w:rsid w:val="005C2F25"/>
    <w:rsid w:val="005C3044"/>
    <w:rsid w:val="005C5255"/>
    <w:rsid w:val="005C6025"/>
    <w:rsid w:val="005C64A7"/>
    <w:rsid w:val="005C658E"/>
    <w:rsid w:val="005C69CB"/>
    <w:rsid w:val="005C7392"/>
    <w:rsid w:val="005D1955"/>
    <w:rsid w:val="005D33C0"/>
    <w:rsid w:val="005D348D"/>
    <w:rsid w:val="005D359D"/>
    <w:rsid w:val="005D3D95"/>
    <w:rsid w:val="005D6B03"/>
    <w:rsid w:val="005D70A4"/>
    <w:rsid w:val="005D73D7"/>
    <w:rsid w:val="005E0496"/>
    <w:rsid w:val="005E05ED"/>
    <w:rsid w:val="005E0715"/>
    <w:rsid w:val="005E1C0D"/>
    <w:rsid w:val="005E4216"/>
    <w:rsid w:val="005E60E4"/>
    <w:rsid w:val="005E6AC3"/>
    <w:rsid w:val="005E71CD"/>
    <w:rsid w:val="005F04BC"/>
    <w:rsid w:val="005F085B"/>
    <w:rsid w:val="005F1D2E"/>
    <w:rsid w:val="005F3A95"/>
    <w:rsid w:val="005F3A9E"/>
    <w:rsid w:val="005F4A55"/>
    <w:rsid w:val="005F50D5"/>
    <w:rsid w:val="005F5516"/>
    <w:rsid w:val="005F5FA5"/>
    <w:rsid w:val="005F68B2"/>
    <w:rsid w:val="005F7802"/>
    <w:rsid w:val="005F7FC1"/>
    <w:rsid w:val="0060089B"/>
    <w:rsid w:val="0060183E"/>
    <w:rsid w:val="00601955"/>
    <w:rsid w:val="00601F90"/>
    <w:rsid w:val="00601FE6"/>
    <w:rsid w:val="00603A14"/>
    <w:rsid w:val="00603F36"/>
    <w:rsid w:val="006052CC"/>
    <w:rsid w:val="0060578A"/>
    <w:rsid w:val="00607CDE"/>
    <w:rsid w:val="0061055D"/>
    <w:rsid w:val="00610B43"/>
    <w:rsid w:val="00611718"/>
    <w:rsid w:val="00612801"/>
    <w:rsid w:val="0061369B"/>
    <w:rsid w:val="00614672"/>
    <w:rsid w:val="00616376"/>
    <w:rsid w:val="00617AAC"/>
    <w:rsid w:val="00620D65"/>
    <w:rsid w:val="0062375C"/>
    <w:rsid w:val="0062430E"/>
    <w:rsid w:val="00624356"/>
    <w:rsid w:val="006246A5"/>
    <w:rsid w:val="00625230"/>
    <w:rsid w:val="00625325"/>
    <w:rsid w:val="00625B72"/>
    <w:rsid w:val="00625CF7"/>
    <w:rsid w:val="00626B7C"/>
    <w:rsid w:val="00626D86"/>
    <w:rsid w:val="006277EC"/>
    <w:rsid w:val="0062780E"/>
    <w:rsid w:val="006307D3"/>
    <w:rsid w:val="006315DE"/>
    <w:rsid w:val="00631A0E"/>
    <w:rsid w:val="0063269D"/>
    <w:rsid w:val="00632E2A"/>
    <w:rsid w:val="00635BEE"/>
    <w:rsid w:val="00636C99"/>
    <w:rsid w:val="00637962"/>
    <w:rsid w:val="00640B5C"/>
    <w:rsid w:val="00640E50"/>
    <w:rsid w:val="006416EB"/>
    <w:rsid w:val="00644FBD"/>
    <w:rsid w:val="00647EFD"/>
    <w:rsid w:val="00647FBA"/>
    <w:rsid w:val="00650677"/>
    <w:rsid w:val="00650B45"/>
    <w:rsid w:val="00654204"/>
    <w:rsid w:val="00654BB9"/>
    <w:rsid w:val="00654C12"/>
    <w:rsid w:val="00655611"/>
    <w:rsid w:val="006569AF"/>
    <w:rsid w:val="006571A9"/>
    <w:rsid w:val="00660FBB"/>
    <w:rsid w:val="00661245"/>
    <w:rsid w:val="006631B6"/>
    <w:rsid w:val="00663564"/>
    <w:rsid w:val="0066376C"/>
    <w:rsid w:val="006640D9"/>
    <w:rsid w:val="00665D12"/>
    <w:rsid w:val="00666984"/>
    <w:rsid w:val="0067193D"/>
    <w:rsid w:val="00671C71"/>
    <w:rsid w:val="00675475"/>
    <w:rsid w:val="0067692F"/>
    <w:rsid w:val="006769BF"/>
    <w:rsid w:val="00676A3F"/>
    <w:rsid w:val="006800DF"/>
    <w:rsid w:val="00681568"/>
    <w:rsid w:val="00681CF3"/>
    <w:rsid w:val="00681E4A"/>
    <w:rsid w:val="0068219B"/>
    <w:rsid w:val="00682439"/>
    <w:rsid w:val="00682EE9"/>
    <w:rsid w:val="00683424"/>
    <w:rsid w:val="006840BA"/>
    <w:rsid w:val="00685971"/>
    <w:rsid w:val="0068670C"/>
    <w:rsid w:val="00687C4B"/>
    <w:rsid w:val="00687F54"/>
    <w:rsid w:val="00687FE5"/>
    <w:rsid w:val="00690FD2"/>
    <w:rsid w:val="00693DEE"/>
    <w:rsid w:val="00693E32"/>
    <w:rsid w:val="00694FA0"/>
    <w:rsid w:val="0069530D"/>
    <w:rsid w:val="00695A61"/>
    <w:rsid w:val="00695CAB"/>
    <w:rsid w:val="00696EB1"/>
    <w:rsid w:val="00697109"/>
    <w:rsid w:val="0069737C"/>
    <w:rsid w:val="006A0732"/>
    <w:rsid w:val="006A07ED"/>
    <w:rsid w:val="006A096C"/>
    <w:rsid w:val="006A0DE3"/>
    <w:rsid w:val="006A1368"/>
    <w:rsid w:val="006A16B4"/>
    <w:rsid w:val="006A1B1A"/>
    <w:rsid w:val="006A26AA"/>
    <w:rsid w:val="006A28E4"/>
    <w:rsid w:val="006A2B24"/>
    <w:rsid w:val="006A4EE1"/>
    <w:rsid w:val="006A5129"/>
    <w:rsid w:val="006A5D99"/>
    <w:rsid w:val="006A7C7B"/>
    <w:rsid w:val="006A7E42"/>
    <w:rsid w:val="006A7EA1"/>
    <w:rsid w:val="006A7FDB"/>
    <w:rsid w:val="006B0757"/>
    <w:rsid w:val="006B0DF4"/>
    <w:rsid w:val="006B2443"/>
    <w:rsid w:val="006B2CD0"/>
    <w:rsid w:val="006B58D9"/>
    <w:rsid w:val="006B6C57"/>
    <w:rsid w:val="006B710E"/>
    <w:rsid w:val="006C2561"/>
    <w:rsid w:val="006C2E28"/>
    <w:rsid w:val="006C6040"/>
    <w:rsid w:val="006C6459"/>
    <w:rsid w:val="006C70E5"/>
    <w:rsid w:val="006D19D3"/>
    <w:rsid w:val="006D19E9"/>
    <w:rsid w:val="006D3277"/>
    <w:rsid w:val="006D3E3D"/>
    <w:rsid w:val="006D4B50"/>
    <w:rsid w:val="006D50B2"/>
    <w:rsid w:val="006D67D6"/>
    <w:rsid w:val="006D6ED2"/>
    <w:rsid w:val="006D749C"/>
    <w:rsid w:val="006D7839"/>
    <w:rsid w:val="006D7B75"/>
    <w:rsid w:val="006E2345"/>
    <w:rsid w:val="006E3E62"/>
    <w:rsid w:val="006E47AA"/>
    <w:rsid w:val="006E4A88"/>
    <w:rsid w:val="006E5A2D"/>
    <w:rsid w:val="006E60AF"/>
    <w:rsid w:val="006E78E0"/>
    <w:rsid w:val="006F0B14"/>
    <w:rsid w:val="006F1214"/>
    <w:rsid w:val="006F1688"/>
    <w:rsid w:val="006F3046"/>
    <w:rsid w:val="006F49BB"/>
    <w:rsid w:val="006F5373"/>
    <w:rsid w:val="006F630D"/>
    <w:rsid w:val="006F70F3"/>
    <w:rsid w:val="007000C3"/>
    <w:rsid w:val="00700354"/>
    <w:rsid w:val="007007B1"/>
    <w:rsid w:val="0070094C"/>
    <w:rsid w:val="00700BCE"/>
    <w:rsid w:val="007021B7"/>
    <w:rsid w:val="007024B9"/>
    <w:rsid w:val="0070297B"/>
    <w:rsid w:val="00702E43"/>
    <w:rsid w:val="00703050"/>
    <w:rsid w:val="00703801"/>
    <w:rsid w:val="00703D55"/>
    <w:rsid w:val="00704235"/>
    <w:rsid w:val="007044E1"/>
    <w:rsid w:val="0070466A"/>
    <w:rsid w:val="00704AF3"/>
    <w:rsid w:val="00705D14"/>
    <w:rsid w:val="00705E27"/>
    <w:rsid w:val="00706171"/>
    <w:rsid w:val="00706B3F"/>
    <w:rsid w:val="00710431"/>
    <w:rsid w:val="00710E4D"/>
    <w:rsid w:val="00711712"/>
    <w:rsid w:val="00712C9D"/>
    <w:rsid w:val="007134CC"/>
    <w:rsid w:val="00714267"/>
    <w:rsid w:val="007142B8"/>
    <w:rsid w:val="0071541D"/>
    <w:rsid w:val="0071561F"/>
    <w:rsid w:val="00717605"/>
    <w:rsid w:val="0071772E"/>
    <w:rsid w:val="0071795F"/>
    <w:rsid w:val="00717CBB"/>
    <w:rsid w:val="00717EA8"/>
    <w:rsid w:val="00717F45"/>
    <w:rsid w:val="0072186A"/>
    <w:rsid w:val="00722282"/>
    <w:rsid w:val="00722D7C"/>
    <w:rsid w:val="00723864"/>
    <w:rsid w:val="007238EA"/>
    <w:rsid w:val="00723C8D"/>
    <w:rsid w:val="00726186"/>
    <w:rsid w:val="0072764D"/>
    <w:rsid w:val="007307D3"/>
    <w:rsid w:val="007317DE"/>
    <w:rsid w:val="007323CF"/>
    <w:rsid w:val="0073262F"/>
    <w:rsid w:val="007326A7"/>
    <w:rsid w:val="00733162"/>
    <w:rsid w:val="007332D7"/>
    <w:rsid w:val="00734611"/>
    <w:rsid w:val="007348B1"/>
    <w:rsid w:val="00734BC2"/>
    <w:rsid w:val="00734D95"/>
    <w:rsid w:val="00736593"/>
    <w:rsid w:val="007370B6"/>
    <w:rsid w:val="007405E9"/>
    <w:rsid w:val="00740EF0"/>
    <w:rsid w:val="00741B42"/>
    <w:rsid w:val="00742B8A"/>
    <w:rsid w:val="00743C23"/>
    <w:rsid w:val="00743EE9"/>
    <w:rsid w:val="00744AB2"/>
    <w:rsid w:val="00745EC6"/>
    <w:rsid w:val="00745F5D"/>
    <w:rsid w:val="00746D18"/>
    <w:rsid w:val="007476C9"/>
    <w:rsid w:val="00747E85"/>
    <w:rsid w:val="007500DF"/>
    <w:rsid w:val="00750ECC"/>
    <w:rsid w:val="0075127E"/>
    <w:rsid w:val="007526F6"/>
    <w:rsid w:val="00752702"/>
    <w:rsid w:val="007529FE"/>
    <w:rsid w:val="007532AA"/>
    <w:rsid w:val="00753B5E"/>
    <w:rsid w:val="00754E54"/>
    <w:rsid w:val="007607BB"/>
    <w:rsid w:val="00760BAD"/>
    <w:rsid w:val="00760E6A"/>
    <w:rsid w:val="00761A8B"/>
    <w:rsid w:val="00761B0B"/>
    <w:rsid w:val="00761DC8"/>
    <w:rsid w:val="00762474"/>
    <w:rsid w:val="007642A5"/>
    <w:rsid w:val="007652E8"/>
    <w:rsid w:val="0076534A"/>
    <w:rsid w:val="00765A43"/>
    <w:rsid w:val="00765E02"/>
    <w:rsid w:val="007660F3"/>
    <w:rsid w:val="00766E3D"/>
    <w:rsid w:val="00766F21"/>
    <w:rsid w:val="00770397"/>
    <w:rsid w:val="0077042C"/>
    <w:rsid w:val="00772109"/>
    <w:rsid w:val="0077230C"/>
    <w:rsid w:val="0077244A"/>
    <w:rsid w:val="007728E3"/>
    <w:rsid w:val="00772E77"/>
    <w:rsid w:val="0077314F"/>
    <w:rsid w:val="007736C1"/>
    <w:rsid w:val="007738F5"/>
    <w:rsid w:val="00773BF2"/>
    <w:rsid w:val="0077407B"/>
    <w:rsid w:val="007759C2"/>
    <w:rsid w:val="00775BE2"/>
    <w:rsid w:val="007762B2"/>
    <w:rsid w:val="00777F29"/>
    <w:rsid w:val="0078294F"/>
    <w:rsid w:val="0078325E"/>
    <w:rsid w:val="0078389A"/>
    <w:rsid w:val="00783EBC"/>
    <w:rsid w:val="00784CAB"/>
    <w:rsid w:val="00785077"/>
    <w:rsid w:val="00785A9A"/>
    <w:rsid w:val="0078737C"/>
    <w:rsid w:val="007873F7"/>
    <w:rsid w:val="0079064D"/>
    <w:rsid w:val="00790885"/>
    <w:rsid w:val="00792AD2"/>
    <w:rsid w:val="0079581C"/>
    <w:rsid w:val="00795EB3"/>
    <w:rsid w:val="00796FF1"/>
    <w:rsid w:val="00797835"/>
    <w:rsid w:val="007A05F3"/>
    <w:rsid w:val="007A0B06"/>
    <w:rsid w:val="007A2A55"/>
    <w:rsid w:val="007A3262"/>
    <w:rsid w:val="007A3637"/>
    <w:rsid w:val="007A45E3"/>
    <w:rsid w:val="007A4DE6"/>
    <w:rsid w:val="007A5118"/>
    <w:rsid w:val="007A57CA"/>
    <w:rsid w:val="007A65BF"/>
    <w:rsid w:val="007A76EA"/>
    <w:rsid w:val="007B1165"/>
    <w:rsid w:val="007B154E"/>
    <w:rsid w:val="007B34F8"/>
    <w:rsid w:val="007B3589"/>
    <w:rsid w:val="007B380B"/>
    <w:rsid w:val="007B3A1A"/>
    <w:rsid w:val="007B5227"/>
    <w:rsid w:val="007B5948"/>
    <w:rsid w:val="007B6E1A"/>
    <w:rsid w:val="007C1A9C"/>
    <w:rsid w:val="007C22F1"/>
    <w:rsid w:val="007C2593"/>
    <w:rsid w:val="007C29EC"/>
    <w:rsid w:val="007C6F1C"/>
    <w:rsid w:val="007D06ED"/>
    <w:rsid w:val="007D3039"/>
    <w:rsid w:val="007D307B"/>
    <w:rsid w:val="007D56C1"/>
    <w:rsid w:val="007D5A9F"/>
    <w:rsid w:val="007D5B5A"/>
    <w:rsid w:val="007D6F12"/>
    <w:rsid w:val="007E090D"/>
    <w:rsid w:val="007E0918"/>
    <w:rsid w:val="007E1330"/>
    <w:rsid w:val="007E1C5A"/>
    <w:rsid w:val="007E1F59"/>
    <w:rsid w:val="007E2048"/>
    <w:rsid w:val="007E39BB"/>
    <w:rsid w:val="007E49C6"/>
    <w:rsid w:val="007E5592"/>
    <w:rsid w:val="007F0494"/>
    <w:rsid w:val="007F0CC5"/>
    <w:rsid w:val="007F1264"/>
    <w:rsid w:val="007F1DBC"/>
    <w:rsid w:val="007F255B"/>
    <w:rsid w:val="007F28EE"/>
    <w:rsid w:val="007F29FD"/>
    <w:rsid w:val="007F3131"/>
    <w:rsid w:val="007F4F03"/>
    <w:rsid w:val="007F537A"/>
    <w:rsid w:val="007F6078"/>
    <w:rsid w:val="007F71E5"/>
    <w:rsid w:val="007F722E"/>
    <w:rsid w:val="007F7782"/>
    <w:rsid w:val="00800667"/>
    <w:rsid w:val="008016C7"/>
    <w:rsid w:val="0080339C"/>
    <w:rsid w:val="00803B4C"/>
    <w:rsid w:val="00803B70"/>
    <w:rsid w:val="00803F03"/>
    <w:rsid w:val="00804169"/>
    <w:rsid w:val="008051FD"/>
    <w:rsid w:val="00805CF4"/>
    <w:rsid w:val="00807FD6"/>
    <w:rsid w:val="008101AF"/>
    <w:rsid w:val="00810C4C"/>
    <w:rsid w:val="00810D15"/>
    <w:rsid w:val="00811486"/>
    <w:rsid w:val="0081180D"/>
    <w:rsid w:val="00811A2C"/>
    <w:rsid w:val="00811D15"/>
    <w:rsid w:val="00812842"/>
    <w:rsid w:val="00812C78"/>
    <w:rsid w:val="00812E14"/>
    <w:rsid w:val="008147C7"/>
    <w:rsid w:val="00815551"/>
    <w:rsid w:val="00815D29"/>
    <w:rsid w:val="00815D39"/>
    <w:rsid w:val="008162B5"/>
    <w:rsid w:val="008175B0"/>
    <w:rsid w:val="00820B2D"/>
    <w:rsid w:val="00820E99"/>
    <w:rsid w:val="00821899"/>
    <w:rsid w:val="0082274F"/>
    <w:rsid w:val="00822F3D"/>
    <w:rsid w:val="00823533"/>
    <w:rsid w:val="0082354C"/>
    <w:rsid w:val="00824ACF"/>
    <w:rsid w:val="00831881"/>
    <w:rsid w:val="0083274B"/>
    <w:rsid w:val="008328F4"/>
    <w:rsid w:val="0083326C"/>
    <w:rsid w:val="0083340F"/>
    <w:rsid w:val="00834461"/>
    <w:rsid w:val="008344AA"/>
    <w:rsid w:val="00834564"/>
    <w:rsid w:val="0083461A"/>
    <w:rsid w:val="0083484C"/>
    <w:rsid w:val="00836BA7"/>
    <w:rsid w:val="00836BC5"/>
    <w:rsid w:val="00837219"/>
    <w:rsid w:val="00837D4A"/>
    <w:rsid w:val="00840610"/>
    <w:rsid w:val="0084074D"/>
    <w:rsid w:val="00841069"/>
    <w:rsid w:val="00841731"/>
    <w:rsid w:val="00841ECA"/>
    <w:rsid w:val="00842723"/>
    <w:rsid w:val="0084487D"/>
    <w:rsid w:val="00844909"/>
    <w:rsid w:val="00844D30"/>
    <w:rsid w:val="00845EEE"/>
    <w:rsid w:val="00846F2C"/>
    <w:rsid w:val="008501D3"/>
    <w:rsid w:val="008506D3"/>
    <w:rsid w:val="00851DD5"/>
    <w:rsid w:val="00852138"/>
    <w:rsid w:val="00852144"/>
    <w:rsid w:val="00852607"/>
    <w:rsid w:val="00853364"/>
    <w:rsid w:val="00853584"/>
    <w:rsid w:val="00853949"/>
    <w:rsid w:val="00853BE4"/>
    <w:rsid w:val="0085448E"/>
    <w:rsid w:val="0085449F"/>
    <w:rsid w:val="00855FF8"/>
    <w:rsid w:val="0085680A"/>
    <w:rsid w:val="008569C1"/>
    <w:rsid w:val="00860181"/>
    <w:rsid w:val="0086253A"/>
    <w:rsid w:val="0086549A"/>
    <w:rsid w:val="00866EFC"/>
    <w:rsid w:val="00866FEF"/>
    <w:rsid w:val="00867396"/>
    <w:rsid w:val="008677A2"/>
    <w:rsid w:val="0087072E"/>
    <w:rsid w:val="00871153"/>
    <w:rsid w:val="0087191C"/>
    <w:rsid w:val="00873166"/>
    <w:rsid w:val="0087359F"/>
    <w:rsid w:val="00874CD1"/>
    <w:rsid w:val="0087532A"/>
    <w:rsid w:val="0087595F"/>
    <w:rsid w:val="00877199"/>
    <w:rsid w:val="00877319"/>
    <w:rsid w:val="008774A8"/>
    <w:rsid w:val="00877BAE"/>
    <w:rsid w:val="00877BEB"/>
    <w:rsid w:val="00881030"/>
    <w:rsid w:val="00882007"/>
    <w:rsid w:val="008832B3"/>
    <w:rsid w:val="00883B76"/>
    <w:rsid w:val="00883C80"/>
    <w:rsid w:val="008847BC"/>
    <w:rsid w:val="00884A92"/>
    <w:rsid w:val="00884C9C"/>
    <w:rsid w:val="0088649F"/>
    <w:rsid w:val="008874E6"/>
    <w:rsid w:val="00890745"/>
    <w:rsid w:val="00890772"/>
    <w:rsid w:val="00890FE9"/>
    <w:rsid w:val="00891101"/>
    <w:rsid w:val="008923F3"/>
    <w:rsid w:val="00892432"/>
    <w:rsid w:val="00893448"/>
    <w:rsid w:val="00893631"/>
    <w:rsid w:val="008948E7"/>
    <w:rsid w:val="00894988"/>
    <w:rsid w:val="00895B41"/>
    <w:rsid w:val="00895EA5"/>
    <w:rsid w:val="00896F7E"/>
    <w:rsid w:val="00897268"/>
    <w:rsid w:val="00897368"/>
    <w:rsid w:val="008A0FA1"/>
    <w:rsid w:val="008A18B4"/>
    <w:rsid w:val="008A261B"/>
    <w:rsid w:val="008A2ECB"/>
    <w:rsid w:val="008A41B2"/>
    <w:rsid w:val="008A48D2"/>
    <w:rsid w:val="008A7363"/>
    <w:rsid w:val="008A7C52"/>
    <w:rsid w:val="008B05DC"/>
    <w:rsid w:val="008B0C93"/>
    <w:rsid w:val="008B26D8"/>
    <w:rsid w:val="008B2907"/>
    <w:rsid w:val="008B32F4"/>
    <w:rsid w:val="008B33CD"/>
    <w:rsid w:val="008B3A7D"/>
    <w:rsid w:val="008B3D75"/>
    <w:rsid w:val="008B7562"/>
    <w:rsid w:val="008B7584"/>
    <w:rsid w:val="008C0C00"/>
    <w:rsid w:val="008C0CC4"/>
    <w:rsid w:val="008C292C"/>
    <w:rsid w:val="008C297F"/>
    <w:rsid w:val="008C2E0B"/>
    <w:rsid w:val="008C33CA"/>
    <w:rsid w:val="008C3D92"/>
    <w:rsid w:val="008C4478"/>
    <w:rsid w:val="008C5C1F"/>
    <w:rsid w:val="008C63AA"/>
    <w:rsid w:val="008C6C66"/>
    <w:rsid w:val="008C7563"/>
    <w:rsid w:val="008C7E4D"/>
    <w:rsid w:val="008D09C8"/>
    <w:rsid w:val="008D0BC5"/>
    <w:rsid w:val="008D1572"/>
    <w:rsid w:val="008D18F0"/>
    <w:rsid w:val="008D32BD"/>
    <w:rsid w:val="008D391E"/>
    <w:rsid w:val="008D54D8"/>
    <w:rsid w:val="008D671C"/>
    <w:rsid w:val="008D6918"/>
    <w:rsid w:val="008D6BF9"/>
    <w:rsid w:val="008D7969"/>
    <w:rsid w:val="008E1C71"/>
    <w:rsid w:val="008E27D9"/>
    <w:rsid w:val="008E32FF"/>
    <w:rsid w:val="008E3AA2"/>
    <w:rsid w:val="008E3F07"/>
    <w:rsid w:val="008E44D9"/>
    <w:rsid w:val="008E4F27"/>
    <w:rsid w:val="008E5365"/>
    <w:rsid w:val="008E55A2"/>
    <w:rsid w:val="008E604B"/>
    <w:rsid w:val="008E6133"/>
    <w:rsid w:val="008E67C4"/>
    <w:rsid w:val="008E7C72"/>
    <w:rsid w:val="008E7CEE"/>
    <w:rsid w:val="008F0A40"/>
    <w:rsid w:val="008F10FB"/>
    <w:rsid w:val="008F1E58"/>
    <w:rsid w:val="008F363B"/>
    <w:rsid w:val="008F40B0"/>
    <w:rsid w:val="008F41CF"/>
    <w:rsid w:val="008F5E7A"/>
    <w:rsid w:val="0090444B"/>
    <w:rsid w:val="0090459E"/>
    <w:rsid w:val="00904783"/>
    <w:rsid w:val="009048AA"/>
    <w:rsid w:val="009052A3"/>
    <w:rsid w:val="0090648B"/>
    <w:rsid w:val="009079DC"/>
    <w:rsid w:val="00910F8D"/>
    <w:rsid w:val="009110AB"/>
    <w:rsid w:val="009129F8"/>
    <w:rsid w:val="009142E2"/>
    <w:rsid w:val="00914F54"/>
    <w:rsid w:val="00916A20"/>
    <w:rsid w:val="0092037F"/>
    <w:rsid w:val="009208A9"/>
    <w:rsid w:val="00920A8C"/>
    <w:rsid w:val="00920E07"/>
    <w:rsid w:val="00921C4E"/>
    <w:rsid w:val="00922073"/>
    <w:rsid w:val="00925023"/>
    <w:rsid w:val="009251DE"/>
    <w:rsid w:val="00927460"/>
    <w:rsid w:val="00927652"/>
    <w:rsid w:val="00927B2A"/>
    <w:rsid w:val="00930029"/>
    <w:rsid w:val="0093217D"/>
    <w:rsid w:val="009321D0"/>
    <w:rsid w:val="00932263"/>
    <w:rsid w:val="00933DA5"/>
    <w:rsid w:val="00935A61"/>
    <w:rsid w:val="009365B9"/>
    <w:rsid w:val="009377EE"/>
    <w:rsid w:val="00940C95"/>
    <w:rsid w:val="0094387D"/>
    <w:rsid w:val="00943CFB"/>
    <w:rsid w:val="0094406E"/>
    <w:rsid w:val="0094553A"/>
    <w:rsid w:val="00950DCC"/>
    <w:rsid w:val="00951E08"/>
    <w:rsid w:val="009554F2"/>
    <w:rsid w:val="00955FA1"/>
    <w:rsid w:val="0095659C"/>
    <w:rsid w:val="00957EB7"/>
    <w:rsid w:val="009607A6"/>
    <w:rsid w:val="009609D9"/>
    <w:rsid w:val="00961410"/>
    <w:rsid w:val="00962236"/>
    <w:rsid w:val="009622E2"/>
    <w:rsid w:val="00963072"/>
    <w:rsid w:val="00963E76"/>
    <w:rsid w:val="00965234"/>
    <w:rsid w:val="0096529E"/>
    <w:rsid w:val="00965752"/>
    <w:rsid w:val="00966866"/>
    <w:rsid w:val="0097190D"/>
    <w:rsid w:val="009720CD"/>
    <w:rsid w:val="0097223C"/>
    <w:rsid w:val="00972918"/>
    <w:rsid w:val="009759AA"/>
    <w:rsid w:val="00975A9E"/>
    <w:rsid w:val="00975B2F"/>
    <w:rsid w:val="00975D12"/>
    <w:rsid w:val="00976112"/>
    <w:rsid w:val="009764FF"/>
    <w:rsid w:val="0097690E"/>
    <w:rsid w:val="00977B91"/>
    <w:rsid w:val="0098095C"/>
    <w:rsid w:val="00980B38"/>
    <w:rsid w:val="00981BBF"/>
    <w:rsid w:val="009821A8"/>
    <w:rsid w:val="00982992"/>
    <w:rsid w:val="00982BFB"/>
    <w:rsid w:val="009839C7"/>
    <w:rsid w:val="00984828"/>
    <w:rsid w:val="00984A68"/>
    <w:rsid w:val="009852F9"/>
    <w:rsid w:val="00985467"/>
    <w:rsid w:val="009861FE"/>
    <w:rsid w:val="009865BE"/>
    <w:rsid w:val="00986630"/>
    <w:rsid w:val="009871DC"/>
    <w:rsid w:val="00987206"/>
    <w:rsid w:val="00987823"/>
    <w:rsid w:val="00990A9D"/>
    <w:rsid w:val="00991B25"/>
    <w:rsid w:val="00991C2B"/>
    <w:rsid w:val="009927ED"/>
    <w:rsid w:val="009943C0"/>
    <w:rsid w:val="00994439"/>
    <w:rsid w:val="009946FA"/>
    <w:rsid w:val="00994FFA"/>
    <w:rsid w:val="0099533B"/>
    <w:rsid w:val="00995A3B"/>
    <w:rsid w:val="0099780A"/>
    <w:rsid w:val="00997BCB"/>
    <w:rsid w:val="00997BDA"/>
    <w:rsid w:val="009A0163"/>
    <w:rsid w:val="009A0CA1"/>
    <w:rsid w:val="009A0E16"/>
    <w:rsid w:val="009A1C47"/>
    <w:rsid w:val="009A204C"/>
    <w:rsid w:val="009A21A4"/>
    <w:rsid w:val="009A492D"/>
    <w:rsid w:val="009A5D2F"/>
    <w:rsid w:val="009A608A"/>
    <w:rsid w:val="009A642B"/>
    <w:rsid w:val="009A69D4"/>
    <w:rsid w:val="009A7BBC"/>
    <w:rsid w:val="009A7E5D"/>
    <w:rsid w:val="009B023F"/>
    <w:rsid w:val="009B0D54"/>
    <w:rsid w:val="009B4F18"/>
    <w:rsid w:val="009B5D2C"/>
    <w:rsid w:val="009B5FFF"/>
    <w:rsid w:val="009B6B7B"/>
    <w:rsid w:val="009B6F5A"/>
    <w:rsid w:val="009B709F"/>
    <w:rsid w:val="009B764B"/>
    <w:rsid w:val="009B7D77"/>
    <w:rsid w:val="009C029B"/>
    <w:rsid w:val="009C0333"/>
    <w:rsid w:val="009C08EE"/>
    <w:rsid w:val="009C13EB"/>
    <w:rsid w:val="009C161E"/>
    <w:rsid w:val="009C1932"/>
    <w:rsid w:val="009C22A4"/>
    <w:rsid w:val="009C282D"/>
    <w:rsid w:val="009C3B6A"/>
    <w:rsid w:val="009C57B7"/>
    <w:rsid w:val="009C5F25"/>
    <w:rsid w:val="009C5FF5"/>
    <w:rsid w:val="009D09C3"/>
    <w:rsid w:val="009D0C39"/>
    <w:rsid w:val="009D408E"/>
    <w:rsid w:val="009D4B2A"/>
    <w:rsid w:val="009D51B3"/>
    <w:rsid w:val="009D563A"/>
    <w:rsid w:val="009D6AEE"/>
    <w:rsid w:val="009D6E60"/>
    <w:rsid w:val="009E02C1"/>
    <w:rsid w:val="009E0780"/>
    <w:rsid w:val="009E0839"/>
    <w:rsid w:val="009E099B"/>
    <w:rsid w:val="009E0C1C"/>
    <w:rsid w:val="009E1067"/>
    <w:rsid w:val="009E1096"/>
    <w:rsid w:val="009E1360"/>
    <w:rsid w:val="009E1FDF"/>
    <w:rsid w:val="009E2373"/>
    <w:rsid w:val="009E25AC"/>
    <w:rsid w:val="009E2CC3"/>
    <w:rsid w:val="009E2DAB"/>
    <w:rsid w:val="009E4556"/>
    <w:rsid w:val="009E7152"/>
    <w:rsid w:val="009E7532"/>
    <w:rsid w:val="009F03D7"/>
    <w:rsid w:val="009F0AC9"/>
    <w:rsid w:val="009F0F1B"/>
    <w:rsid w:val="009F1010"/>
    <w:rsid w:val="009F1505"/>
    <w:rsid w:val="009F18D8"/>
    <w:rsid w:val="009F3527"/>
    <w:rsid w:val="009F3F6E"/>
    <w:rsid w:val="009F4C1A"/>
    <w:rsid w:val="009F6924"/>
    <w:rsid w:val="009F6A06"/>
    <w:rsid w:val="00A00797"/>
    <w:rsid w:val="00A01121"/>
    <w:rsid w:val="00A01CB6"/>
    <w:rsid w:val="00A01E1E"/>
    <w:rsid w:val="00A02975"/>
    <w:rsid w:val="00A03F7F"/>
    <w:rsid w:val="00A066A1"/>
    <w:rsid w:val="00A06C07"/>
    <w:rsid w:val="00A11443"/>
    <w:rsid w:val="00A129A7"/>
    <w:rsid w:val="00A13770"/>
    <w:rsid w:val="00A14483"/>
    <w:rsid w:val="00A14C34"/>
    <w:rsid w:val="00A14EEF"/>
    <w:rsid w:val="00A158D5"/>
    <w:rsid w:val="00A15C82"/>
    <w:rsid w:val="00A160AC"/>
    <w:rsid w:val="00A16C77"/>
    <w:rsid w:val="00A179A2"/>
    <w:rsid w:val="00A17C4B"/>
    <w:rsid w:val="00A20EBC"/>
    <w:rsid w:val="00A21E7A"/>
    <w:rsid w:val="00A226A6"/>
    <w:rsid w:val="00A22A9C"/>
    <w:rsid w:val="00A22CE6"/>
    <w:rsid w:val="00A24C35"/>
    <w:rsid w:val="00A24CF5"/>
    <w:rsid w:val="00A258E9"/>
    <w:rsid w:val="00A25C80"/>
    <w:rsid w:val="00A25E0D"/>
    <w:rsid w:val="00A26035"/>
    <w:rsid w:val="00A267C4"/>
    <w:rsid w:val="00A27309"/>
    <w:rsid w:val="00A30935"/>
    <w:rsid w:val="00A30A63"/>
    <w:rsid w:val="00A30F15"/>
    <w:rsid w:val="00A316BC"/>
    <w:rsid w:val="00A3477F"/>
    <w:rsid w:val="00A35EC0"/>
    <w:rsid w:val="00A363C0"/>
    <w:rsid w:val="00A368C6"/>
    <w:rsid w:val="00A372DC"/>
    <w:rsid w:val="00A37692"/>
    <w:rsid w:val="00A40C19"/>
    <w:rsid w:val="00A42183"/>
    <w:rsid w:val="00A423A5"/>
    <w:rsid w:val="00A44831"/>
    <w:rsid w:val="00A4666A"/>
    <w:rsid w:val="00A46934"/>
    <w:rsid w:val="00A46C97"/>
    <w:rsid w:val="00A46E7C"/>
    <w:rsid w:val="00A5415B"/>
    <w:rsid w:val="00A544E7"/>
    <w:rsid w:val="00A5608B"/>
    <w:rsid w:val="00A56B0E"/>
    <w:rsid w:val="00A56BA3"/>
    <w:rsid w:val="00A56EEF"/>
    <w:rsid w:val="00A60272"/>
    <w:rsid w:val="00A61C5A"/>
    <w:rsid w:val="00A62DAE"/>
    <w:rsid w:val="00A63CD6"/>
    <w:rsid w:val="00A64403"/>
    <w:rsid w:val="00A64855"/>
    <w:rsid w:val="00A64C6A"/>
    <w:rsid w:val="00A65D90"/>
    <w:rsid w:val="00A66669"/>
    <w:rsid w:val="00A667AF"/>
    <w:rsid w:val="00A66825"/>
    <w:rsid w:val="00A670C5"/>
    <w:rsid w:val="00A70298"/>
    <w:rsid w:val="00A70771"/>
    <w:rsid w:val="00A72AE5"/>
    <w:rsid w:val="00A732EF"/>
    <w:rsid w:val="00A73839"/>
    <w:rsid w:val="00A73DC7"/>
    <w:rsid w:val="00A74203"/>
    <w:rsid w:val="00A751EB"/>
    <w:rsid w:val="00A75EC8"/>
    <w:rsid w:val="00A76A48"/>
    <w:rsid w:val="00A77514"/>
    <w:rsid w:val="00A77A62"/>
    <w:rsid w:val="00A77D54"/>
    <w:rsid w:val="00A8010A"/>
    <w:rsid w:val="00A824BF"/>
    <w:rsid w:val="00A84037"/>
    <w:rsid w:val="00A861C6"/>
    <w:rsid w:val="00A902C5"/>
    <w:rsid w:val="00A903FD"/>
    <w:rsid w:val="00A91873"/>
    <w:rsid w:val="00A921E7"/>
    <w:rsid w:val="00A92229"/>
    <w:rsid w:val="00A9242A"/>
    <w:rsid w:val="00A92622"/>
    <w:rsid w:val="00A935E3"/>
    <w:rsid w:val="00A93EA1"/>
    <w:rsid w:val="00A94114"/>
    <w:rsid w:val="00A95197"/>
    <w:rsid w:val="00A95AF6"/>
    <w:rsid w:val="00A96648"/>
    <w:rsid w:val="00A9696F"/>
    <w:rsid w:val="00A96D2F"/>
    <w:rsid w:val="00A972F7"/>
    <w:rsid w:val="00AA08FA"/>
    <w:rsid w:val="00AA0FAA"/>
    <w:rsid w:val="00AA142D"/>
    <w:rsid w:val="00AA17DD"/>
    <w:rsid w:val="00AA1A29"/>
    <w:rsid w:val="00AA3686"/>
    <w:rsid w:val="00AA407D"/>
    <w:rsid w:val="00AA40AD"/>
    <w:rsid w:val="00AA5583"/>
    <w:rsid w:val="00AA72BA"/>
    <w:rsid w:val="00AA7C62"/>
    <w:rsid w:val="00AB0CF7"/>
    <w:rsid w:val="00AB15E8"/>
    <w:rsid w:val="00AB2083"/>
    <w:rsid w:val="00AB212B"/>
    <w:rsid w:val="00AB289A"/>
    <w:rsid w:val="00AB3ED8"/>
    <w:rsid w:val="00AB563A"/>
    <w:rsid w:val="00AB7ACD"/>
    <w:rsid w:val="00AC00B8"/>
    <w:rsid w:val="00AC050C"/>
    <w:rsid w:val="00AC05B1"/>
    <w:rsid w:val="00AC1254"/>
    <w:rsid w:val="00AC1616"/>
    <w:rsid w:val="00AC1D19"/>
    <w:rsid w:val="00AC4187"/>
    <w:rsid w:val="00AC450B"/>
    <w:rsid w:val="00AC51B1"/>
    <w:rsid w:val="00AC585F"/>
    <w:rsid w:val="00AC5B9C"/>
    <w:rsid w:val="00AC612B"/>
    <w:rsid w:val="00AC6CCA"/>
    <w:rsid w:val="00AC6DC8"/>
    <w:rsid w:val="00AC6EDF"/>
    <w:rsid w:val="00AC7FF7"/>
    <w:rsid w:val="00AD0121"/>
    <w:rsid w:val="00AD0BD8"/>
    <w:rsid w:val="00AD1E96"/>
    <w:rsid w:val="00AD2017"/>
    <w:rsid w:val="00AD288B"/>
    <w:rsid w:val="00AD33BF"/>
    <w:rsid w:val="00AD3ADE"/>
    <w:rsid w:val="00AD3DD6"/>
    <w:rsid w:val="00AD3DF9"/>
    <w:rsid w:val="00AE03EB"/>
    <w:rsid w:val="00AE0EB5"/>
    <w:rsid w:val="00AE1818"/>
    <w:rsid w:val="00AE1ED0"/>
    <w:rsid w:val="00AE4C22"/>
    <w:rsid w:val="00AE4DE4"/>
    <w:rsid w:val="00AE5362"/>
    <w:rsid w:val="00AE61B3"/>
    <w:rsid w:val="00AE6375"/>
    <w:rsid w:val="00AE638D"/>
    <w:rsid w:val="00AE71EE"/>
    <w:rsid w:val="00AE741E"/>
    <w:rsid w:val="00AE75C3"/>
    <w:rsid w:val="00AF154B"/>
    <w:rsid w:val="00AF1CCB"/>
    <w:rsid w:val="00AF3326"/>
    <w:rsid w:val="00AF3396"/>
    <w:rsid w:val="00AF35DD"/>
    <w:rsid w:val="00AF5386"/>
    <w:rsid w:val="00AF5C7A"/>
    <w:rsid w:val="00AF6581"/>
    <w:rsid w:val="00AF69BE"/>
    <w:rsid w:val="00AF6A96"/>
    <w:rsid w:val="00B001F5"/>
    <w:rsid w:val="00B008FE"/>
    <w:rsid w:val="00B0167E"/>
    <w:rsid w:val="00B04097"/>
    <w:rsid w:val="00B04162"/>
    <w:rsid w:val="00B04272"/>
    <w:rsid w:val="00B0430E"/>
    <w:rsid w:val="00B04B5E"/>
    <w:rsid w:val="00B04FE6"/>
    <w:rsid w:val="00B05F6D"/>
    <w:rsid w:val="00B10A76"/>
    <w:rsid w:val="00B10D78"/>
    <w:rsid w:val="00B11515"/>
    <w:rsid w:val="00B116BF"/>
    <w:rsid w:val="00B11A9D"/>
    <w:rsid w:val="00B122F7"/>
    <w:rsid w:val="00B12833"/>
    <w:rsid w:val="00B12F0D"/>
    <w:rsid w:val="00B1320B"/>
    <w:rsid w:val="00B13DD3"/>
    <w:rsid w:val="00B13E30"/>
    <w:rsid w:val="00B14013"/>
    <w:rsid w:val="00B14FD5"/>
    <w:rsid w:val="00B161C5"/>
    <w:rsid w:val="00B167D6"/>
    <w:rsid w:val="00B1785A"/>
    <w:rsid w:val="00B17D51"/>
    <w:rsid w:val="00B224DD"/>
    <w:rsid w:val="00B23143"/>
    <w:rsid w:val="00B244B9"/>
    <w:rsid w:val="00B24E75"/>
    <w:rsid w:val="00B26C89"/>
    <w:rsid w:val="00B26E67"/>
    <w:rsid w:val="00B2721D"/>
    <w:rsid w:val="00B3017A"/>
    <w:rsid w:val="00B30EDA"/>
    <w:rsid w:val="00B3105E"/>
    <w:rsid w:val="00B3107A"/>
    <w:rsid w:val="00B3272E"/>
    <w:rsid w:val="00B35154"/>
    <w:rsid w:val="00B35DB6"/>
    <w:rsid w:val="00B36CCD"/>
    <w:rsid w:val="00B373FF"/>
    <w:rsid w:val="00B37559"/>
    <w:rsid w:val="00B37985"/>
    <w:rsid w:val="00B37D8A"/>
    <w:rsid w:val="00B430F6"/>
    <w:rsid w:val="00B433D6"/>
    <w:rsid w:val="00B44423"/>
    <w:rsid w:val="00B44608"/>
    <w:rsid w:val="00B4548B"/>
    <w:rsid w:val="00B51047"/>
    <w:rsid w:val="00B528BB"/>
    <w:rsid w:val="00B52D89"/>
    <w:rsid w:val="00B54F64"/>
    <w:rsid w:val="00B5552C"/>
    <w:rsid w:val="00B55A90"/>
    <w:rsid w:val="00B55C79"/>
    <w:rsid w:val="00B573DB"/>
    <w:rsid w:val="00B610D3"/>
    <w:rsid w:val="00B62449"/>
    <w:rsid w:val="00B62945"/>
    <w:rsid w:val="00B629E6"/>
    <w:rsid w:val="00B63D6A"/>
    <w:rsid w:val="00B642A9"/>
    <w:rsid w:val="00B64666"/>
    <w:rsid w:val="00B650CB"/>
    <w:rsid w:val="00B65100"/>
    <w:rsid w:val="00B66351"/>
    <w:rsid w:val="00B700BC"/>
    <w:rsid w:val="00B70F6E"/>
    <w:rsid w:val="00B72BEF"/>
    <w:rsid w:val="00B72EA6"/>
    <w:rsid w:val="00B72FEB"/>
    <w:rsid w:val="00B73376"/>
    <w:rsid w:val="00B73E23"/>
    <w:rsid w:val="00B74CFB"/>
    <w:rsid w:val="00B74E60"/>
    <w:rsid w:val="00B75127"/>
    <w:rsid w:val="00B775EE"/>
    <w:rsid w:val="00B778C9"/>
    <w:rsid w:val="00B802F9"/>
    <w:rsid w:val="00B8037E"/>
    <w:rsid w:val="00B81F81"/>
    <w:rsid w:val="00B82A57"/>
    <w:rsid w:val="00B838D8"/>
    <w:rsid w:val="00B83E88"/>
    <w:rsid w:val="00B84254"/>
    <w:rsid w:val="00B84337"/>
    <w:rsid w:val="00B8540B"/>
    <w:rsid w:val="00B856F2"/>
    <w:rsid w:val="00B85D2A"/>
    <w:rsid w:val="00B871A5"/>
    <w:rsid w:val="00B87577"/>
    <w:rsid w:val="00B87C08"/>
    <w:rsid w:val="00B904FF"/>
    <w:rsid w:val="00B90DEF"/>
    <w:rsid w:val="00B91014"/>
    <w:rsid w:val="00B91660"/>
    <w:rsid w:val="00B919AA"/>
    <w:rsid w:val="00B935DE"/>
    <w:rsid w:val="00B94895"/>
    <w:rsid w:val="00B95531"/>
    <w:rsid w:val="00B958D0"/>
    <w:rsid w:val="00B95AF4"/>
    <w:rsid w:val="00B95C84"/>
    <w:rsid w:val="00B97D3B"/>
    <w:rsid w:val="00BA0783"/>
    <w:rsid w:val="00BA089D"/>
    <w:rsid w:val="00BA0BC9"/>
    <w:rsid w:val="00BA1792"/>
    <w:rsid w:val="00BA31C5"/>
    <w:rsid w:val="00BA3A31"/>
    <w:rsid w:val="00BA415B"/>
    <w:rsid w:val="00BA4BAA"/>
    <w:rsid w:val="00BA4ED5"/>
    <w:rsid w:val="00BA55C3"/>
    <w:rsid w:val="00BA749C"/>
    <w:rsid w:val="00BA76CC"/>
    <w:rsid w:val="00BA7B27"/>
    <w:rsid w:val="00BB09DC"/>
    <w:rsid w:val="00BB190F"/>
    <w:rsid w:val="00BB2DE3"/>
    <w:rsid w:val="00BB307D"/>
    <w:rsid w:val="00BB407A"/>
    <w:rsid w:val="00BB4273"/>
    <w:rsid w:val="00BB4C07"/>
    <w:rsid w:val="00BB58B1"/>
    <w:rsid w:val="00BB5BD3"/>
    <w:rsid w:val="00BB5C28"/>
    <w:rsid w:val="00BB5C88"/>
    <w:rsid w:val="00BC08F5"/>
    <w:rsid w:val="00BC208F"/>
    <w:rsid w:val="00BC2C81"/>
    <w:rsid w:val="00BC4CBC"/>
    <w:rsid w:val="00BC577F"/>
    <w:rsid w:val="00BC58FF"/>
    <w:rsid w:val="00BC5D10"/>
    <w:rsid w:val="00BC60CB"/>
    <w:rsid w:val="00BC6699"/>
    <w:rsid w:val="00BC7808"/>
    <w:rsid w:val="00BC7CB0"/>
    <w:rsid w:val="00BD1C18"/>
    <w:rsid w:val="00BD37C2"/>
    <w:rsid w:val="00BD38CE"/>
    <w:rsid w:val="00BD5F00"/>
    <w:rsid w:val="00BD67A8"/>
    <w:rsid w:val="00BD77A4"/>
    <w:rsid w:val="00BD7BDF"/>
    <w:rsid w:val="00BE27C2"/>
    <w:rsid w:val="00BE2828"/>
    <w:rsid w:val="00BE4C0C"/>
    <w:rsid w:val="00BE5211"/>
    <w:rsid w:val="00BE5CA1"/>
    <w:rsid w:val="00BE6225"/>
    <w:rsid w:val="00BE771D"/>
    <w:rsid w:val="00BE7E77"/>
    <w:rsid w:val="00BF0A03"/>
    <w:rsid w:val="00BF19BF"/>
    <w:rsid w:val="00BF1DB3"/>
    <w:rsid w:val="00BF3E9E"/>
    <w:rsid w:val="00BF4770"/>
    <w:rsid w:val="00BF498B"/>
    <w:rsid w:val="00BF57D8"/>
    <w:rsid w:val="00BF5E98"/>
    <w:rsid w:val="00BF72B9"/>
    <w:rsid w:val="00C00ADA"/>
    <w:rsid w:val="00C01D36"/>
    <w:rsid w:val="00C0257E"/>
    <w:rsid w:val="00C0296C"/>
    <w:rsid w:val="00C02A6C"/>
    <w:rsid w:val="00C02E03"/>
    <w:rsid w:val="00C03048"/>
    <w:rsid w:val="00C0355E"/>
    <w:rsid w:val="00C03DDA"/>
    <w:rsid w:val="00C04E23"/>
    <w:rsid w:val="00C04E7D"/>
    <w:rsid w:val="00C07723"/>
    <w:rsid w:val="00C10657"/>
    <w:rsid w:val="00C11EF5"/>
    <w:rsid w:val="00C123BE"/>
    <w:rsid w:val="00C126AC"/>
    <w:rsid w:val="00C15356"/>
    <w:rsid w:val="00C15C3E"/>
    <w:rsid w:val="00C17903"/>
    <w:rsid w:val="00C179E0"/>
    <w:rsid w:val="00C2068E"/>
    <w:rsid w:val="00C2199D"/>
    <w:rsid w:val="00C2250A"/>
    <w:rsid w:val="00C22F43"/>
    <w:rsid w:val="00C23703"/>
    <w:rsid w:val="00C24B77"/>
    <w:rsid w:val="00C24F4C"/>
    <w:rsid w:val="00C253E2"/>
    <w:rsid w:val="00C25A65"/>
    <w:rsid w:val="00C25ADC"/>
    <w:rsid w:val="00C26A2B"/>
    <w:rsid w:val="00C30117"/>
    <w:rsid w:val="00C3028E"/>
    <w:rsid w:val="00C305F1"/>
    <w:rsid w:val="00C306FA"/>
    <w:rsid w:val="00C30CB5"/>
    <w:rsid w:val="00C31004"/>
    <w:rsid w:val="00C329E4"/>
    <w:rsid w:val="00C34363"/>
    <w:rsid w:val="00C34E76"/>
    <w:rsid w:val="00C35473"/>
    <w:rsid w:val="00C35E09"/>
    <w:rsid w:val="00C377A7"/>
    <w:rsid w:val="00C400AE"/>
    <w:rsid w:val="00C403F1"/>
    <w:rsid w:val="00C40969"/>
    <w:rsid w:val="00C40A06"/>
    <w:rsid w:val="00C41A5D"/>
    <w:rsid w:val="00C41C15"/>
    <w:rsid w:val="00C42A61"/>
    <w:rsid w:val="00C43618"/>
    <w:rsid w:val="00C45775"/>
    <w:rsid w:val="00C46B4A"/>
    <w:rsid w:val="00C472C7"/>
    <w:rsid w:val="00C52277"/>
    <w:rsid w:val="00C523DA"/>
    <w:rsid w:val="00C52C97"/>
    <w:rsid w:val="00C52E99"/>
    <w:rsid w:val="00C5366E"/>
    <w:rsid w:val="00C53D83"/>
    <w:rsid w:val="00C5418D"/>
    <w:rsid w:val="00C5467B"/>
    <w:rsid w:val="00C54A93"/>
    <w:rsid w:val="00C5555A"/>
    <w:rsid w:val="00C55B67"/>
    <w:rsid w:val="00C56EE2"/>
    <w:rsid w:val="00C5764C"/>
    <w:rsid w:val="00C61372"/>
    <w:rsid w:val="00C61656"/>
    <w:rsid w:val="00C633A4"/>
    <w:rsid w:val="00C635D8"/>
    <w:rsid w:val="00C66608"/>
    <w:rsid w:val="00C66831"/>
    <w:rsid w:val="00C66A95"/>
    <w:rsid w:val="00C6712F"/>
    <w:rsid w:val="00C678C3"/>
    <w:rsid w:val="00C700CA"/>
    <w:rsid w:val="00C70287"/>
    <w:rsid w:val="00C70A9B"/>
    <w:rsid w:val="00C70B67"/>
    <w:rsid w:val="00C71F80"/>
    <w:rsid w:val="00C72CC5"/>
    <w:rsid w:val="00C73062"/>
    <w:rsid w:val="00C73688"/>
    <w:rsid w:val="00C74D7C"/>
    <w:rsid w:val="00C753B6"/>
    <w:rsid w:val="00C75CB5"/>
    <w:rsid w:val="00C75D13"/>
    <w:rsid w:val="00C76DEB"/>
    <w:rsid w:val="00C76E08"/>
    <w:rsid w:val="00C76F50"/>
    <w:rsid w:val="00C77026"/>
    <w:rsid w:val="00C7747C"/>
    <w:rsid w:val="00C802B8"/>
    <w:rsid w:val="00C807E1"/>
    <w:rsid w:val="00C809E6"/>
    <w:rsid w:val="00C80E05"/>
    <w:rsid w:val="00C80FE8"/>
    <w:rsid w:val="00C815AE"/>
    <w:rsid w:val="00C82EB2"/>
    <w:rsid w:val="00C841ED"/>
    <w:rsid w:val="00C855E2"/>
    <w:rsid w:val="00C862ED"/>
    <w:rsid w:val="00C8631A"/>
    <w:rsid w:val="00C86946"/>
    <w:rsid w:val="00C87AE9"/>
    <w:rsid w:val="00C900AB"/>
    <w:rsid w:val="00C912F7"/>
    <w:rsid w:val="00C9234B"/>
    <w:rsid w:val="00C9414B"/>
    <w:rsid w:val="00C9452F"/>
    <w:rsid w:val="00C964D7"/>
    <w:rsid w:val="00C96D36"/>
    <w:rsid w:val="00C96FAD"/>
    <w:rsid w:val="00CA154B"/>
    <w:rsid w:val="00CA197F"/>
    <w:rsid w:val="00CA299A"/>
    <w:rsid w:val="00CA29A5"/>
    <w:rsid w:val="00CA34FF"/>
    <w:rsid w:val="00CA35A6"/>
    <w:rsid w:val="00CA3A68"/>
    <w:rsid w:val="00CA3F53"/>
    <w:rsid w:val="00CA4A37"/>
    <w:rsid w:val="00CA589C"/>
    <w:rsid w:val="00CA6BD4"/>
    <w:rsid w:val="00CA6EB0"/>
    <w:rsid w:val="00CA723B"/>
    <w:rsid w:val="00CA7CAC"/>
    <w:rsid w:val="00CB035C"/>
    <w:rsid w:val="00CB08CE"/>
    <w:rsid w:val="00CB0B3D"/>
    <w:rsid w:val="00CB15EC"/>
    <w:rsid w:val="00CB2023"/>
    <w:rsid w:val="00CB3CC9"/>
    <w:rsid w:val="00CB4FF8"/>
    <w:rsid w:val="00CB56FD"/>
    <w:rsid w:val="00CB6C86"/>
    <w:rsid w:val="00CB6FEE"/>
    <w:rsid w:val="00CC0384"/>
    <w:rsid w:val="00CC0BA4"/>
    <w:rsid w:val="00CC2376"/>
    <w:rsid w:val="00CC2CC5"/>
    <w:rsid w:val="00CC331B"/>
    <w:rsid w:val="00CC3E8D"/>
    <w:rsid w:val="00CC4D55"/>
    <w:rsid w:val="00CC5CA7"/>
    <w:rsid w:val="00CC659A"/>
    <w:rsid w:val="00CC7013"/>
    <w:rsid w:val="00CC7AE1"/>
    <w:rsid w:val="00CC7FFC"/>
    <w:rsid w:val="00CD0A71"/>
    <w:rsid w:val="00CD12B4"/>
    <w:rsid w:val="00CD147F"/>
    <w:rsid w:val="00CD1EB2"/>
    <w:rsid w:val="00CD32B9"/>
    <w:rsid w:val="00CD4A9A"/>
    <w:rsid w:val="00CD6874"/>
    <w:rsid w:val="00CD7787"/>
    <w:rsid w:val="00CD785A"/>
    <w:rsid w:val="00CE04BE"/>
    <w:rsid w:val="00CE0504"/>
    <w:rsid w:val="00CE0B61"/>
    <w:rsid w:val="00CE1746"/>
    <w:rsid w:val="00CE18B3"/>
    <w:rsid w:val="00CE1B9F"/>
    <w:rsid w:val="00CE2E4F"/>
    <w:rsid w:val="00CE38BD"/>
    <w:rsid w:val="00CE5290"/>
    <w:rsid w:val="00CE5875"/>
    <w:rsid w:val="00CE67DE"/>
    <w:rsid w:val="00CE6999"/>
    <w:rsid w:val="00CE6CF7"/>
    <w:rsid w:val="00CE6F2F"/>
    <w:rsid w:val="00CE7704"/>
    <w:rsid w:val="00CF0615"/>
    <w:rsid w:val="00CF074D"/>
    <w:rsid w:val="00CF21F8"/>
    <w:rsid w:val="00CF2874"/>
    <w:rsid w:val="00CF3C1B"/>
    <w:rsid w:val="00CF4308"/>
    <w:rsid w:val="00CF497B"/>
    <w:rsid w:val="00CF540C"/>
    <w:rsid w:val="00CF619B"/>
    <w:rsid w:val="00CF646D"/>
    <w:rsid w:val="00CF6AE0"/>
    <w:rsid w:val="00D00B03"/>
    <w:rsid w:val="00D00D8E"/>
    <w:rsid w:val="00D01049"/>
    <w:rsid w:val="00D03F18"/>
    <w:rsid w:val="00D03FB2"/>
    <w:rsid w:val="00D0404C"/>
    <w:rsid w:val="00D04E8E"/>
    <w:rsid w:val="00D05035"/>
    <w:rsid w:val="00D06BE5"/>
    <w:rsid w:val="00D073C4"/>
    <w:rsid w:val="00D07684"/>
    <w:rsid w:val="00D10EEA"/>
    <w:rsid w:val="00D11CD8"/>
    <w:rsid w:val="00D13543"/>
    <w:rsid w:val="00D14C05"/>
    <w:rsid w:val="00D15CED"/>
    <w:rsid w:val="00D162DB"/>
    <w:rsid w:val="00D16BDC"/>
    <w:rsid w:val="00D178E8"/>
    <w:rsid w:val="00D20DAB"/>
    <w:rsid w:val="00D215B3"/>
    <w:rsid w:val="00D219F3"/>
    <w:rsid w:val="00D226D8"/>
    <w:rsid w:val="00D22F7E"/>
    <w:rsid w:val="00D24F2D"/>
    <w:rsid w:val="00D266E1"/>
    <w:rsid w:val="00D26FE5"/>
    <w:rsid w:val="00D27B67"/>
    <w:rsid w:val="00D27BD9"/>
    <w:rsid w:val="00D31B6D"/>
    <w:rsid w:val="00D3365D"/>
    <w:rsid w:val="00D33A37"/>
    <w:rsid w:val="00D35C0C"/>
    <w:rsid w:val="00D35FF3"/>
    <w:rsid w:val="00D36682"/>
    <w:rsid w:val="00D37AC4"/>
    <w:rsid w:val="00D400DD"/>
    <w:rsid w:val="00D409FC"/>
    <w:rsid w:val="00D427CF"/>
    <w:rsid w:val="00D42F46"/>
    <w:rsid w:val="00D4434A"/>
    <w:rsid w:val="00D4448E"/>
    <w:rsid w:val="00D44774"/>
    <w:rsid w:val="00D44D0B"/>
    <w:rsid w:val="00D4564F"/>
    <w:rsid w:val="00D45952"/>
    <w:rsid w:val="00D45DEF"/>
    <w:rsid w:val="00D46B80"/>
    <w:rsid w:val="00D477F1"/>
    <w:rsid w:val="00D47FCC"/>
    <w:rsid w:val="00D50624"/>
    <w:rsid w:val="00D51618"/>
    <w:rsid w:val="00D5177F"/>
    <w:rsid w:val="00D52161"/>
    <w:rsid w:val="00D521A3"/>
    <w:rsid w:val="00D54A92"/>
    <w:rsid w:val="00D55622"/>
    <w:rsid w:val="00D560A0"/>
    <w:rsid w:val="00D563C9"/>
    <w:rsid w:val="00D5724B"/>
    <w:rsid w:val="00D57A97"/>
    <w:rsid w:val="00D57EB9"/>
    <w:rsid w:val="00D61B2E"/>
    <w:rsid w:val="00D6234C"/>
    <w:rsid w:val="00D6251B"/>
    <w:rsid w:val="00D62585"/>
    <w:rsid w:val="00D637D2"/>
    <w:rsid w:val="00D63AAE"/>
    <w:rsid w:val="00D63DE0"/>
    <w:rsid w:val="00D649D4"/>
    <w:rsid w:val="00D65886"/>
    <w:rsid w:val="00D67672"/>
    <w:rsid w:val="00D719AE"/>
    <w:rsid w:val="00D72D60"/>
    <w:rsid w:val="00D744E4"/>
    <w:rsid w:val="00D75EB1"/>
    <w:rsid w:val="00D768F0"/>
    <w:rsid w:val="00D77D0C"/>
    <w:rsid w:val="00D8100B"/>
    <w:rsid w:val="00D81866"/>
    <w:rsid w:val="00D829DF"/>
    <w:rsid w:val="00D843F8"/>
    <w:rsid w:val="00D844F0"/>
    <w:rsid w:val="00D84A7E"/>
    <w:rsid w:val="00D8571B"/>
    <w:rsid w:val="00D862DB"/>
    <w:rsid w:val="00D86DCA"/>
    <w:rsid w:val="00D87864"/>
    <w:rsid w:val="00D87AEB"/>
    <w:rsid w:val="00D908CE"/>
    <w:rsid w:val="00D90F84"/>
    <w:rsid w:val="00D90FA3"/>
    <w:rsid w:val="00D911BC"/>
    <w:rsid w:val="00D918C9"/>
    <w:rsid w:val="00D91E8E"/>
    <w:rsid w:val="00D92659"/>
    <w:rsid w:val="00D93016"/>
    <w:rsid w:val="00D93EE4"/>
    <w:rsid w:val="00D9411E"/>
    <w:rsid w:val="00D943A7"/>
    <w:rsid w:val="00D954BB"/>
    <w:rsid w:val="00D957D4"/>
    <w:rsid w:val="00DA054D"/>
    <w:rsid w:val="00DA0B08"/>
    <w:rsid w:val="00DA11A7"/>
    <w:rsid w:val="00DA1807"/>
    <w:rsid w:val="00DA1E8B"/>
    <w:rsid w:val="00DA2296"/>
    <w:rsid w:val="00DA33FA"/>
    <w:rsid w:val="00DA3778"/>
    <w:rsid w:val="00DA38EE"/>
    <w:rsid w:val="00DA3D2F"/>
    <w:rsid w:val="00DA561A"/>
    <w:rsid w:val="00DA59BA"/>
    <w:rsid w:val="00DA76B3"/>
    <w:rsid w:val="00DA77A8"/>
    <w:rsid w:val="00DB1E72"/>
    <w:rsid w:val="00DB24DB"/>
    <w:rsid w:val="00DB2B10"/>
    <w:rsid w:val="00DB2D8C"/>
    <w:rsid w:val="00DB3B4F"/>
    <w:rsid w:val="00DB3DF2"/>
    <w:rsid w:val="00DB5C33"/>
    <w:rsid w:val="00DB5D51"/>
    <w:rsid w:val="00DB609A"/>
    <w:rsid w:val="00DB6224"/>
    <w:rsid w:val="00DB6787"/>
    <w:rsid w:val="00DB6B58"/>
    <w:rsid w:val="00DB6EEC"/>
    <w:rsid w:val="00DC0790"/>
    <w:rsid w:val="00DC0C6A"/>
    <w:rsid w:val="00DC1CF2"/>
    <w:rsid w:val="00DC2A53"/>
    <w:rsid w:val="00DC400B"/>
    <w:rsid w:val="00DC6E93"/>
    <w:rsid w:val="00DC747C"/>
    <w:rsid w:val="00DC7EDB"/>
    <w:rsid w:val="00DC7F5E"/>
    <w:rsid w:val="00DD063E"/>
    <w:rsid w:val="00DD0C5C"/>
    <w:rsid w:val="00DD15E2"/>
    <w:rsid w:val="00DD1D9E"/>
    <w:rsid w:val="00DD32A8"/>
    <w:rsid w:val="00DD32D5"/>
    <w:rsid w:val="00DD37C2"/>
    <w:rsid w:val="00DD3906"/>
    <w:rsid w:val="00DD3CC9"/>
    <w:rsid w:val="00DD5449"/>
    <w:rsid w:val="00DD75D4"/>
    <w:rsid w:val="00DE100C"/>
    <w:rsid w:val="00DE12E3"/>
    <w:rsid w:val="00DE1D31"/>
    <w:rsid w:val="00DE1DDD"/>
    <w:rsid w:val="00DE2001"/>
    <w:rsid w:val="00DE40C8"/>
    <w:rsid w:val="00DE5FA3"/>
    <w:rsid w:val="00DE6CDB"/>
    <w:rsid w:val="00DE6E4F"/>
    <w:rsid w:val="00DE7DAE"/>
    <w:rsid w:val="00DF282E"/>
    <w:rsid w:val="00DF2A03"/>
    <w:rsid w:val="00DF357B"/>
    <w:rsid w:val="00DF5319"/>
    <w:rsid w:val="00DF7D8C"/>
    <w:rsid w:val="00E00E3F"/>
    <w:rsid w:val="00E012C1"/>
    <w:rsid w:val="00E03682"/>
    <w:rsid w:val="00E036E3"/>
    <w:rsid w:val="00E04469"/>
    <w:rsid w:val="00E10288"/>
    <w:rsid w:val="00E10CB0"/>
    <w:rsid w:val="00E11DF7"/>
    <w:rsid w:val="00E13063"/>
    <w:rsid w:val="00E131A8"/>
    <w:rsid w:val="00E13E59"/>
    <w:rsid w:val="00E15137"/>
    <w:rsid w:val="00E15AD3"/>
    <w:rsid w:val="00E17A0F"/>
    <w:rsid w:val="00E17C5F"/>
    <w:rsid w:val="00E20100"/>
    <w:rsid w:val="00E20BDA"/>
    <w:rsid w:val="00E2138D"/>
    <w:rsid w:val="00E21618"/>
    <w:rsid w:val="00E21C6A"/>
    <w:rsid w:val="00E22E3B"/>
    <w:rsid w:val="00E233A4"/>
    <w:rsid w:val="00E23592"/>
    <w:rsid w:val="00E2437A"/>
    <w:rsid w:val="00E24786"/>
    <w:rsid w:val="00E24F1B"/>
    <w:rsid w:val="00E272E4"/>
    <w:rsid w:val="00E273C2"/>
    <w:rsid w:val="00E2760A"/>
    <w:rsid w:val="00E30534"/>
    <w:rsid w:val="00E32A5E"/>
    <w:rsid w:val="00E33449"/>
    <w:rsid w:val="00E34734"/>
    <w:rsid w:val="00E35278"/>
    <w:rsid w:val="00E37025"/>
    <w:rsid w:val="00E37BA1"/>
    <w:rsid w:val="00E37DFC"/>
    <w:rsid w:val="00E40222"/>
    <w:rsid w:val="00E404B2"/>
    <w:rsid w:val="00E40A95"/>
    <w:rsid w:val="00E41110"/>
    <w:rsid w:val="00E415BA"/>
    <w:rsid w:val="00E42066"/>
    <w:rsid w:val="00E42C56"/>
    <w:rsid w:val="00E42D36"/>
    <w:rsid w:val="00E42FF4"/>
    <w:rsid w:val="00E43696"/>
    <w:rsid w:val="00E43FB5"/>
    <w:rsid w:val="00E4429C"/>
    <w:rsid w:val="00E448A8"/>
    <w:rsid w:val="00E448B5"/>
    <w:rsid w:val="00E45118"/>
    <w:rsid w:val="00E45151"/>
    <w:rsid w:val="00E460A4"/>
    <w:rsid w:val="00E46664"/>
    <w:rsid w:val="00E50134"/>
    <w:rsid w:val="00E51C53"/>
    <w:rsid w:val="00E52059"/>
    <w:rsid w:val="00E52232"/>
    <w:rsid w:val="00E52674"/>
    <w:rsid w:val="00E526AC"/>
    <w:rsid w:val="00E54D8C"/>
    <w:rsid w:val="00E55BBD"/>
    <w:rsid w:val="00E563AE"/>
    <w:rsid w:val="00E5662C"/>
    <w:rsid w:val="00E5739E"/>
    <w:rsid w:val="00E6025C"/>
    <w:rsid w:val="00E6053F"/>
    <w:rsid w:val="00E61591"/>
    <w:rsid w:val="00E6266B"/>
    <w:rsid w:val="00E629D4"/>
    <w:rsid w:val="00E62F86"/>
    <w:rsid w:val="00E6332D"/>
    <w:rsid w:val="00E647BB"/>
    <w:rsid w:val="00E64E9C"/>
    <w:rsid w:val="00E66751"/>
    <w:rsid w:val="00E67455"/>
    <w:rsid w:val="00E7001B"/>
    <w:rsid w:val="00E70630"/>
    <w:rsid w:val="00E72965"/>
    <w:rsid w:val="00E73CC7"/>
    <w:rsid w:val="00E7479A"/>
    <w:rsid w:val="00E74990"/>
    <w:rsid w:val="00E74B9E"/>
    <w:rsid w:val="00E74BDC"/>
    <w:rsid w:val="00E74CB1"/>
    <w:rsid w:val="00E75CE8"/>
    <w:rsid w:val="00E8090D"/>
    <w:rsid w:val="00E80EE7"/>
    <w:rsid w:val="00E8340B"/>
    <w:rsid w:val="00E83590"/>
    <w:rsid w:val="00E84209"/>
    <w:rsid w:val="00E8446D"/>
    <w:rsid w:val="00E84DED"/>
    <w:rsid w:val="00E860F8"/>
    <w:rsid w:val="00E8669F"/>
    <w:rsid w:val="00E86BC9"/>
    <w:rsid w:val="00E8760D"/>
    <w:rsid w:val="00E8764B"/>
    <w:rsid w:val="00E87ADD"/>
    <w:rsid w:val="00E87F99"/>
    <w:rsid w:val="00E905C7"/>
    <w:rsid w:val="00E90C90"/>
    <w:rsid w:val="00E90ED8"/>
    <w:rsid w:val="00E90F39"/>
    <w:rsid w:val="00E93488"/>
    <w:rsid w:val="00E94935"/>
    <w:rsid w:val="00E94A66"/>
    <w:rsid w:val="00E952A0"/>
    <w:rsid w:val="00E953ED"/>
    <w:rsid w:val="00E95BA7"/>
    <w:rsid w:val="00E95EAA"/>
    <w:rsid w:val="00EA0ACF"/>
    <w:rsid w:val="00EA2A37"/>
    <w:rsid w:val="00EA2BC1"/>
    <w:rsid w:val="00EA2DA8"/>
    <w:rsid w:val="00EA34C7"/>
    <w:rsid w:val="00EA3E09"/>
    <w:rsid w:val="00EA3FF3"/>
    <w:rsid w:val="00EA47FB"/>
    <w:rsid w:val="00EA4EF9"/>
    <w:rsid w:val="00EA6650"/>
    <w:rsid w:val="00EA7841"/>
    <w:rsid w:val="00EB03B2"/>
    <w:rsid w:val="00EB0A64"/>
    <w:rsid w:val="00EB19EC"/>
    <w:rsid w:val="00EB2136"/>
    <w:rsid w:val="00EB24DA"/>
    <w:rsid w:val="00EB26CF"/>
    <w:rsid w:val="00EB27E8"/>
    <w:rsid w:val="00EB2C08"/>
    <w:rsid w:val="00EB30D0"/>
    <w:rsid w:val="00EB335D"/>
    <w:rsid w:val="00EB35CA"/>
    <w:rsid w:val="00EB406A"/>
    <w:rsid w:val="00EB473E"/>
    <w:rsid w:val="00EB58B7"/>
    <w:rsid w:val="00EB5D55"/>
    <w:rsid w:val="00EB6A47"/>
    <w:rsid w:val="00EB75FC"/>
    <w:rsid w:val="00EC1DE7"/>
    <w:rsid w:val="00EC30D3"/>
    <w:rsid w:val="00EC3D4D"/>
    <w:rsid w:val="00EC4123"/>
    <w:rsid w:val="00EC5F26"/>
    <w:rsid w:val="00EC74B9"/>
    <w:rsid w:val="00ED02A1"/>
    <w:rsid w:val="00ED0BC2"/>
    <w:rsid w:val="00ED13B0"/>
    <w:rsid w:val="00ED18DF"/>
    <w:rsid w:val="00ED1ABF"/>
    <w:rsid w:val="00ED1E51"/>
    <w:rsid w:val="00ED25F9"/>
    <w:rsid w:val="00ED3443"/>
    <w:rsid w:val="00ED40B0"/>
    <w:rsid w:val="00ED4269"/>
    <w:rsid w:val="00ED447C"/>
    <w:rsid w:val="00ED4F12"/>
    <w:rsid w:val="00ED52D5"/>
    <w:rsid w:val="00ED5B64"/>
    <w:rsid w:val="00ED63DE"/>
    <w:rsid w:val="00ED650F"/>
    <w:rsid w:val="00ED6737"/>
    <w:rsid w:val="00ED699C"/>
    <w:rsid w:val="00ED71DF"/>
    <w:rsid w:val="00ED77C1"/>
    <w:rsid w:val="00ED7893"/>
    <w:rsid w:val="00ED7E1A"/>
    <w:rsid w:val="00ED7F93"/>
    <w:rsid w:val="00EE0B6E"/>
    <w:rsid w:val="00EE106C"/>
    <w:rsid w:val="00EE160B"/>
    <w:rsid w:val="00EE1AD5"/>
    <w:rsid w:val="00EE20B5"/>
    <w:rsid w:val="00EE2526"/>
    <w:rsid w:val="00EE2EE7"/>
    <w:rsid w:val="00EE3197"/>
    <w:rsid w:val="00EE33C1"/>
    <w:rsid w:val="00EE4AF4"/>
    <w:rsid w:val="00EE4EFE"/>
    <w:rsid w:val="00EE5857"/>
    <w:rsid w:val="00EE63C7"/>
    <w:rsid w:val="00EE735A"/>
    <w:rsid w:val="00EE7C83"/>
    <w:rsid w:val="00EF0CF9"/>
    <w:rsid w:val="00EF2C3F"/>
    <w:rsid w:val="00EF4AD7"/>
    <w:rsid w:val="00EF4F1F"/>
    <w:rsid w:val="00EF5609"/>
    <w:rsid w:val="00EF65D0"/>
    <w:rsid w:val="00EF6B88"/>
    <w:rsid w:val="00F001DB"/>
    <w:rsid w:val="00F004A6"/>
    <w:rsid w:val="00F00C06"/>
    <w:rsid w:val="00F021AE"/>
    <w:rsid w:val="00F02595"/>
    <w:rsid w:val="00F027F7"/>
    <w:rsid w:val="00F02E7B"/>
    <w:rsid w:val="00F03DE5"/>
    <w:rsid w:val="00F03F5B"/>
    <w:rsid w:val="00F04C62"/>
    <w:rsid w:val="00F04DF1"/>
    <w:rsid w:val="00F05949"/>
    <w:rsid w:val="00F06944"/>
    <w:rsid w:val="00F06EAB"/>
    <w:rsid w:val="00F07C16"/>
    <w:rsid w:val="00F102AC"/>
    <w:rsid w:val="00F126DF"/>
    <w:rsid w:val="00F12F81"/>
    <w:rsid w:val="00F14293"/>
    <w:rsid w:val="00F16245"/>
    <w:rsid w:val="00F16714"/>
    <w:rsid w:val="00F169DC"/>
    <w:rsid w:val="00F16A2F"/>
    <w:rsid w:val="00F21058"/>
    <w:rsid w:val="00F2284B"/>
    <w:rsid w:val="00F239C0"/>
    <w:rsid w:val="00F245C4"/>
    <w:rsid w:val="00F24C00"/>
    <w:rsid w:val="00F266FC"/>
    <w:rsid w:val="00F27FF1"/>
    <w:rsid w:val="00F3012B"/>
    <w:rsid w:val="00F307E4"/>
    <w:rsid w:val="00F309A0"/>
    <w:rsid w:val="00F30CB4"/>
    <w:rsid w:val="00F310B8"/>
    <w:rsid w:val="00F31CAB"/>
    <w:rsid w:val="00F31F24"/>
    <w:rsid w:val="00F33A07"/>
    <w:rsid w:val="00F3403D"/>
    <w:rsid w:val="00F344E4"/>
    <w:rsid w:val="00F35971"/>
    <w:rsid w:val="00F368FD"/>
    <w:rsid w:val="00F37226"/>
    <w:rsid w:val="00F37DA8"/>
    <w:rsid w:val="00F40399"/>
    <w:rsid w:val="00F4148B"/>
    <w:rsid w:val="00F41774"/>
    <w:rsid w:val="00F4257A"/>
    <w:rsid w:val="00F42963"/>
    <w:rsid w:val="00F45C9A"/>
    <w:rsid w:val="00F5044B"/>
    <w:rsid w:val="00F50BF5"/>
    <w:rsid w:val="00F50D49"/>
    <w:rsid w:val="00F52A5E"/>
    <w:rsid w:val="00F52CEF"/>
    <w:rsid w:val="00F536D6"/>
    <w:rsid w:val="00F537DA"/>
    <w:rsid w:val="00F5448A"/>
    <w:rsid w:val="00F5490E"/>
    <w:rsid w:val="00F54A4B"/>
    <w:rsid w:val="00F54D09"/>
    <w:rsid w:val="00F54EBD"/>
    <w:rsid w:val="00F55261"/>
    <w:rsid w:val="00F55B8B"/>
    <w:rsid w:val="00F60D07"/>
    <w:rsid w:val="00F60EB0"/>
    <w:rsid w:val="00F62449"/>
    <w:rsid w:val="00F62A83"/>
    <w:rsid w:val="00F62ADB"/>
    <w:rsid w:val="00F632DB"/>
    <w:rsid w:val="00F642D1"/>
    <w:rsid w:val="00F6463D"/>
    <w:rsid w:val="00F64FDD"/>
    <w:rsid w:val="00F660A2"/>
    <w:rsid w:val="00F6623C"/>
    <w:rsid w:val="00F66D32"/>
    <w:rsid w:val="00F70313"/>
    <w:rsid w:val="00F70883"/>
    <w:rsid w:val="00F70CB3"/>
    <w:rsid w:val="00F713CC"/>
    <w:rsid w:val="00F71515"/>
    <w:rsid w:val="00F72F02"/>
    <w:rsid w:val="00F73B16"/>
    <w:rsid w:val="00F75A12"/>
    <w:rsid w:val="00F82604"/>
    <w:rsid w:val="00F827FF"/>
    <w:rsid w:val="00F82FD4"/>
    <w:rsid w:val="00F8306F"/>
    <w:rsid w:val="00F83407"/>
    <w:rsid w:val="00F846BE"/>
    <w:rsid w:val="00F84AB7"/>
    <w:rsid w:val="00F84B43"/>
    <w:rsid w:val="00F84B9A"/>
    <w:rsid w:val="00F84BD3"/>
    <w:rsid w:val="00F84CA2"/>
    <w:rsid w:val="00F84F12"/>
    <w:rsid w:val="00F85532"/>
    <w:rsid w:val="00F8569F"/>
    <w:rsid w:val="00F872D1"/>
    <w:rsid w:val="00F8753B"/>
    <w:rsid w:val="00F87BB9"/>
    <w:rsid w:val="00F902DE"/>
    <w:rsid w:val="00F90610"/>
    <w:rsid w:val="00F90D46"/>
    <w:rsid w:val="00F914FA"/>
    <w:rsid w:val="00F917C2"/>
    <w:rsid w:val="00F91EE0"/>
    <w:rsid w:val="00F92691"/>
    <w:rsid w:val="00F94C8A"/>
    <w:rsid w:val="00F95275"/>
    <w:rsid w:val="00F9552D"/>
    <w:rsid w:val="00FA1213"/>
    <w:rsid w:val="00FA583D"/>
    <w:rsid w:val="00FA706A"/>
    <w:rsid w:val="00FA7BA5"/>
    <w:rsid w:val="00FB231B"/>
    <w:rsid w:val="00FB23FA"/>
    <w:rsid w:val="00FB457B"/>
    <w:rsid w:val="00FB45D7"/>
    <w:rsid w:val="00FB48D5"/>
    <w:rsid w:val="00FB5802"/>
    <w:rsid w:val="00FB6C9A"/>
    <w:rsid w:val="00FB7534"/>
    <w:rsid w:val="00FB7CE0"/>
    <w:rsid w:val="00FB7D11"/>
    <w:rsid w:val="00FB7D51"/>
    <w:rsid w:val="00FC065C"/>
    <w:rsid w:val="00FC0CB2"/>
    <w:rsid w:val="00FC113E"/>
    <w:rsid w:val="00FC148A"/>
    <w:rsid w:val="00FC1AB2"/>
    <w:rsid w:val="00FC1CD6"/>
    <w:rsid w:val="00FC2635"/>
    <w:rsid w:val="00FC3B8B"/>
    <w:rsid w:val="00FC40CB"/>
    <w:rsid w:val="00FC55AD"/>
    <w:rsid w:val="00FC64BF"/>
    <w:rsid w:val="00FC6928"/>
    <w:rsid w:val="00FC705F"/>
    <w:rsid w:val="00FC7F64"/>
    <w:rsid w:val="00FD09F0"/>
    <w:rsid w:val="00FD1646"/>
    <w:rsid w:val="00FD1C6E"/>
    <w:rsid w:val="00FD27AF"/>
    <w:rsid w:val="00FD453B"/>
    <w:rsid w:val="00FD4E79"/>
    <w:rsid w:val="00FD68F7"/>
    <w:rsid w:val="00FD70F3"/>
    <w:rsid w:val="00FD7FFA"/>
    <w:rsid w:val="00FE2970"/>
    <w:rsid w:val="00FE3D2B"/>
    <w:rsid w:val="00FE6010"/>
    <w:rsid w:val="00FE6B6A"/>
    <w:rsid w:val="00FF0B36"/>
    <w:rsid w:val="00FF1F08"/>
    <w:rsid w:val="00FF21CB"/>
    <w:rsid w:val="00FF3C61"/>
    <w:rsid w:val="00FF6089"/>
    <w:rsid w:val="00FF7D9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85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C60BF"/>
  </w:style>
  <w:style w:type="paragraph" w:styleId="Titolo1">
    <w:name w:val="heading 1"/>
    <w:basedOn w:val="Normale"/>
    <w:next w:val="Corpodeltesto"/>
    <w:link w:val="Titolo1Carattere"/>
    <w:qFormat/>
    <w:rsid w:val="00D63AAE"/>
    <w:pPr>
      <w:keepNext/>
      <w:numPr>
        <w:numId w:val="3"/>
      </w:numPr>
      <w:spacing w:before="720" w:after="240"/>
      <w:jc w:val="both"/>
      <w:outlineLvl w:val="0"/>
    </w:pPr>
    <w:rPr>
      <w:rFonts w:ascii="Verdana" w:hAnsi="Verdana" w:cs="Arial"/>
      <w:b/>
      <w:bCs/>
      <w:color w:val="000080"/>
      <w:kern w:val="32"/>
      <w:sz w:val="28"/>
      <w:szCs w:val="32"/>
    </w:rPr>
  </w:style>
  <w:style w:type="paragraph" w:styleId="Titolo2">
    <w:name w:val="heading 2"/>
    <w:basedOn w:val="Normale"/>
    <w:next w:val="Corpodeltesto"/>
    <w:link w:val="Titolo2Carattere"/>
    <w:qFormat/>
    <w:rsid w:val="00FB7D11"/>
    <w:pPr>
      <w:keepNext/>
      <w:keepLines/>
      <w:numPr>
        <w:ilvl w:val="1"/>
        <w:numId w:val="3"/>
      </w:numPr>
      <w:tabs>
        <w:tab w:val="clear" w:pos="1134"/>
        <w:tab w:val="num" w:pos="709"/>
      </w:tabs>
      <w:spacing w:before="480" w:after="120"/>
      <w:ind w:left="709" w:hanging="709"/>
      <w:jc w:val="both"/>
      <w:outlineLvl w:val="1"/>
    </w:pPr>
    <w:rPr>
      <w:rFonts w:ascii="Verdana" w:hAnsi="Verdana" w:cs="Arial"/>
      <w:b/>
      <w:bCs/>
      <w:iCs/>
      <w:color w:val="003366"/>
    </w:rPr>
  </w:style>
  <w:style w:type="paragraph" w:styleId="Titolo3">
    <w:name w:val="heading 3"/>
    <w:basedOn w:val="Titolo2"/>
    <w:next w:val="Corpodeltesto"/>
    <w:link w:val="Titolo3Carattere"/>
    <w:qFormat/>
    <w:rsid w:val="00FB7D11"/>
    <w:pPr>
      <w:numPr>
        <w:ilvl w:val="2"/>
      </w:numPr>
      <w:tabs>
        <w:tab w:val="clear" w:pos="1701"/>
        <w:tab w:val="num" w:pos="709"/>
      </w:tabs>
      <w:spacing w:before="240" w:after="60"/>
      <w:ind w:left="1980" w:hanging="1980"/>
      <w:outlineLvl w:val="2"/>
    </w:pPr>
    <w:rPr>
      <w:sz w:val="22"/>
      <w:szCs w:val="22"/>
    </w:rPr>
  </w:style>
  <w:style w:type="paragraph" w:styleId="Titolo4">
    <w:name w:val="heading 4"/>
    <w:basedOn w:val="identificativo"/>
    <w:next w:val="Normale"/>
    <w:link w:val="Titolo4Carattere"/>
    <w:qFormat/>
    <w:rsid w:val="00661245"/>
    <w:pPr>
      <w:numPr>
        <w:ilvl w:val="3"/>
        <w:numId w:val="3"/>
      </w:numPr>
      <w:outlineLvl w:val="3"/>
    </w:pPr>
  </w:style>
  <w:style w:type="paragraph" w:styleId="Titolo5">
    <w:name w:val="heading 5"/>
    <w:basedOn w:val="Normale"/>
    <w:next w:val="Normale"/>
    <w:qFormat/>
    <w:rsid w:val="00661245"/>
    <w:pPr>
      <w:numPr>
        <w:ilvl w:val="4"/>
        <w:numId w:val="3"/>
      </w:numPr>
      <w:spacing w:before="120" w:after="120"/>
      <w:jc w:val="both"/>
      <w:outlineLvl w:val="4"/>
    </w:pPr>
    <w:rPr>
      <w:rFonts w:ascii="Verdana" w:hAnsi="Verdana"/>
      <w:b/>
      <w:bCs/>
      <w:iCs/>
      <w:sz w:val="22"/>
      <w:szCs w:val="22"/>
    </w:rPr>
  </w:style>
  <w:style w:type="paragraph" w:styleId="Titolo6">
    <w:name w:val="heading 6"/>
    <w:basedOn w:val="Normale"/>
    <w:next w:val="Normale"/>
    <w:qFormat/>
    <w:rsid w:val="00A01E1E"/>
    <w:pPr>
      <w:numPr>
        <w:ilvl w:val="5"/>
        <w:numId w:val="3"/>
      </w:numPr>
      <w:spacing w:before="240" w:after="60"/>
      <w:jc w:val="both"/>
      <w:outlineLvl w:val="5"/>
    </w:pPr>
    <w:rPr>
      <w:rFonts w:ascii="Verdana" w:hAnsi="Verdana"/>
      <w:b/>
      <w:bCs/>
      <w:sz w:val="22"/>
      <w:szCs w:val="22"/>
    </w:rPr>
  </w:style>
  <w:style w:type="paragraph" w:styleId="Titolo7">
    <w:name w:val="heading 7"/>
    <w:basedOn w:val="Normale"/>
    <w:next w:val="Normale"/>
    <w:qFormat/>
    <w:rsid w:val="00A01E1E"/>
    <w:pPr>
      <w:numPr>
        <w:ilvl w:val="6"/>
        <w:numId w:val="3"/>
      </w:numPr>
      <w:spacing w:before="240" w:after="60"/>
      <w:jc w:val="both"/>
      <w:outlineLvl w:val="6"/>
    </w:pPr>
    <w:rPr>
      <w:rFonts w:ascii="Verdana" w:hAnsi="Verdana"/>
      <w:sz w:val="22"/>
    </w:rPr>
  </w:style>
  <w:style w:type="paragraph" w:styleId="Titolo8">
    <w:name w:val="heading 8"/>
    <w:basedOn w:val="Normale"/>
    <w:next w:val="Normale"/>
    <w:qFormat/>
    <w:rsid w:val="00A01E1E"/>
    <w:pPr>
      <w:numPr>
        <w:ilvl w:val="7"/>
        <w:numId w:val="3"/>
      </w:numPr>
      <w:spacing w:before="240" w:after="60"/>
      <w:jc w:val="both"/>
      <w:outlineLvl w:val="7"/>
    </w:pPr>
    <w:rPr>
      <w:rFonts w:ascii="Verdana" w:hAnsi="Verdana"/>
      <w:i/>
      <w:iCs/>
      <w:sz w:val="22"/>
    </w:rPr>
  </w:style>
  <w:style w:type="paragraph" w:styleId="Titolo9">
    <w:name w:val="heading 9"/>
    <w:basedOn w:val="Normale"/>
    <w:next w:val="Normale"/>
    <w:qFormat/>
    <w:rsid w:val="00A01E1E"/>
    <w:pPr>
      <w:numPr>
        <w:ilvl w:val="8"/>
        <w:numId w:val="3"/>
      </w:numPr>
      <w:spacing w:before="240" w:after="60"/>
      <w:jc w:val="both"/>
      <w:outlineLvl w:val="8"/>
    </w:pPr>
    <w:rPr>
      <w:rFonts w:ascii="Arial" w:hAnsi="Arial"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rsid w:val="00A14EEF"/>
    <w:pPr>
      <w:spacing w:before="120" w:after="120"/>
      <w:jc w:val="both"/>
    </w:pPr>
    <w:rPr>
      <w:rFonts w:ascii="Calibri" w:hAnsi="Calibri"/>
      <w:sz w:val="22"/>
      <w:szCs w:val="22"/>
    </w:rPr>
  </w:style>
  <w:style w:type="character" w:customStyle="1" w:styleId="Titolo1Carattere">
    <w:name w:val="Titolo 1 Carattere"/>
    <w:basedOn w:val="Caratterepredefinitoparagrafo"/>
    <w:link w:val="Titolo1"/>
    <w:rsid w:val="00D63AAE"/>
    <w:rPr>
      <w:rFonts w:ascii="Verdana" w:hAnsi="Verdana" w:cs="Arial"/>
      <w:b/>
      <w:bCs/>
      <w:color w:val="000080"/>
      <w:kern w:val="32"/>
      <w:sz w:val="28"/>
      <w:szCs w:val="32"/>
      <w:lang w:val="it-IT" w:eastAsia="it-IT" w:bidi="ar-SA"/>
    </w:rPr>
  </w:style>
  <w:style w:type="character" w:customStyle="1" w:styleId="Titolo2Carattere">
    <w:name w:val="Titolo 2 Carattere"/>
    <w:basedOn w:val="Caratterepredefinitoparagrafo"/>
    <w:link w:val="Titolo2"/>
    <w:rsid w:val="00FB7D11"/>
    <w:rPr>
      <w:rFonts w:ascii="Verdana" w:hAnsi="Verdana" w:cs="Arial"/>
      <w:b/>
      <w:bCs/>
      <w:iCs/>
      <w:color w:val="003366"/>
    </w:rPr>
  </w:style>
  <w:style w:type="character" w:customStyle="1" w:styleId="Titolo3Carattere">
    <w:name w:val="Titolo 3 Carattere"/>
    <w:basedOn w:val="Caratterepredefinitoparagrafo"/>
    <w:link w:val="Titolo3"/>
    <w:rsid w:val="00FB7D11"/>
    <w:rPr>
      <w:rFonts w:ascii="Verdana" w:hAnsi="Verdana" w:cs="Arial"/>
      <w:b/>
      <w:bCs/>
      <w:iCs/>
      <w:color w:val="003366"/>
      <w:sz w:val="22"/>
      <w:szCs w:val="22"/>
    </w:rPr>
  </w:style>
  <w:style w:type="paragraph" w:customStyle="1" w:styleId="identificativo">
    <w:name w:val="identificativo"/>
    <w:basedOn w:val="Normale"/>
    <w:rsid w:val="00CA34FF"/>
    <w:pPr>
      <w:spacing w:before="120" w:after="120"/>
    </w:pPr>
    <w:rPr>
      <w:rFonts w:ascii="Verdana" w:hAnsi="Verdana"/>
      <w:b/>
      <w:sz w:val="22"/>
      <w:szCs w:val="22"/>
    </w:rPr>
  </w:style>
  <w:style w:type="character" w:customStyle="1" w:styleId="Titolo4Carattere">
    <w:name w:val="Titolo 4 Carattere"/>
    <w:basedOn w:val="Caratterepredefinitoparagrafo"/>
    <w:link w:val="Titolo4"/>
    <w:rsid w:val="004411B0"/>
    <w:rPr>
      <w:rFonts w:ascii="Verdana" w:hAnsi="Verdana"/>
      <w:b/>
      <w:sz w:val="22"/>
      <w:szCs w:val="22"/>
      <w:lang w:val="it-IT" w:eastAsia="it-IT" w:bidi="ar-SA"/>
    </w:rPr>
  </w:style>
  <w:style w:type="paragraph" w:customStyle="1" w:styleId="finale">
    <w:name w:val="finale"/>
    <w:basedOn w:val="Normale"/>
    <w:rsid w:val="00A75EC8"/>
    <w:pPr>
      <w:spacing w:before="60"/>
      <w:ind w:firstLine="284"/>
      <w:jc w:val="both"/>
    </w:pPr>
    <w:rPr>
      <w:szCs w:val="20"/>
    </w:rPr>
  </w:style>
  <w:style w:type="paragraph" w:styleId="Intestazione">
    <w:name w:val="header"/>
    <w:basedOn w:val="Normale"/>
    <w:rsid w:val="005D73D7"/>
    <w:pPr>
      <w:tabs>
        <w:tab w:val="center" w:pos="4819"/>
        <w:tab w:val="right" w:pos="9638"/>
      </w:tabs>
    </w:pPr>
  </w:style>
  <w:style w:type="paragraph" w:styleId="Pidipagina">
    <w:name w:val="footer"/>
    <w:basedOn w:val="Normale"/>
    <w:rsid w:val="005D73D7"/>
    <w:pPr>
      <w:tabs>
        <w:tab w:val="center" w:pos="4819"/>
        <w:tab w:val="right" w:pos="9638"/>
      </w:tabs>
    </w:pPr>
  </w:style>
  <w:style w:type="character" w:styleId="Numeropagina">
    <w:name w:val="page number"/>
    <w:basedOn w:val="Caratterepredefinitoparagrafo"/>
    <w:rsid w:val="005D73D7"/>
  </w:style>
  <w:style w:type="table" w:styleId="Grigliatabella">
    <w:name w:val="Table Grid"/>
    <w:basedOn w:val="Tabellanormale"/>
    <w:rsid w:val="005D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sto">
    <w:name w:val="Testo"/>
    <w:basedOn w:val="Normale"/>
    <w:rsid w:val="00020F15"/>
    <w:pPr>
      <w:ind w:firstLine="709"/>
      <w:jc w:val="both"/>
    </w:pPr>
    <w:rPr>
      <w:szCs w:val="20"/>
    </w:rPr>
  </w:style>
  <w:style w:type="paragraph" w:styleId="Rientrocorpodeltesto">
    <w:name w:val="Body Text Indent"/>
    <w:basedOn w:val="Normale"/>
    <w:link w:val="RientrocorpodeltestoCarattere"/>
    <w:rsid w:val="00A01E1E"/>
    <w:pPr>
      <w:tabs>
        <w:tab w:val="left" w:pos="567"/>
        <w:tab w:val="left" w:pos="1134"/>
        <w:tab w:val="left" w:pos="1701"/>
        <w:tab w:val="left" w:pos="2268"/>
        <w:tab w:val="left" w:pos="2835"/>
        <w:tab w:val="left" w:pos="3402"/>
        <w:tab w:val="left" w:pos="3969"/>
        <w:tab w:val="left" w:pos="4536"/>
        <w:tab w:val="left" w:pos="5103"/>
        <w:tab w:val="left" w:pos="5670"/>
        <w:tab w:val="left" w:pos="7513"/>
        <w:tab w:val="right" w:pos="9498"/>
      </w:tabs>
      <w:spacing w:line="360" w:lineRule="auto"/>
      <w:ind w:left="567"/>
      <w:jc w:val="both"/>
    </w:pPr>
    <w:rPr>
      <w:rFonts w:ascii="Arial" w:hAnsi="Arial"/>
      <w:snapToGrid w:val="0"/>
      <w:color w:val="000000"/>
      <w:sz w:val="22"/>
      <w:szCs w:val="20"/>
    </w:rPr>
  </w:style>
  <w:style w:type="character" w:styleId="Rimandocommento">
    <w:name w:val="annotation reference"/>
    <w:basedOn w:val="Caratterepredefinitoparagrafo"/>
    <w:semiHidden/>
    <w:rsid w:val="00F94C8A"/>
    <w:rPr>
      <w:sz w:val="16"/>
      <w:szCs w:val="16"/>
    </w:rPr>
  </w:style>
  <w:style w:type="paragraph" w:styleId="Testocommento">
    <w:name w:val="annotation text"/>
    <w:basedOn w:val="Normale"/>
    <w:semiHidden/>
    <w:rsid w:val="00F94C8A"/>
    <w:rPr>
      <w:sz w:val="20"/>
      <w:szCs w:val="20"/>
    </w:rPr>
  </w:style>
  <w:style w:type="paragraph" w:styleId="Soggettocommento">
    <w:name w:val="annotation subject"/>
    <w:basedOn w:val="Testocommento"/>
    <w:next w:val="Testocommento"/>
    <w:semiHidden/>
    <w:rsid w:val="00F94C8A"/>
    <w:rPr>
      <w:b/>
      <w:bCs/>
    </w:rPr>
  </w:style>
  <w:style w:type="paragraph" w:styleId="Testofumetto">
    <w:name w:val="Balloon Text"/>
    <w:basedOn w:val="Normale"/>
    <w:semiHidden/>
    <w:rsid w:val="00F94C8A"/>
    <w:rPr>
      <w:rFonts w:ascii="Tahoma" w:hAnsi="Tahoma" w:cs="Tahoma"/>
      <w:sz w:val="16"/>
      <w:szCs w:val="16"/>
    </w:rPr>
  </w:style>
  <w:style w:type="paragraph" w:styleId="NormaleWeb">
    <w:name w:val="Normal (Web)"/>
    <w:basedOn w:val="Normale"/>
    <w:rsid w:val="00B85D2A"/>
    <w:pPr>
      <w:spacing w:before="100" w:beforeAutospacing="1" w:after="100" w:afterAutospacing="1"/>
    </w:pPr>
    <w:rPr>
      <w:rFonts w:ascii="Verdana" w:hAnsi="Verdana"/>
      <w:sz w:val="18"/>
      <w:szCs w:val="18"/>
      <w:lang w:val="en-US" w:eastAsia="en-US"/>
    </w:rPr>
  </w:style>
  <w:style w:type="character" w:styleId="AcronimoHTML">
    <w:name w:val="HTML Acronym"/>
    <w:basedOn w:val="Caratterepredefinitoparagrafo"/>
    <w:rsid w:val="006D7839"/>
  </w:style>
  <w:style w:type="character" w:styleId="MacchinadascrivereHTML">
    <w:name w:val="HTML Typewriter"/>
    <w:basedOn w:val="Caratterepredefinitoparagrafo"/>
    <w:rsid w:val="008C0C00"/>
    <w:rPr>
      <w:rFonts w:ascii="Courier New" w:eastAsia="Times New Roman" w:hAnsi="Courier New" w:cs="Courier New"/>
      <w:sz w:val="20"/>
      <w:szCs w:val="20"/>
    </w:rPr>
  </w:style>
  <w:style w:type="character" w:styleId="Enfasigrassetto">
    <w:name w:val="Strong"/>
    <w:basedOn w:val="Caratterepredefinitoparagrafo"/>
    <w:qFormat/>
    <w:rsid w:val="008C0C00"/>
    <w:rPr>
      <w:b/>
      <w:bCs/>
    </w:rPr>
  </w:style>
  <w:style w:type="paragraph" w:styleId="Testonotaapidipagina">
    <w:name w:val="footnote text"/>
    <w:basedOn w:val="Normale"/>
    <w:semiHidden/>
    <w:rsid w:val="007762B2"/>
    <w:rPr>
      <w:sz w:val="20"/>
      <w:szCs w:val="20"/>
    </w:rPr>
  </w:style>
  <w:style w:type="character" w:styleId="Rimandonotaapidipagina">
    <w:name w:val="footnote reference"/>
    <w:basedOn w:val="Caratterepredefinitoparagrafo"/>
    <w:semiHidden/>
    <w:rsid w:val="007762B2"/>
    <w:rPr>
      <w:vertAlign w:val="superscript"/>
    </w:rPr>
  </w:style>
  <w:style w:type="paragraph" w:customStyle="1" w:styleId="domanda">
    <w:name w:val="domanda"/>
    <w:basedOn w:val="Normale"/>
    <w:link w:val="domandaCarattereCarattere"/>
    <w:rsid w:val="008B32F4"/>
    <w:pPr>
      <w:numPr>
        <w:ilvl w:val="5"/>
        <w:numId w:val="2"/>
      </w:numPr>
      <w:spacing w:before="40" w:after="40"/>
    </w:pPr>
    <w:rPr>
      <w:rFonts w:ascii="Arial" w:hAnsi="Arial"/>
      <w:sz w:val="16"/>
      <w:szCs w:val="22"/>
    </w:rPr>
  </w:style>
  <w:style w:type="character" w:customStyle="1" w:styleId="domandaCarattereCarattere">
    <w:name w:val="domanda Carattere Carattere"/>
    <w:basedOn w:val="Caratterepredefinitoparagrafo"/>
    <w:link w:val="domanda"/>
    <w:rsid w:val="008B32F4"/>
    <w:rPr>
      <w:rFonts w:ascii="Arial" w:hAnsi="Arial"/>
      <w:sz w:val="16"/>
      <w:szCs w:val="22"/>
      <w:lang w:val="it-IT" w:eastAsia="it-IT" w:bidi="ar-SA"/>
    </w:rPr>
  </w:style>
  <w:style w:type="paragraph" w:customStyle="1" w:styleId="spiegazione">
    <w:name w:val="spiegazione"/>
    <w:basedOn w:val="Normale"/>
    <w:rsid w:val="007762B2"/>
    <w:pPr>
      <w:spacing w:before="120" w:after="60"/>
      <w:ind w:left="33"/>
      <w:jc w:val="both"/>
    </w:pPr>
    <w:rPr>
      <w:rFonts w:ascii="Verdana" w:hAnsi="Verdana"/>
      <w:i/>
      <w:sz w:val="22"/>
      <w:szCs w:val="22"/>
    </w:rPr>
  </w:style>
  <w:style w:type="paragraph" w:customStyle="1" w:styleId="Risposta">
    <w:name w:val="Risposta"/>
    <w:basedOn w:val="domanda"/>
    <w:link w:val="RispostaCarattere"/>
    <w:rsid w:val="009079DC"/>
    <w:pPr>
      <w:numPr>
        <w:ilvl w:val="0"/>
        <w:numId w:val="0"/>
      </w:numPr>
      <w:tabs>
        <w:tab w:val="num" w:pos="360"/>
      </w:tabs>
      <w:spacing w:before="20" w:after="20"/>
      <w:ind w:left="357" w:hanging="357"/>
    </w:pPr>
    <w:rPr>
      <w:lang w:val="en-GB"/>
    </w:rPr>
  </w:style>
  <w:style w:type="character" w:customStyle="1" w:styleId="RispostaCarattere">
    <w:name w:val="Risposta Carattere"/>
    <w:basedOn w:val="Titolo4Carattere"/>
    <w:link w:val="Risposta"/>
    <w:rsid w:val="009079DC"/>
    <w:rPr>
      <w:rFonts w:ascii="Arial" w:hAnsi="Arial"/>
      <w:b/>
      <w:sz w:val="16"/>
      <w:szCs w:val="22"/>
      <w:lang w:val="en-GB" w:eastAsia="it-IT" w:bidi="ar-SA"/>
    </w:rPr>
  </w:style>
  <w:style w:type="paragraph" w:customStyle="1" w:styleId="titolo">
    <w:name w:val="titolo"/>
    <w:basedOn w:val="Normale"/>
    <w:rsid w:val="007762B2"/>
    <w:pPr>
      <w:spacing w:before="120"/>
      <w:jc w:val="center"/>
    </w:pPr>
    <w:rPr>
      <w:rFonts w:ascii="Verdana" w:hAnsi="Verdana"/>
      <w:sz w:val="22"/>
      <w:szCs w:val="22"/>
    </w:rPr>
  </w:style>
  <w:style w:type="paragraph" w:customStyle="1" w:styleId="Sesi">
    <w:name w:val="Sesi"/>
    <w:basedOn w:val="Corpodeltesto2"/>
    <w:rsid w:val="007762B2"/>
    <w:pPr>
      <w:keepNext/>
      <w:spacing w:before="60" w:after="0" w:line="240" w:lineRule="auto"/>
      <w:ind w:left="709"/>
    </w:pPr>
    <w:rPr>
      <w:rFonts w:ascii="Verdana" w:hAnsi="Verdana"/>
      <w:sz w:val="18"/>
      <w:szCs w:val="18"/>
    </w:rPr>
  </w:style>
  <w:style w:type="paragraph" w:styleId="Corpodeltesto2">
    <w:name w:val="Body Text 2"/>
    <w:basedOn w:val="Normale"/>
    <w:rsid w:val="007762B2"/>
    <w:pPr>
      <w:spacing w:after="120" w:line="480" w:lineRule="auto"/>
    </w:pPr>
  </w:style>
  <w:style w:type="character" w:styleId="Collegamentoipertestuale">
    <w:name w:val="Hyperlink"/>
    <w:basedOn w:val="Caratterepredefinitoparagrafo"/>
    <w:uiPriority w:val="99"/>
    <w:rsid w:val="00F84BD3"/>
    <w:rPr>
      <w:color w:val="0000FF"/>
      <w:u w:val="single"/>
    </w:rPr>
  </w:style>
  <w:style w:type="paragraph" w:customStyle="1" w:styleId="DescrizioneGlossario">
    <w:name w:val="DescrizioneGlossario"/>
    <w:basedOn w:val="spiegazione"/>
    <w:link w:val="DescrizioneGlossarioCarattere"/>
    <w:rsid w:val="00F84BD3"/>
    <w:pPr>
      <w:spacing w:after="0"/>
      <w:ind w:left="708"/>
    </w:pPr>
    <w:rPr>
      <w:i w:val="0"/>
    </w:rPr>
  </w:style>
  <w:style w:type="character" w:customStyle="1" w:styleId="DescrizioneGlossarioCarattere">
    <w:name w:val="DescrizioneGlossario Carattere"/>
    <w:basedOn w:val="Caratterepredefinitoparagrafo"/>
    <w:link w:val="DescrizioneGlossario"/>
    <w:rsid w:val="00433DBC"/>
    <w:rPr>
      <w:rFonts w:ascii="Verdana" w:hAnsi="Verdana"/>
      <w:sz w:val="22"/>
      <w:szCs w:val="22"/>
      <w:lang w:val="it-IT" w:eastAsia="it-IT" w:bidi="ar-SA"/>
    </w:rPr>
  </w:style>
  <w:style w:type="paragraph" w:customStyle="1" w:styleId="VoceGlossario">
    <w:name w:val="VoceGlossario"/>
    <w:basedOn w:val="spiegazione"/>
    <w:rsid w:val="00CA34FF"/>
    <w:pPr>
      <w:spacing w:after="0"/>
      <w:ind w:left="708"/>
    </w:pPr>
    <w:rPr>
      <w:i w:val="0"/>
    </w:rPr>
  </w:style>
  <w:style w:type="character" w:customStyle="1" w:styleId="contrib1">
    <w:name w:val="contrib1"/>
    <w:basedOn w:val="Caratterepredefinitoparagrafo"/>
    <w:rsid w:val="00CA34FF"/>
    <w:rPr>
      <w:rFonts w:ascii="Arial" w:hAnsi="Arial" w:cs="Arial" w:hint="default"/>
      <w:i w:val="0"/>
      <w:iCs w:val="0"/>
      <w:color w:val="212121"/>
      <w:sz w:val="16"/>
      <w:szCs w:val="16"/>
    </w:rPr>
  </w:style>
  <w:style w:type="paragraph" w:customStyle="1" w:styleId="TitoloDomanda">
    <w:name w:val="Titolo Domanda"/>
    <w:basedOn w:val="Normale"/>
    <w:rsid w:val="00790885"/>
    <w:pPr>
      <w:spacing w:before="120" w:after="120"/>
    </w:pPr>
    <w:rPr>
      <w:rFonts w:ascii="Verdana" w:hAnsi="Verdana"/>
      <w:b/>
    </w:rPr>
  </w:style>
  <w:style w:type="paragraph" w:styleId="Sommario1">
    <w:name w:val="toc 1"/>
    <w:basedOn w:val="Normale"/>
    <w:next w:val="Normale"/>
    <w:autoRedefine/>
    <w:uiPriority w:val="39"/>
    <w:rsid w:val="003E68B3"/>
    <w:pPr>
      <w:tabs>
        <w:tab w:val="left" w:pos="480"/>
        <w:tab w:val="right" w:leader="dot" w:pos="9628"/>
      </w:tabs>
      <w:spacing w:before="240" w:after="120"/>
    </w:pPr>
    <w:rPr>
      <w:b/>
      <w:bCs/>
      <w:sz w:val="20"/>
      <w:szCs w:val="20"/>
    </w:rPr>
  </w:style>
  <w:style w:type="paragraph" w:styleId="Sommario2">
    <w:name w:val="toc 2"/>
    <w:basedOn w:val="Normale"/>
    <w:next w:val="Normale"/>
    <w:autoRedefine/>
    <w:uiPriority w:val="39"/>
    <w:rsid w:val="00461304"/>
    <w:pPr>
      <w:spacing w:before="120"/>
      <w:ind w:left="240"/>
    </w:pPr>
    <w:rPr>
      <w:i/>
      <w:iCs/>
      <w:sz w:val="20"/>
      <w:szCs w:val="20"/>
    </w:rPr>
  </w:style>
  <w:style w:type="paragraph" w:styleId="Sommario3">
    <w:name w:val="toc 3"/>
    <w:basedOn w:val="Normale"/>
    <w:next w:val="Normale"/>
    <w:autoRedefine/>
    <w:uiPriority w:val="39"/>
    <w:rsid w:val="00461304"/>
    <w:pPr>
      <w:ind w:left="480"/>
    </w:pPr>
    <w:rPr>
      <w:sz w:val="20"/>
      <w:szCs w:val="20"/>
    </w:rPr>
  </w:style>
  <w:style w:type="paragraph" w:styleId="Sommario4">
    <w:name w:val="toc 4"/>
    <w:basedOn w:val="Normale"/>
    <w:next w:val="Normale"/>
    <w:autoRedefine/>
    <w:semiHidden/>
    <w:rsid w:val="00461304"/>
    <w:pPr>
      <w:ind w:left="720"/>
    </w:pPr>
    <w:rPr>
      <w:sz w:val="20"/>
      <w:szCs w:val="20"/>
    </w:rPr>
  </w:style>
  <w:style w:type="paragraph" w:styleId="Sommario5">
    <w:name w:val="toc 5"/>
    <w:basedOn w:val="Normale"/>
    <w:next w:val="Normale"/>
    <w:autoRedefine/>
    <w:semiHidden/>
    <w:rsid w:val="00461304"/>
    <w:pPr>
      <w:ind w:left="960"/>
    </w:pPr>
    <w:rPr>
      <w:sz w:val="20"/>
      <w:szCs w:val="20"/>
    </w:rPr>
  </w:style>
  <w:style w:type="paragraph" w:styleId="Sommario6">
    <w:name w:val="toc 6"/>
    <w:basedOn w:val="Normale"/>
    <w:next w:val="Normale"/>
    <w:autoRedefine/>
    <w:semiHidden/>
    <w:rsid w:val="00ED1ABF"/>
    <w:rPr>
      <w:noProof/>
      <w:sz w:val="16"/>
      <w:szCs w:val="16"/>
    </w:rPr>
  </w:style>
  <w:style w:type="paragraph" w:styleId="Sommario7">
    <w:name w:val="toc 7"/>
    <w:basedOn w:val="Normale"/>
    <w:next w:val="Normale"/>
    <w:autoRedefine/>
    <w:semiHidden/>
    <w:rsid w:val="00461304"/>
    <w:pPr>
      <w:ind w:left="1440"/>
    </w:pPr>
    <w:rPr>
      <w:sz w:val="20"/>
      <w:szCs w:val="20"/>
    </w:rPr>
  </w:style>
  <w:style w:type="paragraph" w:styleId="Sommario8">
    <w:name w:val="toc 8"/>
    <w:basedOn w:val="Normale"/>
    <w:next w:val="Normale"/>
    <w:autoRedefine/>
    <w:semiHidden/>
    <w:rsid w:val="00461304"/>
    <w:pPr>
      <w:ind w:left="1680"/>
    </w:pPr>
    <w:rPr>
      <w:sz w:val="20"/>
      <w:szCs w:val="20"/>
    </w:rPr>
  </w:style>
  <w:style w:type="paragraph" w:styleId="Sommario9">
    <w:name w:val="toc 9"/>
    <w:basedOn w:val="Normale"/>
    <w:next w:val="Normale"/>
    <w:autoRedefine/>
    <w:semiHidden/>
    <w:rsid w:val="00461304"/>
    <w:pPr>
      <w:ind w:left="1920"/>
    </w:pPr>
    <w:rPr>
      <w:sz w:val="20"/>
      <w:szCs w:val="20"/>
    </w:rPr>
  </w:style>
  <w:style w:type="paragraph" w:customStyle="1" w:styleId="SezioneSommario">
    <w:name w:val="Sezione Sommario"/>
    <w:basedOn w:val="Normale"/>
    <w:rsid w:val="002051D7"/>
    <w:pPr>
      <w:spacing w:before="120" w:after="120"/>
      <w:ind w:left="720"/>
      <w:jc w:val="both"/>
    </w:pPr>
    <w:rPr>
      <w:rFonts w:ascii="Verdana" w:hAnsi="Verdana"/>
      <w:b/>
      <w:sz w:val="22"/>
      <w:szCs w:val="22"/>
    </w:rPr>
  </w:style>
  <w:style w:type="paragraph" w:customStyle="1" w:styleId="PrimolivelloSommario">
    <w:name w:val="Primo livello Sommario"/>
    <w:basedOn w:val="Normale"/>
    <w:rsid w:val="00BB307D"/>
    <w:pPr>
      <w:spacing w:before="240" w:after="240"/>
      <w:jc w:val="both"/>
    </w:pPr>
    <w:rPr>
      <w:rFonts w:ascii="Verdana" w:hAnsi="Verdana"/>
      <w:b/>
      <w:bCs/>
      <w:noProof/>
      <w:sz w:val="22"/>
    </w:rPr>
  </w:style>
  <w:style w:type="paragraph" w:customStyle="1" w:styleId="ItemSommario">
    <w:name w:val="Item Sommario"/>
    <w:basedOn w:val="Sommario6"/>
    <w:rsid w:val="00C40A06"/>
    <w:pPr>
      <w:spacing w:before="120" w:after="120"/>
    </w:pPr>
    <w:rPr>
      <w:rFonts w:ascii="Verdana" w:hAnsi="Verdana"/>
      <w:i/>
      <w:sz w:val="22"/>
      <w:szCs w:val="22"/>
    </w:rPr>
  </w:style>
  <w:style w:type="paragraph" w:customStyle="1" w:styleId="StileDescrizioneGlossarioGrassettoSinistro0cm">
    <w:name w:val="Stile DescrizioneGlossario + Grassetto Sinistro:  0 cm"/>
    <w:basedOn w:val="DescrizioneGlossario"/>
    <w:rsid w:val="00433DBC"/>
    <w:pPr>
      <w:keepNext/>
      <w:spacing w:before="160"/>
      <w:ind w:left="0"/>
    </w:pPr>
    <w:rPr>
      <w:b/>
      <w:bCs/>
      <w:szCs w:val="20"/>
    </w:rPr>
  </w:style>
  <w:style w:type="character" w:styleId="Collegamentovisitato">
    <w:name w:val="FollowedHyperlink"/>
    <w:basedOn w:val="Caratterepredefinitoparagrafo"/>
    <w:uiPriority w:val="99"/>
    <w:rsid w:val="00D10EEA"/>
    <w:rPr>
      <w:color w:val="800080"/>
      <w:u w:val="single"/>
    </w:rPr>
  </w:style>
  <w:style w:type="paragraph" w:styleId="Testonormale">
    <w:name w:val="Plain Text"/>
    <w:basedOn w:val="Normale"/>
    <w:rsid w:val="00612801"/>
    <w:rPr>
      <w:rFonts w:ascii="Courier New" w:hAnsi="Courier New" w:cs="Courier New"/>
      <w:sz w:val="20"/>
      <w:szCs w:val="20"/>
    </w:rPr>
  </w:style>
  <w:style w:type="paragraph" w:customStyle="1" w:styleId="SeparatoreTabelle">
    <w:name w:val="SeparatoreTabelle"/>
    <w:basedOn w:val="Normale"/>
    <w:rsid w:val="00B75127"/>
    <w:pPr>
      <w:spacing w:before="120" w:after="120"/>
      <w:jc w:val="both"/>
    </w:pPr>
    <w:rPr>
      <w:rFonts w:ascii="Verdana" w:hAnsi="Verdana"/>
      <w:b/>
      <w:sz w:val="22"/>
      <w:szCs w:val="22"/>
    </w:rPr>
  </w:style>
  <w:style w:type="paragraph" w:customStyle="1" w:styleId="Headertabella">
    <w:name w:val="Headertabella"/>
    <w:basedOn w:val="Normale"/>
    <w:rsid w:val="004B482B"/>
    <w:pPr>
      <w:keepNext/>
      <w:keepLines/>
      <w:framePr w:hSpace="141" w:wrap="around" w:vAnchor="text" w:hAnchor="margin" w:x="324" w:y="-2"/>
      <w:spacing w:before="120" w:after="120"/>
    </w:pPr>
    <w:rPr>
      <w:rFonts w:ascii="Verdana" w:hAnsi="Verdana"/>
      <w:b/>
    </w:rPr>
  </w:style>
  <w:style w:type="paragraph" w:styleId="Rientrocorpodeltesto2">
    <w:name w:val="Body Text Indent 2"/>
    <w:basedOn w:val="Normale"/>
    <w:rsid w:val="00820E99"/>
    <w:pPr>
      <w:ind w:left="2340"/>
    </w:pPr>
  </w:style>
  <w:style w:type="paragraph" w:customStyle="1" w:styleId="ID">
    <w:name w:val="ID"/>
    <w:basedOn w:val="domanda"/>
    <w:rsid w:val="003C6084"/>
    <w:pPr>
      <w:numPr>
        <w:ilvl w:val="0"/>
        <w:numId w:val="0"/>
      </w:numPr>
    </w:pPr>
  </w:style>
  <w:style w:type="paragraph" w:customStyle="1" w:styleId="ItemCorpodeltesto">
    <w:name w:val="Item Corpo del testo"/>
    <w:basedOn w:val="Corpodeltesto"/>
    <w:rsid w:val="00140878"/>
    <w:pPr>
      <w:numPr>
        <w:numId w:val="29"/>
      </w:numPr>
      <w:spacing w:before="40" w:after="40"/>
      <w:ind w:left="714" w:hanging="357"/>
    </w:pPr>
  </w:style>
  <w:style w:type="paragraph" w:customStyle="1" w:styleId="HeaderTabella0">
    <w:name w:val="Header Tabella"/>
    <w:basedOn w:val="domanda"/>
    <w:rsid w:val="00313936"/>
    <w:pPr>
      <w:spacing w:before="120" w:after="120"/>
      <w:jc w:val="center"/>
    </w:pPr>
    <w:rPr>
      <w:b/>
    </w:rPr>
  </w:style>
  <w:style w:type="paragraph" w:styleId="Didascalia">
    <w:name w:val="caption"/>
    <w:basedOn w:val="Normale"/>
    <w:next w:val="Normale"/>
    <w:qFormat/>
    <w:rsid w:val="00CE0B61"/>
    <w:pPr>
      <w:spacing w:before="120" w:after="240"/>
      <w:jc w:val="both"/>
    </w:pPr>
    <w:rPr>
      <w:b/>
      <w:bCs/>
      <w:sz w:val="20"/>
      <w:szCs w:val="20"/>
    </w:rPr>
  </w:style>
  <w:style w:type="paragraph" w:styleId="Indicedellefigure">
    <w:name w:val="table of figures"/>
    <w:basedOn w:val="Normale"/>
    <w:next w:val="Normale"/>
    <w:uiPriority w:val="99"/>
    <w:rsid w:val="00F827FF"/>
  </w:style>
  <w:style w:type="paragraph" w:customStyle="1" w:styleId="Nomeintabella">
    <w:name w:val="Nome in tabella"/>
    <w:basedOn w:val="Sottotitolointabella"/>
    <w:rsid w:val="00EB24DA"/>
    <w:pPr>
      <w:framePr w:wrap="notBeside"/>
    </w:pPr>
    <w:rPr>
      <w:b w:val="0"/>
    </w:rPr>
  </w:style>
  <w:style w:type="paragraph" w:customStyle="1" w:styleId="Sottotitolointabella">
    <w:name w:val="Sottotitolo in tabella"/>
    <w:basedOn w:val="TitoloTabella"/>
    <w:rsid w:val="00EB24DA"/>
    <w:pPr>
      <w:framePr w:wrap="notBeside"/>
      <w:jc w:val="left"/>
    </w:pPr>
    <w:rPr>
      <w:caps w:val="0"/>
      <w:sz w:val="20"/>
    </w:rPr>
  </w:style>
  <w:style w:type="paragraph" w:customStyle="1" w:styleId="TitoloTabella">
    <w:name w:val="Titolo Tabella"/>
    <w:basedOn w:val="Normale"/>
    <w:rsid w:val="00EB24DA"/>
    <w:pPr>
      <w:framePr w:hSpace="142" w:wrap="notBeside" w:vAnchor="text" w:hAnchor="text" w:xAlign="center" w:y="1"/>
      <w:widowControl w:val="0"/>
      <w:spacing w:before="80"/>
      <w:jc w:val="center"/>
    </w:pPr>
    <w:rPr>
      <w:rFonts w:ascii="Tahoma" w:hAnsi="Tahoma"/>
      <w:b/>
      <w:caps/>
      <w:sz w:val="22"/>
      <w:szCs w:val="20"/>
      <w:lang w:eastAsia="en-US"/>
    </w:rPr>
  </w:style>
  <w:style w:type="paragraph" w:customStyle="1" w:styleId="NomeCapitolo">
    <w:name w:val="Nome Capitolo"/>
    <w:basedOn w:val="Normale"/>
    <w:rsid w:val="00EB24DA"/>
    <w:pPr>
      <w:keepNext/>
      <w:suppressLineNumbers/>
      <w:spacing w:before="360"/>
      <w:jc w:val="center"/>
    </w:pPr>
    <w:rPr>
      <w:rFonts w:ascii="Arial" w:hAnsi="Arial"/>
      <w:b/>
      <w:caps/>
      <w:szCs w:val="20"/>
      <w:lang w:eastAsia="en-US"/>
    </w:rPr>
  </w:style>
  <w:style w:type="paragraph" w:customStyle="1" w:styleId="Separatore6pt">
    <w:name w:val="Separatore 6pt"/>
    <w:basedOn w:val="Corpodeltesto"/>
    <w:rsid w:val="00E74BDC"/>
    <w:pPr>
      <w:spacing w:after="0" w:line="120" w:lineRule="exact"/>
    </w:pPr>
  </w:style>
  <w:style w:type="paragraph" w:styleId="Rientrocorpodeltesto3">
    <w:name w:val="Body Text Indent 3"/>
    <w:basedOn w:val="Normale"/>
    <w:rsid w:val="00F87BB9"/>
    <w:pPr>
      <w:ind w:left="1080"/>
    </w:pPr>
    <w:rPr>
      <w:b/>
      <w:i/>
    </w:rPr>
  </w:style>
  <w:style w:type="paragraph" w:customStyle="1" w:styleId="note">
    <w:name w:val="note"/>
    <w:basedOn w:val="Corpodeltesto"/>
    <w:rsid w:val="00987206"/>
    <w:rPr>
      <w:color w:val="0000FF"/>
    </w:rPr>
  </w:style>
  <w:style w:type="character" w:styleId="VariabileHTML">
    <w:name w:val="HTML Variable"/>
    <w:basedOn w:val="Caratterepredefinitoparagrafo"/>
    <w:rsid w:val="009C0333"/>
    <w:rPr>
      <w:i/>
      <w:iCs/>
    </w:rPr>
  </w:style>
  <w:style w:type="paragraph" w:customStyle="1" w:styleId="TitoloAppendici">
    <w:name w:val="TitoloAppendici"/>
    <w:basedOn w:val="Titolo2"/>
    <w:rsid w:val="008832B3"/>
  </w:style>
  <w:style w:type="paragraph" w:customStyle="1" w:styleId="TitoloScheda">
    <w:name w:val="Titolo Scheda"/>
    <w:basedOn w:val="Titolo2"/>
    <w:next w:val="Corpodeltesto"/>
    <w:rsid w:val="007007B1"/>
    <w:pPr>
      <w:pageBreakBefore/>
      <w:numPr>
        <w:ilvl w:val="0"/>
        <w:numId w:val="0"/>
      </w:numPr>
      <w:spacing w:before="1200" w:after="600"/>
      <w:ind w:left="1080"/>
      <w:jc w:val="center"/>
    </w:pPr>
    <w:rPr>
      <w:sz w:val="44"/>
      <w:szCs w:val="44"/>
    </w:rPr>
  </w:style>
  <w:style w:type="paragraph" w:styleId="Corpodeltesto3">
    <w:name w:val="Body Text 3"/>
    <w:basedOn w:val="Normale"/>
    <w:rsid w:val="00815D39"/>
    <w:pPr>
      <w:tabs>
        <w:tab w:val="left" w:pos="284"/>
        <w:tab w:val="left" w:pos="567"/>
        <w:tab w:val="left" w:pos="1134"/>
        <w:tab w:val="left" w:pos="1418"/>
        <w:tab w:val="left" w:pos="1701"/>
        <w:tab w:val="left" w:pos="1843"/>
      </w:tabs>
      <w:jc w:val="center"/>
    </w:pPr>
    <w:rPr>
      <w:b/>
      <w:sz w:val="36"/>
      <w:szCs w:val="36"/>
    </w:rPr>
  </w:style>
  <w:style w:type="paragraph" w:customStyle="1" w:styleId="DidascaliaTabella">
    <w:name w:val="DidascaliaTabella"/>
    <w:basedOn w:val="Didascalia"/>
    <w:rsid w:val="000D6725"/>
  </w:style>
  <w:style w:type="paragraph" w:customStyle="1" w:styleId="Sezione">
    <w:name w:val="Sezione"/>
    <w:basedOn w:val="Normale"/>
    <w:next w:val="TestoTabella"/>
    <w:rsid w:val="00FC0CB2"/>
    <w:pPr>
      <w:keepNext/>
      <w:keepLines/>
      <w:widowControl w:val="0"/>
      <w:autoSpaceDE w:val="0"/>
      <w:autoSpaceDN w:val="0"/>
      <w:adjustRightInd w:val="0"/>
      <w:ind w:left="68"/>
    </w:pPr>
    <w:rPr>
      <w:rFonts w:ascii="Arial" w:hAnsi="Arial" w:cs="Arial"/>
      <w:b/>
      <w:bCs/>
      <w:w w:val="99"/>
      <w:sz w:val="22"/>
    </w:rPr>
  </w:style>
  <w:style w:type="paragraph" w:customStyle="1" w:styleId="TestoTabella">
    <w:name w:val="TestoTabella"/>
    <w:basedOn w:val="Corpodeltesto"/>
    <w:rsid w:val="007405E9"/>
    <w:pPr>
      <w:widowControl w:val="0"/>
      <w:autoSpaceDE w:val="0"/>
      <w:autoSpaceDN w:val="0"/>
      <w:adjustRightInd w:val="0"/>
      <w:spacing w:after="0"/>
      <w:jc w:val="left"/>
    </w:pPr>
    <w:rPr>
      <w:rFonts w:ascii="Arial" w:hAnsi="Arial" w:cs="Arial"/>
      <w:bCs/>
      <w:w w:val="99"/>
      <w:sz w:val="20"/>
    </w:rPr>
  </w:style>
  <w:style w:type="paragraph" w:customStyle="1" w:styleId="domandaLivello2">
    <w:name w:val="domandaLivello2"/>
    <w:basedOn w:val="domanda"/>
    <w:rsid w:val="00DD75D4"/>
    <w:pPr>
      <w:ind w:left="294"/>
    </w:pPr>
  </w:style>
  <w:style w:type="paragraph" w:customStyle="1" w:styleId="edizioneprecedente">
    <w:name w:val="edizioneprecedente"/>
    <w:basedOn w:val="Corpodeltesto"/>
    <w:rsid w:val="00434818"/>
    <w:rPr>
      <w:color w:val="808080"/>
    </w:rPr>
  </w:style>
  <w:style w:type="paragraph" w:customStyle="1" w:styleId="Rivedere">
    <w:name w:val="Rivedere"/>
    <w:basedOn w:val="Corpodeltesto"/>
    <w:rsid w:val="00AC4187"/>
    <w:rPr>
      <w:color w:val="4F81BD" w:themeColor="accent1"/>
    </w:rPr>
  </w:style>
  <w:style w:type="paragraph" w:customStyle="1" w:styleId="Domanda0">
    <w:name w:val="Domanda"/>
    <w:basedOn w:val="Normale"/>
    <w:qFormat/>
    <w:rsid w:val="00085DBF"/>
    <w:pPr>
      <w:spacing w:before="80"/>
    </w:pPr>
    <w:rPr>
      <w:rFonts w:ascii="Arial" w:hAnsi="Arial" w:cs="Arial"/>
      <w:i/>
      <w:sz w:val="20"/>
      <w:szCs w:val="20"/>
    </w:rPr>
  </w:style>
  <w:style w:type="paragraph" w:customStyle="1" w:styleId="xl65">
    <w:name w:val="xl65"/>
    <w:basedOn w:val="Normale"/>
    <w:rsid w:val="004C60BF"/>
    <w:pPr>
      <w:spacing w:before="100" w:beforeAutospacing="1" w:after="100" w:afterAutospacing="1"/>
    </w:pPr>
    <w:rPr>
      <w:rFonts w:ascii="Arial" w:hAnsi="Arial" w:cs="Arial"/>
      <w:color w:val="808080"/>
      <w:sz w:val="18"/>
      <w:szCs w:val="18"/>
    </w:rPr>
  </w:style>
  <w:style w:type="paragraph" w:customStyle="1" w:styleId="xl66">
    <w:name w:val="xl66"/>
    <w:basedOn w:val="Normale"/>
    <w:rsid w:val="004C60BF"/>
    <w:pPr>
      <w:spacing w:before="100" w:beforeAutospacing="1" w:after="100" w:afterAutospacing="1"/>
    </w:pPr>
  </w:style>
  <w:style w:type="paragraph" w:customStyle="1" w:styleId="xl67">
    <w:name w:val="xl67"/>
    <w:basedOn w:val="Normale"/>
    <w:rsid w:val="004C60BF"/>
    <w:pPr>
      <w:spacing w:before="100" w:beforeAutospacing="1" w:after="100" w:afterAutospacing="1"/>
    </w:pPr>
    <w:rPr>
      <w:color w:val="808080"/>
    </w:rPr>
  </w:style>
  <w:style w:type="paragraph" w:customStyle="1" w:styleId="xl68">
    <w:name w:val="xl68"/>
    <w:basedOn w:val="Normale"/>
    <w:rsid w:val="004C60BF"/>
    <w:pPr>
      <w:spacing w:before="100" w:beforeAutospacing="1" w:after="100" w:afterAutospacing="1"/>
      <w:textAlignment w:val="center"/>
    </w:pPr>
  </w:style>
  <w:style w:type="paragraph" w:customStyle="1" w:styleId="xl69">
    <w:name w:val="xl69"/>
    <w:basedOn w:val="Normale"/>
    <w:rsid w:val="004C60BF"/>
    <w:pPr>
      <w:spacing w:before="100" w:beforeAutospacing="1" w:after="100" w:afterAutospacing="1"/>
      <w:textAlignment w:val="center"/>
    </w:pPr>
  </w:style>
  <w:style w:type="paragraph" w:customStyle="1" w:styleId="xl70">
    <w:name w:val="xl70"/>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1">
    <w:name w:val="xl71"/>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72">
    <w:name w:val="xl72"/>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73">
    <w:name w:val="xl73"/>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4">
    <w:name w:val="xl74"/>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5">
    <w:name w:val="xl75"/>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76">
    <w:name w:val="xl76"/>
    <w:basedOn w:val="Normale"/>
    <w:rsid w:val="004C60BF"/>
    <w:pPr>
      <w:spacing w:before="100" w:beforeAutospacing="1" w:after="100" w:afterAutospacing="1"/>
      <w:textAlignment w:val="center"/>
    </w:pPr>
    <w:rPr>
      <w:sz w:val="18"/>
      <w:szCs w:val="18"/>
    </w:rPr>
  </w:style>
  <w:style w:type="paragraph" w:customStyle="1" w:styleId="xl77">
    <w:name w:val="xl77"/>
    <w:basedOn w:val="Normale"/>
    <w:rsid w:val="004C60BF"/>
    <w:pPr>
      <w:spacing w:before="100" w:beforeAutospacing="1" w:after="100" w:afterAutospacing="1"/>
    </w:pPr>
    <w:rPr>
      <w:rFonts w:ascii="Arial" w:hAnsi="Arial" w:cs="Arial"/>
      <w:color w:val="808080"/>
    </w:rPr>
  </w:style>
  <w:style w:type="paragraph" w:customStyle="1" w:styleId="xl78">
    <w:name w:val="xl78"/>
    <w:basedOn w:val="Normale"/>
    <w:rsid w:val="004C60BF"/>
    <w:pPr>
      <w:spacing w:before="100" w:beforeAutospacing="1" w:after="100" w:afterAutospacing="1"/>
      <w:textAlignment w:val="center"/>
    </w:pPr>
    <w:rPr>
      <w:rFonts w:ascii="Arial" w:hAnsi="Arial" w:cs="Arial"/>
      <w:sz w:val="18"/>
      <w:szCs w:val="18"/>
    </w:rPr>
  </w:style>
  <w:style w:type="paragraph" w:customStyle="1" w:styleId="xl79">
    <w:name w:val="xl79"/>
    <w:basedOn w:val="Normale"/>
    <w:rsid w:val="004C60B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0">
    <w:name w:val="xl80"/>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1">
    <w:name w:val="xl81"/>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2">
    <w:name w:val="xl82"/>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rPr>
  </w:style>
  <w:style w:type="paragraph" w:customStyle="1" w:styleId="xl83">
    <w:name w:val="xl83"/>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rPr>
  </w:style>
  <w:style w:type="paragraph" w:customStyle="1" w:styleId="xl86">
    <w:name w:val="xl86"/>
    <w:basedOn w:val="Normale"/>
    <w:rsid w:val="004C60B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Arial" w:hAnsi="Arial" w:cs="Arial"/>
      <w:sz w:val="16"/>
      <w:szCs w:val="16"/>
    </w:rPr>
  </w:style>
  <w:style w:type="paragraph" w:customStyle="1" w:styleId="xl87">
    <w:name w:val="xl87"/>
    <w:basedOn w:val="Normale"/>
    <w:rsid w:val="004C60BF"/>
    <w:pPr>
      <w:spacing w:before="100" w:beforeAutospacing="1" w:after="100" w:afterAutospacing="1"/>
    </w:pPr>
    <w:rPr>
      <w:rFonts w:ascii="Arial" w:hAnsi="Arial" w:cs="Arial"/>
      <w:color w:val="808080"/>
      <w:sz w:val="18"/>
      <w:szCs w:val="18"/>
    </w:rPr>
  </w:style>
  <w:style w:type="paragraph" w:customStyle="1" w:styleId="xl88">
    <w:name w:val="xl88"/>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Punteggio">
    <w:name w:val="Punteggio"/>
    <w:basedOn w:val="Domanda0"/>
    <w:qFormat/>
    <w:rsid w:val="00085DBF"/>
  </w:style>
  <w:style w:type="character" w:customStyle="1" w:styleId="CorpodeltestoCarattere">
    <w:name w:val="Corpo del testo Carattere"/>
    <w:basedOn w:val="Caratterepredefinitoparagrafo"/>
    <w:link w:val="Corpodeltesto"/>
    <w:rsid w:val="00CE0B61"/>
    <w:rPr>
      <w:rFonts w:ascii="Calibri" w:hAnsi="Calibri"/>
      <w:sz w:val="22"/>
      <w:szCs w:val="22"/>
    </w:rPr>
  </w:style>
  <w:style w:type="character" w:customStyle="1" w:styleId="RientrocorpodeltestoCarattere">
    <w:name w:val="Rientro corpo del testo Carattere"/>
    <w:basedOn w:val="Caratterepredefinitoparagrafo"/>
    <w:link w:val="Rientrocorpodeltesto"/>
    <w:rsid w:val="00CE0B61"/>
    <w:rPr>
      <w:rFonts w:ascii="Arial" w:hAnsi="Arial"/>
      <w:snapToGrid w:val="0"/>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C60BF"/>
  </w:style>
  <w:style w:type="paragraph" w:styleId="Titolo1">
    <w:name w:val="heading 1"/>
    <w:basedOn w:val="Normale"/>
    <w:next w:val="Corpodeltesto"/>
    <w:link w:val="Titolo1Carattere"/>
    <w:qFormat/>
    <w:rsid w:val="00D63AAE"/>
    <w:pPr>
      <w:keepNext/>
      <w:numPr>
        <w:numId w:val="3"/>
      </w:numPr>
      <w:spacing w:before="720" w:after="240"/>
      <w:jc w:val="both"/>
      <w:outlineLvl w:val="0"/>
    </w:pPr>
    <w:rPr>
      <w:rFonts w:ascii="Verdana" w:hAnsi="Verdana" w:cs="Arial"/>
      <w:b/>
      <w:bCs/>
      <w:color w:val="000080"/>
      <w:kern w:val="32"/>
      <w:sz w:val="28"/>
      <w:szCs w:val="32"/>
    </w:rPr>
  </w:style>
  <w:style w:type="paragraph" w:styleId="Titolo2">
    <w:name w:val="heading 2"/>
    <w:basedOn w:val="Normale"/>
    <w:next w:val="Corpodeltesto"/>
    <w:link w:val="Titolo2Carattere"/>
    <w:qFormat/>
    <w:rsid w:val="00C2250A"/>
    <w:pPr>
      <w:keepNext/>
      <w:keepLines/>
      <w:numPr>
        <w:ilvl w:val="1"/>
        <w:numId w:val="3"/>
      </w:numPr>
      <w:spacing w:before="480" w:after="120"/>
      <w:ind w:left="1259" w:hanging="692"/>
      <w:jc w:val="both"/>
      <w:outlineLvl w:val="1"/>
    </w:pPr>
    <w:rPr>
      <w:rFonts w:ascii="Verdana" w:hAnsi="Verdana" w:cs="Arial"/>
      <w:b/>
      <w:bCs/>
      <w:iCs/>
      <w:color w:val="003366"/>
    </w:rPr>
  </w:style>
  <w:style w:type="paragraph" w:styleId="Titolo3">
    <w:name w:val="heading 3"/>
    <w:basedOn w:val="Titolo2"/>
    <w:next w:val="Corpodeltesto"/>
    <w:link w:val="Titolo3Carattere"/>
    <w:qFormat/>
    <w:rsid w:val="0085449F"/>
    <w:pPr>
      <w:numPr>
        <w:ilvl w:val="2"/>
      </w:numPr>
      <w:tabs>
        <w:tab w:val="clear" w:pos="1701"/>
        <w:tab w:val="num" w:pos="1980"/>
      </w:tabs>
      <w:spacing w:before="240" w:after="60"/>
      <w:ind w:left="1980" w:hanging="1026"/>
      <w:outlineLvl w:val="2"/>
    </w:pPr>
    <w:rPr>
      <w:sz w:val="22"/>
      <w:szCs w:val="22"/>
    </w:rPr>
  </w:style>
  <w:style w:type="paragraph" w:styleId="Titolo4">
    <w:name w:val="heading 4"/>
    <w:basedOn w:val="identificativo"/>
    <w:next w:val="Normale"/>
    <w:link w:val="Titolo4Carattere"/>
    <w:qFormat/>
    <w:rsid w:val="00661245"/>
    <w:pPr>
      <w:numPr>
        <w:ilvl w:val="3"/>
        <w:numId w:val="3"/>
      </w:numPr>
      <w:outlineLvl w:val="3"/>
    </w:pPr>
  </w:style>
  <w:style w:type="paragraph" w:styleId="Titolo5">
    <w:name w:val="heading 5"/>
    <w:basedOn w:val="Normale"/>
    <w:next w:val="Normale"/>
    <w:qFormat/>
    <w:rsid w:val="00661245"/>
    <w:pPr>
      <w:numPr>
        <w:ilvl w:val="4"/>
        <w:numId w:val="3"/>
      </w:numPr>
      <w:spacing w:before="120" w:after="120"/>
      <w:jc w:val="both"/>
      <w:outlineLvl w:val="4"/>
    </w:pPr>
    <w:rPr>
      <w:rFonts w:ascii="Verdana" w:hAnsi="Verdana"/>
      <w:b/>
      <w:bCs/>
      <w:iCs/>
      <w:sz w:val="22"/>
      <w:szCs w:val="22"/>
    </w:rPr>
  </w:style>
  <w:style w:type="paragraph" w:styleId="Titolo6">
    <w:name w:val="heading 6"/>
    <w:basedOn w:val="Normale"/>
    <w:next w:val="Normale"/>
    <w:qFormat/>
    <w:rsid w:val="00A01E1E"/>
    <w:pPr>
      <w:numPr>
        <w:ilvl w:val="5"/>
        <w:numId w:val="3"/>
      </w:numPr>
      <w:spacing w:before="240" w:after="60"/>
      <w:jc w:val="both"/>
      <w:outlineLvl w:val="5"/>
    </w:pPr>
    <w:rPr>
      <w:rFonts w:ascii="Verdana" w:hAnsi="Verdana"/>
      <w:b/>
      <w:bCs/>
      <w:sz w:val="22"/>
      <w:szCs w:val="22"/>
    </w:rPr>
  </w:style>
  <w:style w:type="paragraph" w:styleId="Titolo7">
    <w:name w:val="heading 7"/>
    <w:basedOn w:val="Normale"/>
    <w:next w:val="Normale"/>
    <w:qFormat/>
    <w:rsid w:val="00A01E1E"/>
    <w:pPr>
      <w:numPr>
        <w:ilvl w:val="6"/>
        <w:numId w:val="3"/>
      </w:numPr>
      <w:spacing w:before="240" w:after="60"/>
      <w:jc w:val="both"/>
      <w:outlineLvl w:val="6"/>
    </w:pPr>
    <w:rPr>
      <w:rFonts w:ascii="Verdana" w:hAnsi="Verdana"/>
      <w:sz w:val="22"/>
    </w:rPr>
  </w:style>
  <w:style w:type="paragraph" w:styleId="Titolo8">
    <w:name w:val="heading 8"/>
    <w:basedOn w:val="Normale"/>
    <w:next w:val="Normale"/>
    <w:qFormat/>
    <w:rsid w:val="00A01E1E"/>
    <w:pPr>
      <w:numPr>
        <w:ilvl w:val="7"/>
        <w:numId w:val="3"/>
      </w:numPr>
      <w:spacing w:before="240" w:after="60"/>
      <w:jc w:val="both"/>
      <w:outlineLvl w:val="7"/>
    </w:pPr>
    <w:rPr>
      <w:rFonts w:ascii="Verdana" w:hAnsi="Verdana"/>
      <w:i/>
      <w:iCs/>
      <w:sz w:val="22"/>
    </w:rPr>
  </w:style>
  <w:style w:type="paragraph" w:styleId="Titolo9">
    <w:name w:val="heading 9"/>
    <w:basedOn w:val="Normale"/>
    <w:next w:val="Normale"/>
    <w:qFormat/>
    <w:rsid w:val="00A01E1E"/>
    <w:pPr>
      <w:numPr>
        <w:ilvl w:val="8"/>
        <w:numId w:val="3"/>
      </w:numPr>
      <w:spacing w:before="240" w:after="60"/>
      <w:jc w:val="both"/>
      <w:outlineLvl w:val="8"/>
    </w:pPr>
    <w:rPr>
      <w:rFonts w:ascii="Arial" w:hAnsi="Arial"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rsid w:val="00A14EEF"/>
    <w:pPr>
      <w:spacing w:before="120" w:after="120"/>
      <w:jc w:val="both"/>
    </w:pPr>
    <w:rPr>
      <w:rFonts w:ascii="Calibri" w:hAnsi="Calibri"/>
      <w:sz w:val="22"/>
      <w:szCs w:val="22"/>
    </w:rPr>
  </w:style>
  <w:style w:type="character" w:customStyle="1" w:styleId="Titolo1Carattere">
    <w:name w:val="Titolo 1 Carattere"/>
    <w:basedOn w:val="Caratterepredefinitoparagrafo"/>
    <w:link w:val="Titolo1"/>
    <w:rsid w:val="00D63AAE"/>
    <w:rPr>
      <w:rFonts w:ascii="Verdana" w:hAnsi="Verdana" w:cs="Arial"/>
      <w:b/>
      <w:bCs/>
      <w:color w:val="000080"/>
      <w:kern w:val="32"/>
      <w:sz w:val="28"/>
      <w:szCs w:val="32"/>
      <w:lang w:val="it-IT" w:eastAsia="it-IT" w:bidi="ar-SA"/>
    </w:rPr>
  </w:style>
  <w:style w:type="character" w:customStyle="1" w:styleId="Titolo2Carattere">
    <w:name w:val="Titolo 2 Carattere"/>
    <w:basedOn w:val="Caratterepredefinitoparagrafo"/>
    <w:link w:val="Titolo2"/>
    <w:rsid w:val="00C2250A"/>
    <w:rPr>
      <w:rFonts w:ascii="Verdana" w:hAnsi="Verdana" w:cs="Arial"/>
      <w:b/>
      <w:bCs/>
      <w:iCs/>
      <w:color w:val="003366"/>
      <w:sz w:val="24"/>
      <w:szCs w:val="24"/>
      <w:lang w:val="it-IT" w:eastAsia="it-IT" w:bidi="ar-SA"/>
    </w:rPr>
  </w:style>
  <w:style w:type="character" w:customStyle="1" w:styleId="Titolo3Carattere">
    <w:name w:val="Titolo 3 Carattere"/>
    <w:basedOn w:val="Caratterepredefinitoparagrafo"/>
    <w:link w:val="Titolo3"/>
    <w:rsid w:val="0085449F"/>
    <w:rPr>
      <w:rFonts w:ascii="Verdana" w:hAnsi="Verdana" w:cs="Arial"/>
      <w:b/>
      <w:bCs/>
      <w:iCs/>
      <w:color w:val="003366"/>
      <w:sz w:val="22"/>
      <w:szCs w:val="22"/>
      <w:lang w:val="it-IT" w:eastAsia="it-IT" w:bidi="ar-SA"/>
    </w:rPr>
  </w:style>
  <w:style w:type="paragraph" w:customStyle="1" w:styleId="identificativo">
    <w:name w:val="identificativo"/>
    <w:basedOn w:val="Normale"/>
    <w:rsid w:val="00CA34FF"/>
    <w:pPr>
      <w:spacing w:before="120" w:after="120"/>
    </w:pPr>
    <w:rPr>
      <w:rFonts w:ascii="Verdana" w:hAnsi="Verdana"/>
      <w:b/>
      <w:sz w:val="22"/>
      <w:szCs w:val="22"/>
    </w:rPr>
  </w:style>
  <w:style w:type="character" w:customStyle="1" w:styleId="Titolo4Carattere">
    <w:name w:val="Titolo 4 Carattere"/>
    <w:basedOn w:val="Caratterepredefinitoparagrafo"/>
    <w:link w:val="Titolo4"/>
    <w:rsid w:val="004411B0"/>
    <w:rPr>
      <w:rFonts w:ascii="Verdana" w:hAnsi="Verdana"/>
      <w:b/>
      <w:sz w:val="22"/>
      <w:szCs w:val="22"/>
      <w:lang w:val="it-IT" w:eastAsia="it-IT" w:bidi="ar-SA"/>
    </w:rPr>
  </w:style>
  <w:style w:type="paragraph" w:customStyle="1" w:styleId="finale">
    <w:name w:val="finale"/>
    <w:basedOn w:val="Normale"/>
    <w:rsid w:val="00A75EC8"/>
    <w:pPr>
      <w:spacing w:before="60"/>
      <w:ind w:firstLine="284"/>
      <w:jc w:val="both"/>
    </w:pPr>
    <w:rPr>
      <w:szCs w:val="20"/>
    </w:rPr>
  </w:style>
  <w:style w:type="paragraph" w:styleId="Intestazione">
    <w:name w:val="header"/>
    <w:basedOn w:val="Normale"/>
    <w:rsid w:val="005D73D7"/>
    <w:pPr>
      <w:tabs>
        <w:tab w:val="center" w:pos="4819"/>
        <w:tab w:val="right" w:pos="9638"/>
      </w:tabs>
    </w:pPr>
  </w:style>
  <w:style w:type="paragraph" w:styleId="Pidipagina">
    <w:name w:val="footer"/>
    <w:basedOn w:val="Normale"/>
    <w:rsid w:val="005D73D7"/>
    <w:pPr>
      <w:tabs>
        <w:tab w:val="center" w:pos="4819"/>
        <w:tab w:val="right" w:pos="9638"/>
      </w:tabs>
    </w:pPr>
  </w:style>
  <w:style w:type="character" w:styleId="Numeropagina">
    <w:name w:val="page number"/>
    <w:basedOn w:val="Caratterepredefinitoparagrafo"/>
    <w:rsid w:val="005D73D7"/>
  </w:style>
  <w:style w:type="table" w:styleId="Grigliatabella">
    <w:name w:val="Table Grid"/>
    <w:basedOn w:val="Tabellanormale"/>
    <w:rsid w:val="005D7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sto">
    <w:name w:val="Testo"/>
    <w:basedOn w:val="Normale"/>
    <w:rsid w:val="00020F15"/>
    <w:pPr>
      <w:ind w:firstLine="709"/>
      <w:jc w:val="both"/>
    </w:pPr>
    <w:rPr>
      <w:szCs w:val="20"/>
    </w:rPr>
  </w:style>
  <w:style w:type="paragraph" w:styleId="Rientrocorpodeltesto">
    <w:name w:val="Body Text Indent"/>
    <w:basedOn w:val="Normale"/>
    <w:link w:val="RientrocorpodeltestoCarattere"/>
    <w:rsid w:val="00A01E1E"/>
    <w:pPr>
      <w:tabs>
        <w:tab w:val="left" w:pos="567"/>
        <w:tab w:val="left" w:pos="1134"/>
        <w:tab w:val="left" w:pos="1701"/>
        <w:tab w:val="left" w:pos="2268"/>
        <w:tab w:val="left" w:pos="2835"/>
        <w:tab w:val="left" w:pos="3402"/>
        <w:tab w:val="left" w:pos="3969"/>
        <w:tab w:val="left" w:pos="4536"/>
        <w:tab w:val="left" w:pos="5103"/>
        <w:tab w:val="left" w:pos="5670"/>
        <w:tab w:val="left" w:pos="7513"/>
        <w:tab w:val="right" w:pos="9498"/>
      </w:tabs>
      <w:spacing w:line="360" w:lineRule="auto"/>
      <w:ind w:left="567"/>
      <w:jc w:val="both"/>
    </w:pPr>
    <w:rPr>
      <w:rFonts w:ascii="Arial" w:hAnsi="Arial"/>
      <w:snapToGrid w:val="0"/>
      <w:color w:val="000000"/>
      <w:sz w:val="22"/>
      <w:szCs w:val="20"/>
    </w:rPr>
  </w:style>
  <w:style w:type="character" w:styleId="Rimandocommento">
    <w:name w:val="annotation reference"/>
    <w:basedOn w:val="Caratterepredefinitoparagrafo"/>
    <w:semiHidden/>
    <w:rsid w:val="00F94C8A"/>
    <w:rPr>
      <w:sz w:val="16"/>
      <w:szCs w:val="16"/>
    </w:rPr>
  </w:style>
  <w:style w:type="paragraph" w:styleId="Testocommento">
    <w:name w:val="annotation text"/>
    <w:basedOn w:val="Normale"/>
    <w:semiHidden/>
    <w:rsid w:val="00F94C8A"/>
    <w:rPr>
      <w:sz w:val="20"/>
      <w:szCs w:val="20"/>
    </w:rPr>
  </w:style>
  <w:style w:type="paragraph" w:styleId="Soggettocommento">
    <w:name w:val="annotation subject"/>
    <w:basedOn w:val="Testocommento"/>
    <w:next w:val="Testocommento"/>
    <w:semiHidden/>
    <w:rsid w:val="00F94C8A"/>
    <w:rPr>
      <w:b/>
      <w:bCs/>
    </w:rPr>
  </w:style>
  <w:style w:type="paragraph" w:styleId="Testofumetto">
    <w:name w:val="Balloon Text"/>
    <w:basedOn w:val="Normale"/>
    <w:semiHidden/>
    <w:rsid w:val="00F94C8A"/>
    <w:rPr>
      <w:rFonts w:ascii="Tahoma" w:hAnsi="Tahoma" w:cs="Tahoma"/>
      <w:sz w:val="16"/>
      <w:szCs w:val="16"/>
    </w:rPr>
  </w:style>
  <w:style w:type="paragraph" w:styleId="NormaleWeb">
    <w:name w:val="Normal (Web)"/>
    <w:basedOn w:val="Normale"/>
    <w:rsid w:val="00B85D2A"/>
    <w:pPr>
      <w:spacing w:before="100" w:beforeAutospacing="1" w:after="100" w:afterAutospacing="1"/>
    </w:pPr>
    <w:rPr>
      <w:rFonts w:ascii="Verdana" w:hAnsi="Verdana"/>
      <w:sz w:val="18"/>
      <w:szCs w:val="18"/>
      <w:lang w:val="en-US" w:eastAsia="en-US"/>
    </w:rPr>
  </w:style>
  <w:style w:type="character" w:styleId="AcronimoHTML">
    <w:name w:val="HTML Acronym"/>
    <w:basedOn w:val="Caratterepredefinitoparagrafo"/>
    <w:rsid w:val="006D7839"/>
  </w:style>
  <w:style w:type="character" w:styleId="MacchinadascrivereHTML">
    <w:name w:val="HTML Typewriter"/>
    <w:basedOn w:val="Caratterepredefinitoparagrafo"/>
    <w:rsid w:val="008C0C00"/>
    <w:rPr>
      <w:rFonts w:ascii="Courier New" w:eastAsia="Times New Roman" w:hAnsi="Courier New" w:cs="Courier New"/>
      <w:sz w:val="20"/>
      <w:szCs w:val="20"/>
    </w:rPr>
  </w:style>
  <w:style w:type="character" w:styleId="Enfasigrassetto">
    <w:name w:val="Strong"/>
    <w:basedOn w:val="Caratterepredefinitoparagrafo"/>
    <w:qFormat/>
    <w:rsid w:val="008C0C00"/>
    <w:rPr>
      <w:b/>
      <w:bCs/>
    </w:rPr>
  </w:style>
  <w:style w:type="paragraph" w:styleId="Testonotaapidipagina">
    <w:name w:val="footnote text"/>
    <w:basedOn w:val="Normale"/>
    <w:semiHidden/>
    <w:rsid w:val="007762B2"/>
    <w:rPr>
      <w:sz w:val="20"/>
      <w:szCs w:val="20"/>
    </w:rPr>
  </w:style>
  <w:style w:type="character" w:styleId="Rimandonotaapidipagina">
    <w:name w:val="footnote reference"/>
    <w:basedOn w:val="Caratterepredefinitoparagrafo"/>
    <w:semiHidden/>
    <w:rsid w:val="007762B2"/>
    <w:rPr>
      <w:vertAlign w:val="superscript"/>
    </w:rPr>
  </w:style>
  <w:style w:type="paragraph" w:customStyle="1" w:styleId="domanda">
    <w:name w:val="domanda"/>
    <w:basedOn w:val="Normale"/>
    <w:link w:val="domandaCarattereCarattere"/>
    <w:rsid w:val="008B32F4"/>
    <w:pPr>
      <w:numPr>
        <w:ilvl w:val="5"/>
        <w:numId w:val="2"/>
      </w:numPr>
      <w:spacing w:before="40" w:after="40"/>
    </w:pPr>
    <w:rPr>
      <w:rFonts w:ascii="Arial" w:hAnsi="Arial"/>
      <w:sz w:val="16"/>
      <w:szCs w:val="22"/>
    </w:rPr>
  </w:style>
  <w:style w:type="character" w:customStyle="1" w:styleId="domandaCarattereCarattere">
    <w:name w:val="domanda Carattere Carattere"/>
    <w:basedOn w:val="Caratterepredefinitoparagrafo"/>
    <w:link w:val="domanda"/>
    <w:rsid w:val="008B32F4"/>
    <w:rPr>
      <w:rFonts w:ascii="Arial" w:hAnsi="Arial"/>
      <w:sz w:val="16"/>
      <w:szCs w:val="22"/>
      <w:lang w:val="it-IT" w:eastAsia="it-IT" w:bidi="ar-SA"/>
    </w:rPr>
  </w:style>
  <w:style w:type="paragraph" w:customStyle="1" w:styleId="spiegazione">
    <w:name w:val="spiegazione"/>
    <w:basedOn w:val="Normale"/>
    <w:rsid w:val="007762B2"/>
    <w:pPr>
      <w:spacing w:before="120" w:after="60"/>
      <w:ind w:left="33"/>
      <w:jc w:val="both"/>
    </w:pPr>
    <w:rPr>
      <w:rFonts w:ascii="Verdana" w:hAnsi="Verdana"/>
      <w:i/>
      <w:sz w:val="22"/>
      <w:szCs w:val="22"/>
    </w:rPr>
  </w:style>
  <w:style w:type="paragraph" w:customStyle="1" w:styleId="Risposta">
    <w:name w:val="Risposta"/>
    <w:basedOn w:val="domanda"/>
    <w:link w:val="RispostaCarattere"/>
    <w:rsid w:val="009079DC"/>
    <w:pPr>
      <w:numPr>
        <w:ilvl w:val="0"/>
        <w:numId w:val="0"/>
      </w:numPr>
      <w:tabs>
        <w:tab w:val="num" w:pos="360"/>
      </w:tabs>
      <w:spacing w:before="20" w:after="20"/>
      <w:ind w:left="357" w:hanging="357"/>
    </w:pPr>
    <w:rPr>
      <w:lang w:val="en-GB"/>
    </w:rPr>
  </w:style>
  <w:style w:type="character" w:customStyle="1" w:styleId="RispostaCarattere">
    <w:name w:val="Risposta Carattere"/>
    <w:basedOn w:val="Titolo4Carattere"/>
    <w:link w:val="Risposta"/>
    <w:rsid w:val="009079DC"/>
    <w:rPr>
      <w:rFonts w:ascii="Arial" w:hAnsi="Arial"/>
      <w:b/>
      <w:sz w:val="16"/>
      <w:szCs w:val="22"/>
      <w:lang w:val="en-GB" w:eastAsia="it-IT" w:bidi="ar-SA"/>
    </w:rPr>
  </w:style>
  <w:style w:type="paragraph" w:customStyle="1" w:styleId="titolo">
    <w:name w:val="titolo"/>
    <w:basedOn w:val="Normale"/>
    <w:rsid w:val="007762B2"/>
    <w:pPr>
      <w:spacing w:before="120"/>
      <w:jc w:val="center"/>
    </w:pPr>
    <w:rPr>
      <w:rFonts w:ascii="Verdana" w:hAnsi="Verdana"/>
      <w:sz w:val="22"/>
      <w:szCs w:val="22"/>
    </w:rPr>
  </w:style>
  <w:style w:type="paragraph" w:customStyle="1" w:styleId="Sesi">
    <w:name w:val="Sesi"/>
    <w:basedOn w:val="Corpodeltesto2"/>
    <w:rsid w:val="007762B2"/>
    <w:pPr>
      <w:keepNext/>
      <w:spacing w:before="60" w:after="0" w:line="240" w:lineRule="auto"/>
      <w:ind w:left="709"/>
    </w:pPr>
    <w:rPr>
      <w:rFonts w:ascii="Verdana" w:hAnsi="Verdana"/>
      <w:sz w:val="18"/>
      <w:szCs w:val="18"/>
    </w:rPr>
  </w:style>
  <w:style w:type="paragraph" w:styleId="Corpodeltesto2">
    <w:name w:val="Body Text 2"/>
    <w:basedOn w:val="Normale"/>
    <w:rsid w:val="007762B2"/>
    <w:pPr>
      <w:spacing w:after="120" w:line="480" w:lineRule="auto"/>
    </w:pPr>
  </w:style>
  <w:style w:type="character" w:styleId="Collegamentoipertestuale">
    <w:name w:val="Hyperlink"/>
    <w:basedOn w:val="Caratterepredefinitoparagrafo"/>
    <w:uiPriority w:val="99"/>
    <w:rsid w:val="00F84BD3"/>
    <w:rPr>
      <w:color w:val="0000FF"/>
      <w:u w:val="single"/>
    </w:rPr>
  </w:style>
  <w:style w:type="paragraph" w:customStyle="1" w:styleId="DescrizioneGlossario">
    <w:name w:val="DescrizioneGlossario"/>
    <w:basedOn w:val="spiegazione"/>
    <w:link w:val="DescrizioneGlossarioCarattere"/>
    <w:rsid w:val="00F84BD3"/>
    <w:pPr>
      <w:spacing w:after="0"/>
      <w:ind w:left="708"/>
    </w:pPr>
    <w:rPr>
      <w:i w:val="0"/>
    </w:rPr>
  </w:style>
  <w:style w:type="character" w:customStyle="1" w:styleId="DescrizioneGlossarioCarattere">
    <w:name w:val="DescrizioneGlossario Carattere"/>
    <w:basedOn w:val="Caratterepredefinitoparagrafo"/>
    <w:link w:val="DescrizioneGlossario"/>
    <w:rsid w:val="00433DBC"/>
    <w:rPr>
      <w:rFonts w:ascii="Verdana" w:hAnsi="Verdana"/>
      <w:sz w:val="22"/>
      <w:szCs w:val="22"/>
      <w:lang w:val="it-IT" w:eastAsia="it-IT" w:bidi="ar-SA"/>
    </w:rPr>
  </w:style>
  <w:style w:type="paragraph" w:customStyle="1" w:styleId="VoceGlossario">
    <w:name w:val="VoceGlossario"/>
    <w:basedOn w:val="spiegazione"/>
    <w:rsid w:val="00CA34FF"/>
    <w:pPr>
      <w:spacing w:after="0"/>
      <w:ind w:left="708"/>
    </w:pPr>
    <w:rPr>
      <w:i w:val="0"/>
    </w:rPr>
  </w:style>
  <w:style w:type="character" w:customStyle="1" w:styleId="contrib1">
    <w:name w:val="contrib1"/>
    <w:basedOn w:val="Caratterepredefinitoparagrafo"/>
    <w:rsid w:val="00CA34FF"/>
    <w:rPr>
      <w:rFonts w:ascii="Arial" w:hAnsi="Arial" w:cs="Arial" w:hint="default"/>
      <w:i w:val="0"/>
      <w:iCs w:val="0"/>
      <w:color w:val="212121"/>
      <w:sz w:val="16"/>
      <w:szCs w:val="16"/>
    </w:rPr>
  </w:style>
  <w:style w:type="paragraph" w:customStyle="1" w:styleId="TitoloDomanda">
    <w:name w:val="Titolo Domanda"/>
    <w:basedOn w:val="Normale"/>
    <w:rsid w:val="00790885"/>
    <w:pPr>
      <w:spacing w:before="120" w:after="120"/>
    </w:pPr>
    <w:rPr>
      <w:rFonts w:ascii="Verdana" w:hAnsi="Verdana"/>
      <w:b/>
    </w:rPr>
  </w:style>
  <w:style w:type="paragraph" w:styleId="Sommario1">
    <w:name w:val="toc 1"/>
    <w:basedOn w:val="Normale"/>
    <w:next w:val="Normale"/>
    <w:autoRedefine/>
    <w:uiPriority w:val="39"/>
    <w:rsid w:val="003E68B3"/>
    <w:pPr>
      <w:tabs>
        <w:tab w:val="left" w:pos="480"/>
        <w:tab w:val="right" w:leader="dot" w:pos="9628"/>
      </w:tabs>
      <w:spacing w:before="240" w:after="120"/>
    </w:pPr>
    <w:rPr>
      <w:b/>
      <w:bCs/>
      <w:sz w:val="20"/>
      <w:szCs w:val="20"/>
    </w:rPr>
  </w:style>
  <w:style w:type="paragraph" w:styleId="Sommario2">
    <w:name w:val="toc 2"/>
    <w:basedOn w:val="Normale"/>
    <w:next w:val="Normale"/>
    <w:autoRedefine/>
    <w:uiPriority w:val="39"/>
    <w:rsid w:val="00461304"/>
    <w:pPr>
      <w:spacing w:before="120"/>
      <w:ind w:left="240"/>
    </w:pPr>
    <w:rPr>
      <w:i/>
      <w:iCs/>
      <w:sz w:val="20"/>
      <w:szCs w:val="20"/>
    </w:rPr>
  </w:style>
  <w:style w:type="paragraph" w:styleId="Sommario3">
    <w:name w:val="toc 3"/>
    <w:basedOn w:val="Normale"/>
    <w:next w:val="Normale"/>
    <w:autoRedefine/>
    <w:uiPriority w:val="39"/>
    <w:rsid w:val="00461304"/>
    <w:pPr>
      <w:ind w:left="480"/>
    </w:pPr>
    <w:rPr>
      <w:sz w:val="20"/>
      <w:szCs w:val="20"/>
    </w:rPr>
  </w:style>
  <w:style w:type="paragraph" w:styleId="Sommario4">
    <w:name w:val="toc 4"/>
    <w:basedOn w:val="Normale"/>
    <w:next w:val="Normale"/>
    <w:autoRedefine/>
    <w:semiHidden/>
    <w:rsid w:val="00461304"/>
    <w:pPr>
      <w:ind w:left="720"/>
    </w:pPr>
    <w:rPr>
      <w:sz w:val="20"/>
      <w:szCs w:val="20"/>
    </w:rPr>
  </w:style>
  <w:style w:type="paragraph" w:styleId="Sommario5">
    <w:name w:val="toc 5"/>
    <w:basedOn w:val="Normale"/>
    <w:next w:val="Normale"/>
    <w:autoRedefine/>
    <w:semiHidden/>
    <w:rsid w:val="00461304"/>
    <w:pPr>
      <w:ind w:left="960"/>
    </w:pPr>
    <w:rPr>
      <w:sz w:val="20"/>
      <w:szCs w:val="20"/>
    </w:rPr>
  </w:style>
  <w:style w:type="paragraph" w:styleId="Sommario6">
    <w:name w:val="toc 6"/>
    <w:basedOn w:val="Normale"/>
    <w:next w:val="Normale"/>
    <w:autoRedefine/>
    <w:semiHidden/>
    <w:rsid w:val="00ED1ABF"/>
    <w:rPr>
      <w:noProof/>
      <w:sz w:val="16"/>
      <w:szCs w:val="16"/>
    </w:rPr>
  </w:style>
  <w:style w:type="paragraph" w:styleId="Sommario7">
    <w:name w:val="toc 7"/>
    <w:basedOn w:val="Normale"/>
    <w:next w:val="Normale"/>
    <w:autoRedefine/>
    <w:semiHidden/>
    <w:rsid w:val="00461304"/>
    <w:pPr>
      <w:ind w:left="1440"/>
    </w:pPr>
    <w:rPr>
      <w:sz w:val="20"/>
      <w:szCs w:val="20"/>
    </w:rPr>
  </w:style>
  <w:style w:type="paragraph" w:styleId="Sommario8">
    <w:name w:val="toc 8"/>
    <w:basedOn w:val="Normale"/>
    <w:next w:val="Normale"/>
    <w:autoRedefine/>
    <w:semiHidden/>
    <w:rsid w:val="00461304"/>
    <w:pPr>
      <w:ind w:left="1680"/>
    </w:pPr>
    <w:rPr>
      <w:sz w:val="20"/>
      <w:szCs w:val="20"/>
    </w:rPr>
  </w:style>
  <w:style w:type="paragraph" w:styleId="Sommario9">
    <w:name w:val="toc 9"/>
    <w:basedOn w:val="Normale"/>
    <w:next w:val="Normale"/>
    <w:autoRedefine/>
    <w:semiHidden/>
    <w:rsid w:val="00461304"/>
    <w:pPr>
      <w:ind w:left="1920"/>
    </w:pPr>
    <w:rPr>
      <w:sz w:val="20"/>
      <w:szCs w:val="20"/>
    </w:rPr>
  </w:style>
  <w:style w:type="paragraph" w:customStyle="1" w:styleId="SezioneSommario">
    <w:name w:val="Sezione Sommario"/>
    <w:basedOn w:val="Normale"/>
    <w:rsid w:val="002051D7"/>
    <w:pPr>
      <w:spacing w:before="120" w:after="120"/>
      <w:ind w:left="720"/>
      <w:jc w:val="both"/>
    </w:pPr>
    <w:rPr>
      <w:rFonts w:ascii="Verdana" w:hAnsi="Verdana"/>
      <w:b/>
      <w:sz w:val="22"/>
      <w:szCs w:val="22"/>
    </w:rPr>
  </w:style>
  <w:style w:type="paragraph" w:customStyle="1" w:styleId="PrimolivelloSommario">
    <w:name w:val="Primo livello Sommario"/>
    <w:basedOn w:val="Normale"/>
    <w:rsid w:val="00BB307D"/>
    <w:pPr>
      <w:spacing w:before="240" w:after="240"/>
      <w:jc w:val="both"/>
    </w:pPr>
    <w:rPr>
      <w:rFonts w:ascii="Verdana" w:hAnsi="Verdana"/>
      <w:b/>
      <w:bCs/>
      <w:noProof/>
      <w:sz w:val="22"/>
    </w:rPr>
  </w:style>
  <w:style w:type="paragraph" w:customStyle="1" w:styleId="ItemSommario">
    <w:name w:val="Item Sommario"/>
    <w:basedOn w:val="Sommario6"/>
    <w:rsid w:val="00C40A06"/>
    <w:pPr>
      <w:spacing w:before="120" w:after="120"/>
    </w:pPr>
    <w:rPr>
      <w:rFonts w:ascii="Verdana" w:hAnsi="Verdana"/>
      <w:i/>
      <w:sz w:val="22"/>
      <w:szCs w:val="22"/>
    </w:rPr>
  </w:style>
  <w:style w:type="paragraph" w:customStyle="1" w:styleId="StileDescrizioneGlossarioGrassettoSinistro0cm">
    <w:name w:val="Stile DescrizioneGlossario + Grassetto Sinistro:  0 cm"/>
    <w:basedOn w:val="DescrizioneGlossario"/>
    <w:rsid w:val="00433DBC"/>
    <w:pPr>
      <w:keepNext/>
      <w:spacing w:before="160"/>
      <w:ind w:left="0"/>
    </w:pPr>
    <w:rPr>
      <w:b/>
      <w:bCs/>
      <w:szCs w:val="20"/>
    </w:rPr>
  </w:style>
  <w:style w:type="character" w:styleId="Collegamentovisitato">
    <w:name w:val="FollowedHyperlink"/>
    <w:basedOn w:val="Caratterepredefinitoparagrafo"/>
    <w:uiPriority w:val="99"/>
    <w:rsid w:val="00D10EEA"/>
    <w:rPr>
      <w:color w:val="800080"/>
      <w:u w:val="single"/>
    </w:rPr>
  </w:style>
  <w:style w:type="paragraph" w:styleId="Testonormale">
    <w:name w:val="Plain Text"/>
    <w:basedOn w:val="Normale"/>
    <w:rsid w:val="00612801"/>
    <w:rPr>
      <w:rFonts w:ascii="Courier New" w:hAnsi="Courier New" w:cs="Courier New"/>
      <w:sz w:val="20"/>
      <w:szCs w:val="20"/>
    </w:rPr>
  </w:style>
  <w:style w:type="paragraph" w:customStyle="1" w:styleId="SeparatoreTabelle">
    <w:name w:val="SeparatoreTabelle"/>
    <w:basedOn w:val="Normale"/>
    <w:rsid w:val="00B75127"/>
    <w:pPr>
      <w:spacing w:before="120" w:after="120"/>
      <w:jc w:val="both"/>
    </w:pPr>
    <w:rPr>
      <w:rFonts w:ascii="Verdana" w:hAnsi="Verdana"/>
      <w:b/>
      <w:sz w:val="22"/>
      <w:szCs w:val="22"/>
    </w:rPr>
  </w:style>
  <w:style w:type="paragraph" w:customStyle="1" w:styleId="Headertabella">
    <w:name w:val="Headertabella"/>
    <w:basedOn w:val="Normale"/>
    <w:rsid w:val="004B482B"/>
    <w:pPr>
      <w:keepNext/>
      <w:keepLines/>
      <w:framePr w:hSpace="141" w:wrap="around" w:vAnchor="text" w:hAnchor="margin" w:x="324" w:y="-2"/>
      <w:spacing w:before="120" w:after="120"/>
    </w:pPr>
    <w:rPr>
      <w:rFonts w:ascii="Verdana" w:hAnsi="Verdana"/>
      <w:b/>
    </w:rPr>
  </w:style>
  <w:style w:type="paragraph" w:styleId="Rientrocorpodeltesto2">
    <w:name w:val="Body Text Indent 2"/>
    <w:basedOn w:val="Normale"/>
    <w:rsid w:val="00820E99"/>
    <w:pPr>
      <w:ind w:left="2340"/>
    </w:pPr>
  </w:style>
  <w:style w:type="paragraph" w:customStyle="1" w:styleId="ID">
    <w:name w:val="ID"/>
    <w:basedOn w:val="domanda"/>
    <w:rsid w:val="003C6084"/>
    <w:pPr>
      <w:numPr>
        <w:ilvl w:val="0"/>
        <w:numId w:val="0"/>
      </w:numPr>
    </w:pPr>
  </w:style>
  <w:style w:type="paragraph" w:customStyle="1" w:styleId="ItemCorpodeltesto">
    <w:name w:val="Item Corpo del testo"/>
    <w:basedOn w:val="Corpodeltesto"/>
    <w:rsid w:val="00140878"/>
    <w:pPr>
      <w:numPr>
        <w:numId w:val="29"/>
      </w:numPr>
      <w:spacing w:before="40" w:after="40"/>
      <w:ind w:left="714" w:hanging="357"/>
    </w:pPr>
  </w:style>
  <w:style w:type="paragraph" w:customStyle="1" w:styleId="HeaderTabella0">
    <w:name w:val="Header Tabella"/>
    <w:basedOn w:val="domanda"/>
    <w:rsid w:val="00313936"/>
    <w:pPr>
      <w:spacing w:before="120" w:after="120"/>
      <w:jc w:val="center"/>
    </w:pPr>
    <w:rPr>
      <w:b/>
    </w:rPr>
  </w:style>
  <w:style w:type="paragraph" w:styleId="Didascalia">
    <w:name w:val="caption"/>
    <w:basedOn w:val="Normale"/>
    <w:next w:val="Normale"/>
    <w:qFormat/>
    <w:rsid w:val="00CE0B61"/>
    <w:pPr>
      <w:spacing w:before="120" w:after="240"/>
      <w:jc w:val="both"/>
    </w:pPr>
    <w:rPr>
      <w:b/>
      <w:bCs/>
      <w:sz w:val="20"/>
      <w:szCs w:val="20"/>
    </w:rPr>
  </w:style>
  <w:style w:type="paragraph" w:styleId="Indicedellefigure">
    <w:name w:val="table of figures"/>
    <w:basedOn w:val="Normale"/>
    <w:next w:val="Normale"/>
    <w:uiPriority w:val="99"/>
    <w:rsid w:val="00F827FF"/>
  </w:style>
  <w:style w:type="paragraph" w:customStyle="1" w:styleId="Nomeintabella">
    <w:name w:val="Nome in tabella"/>
    <w:basedOn w:val="Sottotitolointabella"/>
    <w:rsid w:val="00EB24DA"/>
    <w:pPr>
      <w:framePr w:wrap="notBeside"/>
    </w:pPr>
    <w:rPr>
      <w:b w:val="0"/>
    </w:rPr>
  </w:style>
  <w:style w:type="paragraph" w:customStyle="1" w:styleId="Sottotitolointabella">
    <w:name w:val="Sottotitolo in tabella"/>
    <w:basedOn w:val="TitoloTabella"/>
    <w:rsid w:val="00EB24DA"/>
    <w:pPr>
      <w:framePr w:wrap="notBeside"/>
      <w:jc w:val="left"/>
    </w:pPr>
    <w:rPr>
      <w:caps w:val="0"/>
      <w:sz w:val="20"/>
    </w:rPr>
  </w:style>
  <w:style w:type="paragraph" w:customStyle="1" w:styleId="TitoloTabella">
    <w:name w:val="Titolo Tabella"/>
    <w:basedOn w:val="Normale"/>
    <w:rsid w:val="00EB24DA"/>
    <w:pPr>
      <w:framePr w:hSpace="142" w:wrap="notBeside" w:vAnchor="text" w:hAnchor="text" w:xAlign="center" w:y="1"/>
      <w:widowControl w:val="0"/>
      <w:spacing w:before="80"/>
      <w:jc w:val="center"/>
    </w:pPr>
    <w:rPr>
      <w:rFonts w:ascii="Tahoma" w:hAnsi="Tahoma"/>
      <w:b/>
      <w:caps/>
      <w:sz w:val="22"/>
      <w:szCs w:val="20"/>
      <w:lang w:eastAsia="en-US"/>
    </w:rPr>
  </w:style>
  <w:style w:type="paragraph" w:customStyle="1" w:styleId="NomeCapitolo">
    <w:name w:val="Nome Capitolo"/>
    <w:basedOn w:val="Normale"/>
    <w:rsid w:val="00EB24DA"/>
    <w:pPr>
      <w:keepNext/>
      <w:suppressLineNumbers/>
      <w:spacing w:before="360"/>
      <w:jc w:val="center"/>
    </w:pPr>
    <w:rPr>
      <w:rFonts w:ascii="Arial" w:hAnsi="Arial"/>
      <w:b/>
      <w:caps/>
      <w:szCs w:val="20"/>
      <w:lang w:eastAsia="en-US"/>
    </w:rPr>
  </w:style>
  <w:style w:type="paragraph" w:customStyle="1" w:styleId="Separatore6pt">
    <w:name w:val="Separatore 6pt"/>
    <w:basedOn w:val="Corpodeltesto"/>
    <w:rsid w:val="00E74BDC"/>
    <w:pPr>
      <w:spacing w:after="0" w:line="120" w:lineRule="exact"/>
    </w:pPr>
  </w:style>
  <w:style w:type="paragraph" w:styleId="Rientrocorpodeltesto3">
    <w:name w:val="Body Text Indent 3"/>
    <w:basedOn w:val="Normale"/>
    <w:rsid w:val="00F87BB9"/>
    <w:pPr>
      <w:ind w:left="1080"/>
    </w:pPr>
    <w:rPr>
      <w:b/>
      <w:i/>
    </w:rPr>
  </w:style>
  <w:style w:type="paragraph" w:customStyle="1" w:styleId="note">
    <w:name w:val="note"/>
    <w:basedOn w:val="Corpodeltesto"/>
    <w:rsid w:val="00987206"/>
    <w:rPr>
      <w:color w:val="0000FF"/>
    </w:rPr>
  </w:style>
  <w:style w:type="character" w:styleId="VariabileHTML">
    <w:name w:val="HTML Variable"/>
    <w:basedOn w:val="Caratterepredefinitoparagrafo"/>
    <w:rsid w:val="009C0333"/>
    <w:rPr>
      <w:i/>
      <w:iCs/>
    </w:rPr>
  </w:style>
  <w:style w:type="paragraph" w:customStyle="1" w:styleId="TitoloAppendici">
    <w:name w:val="TitoloAppendici"/>
    <w:basedOn w:val="Titolo2"/>
    <w:rsid w:val="008832B3"/>
  </w:style>
  <w:style w:type="paragraph" w:customStyle="1" w:styleId="TitoloScheda">
    <w:name w:val="Titolo Scheda"/>
    <w:basedOn w:val="Titolo2"/>
    <w:next w:val="Corpodeltesto"/>
    <w:rsid w:val="007007B1"/>
    <w:pPr>
      <w:pageBreakBefore/>
      <w:numPr>
        <w:ilvl w:val="0"/>
        <w:numId w:val="0"/>
      </w:numPr>
      <w:spacing w:before="1200" w:after="600"/>
      <w:ind w:left="1080"/>
      <w:jc w:val="center"/>
    </w:pPr>
    <w:rPr>
      <w:sz w:val="44"/>
      <w:szCs w:val="44"/>
    </w:rPr>
  </w:style>
  <w:style w:type="paragraph" w:styleId="Corpodeltesto3">
    <w:name w:val="Body Text 3"/>
    <w:basedOn w:val="Normale"/>
    <w:rsid w:val="00815D39"/>
    <w:pPr>
      <w:tabs>
        <w:tab w:val="left" w:pos="284"/>
        <w:tab w:val="left" w:pos="567"/>
        <w:tab w:val="left" w:pos="1134"/>
        <w:tab w:val="left" w:pos="1418"/>
        <w:tab w:val="left" w:pos="1701"/>
        <w:tab w:val="left" w:pos="1843"/>
      </w:tabs>
      <w:jc w:val="center"/>
    </w:pPr>
    <w:rPr>
      <w:b/>
      <w:sz w:val="36"/>
      <w:szCs w:val="36"/>
    </w:rPr>
  </w:style>
  <w:style w:type="paragraph" w:customStyle="1" w:styleId="DidascaliaTabella">
    <w:name w:val="DidascaliaTabella"/>
    <w:basedOn w:val="Didascalia"/>
    <w:rsid w:val="000D6725"/>
  </w:style>
  <w:style w:type="paragraph" w:customStyle="1" w:styleId="Sezione">
    <w:name w:val="Sezione"/>
    <w:basedOn w:val="Normale"/>
    <w:next w:val="TestoTabella"/>
    <w:rsid w:val="00FC0CB2"/>
    <w:pPr>
      <w:keepNext/>
      <w:keepLines/>
      <w:widowControl w:val="0"/>
      <w:autoSpaceDE w:val="0"/>
      <w:autoSpaceDN w:val="0"/>
      <w:adjustRightInd w:val="0"/>
      <w:ind w:left="68"/>
    </w:pPr>
    <w:rPr>
      <w:rFonts w:ascii="Arial" w:hAnsi="Arial" w:cs="Arial"/>
      <w:b/>
      <w:bCs/>
      <w:w w:val="99"/>
      <w:sz w:val="22"/>
    </w:rPr>
  </w:style>
  <w:style w:type="paragraph" w:customStyle="1" w:styleId="TestoTabella">
    <w:name w:val="TestoTabella"/>
    <w:basedOn w:val="Corpodeltesto"/>
    <w:rsid w:val="007405E9"/>
    <w:pPr>
      <w:widowControl w:val="0"/>
      <w:autoSpaceDE w:val="0"/>
      <w:autoSpaceDN w:val="0"/>
      <w:adjustRightInd w:val="0"/>
      <w:spacing w:after="0"/>
      <w:jc w:val="left"/>
    </w:pPr>
    <w:rPr>
      <w:rFonts w:ascii="Arial" w:hAnsi="Arial" w:cs="Arial"/>
      <w:bCs/>
      <w:w w:val="99"/>
      <w:sz w:val="20"/>
    </w:rPr>
  </w:style>
  <w:style w:type="paragraph" w:customStyle="1" w:styleId="domandaLivello2">
    <w:name w:val="domandaLivello2"/>
    <w:basedOn w:val="domanda"/>
    <w:rsid w:val="00DD75D4"/>
    <w:pPr>
      <w:ind w:left="294"/>
    </w:pPr>
  </w:style>
  <w:style w:type="paragraph" w:customStyle="1" w:styleId="edizioneprecedente">
    <w:name w:val="edizioneprecedente"/>
    <w:basedOn w:val="Corpodeltesto"/>
    <w:rsid w:val="00434818"/>
    <w:rPr>
      <w:color w:val="808080"/>
    </w:rPr>
  </w:style>
  <w:style w:type="paragraph" w:customStyle="1" w:styleId="Rivedere">
    <w:name w:val="Rivedere"/>
    <w:basedOn w:val="Corpodeltesto"/>
    <w:rsid w:val="00AC4187"/>
    <w:rPr>
      <w:color w:val="4F81BD" w:themeColor="accent1"/>
    </w:rPr>
  </w:style>
  <w:style w:type="paragraph" w:customStyle="1" w:styleId="Domanda0">
    <w:name w:val="Domanda"/>
    <w:basedOn w:val="Normale"/>
    <w:qFormat/>
    <w:rsid w:val="00085DBF"/>
    <w:pPr>
      <w:spacing w:before="80"/>
    </w:pPr>
    <w:rPr>
      <w:rFonts w:ascii="Arial" w:hAnsi="Arial" w:cs="Arial"/>
      <w:i/>
      <w:sz w:val="20"/>
      <w:szCs w:val="20"/>
    </w:rPr>
  </w:style>
  <w:style w:type="paragraph" w:customStyle="1" w:styleId="xl65">
    <w:name w:val="xl65"/>
    <w:basedOn w:val="Normale"/>
    <w:rsid w:val="004C60BF"/>
    <w:pPr>
      <w:spacing w:before="100" w:beforeAutospacing="1" w:after="100" w:afterAutospacing="1"/>
    </w:pPr>
    <w:rPr>
      <w:rFonts w:ascii="Arial" w:hAnsi="Arial" w:cs="Arial"/>
      <w:color w:val="808080"/>
      <w:sz w:val="18"/>
      <w:szCs w:val="18"/>
    </w:rPr>
  </w:style>
  <w:style w:type="paragraph" w:customStyle="1" w:styleId="xl66">
    <w:name w:val="xl66"/>
    <w:basedOn w:val="Normale"/>
    <w:rsid w:val="004C60BF"/>
    <w:pPr>
      <w:spacing w:before="100" w:beforeAutospacing="1" w:after="100" w:afterAutospacing="1"/>
    </w:pPr>
  </w:style>
  <w:style w:type="paragraph" w:customStyle="1" w:styleId="xl67">
    <w:name w:val="xl67"/>
    <w:basedOn w:val="Normale"/>
    <w:rsid w:val="004C60BF"/>
    <w:pPr>
      <w:spacing w:before="100" w:beforeAutospacing="1" w:after="100" w:afterAutospacing="1"/>
    </w:pPr>
    <w:rPr>
      <w:color w:val="808080"/>
    </w:rPr>
  </w:style>
  <w:style w:type="paragraph" w:customStyle="1" w:styleId="xl68">
    <w:name w:val="xl68"/>
    <w:basedOn w:val="Normale"/>
    <w:rsid w:val="004C60BF"/>
    <w:pPr>
      <w:spacing w:before="100" w:beforeAutospacing="1" w:after="100" w:afterAutospacing="1"/>
      <w:textAlignment w:val="center"/>
    </w:pPr>
  </w:style>
  <w:style w:type="paragraph" w:customStyle="1" w:styleId="xl69">
    <w:name w:val="xl69"/>
    <w:basedOn w:val="Normale"/>
    <w:rsid w:val="004C60BF"/>
    <w:pPr>
      <w:spacing w:before="100" w:beforeAutospacing="1" w:after="100" w:afterAutospacing="1"/>
      <w:textAlignment w:val="center"/>
    </w:pPr>
  </w:style>
  <w:style w:type="paragraph" w:customStyle="1" w:styleId="xl70">
    <w:name w:val="xl70"/>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1">
    <w:name w:val="xl71"/>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72">
    <w:name w:val="xl72"/>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b/>
      <w:bCs/>
      <w:sz w:val="16"/>
      <w:szCs w:val="16"/>
    </w:rPr>
  </w:style>
  <w:style w:type="paragraph" w:customStyle="1" w:styleId="xl73">
    <w:name w:val="xl73"/>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4">
    <w:name w:val="xl74"/>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rPr>
  </w:style>
  <w:style w:type="paragraph" w:customStyle="1" w:styleId="xl75">
    <w:name w:val="xl75"/>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i/>
      <w:iCs/>
      <w:sz w:val="16"/>
      <w:szCs w:val="16"/>
    </w:rPr>
  </w:style>
  <w:style w:type="paragraph" w:customStyle="1" w:styleId="xl76">
    <w:name w:val="xl76"/>
    <w:basedOn w:val="Normale"/>
    <w:rsid w:val="004C60BF"/>
    <w:pPr>
      <w:spacing w:before="100" w:beforeAutospacing="1" w:after="100" w:afterAutospacing="1"/>
      <w:textAlignment w:val="center"/>
    </w:pPr>
    <w:rPr>
      <w:sz w:val="18"/>
      <w:szCs w:val="18"/>
    </w:rPr>
  </w:style>
  <w:style w:type="paragraph" w:customStyle="1" w:styleId="xl77">
    <w:name w:val="xl77"/>
    <w:basedOn w:val="Normale"/>
    <w:rsid w:val="004C60BF"/>
    <w:pPr>
      <w:spacing w:before="100" w:beforeAutospacing="1" w:after="100" w:afterAutospacing="1"/>
    </w:pPr>
    <w:rPr>
      <w:rFonts w:ascii="Arial" w:hAnsi="Arial" w:cs="Arial"/>
      <w:color w:val="808080"/>
    </w:rPr>
  </w:style>
  <w:style w:type="paragraph" w:customStyle="1" w:styleId="xl78">
    <w:name w:val="xl78"/>
    <w:basedOn w:val="Normale"/>
    <w:rsid w:val="004C60BF"/>
    <w:pPr>
      <w:spacing w:before="100" w:beforeAutospacing="1" w:after="100" w:afterAutospacing="1"/>
      <w:textAlignment w:val="center"/>
    </w:pPr>
    <w:rPr>
      <w:rFonts w:ascii="Arial" w:hAnsi="Arial" w:cs="Arial"/>
      <w:sz w:val="18"/>
      <w:szCs w:val="18"/>
    </w:rPr>
  </w:style>
  <w:style w:type="paragraph" w:customStyle="1" w:styleId="xl79">
    <w:name w:val="xl79"/>
    <w:basedOn w:val="Normale"/>
    <w:rsid w:val="004C60B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16"/>
      <w:szCs w:val="16"/>
    </w:rPr>
  </w:style>
  <w:style w:type="paragraph" w:customStyle="1" w:styleId="xl80">
    <w:name w:val="xl80"/>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81">
    <w:name w:val="xl81"/>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2">
    <w:name w:val="xl82"/>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rPr>
  </w:style>
  <w:style w:type="paragraph" w:customStyle="1" w:styleId="xl83">
    <w:name w:val="xl83"/>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rPr>
  </w:style>
  <w:style w:type="paragraph" w:customStyle="1" w:styleId="xl85">
    <w:name w:val="xl85"/>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rPr>
  </w:style>
  <w:style w:type="paragraph" w:customStyle="1" w:styleId="xl86">
    <w:name w:val="xl86"/>
    <w:basedOn w:val="Normale"/>
    <w:rsid w:val="004C60BF"/>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textAlignment w:val="center"/>
    </w:pPr>
    <w:rPr>
      <w:rFonts w:ascii="Arial" w:hAnsi="Arial" w:cs="Arial"/>
      <w:sz w:val="16"/>
      <w:szCs w:val="16"/>
    </w:rPr>
  </w:style>
  <w:style w:type="paragraph" w:customStyle="1" w:styleId="xl87">
    <w:name w:val="xl87"/>
    <w:basedOn w:val="Normale"/>
    <w:rsid w:val="004C60BF"/>
    <w:pPr>
      <w:spacing w:before="100" w:beforeAutospacing="1" w:after="100" w:afterAutospacing="1"/>
    </w:pPr>
    <w:rPr>
      <w:rFonts w:ascii="Arial" w:hAnsi="Arial" w:cs="Arial"/>
      <w:color w:val="808080"/>
      <w:sz w:val="18"/>
      <w:szCs w:val="18"/>
    </w:rPr>
  </w:style>
  <w:style w:type="paragraph" w:customStyle="1" w:styleId="xl88">
    <w:name w:val="xl88"/>
    <w:basedOn w:val="Normale"/>
    <w:rsid w:val="004C60B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Punteggio">
    <w:name w:val="Punteggio"/>
    <w:basedOn w:val="Domanda0"/>
    <w:qFormat/>
    <w:rsid w:val="00085DBF"/>
  </w:style>
  <w:style w:type="character" w:customStyle="1" w:styleId="CorpodeltestoCarattere">
    <w:name w:val="Corpo del testo Carattere"/>
    <w:basedOn w:val="Caratterepredefinitoparagrafo"/>
    <w:link w:val="Corpodeltesto"/>
    <w:rsid w:val="00CE0B61"/>
    <w:rPr>
      <w:rFonts w:ascii="Calibri" w:hAnsi="Calibri"/>
      <w:sz w:val="22"/>
      <w:szCs w:val="22"/>
    </w:rPr>
  </w:style>
  <w:style w:type="character" w:customStyle="1" w:styleId="RientrocorpodeltestoCarattere">
    <w:name w:val="Rientro corpo del testo Carattere"/>
    <w:basedOn w:val="Caratterepredefinitoparagrafo"/>
    <w:link w:val="Rientrocorpodeltesto"/>
    <w:rsid w:val="00CE0B61"/>
    <w:rPr>
      <w:rFonts w:ascii="Arial" w:hAnsi="Arial"/>
      <w:snapToGrid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357">
      <w:bodyDiv w:val="1"/>
      <w:marLeft w:val="0"/>
      <w:marRight w:val="0"/>
      <w:marTop w:val="0"/>
      <w:marBottom w:val="0"/>
      <w:divBdr>
        <w:top w:val="none" w:sz="0" w:space="0" w:color="auto"/>
        <w:left w:val="none" w:sz="0" w:space="0" w:color="auto"/>
        <w:bottom w:val="none" w:sz="0" w:space="0" w:color="auto"/>
        <w:right w:val="none" w:sz="0" w:space="0" w:color="auto"/>
      </w:divBdr>
    </w:div>
    <w:div w:id="26032767">
      <w:bodyDiv w:val="1"/>
      <w:marLeft w:val="0"/>
      <w:marRight w:val="0"/>
      <w:marTop w:val="0"/>
      <w:marBottom w:val="0"/>
      <w:divBdr>
        <w:top w:val="none" w:sz="0" w:space="0" w:color="auto"/>
        <w:left w:val="none" w:sz="0" w:space="0" w:color="auto"/>
        <w:bottom w:val="none" w:sz="0" w:space="0" w:color="auto"/>
        <w:right w:val="none" w:sz="0" w:space="0" w:color="auto"/>
      </w:divBdr>
    </w:div>
    <w:div w:id="51513982">
      <w:bodyDiv w:val="1"/>
      <w:marLeft w:val="0"/>
      <w:marRight w:val="0"/>
      <w:marTop w:val="0"/>
      <w:marBottom w:val="0"/>
      <w:divBdr>
        <w:top w:val="none" w:sz="0" w:space="0" w:color="auto"/>
        <w:left w:val="none" w:sz="0" w:space="0" w:color="auto"/>
        <w:bottom w:val="none" w:sz="0" w:space="0" w:color="auto"/>
        <w:right w:val="none" w:sz="0" w:space="0" w:color="auto"/>
      </w:divBdr>
    </w:div>
    <w:div w:id="54815211">
      <w:bodyDiv w:val="1"/>
      <w:marLeft w:val="0"/>
      <w:marRight w:val="0"/>
      <w:marTop w:val="0"/>
      <w:marBottom w:val="0"/>
      <w:divBdr>
        <w:top w:val="none" w:sz="0" w:space="0" w:color="auto"/>
        <w:left w:val="none" w:sz="0" w:space="0" w:color="auto"/>
        <w:bottom w:val="none" w:sz="0" w:space="0" w:color="auto"/>
        <w:right w:val="none" w:sz="0" w:space="0" w:color="auto"/>
      </w:divBdr>
    </w:div>
    <w:div w:id="71245776">
      <w:bodyDiv w:val="1"/>
      <w:marLeft w:val="0"/>
      <w:marRight w:val="0"/>
      <w:marTop w:val="0"/>
      <w:marBottom w:val="0"/>
      <w:divBdr>
        <w:top w:val="none" w:sz="0" w:space="0" w:color="auto"/>
        <w:left w:val="none" w:sz="0" w:space="0" w:color="auto"/>
        <w:bottom w:val="none" w:sz="0" w:space="0" w:color="auto"/>
        <w:right w:val="none" w:sz="0" w:space="0" w:color="auto"/>
      </w:divBdr>
    </w:div>
    <w:div w:id="80101820">
      <w:bodyDiv w:val="1"/>
      <w:marLeft w:val="0"/>
      <w:marRight w:val="0"/>
      <w:marTop w:val="0"/>
      <w:marBottom w:val="0"/>
      <w:divBdr>
        <w:top w:val="none" w:sz="0" w:space="0" w:color="auto"/>
        <w:left w:val="none" w:sz="0" w:space="0" w:color="auto"/>
        <w:bottom w:val="none" w:sz="0" w:space="0" w:color="auto"/>
        <w:right w:val="none" w:sz="0" w:space="0" w:color="auto"/>
      </w:divBdr>
    </w:div>
    <w:div w:id="116073303">
      <w:bodyDiv w:val="1"/>
      <w:marLeft w:val="0"/>
      <w:marRight w:val="0"/>
      <w:marTop w:val="0"/>
      <w:marBottom w:val="0"/>
      <w:divBdr>
        <w:top w:val="none" w:sz="0" w:space="0" w:color="auto"/>
        <w:left w:val="none" w:sz="0" w:space="0" w:color="auto"/>
        <w:bottom w:val="none" w:sz="0" w:space="0" w:color="auto"/>
        <w:right w:val="none" w:sz="0" w:space="0" w:color="auto"/>
      </w:divBdr>
    </w:div>
    <w:div w:id="144055150">
      <w:bodyDiv w:val="1"/>
      <w:marLeft w:val="0"/>
      <w:marRight w:val="0"/>
      <w:marTop w:val="0"/>
      <w:marBottom w:val="0"/>
      <w:divBdr>
        <w:top w:val="none" w:sz="0" w:space="0" w:color="auto"/>
        <w:left w:val="none" w:sz="0" w:space="0" w:color="auto"/>
        <w:bottom w:val="none" w:sz="0" w:space="0" w:color="auto"/>
        <w:right w:val="none" w:sz="0" w:space="0" w:color="auto"/>
      </w:divBdr>
    </w:div>
    <w:div w:id="148909976">
      <w:bodyDiv w:val="1"/>
      <w:marLeft w:val="0"/>
      <w:marRight w:val="0"/>
      <w:marTop w:val="0"/>
      <w:marBottom w:val="0"/>
      <w:divBdr>
        <w:top w:val="none" w:sz="0" w:space="0" w:color="auto"/>
        <w:left w:val="none" w:sz="0" w:space="0" w:color="auto"/>
        <w:bottom w:val="none" w:sz="0" w:space="0" w:color="auto"/>
        <w:right w:val="none" w:sz="0" w:space="0" w:color="auto"/>
      </w:divBdr>
    </w:div>
    <w:div w:id="160392680">
      <w:bodyDiv w:val="1"/>
      <w:marLeft w:val="0"/>
      <w:marRight w:val="0"/>
      <w:marTop w:val="0"/>
      <w:marBottom w:val="0"/>
      <w:divBdr>
        <w:top w:val="none" w:sz="0" w:space="0" w:color="auto"/>
        <w:left w:val="none" w:sz="0" w:space="0" w:color="auto"/>
        <w:bottom w:val="none" w:sz="0" w:space="0" w:color="auto"/>
        <w:right w:val="none" w:sz="0" w:space="0" w:color="auto"/>
      </w:divBdr>
    </w:div>
    <w:div w:id="164561198">
      <w:bodyDiv w:val="1"/>
      <w:marLeft w:val="0"/>
      <w:marRight w:val="0"/>
      <w:marTop w:val="0"/>
      <w:marBottom w:val="0"/>
      <w:divBdr>
        <w:top w:val="none" w:sz="0" w:space="0" w:color="auto"/>
        <w:left w:val="none" w:sz="0" w:space="0" w:color="auto"/>
        <w:bottom w:val="none" w:sz="0" w:space="0" w:color="auto"/>
        <w:right w:val="none" w:sz="0" w:space="0" w:color="auto"/>
      </w:divBdr>
    </w:div>
    <w:div w:id="186913336">
      <w:bodyDiv w:val="1"/>
      <w:marLeft w:val="0"/>
      <w:marRight w:val="0"/>
      <w:marTop w:val="0"/>
      <w:marBottom w:val="0"/>
      <w:divBdr>
        <w:top w:val="none" w:sz="0" w:space="0" w:color="auto"/>
        <w:left w:val="none" w:sz="0" w:space="0" w:color="auto"/>
        <w:bottom w:val="none" w:sz="0" w:space="0" w:color="auto"/>
        <w:right w:val="none" w:sz="0" w:space="0" w:color="auto"/>
      </w:divBdr>
    </w:div>
    <w:div w:id="245111383">
      <w:bodyDiv w:val="1"/>
      <w:marLeft w:val="0"/>
      <w:marRight w:val="0"/>
      <w:marTop w:val="0"/>
      <w:marBottom w:val="0"/>
      <w:divBdr>
        <w:top w:val="none" w:sz="0" w:space="0" w:color="auto"/>
        <w:left w:val="none" w:sz="0" w:space="0" w:color="auto"/>
        <w:bottom w:val="none" w:sz="0" w:space="0" w:color="auto"/>
        <w:right w:val="none" w:sz="0" w:space="0" w:color="auto"/>
      </w:divBdr>
    </w:div>
    <w:div w:id="249313828">
      <w:bodyDiv w:val="1"/>
      <w:marLeft w:val="0"/>
      <w:marRight w:val="0"/>
      <w:marTop w:val="0"/>
      <w:marBottom w:val="0"/>
      <w:divBdr>
        <w:top w:val="none" w:sz="0" w:space="0" w:color="auto"/>
        <w:left w:val="none" w:sz="0" w:space="0" w:color="auto"/>
        <w:bottom w:val="none" w:sz="0" w:space="0" w:color="auto"/>
        <w:right w:val="none" w:sz="0" w:space="0" w:color="auto"/>
      </w:divBdr>
    </w:div>
    <w:div w:id="307059232">
      <w:bodyDiv w:val="1"/>
      <w:marLeft w:val="0"/>
      <w:marRight w:val="0"/>
      <w:marTop w:val="0"/>
      <w:marBottom w:val="0"/>
      <w:divBdr>
        <w:top w:val="none" w:sz="0" w:space="0" w:color="auto"/>
        <w:left w:val="none" w:sz="0" w:space="0" w:color="auto"/>
        <w:bottom w:val="none" w:sz="0" w:space="0" w:color="auto"/>
        <w:right w:val="none" w:sz="0" w:space="0" w:color="auto"/>
      </w:divBdr>
    </w:div>
    <w:div w:id="313221321">
      <w:bodyDiv w:val="1"/>
      <w:marLeft w:val="0"/>
      <w:marRight w:val="0"/>
      <w:marTop w:val="0"/>
      <w:marBottom w:val="0"/>
      <w:divBdr>
        <w:top w:val="none" w:sz="0" w:space="0" w:color="auto"/>
        <w:left w:val="none" w:sz="0" w:space="0" w:color="auto"/>
        <w:bottom w:val="none" w:sz="0" w:space="0" w:color="auto"/>
        <w:right w:val="none" w:sz="0" w:space="0" w:color="auto"/>
      </w:divBdr>
    </w:div>
    <w:div w:id="319970293">
      <w:bodyDiv w:val="1"/>
      <w:marLeft w:val="0"/>
      <w:marRight w:val="0"/>
      <w:marTop w:val="0"/>
      <w:marBottom w:val="0"/>
      <w:divBdr>
        <w:top w:val="none" w:sz="0" w:space="0" w:color="auto"/>
        <w:left w:val="none" w:sz="0" w:space="0" w:color="auto"/>
        <w:bottom w:val="none" w:sz="0" w:space="0" w:color="auto"/>
        <w:right w:val="none" w:sz="0" w:space="0" w:color="auto"/>
      </w:divBdr>
    </w:div>
    <w:div w:id="335041156">
      <w:bodyDiv w:val="1"/>
      <w:marLeft w:val="0"/>
      <w:marRight w:val="0"/>
      <w:marTop w:val="0"/>
      <w:marBottom w:val="0"/>
      <w:divBdr>
        <w:top w:val="none" w:sz="0" w:space="0" w:color="auto"/>
        <w:left w:val="none" w:sz="0" w:space="0" w:color="auto"/>
        <w:bottom w:val="none" w:sz="0" w:space="0" w:color="auto"/>
        <w:right w:val="none" w:sz="0" w:space="0" w:color="auto"/>
      </w:divBdr>
    </w:div>
    <w:div w:id="374620551">
      <w:bodyDiv w:val="1"/>
      <w:marLeft w:val="0"/>
      <w:marRight w:val="0"/>
      <w:marTop w:val="0"/>
      <w:marBottom w:val="0"/>
      <w:divBdr>
        <w:top w:val="none" w:sz="0" w:space="0" w:color="auto"/>
        <w:left w:val="none" w:sz="0" w:space="0" w:color="auto"/>
        <w:bottom w:val="none" w:sz="0" w:space="0" w:color="auto"/>
        <w:right w:val="none" w:sz="0" w:space="0" w:color="auto"/>
      </w:divBdr>
    </w:div>
    <w:div w:id="384373904">
      <w:bodyDiv w:val="1"/>
      <w:marLeft w:val="0"/>
      <w:marRight w:val="0"/>
      <w:marTop w:val="0"/>
      <w:marBottom w:val="0"/>
      <w:divBdr>
        <w:top w:val="none" w:sz="0" w:space="0" w:color="auto"/>
        <w:left w:val="none" w:sz="0" w:space="0" w:color="auto"/>
        <w:bottom w:val="none" w:sz="0" w:space="0" w:color="auto"/>
        <w:right w:val="none" w:sz="0" w:space="0" w:color="auto"/>
      </w:divBdr>
    </w:div>
    <w:div w:id="390732682">
      <w:bodyDiv w:val="1"/>
      <w:marLeft w:val="0"/>
      <w:marRight w:val="0"/>
      <w:marTop w:val="0"/>
      <w:marBottom w:val="0"/>
      <w:divBdr>
        <w:top w:val="none" w:sz="0" w:space="0" w:color="auto"/>
        <w:left w:val="none" w:sz="0" w:space="0" w:color="auto"/>
        <w:bottom w:val="none" w:sz="0" w:space="0" w:color="auto"/>
        <w:right w:val="none" w:sz="0" w:space="0" w:color="auto"/>
      </w:divBdr>
    </w:div>
    <w:div w:id="427503362">
      <w:bodyDiv w:val="1"/>
      <w:marLeft w:val="0"/>
      <w:marRight w:val="0"/>
      <w:marTop w:val="0"/>
      <w:marBottom w:val="0"/>
      <w:divBdr>
        <w:top w:val="none" w:sz="0" w:space="0" w:color="auto"/>
        <w:left w:val="none" w:sz="0" w:space="0" w:color="auto"/>
        <w:bottom w:val="none" w:sz="0" w:space="0" w:color="auto"/>
        <w:right w:val="none" w:sz="0" w:space="0" w:color="auto"/>
      </w:divBdr>
    </w:div>
    <w:div w:id="432870762">
      <w:bodyDiv w:val="1"/>
      <w:marLeft w:val="0"/>
      <w:marRight w:val="0"/>
      <w:marTop w:val="0"/>
      <w:marBottom w:val="0"/>
      <w:divBdr>
        <w:top w:val="none" w:sz="0" w:space="0" w:color="auto"/>
        <w:left w:val="none" w:sz="0" w:space="0" w:color="auto"/>
        <w:bottom w:val="none" w:sz="0" w:space="0" w:color="auto"/>
        <w:right w:val="none" w:sz="0" w:space="0" w:color="auto"/>
      </w:divBdr>
    </w:div>
    <w:div w:id="434253027">
      <w:bodyDiv w:val="1"/>
      <w:marLeft w:val="0"/>
      <w:marRight w:val="0"/>
      <w:marTop w:val="0"/>
      <w:marBottom w:val="0"/>
      <w:divBdr>
        <w:top w:val="none" w:sz="0" w:space="0" w:color="auto"/>
        <w:left w:val="none" w:sz="0" w:space="0" w:color="auto"/>
        <w:bottom w:val="none" w:sz="0" w:space="0" w:color="auto"/>
        <w:right w:val="none" w:sz="0" w:space="0" w:color="auto"/>
      </w:divBdr>
    </w:div>
    <w:div w:id="471793968">
      <w:bodyDiv w:val="1"/>
      <w:marLeft w:val="0"/>
      <w:marRight w:val="0"/>
      <w:marTop w:val="0"/>
      <w:marBottom w:val="0"/>
      <w:divBdr>
        <w:top w:val="none" w:sz="0" w:space="0" w:color="auto"/>
        <w:left w:val="none" w:sz="0" w:space="0" w:color="auto"/>
        <w:bottom w:val="none" w:sz="0" w:space="0" w:color="auto"/>
        <w:right w:val="none" w:sz="0" w:space="0" w:color="auto"/>
      </w:divBdr>
    </w:div>
    <w:div w:id="484080714">
      <w:bodyDiv w:val="1"/>
      <w:marLeft w:val="0"/>
      <w:marRight w:val="0"/>
      <w:marTop w:val="0"/>
      <w:marBottom w:val="0"/>
      <w:divBdr>
        <w:top w:val="none" w:sz="0" w:space="0" w:color="auto"/>
        <w:left w:val="none" w:sz="0" w:space="0" w:color="auto"/>
        <w:bottom w:val="none" w:sz="0" w:space="0" w:color="auto"/>
        <w:right w:val="none" w:sz="0" w:space="0" w:color="auto"/>
      </w:divBdr>
    </w:div>
    <w:div w:id="487939174">
      <w:bodyDiv w:val="1"/>
      <w:marLeft w:val="0"/>
      <w:marRight w:val="0"/>
      <w:marTop w:val="0"/>
      <w:marBottom w:val="0"/>
      <w:divBdr>
        <w:top w:val="none" w:sz="0" w:space="0" w:color="auto"/>
        <w:left w:val="none" w:sz="0" w:space="0" w:color="auto"/>
        <w:bottom w:val="none" w:sz="0" w:space="0" w:color="auto"/>
        <w:right w:val="none" w:sz="0" w:space="0" w:color="auto"/>
      </w:divBdr>
    </w:div>
    <w:div w:id="488986948">
      <w:bodyDiv w:val="1"/>
      <w:marLeft w:val="0"/>
      <w:marRight w:val="0"/>
      <w:marTop w:val="0"/>
      <w:marBottom w:val="0"/>
      <w:divBdr>
        <w:top w:val="none" w:sz="0" w:space="0" w:color="auto"/>
        <w:left w:val="none" w:sz="0" w:space="0" w:color="auto"/>
        <w:bottom w:val="none" w:sz="0" w:space="0" w:color="auto"/>
        <w:right w:val="none" w:sz="0" w:space="0" w:color="auto"/>
      </w:divBdr>
    </w:div>
    <w:div w:id="504052069">
      <w:bodyDiv w:val="1"/>
      <w:marLeft w:val="0"/>
      <w:marRight w:val="0"/>
      <w:marTop w:val="0"/>
      <w:marBottom w:val="0"/>
      <w:divBdr>
        <w:top w:val="none" w:sz="0" w:space="0" w:color="auto"/>
        <w:left w:val="none" w:sz="0" w:space="0" w:color="auto"/>
        <w:bottom w:val="none" w:sz="0" w:space="0" w:color="auto"/>
        <w:right w:val="none" w:sz="0" w:space="0" w:color="auto"/>
      </w:divBdr>
    </w:div>
    <w:div w:id="511338577">
      <w:bodyDiv w:val="1"/>
      <w:marLeft w:val="0"/>
      <w:marRight w:val="0"/>
      <w:marTop w:val="0"/>
      <w:marBottom w:val="0"/>
      <w:divBdr>
        <w:top w:val="none" w:sz="0" w:space="0" w:color="auto"/>
        <w:left w:val="none" w:sz="0" w:space="0" w:color="auto"/>
        <w:bottom w:val="none" w:sz="0" w:space="0" w:color="auto"/>
        <w:right w:val="none" w:sz="0" w:space="0" w:color="auto"/>
      </w:divBdr>
    </w:div>
    <w:div w:id="526716985">
      <w:bodyDiv w:val="1"/>
      <w:marLeft w:val="0"/>
      <w:marRight w:val="0"/>
      <w:marTop w:val="0"/>
      <w:marBottom w:val="0"/>
      <w:divBdr>
        <w:top w:val="none" w:sz="0" w:space="0" w:color="auto"/>
        <w:left w:val="none" w:sz="0" w:space="0" w:color="auto"/>
        <w:bottom w:val="none" w:sz="0" w:space="0" w:color="auto"/>
        <w:right w:val="none" w:sz="0" w:space="0" w:color="auto"/>
      </w:divBdr>
    </w:div>
    <w:div w:id="557593698">
      <w:bodyDiv w:val="1"/>
      <w:marLeft w:val="0"/>
      <w:marRight w:val="0"/>
      <w:marTop w:val="0"/>
      <w:marBottom w:val="0"/>
      <w:divBdr>
        <w:top w:val="none" w:sz="0" w:space="0" w:color="auto"/>
        <w:left w:val="none" w:sz="0" w:space="0" w:color="auto"/>
        <w:bottom w:val="none" w:sz="0" w:space="0" w:color="auto"/>
        <w:right w:val="none" w:sz="0" w:space="0" w:color="auto"/>
      </w:divBdr>
    </w:div>
    <w:div w:id="560604294">
      <w:bodyDiv w:val="1"/>
      <w:marLeft w:val="0"/>
      <w:marRight w:val="0"/>
      <w:marTop w:val="0"/>
      <w:marBottom w:val="0"/>
      <w:divBdr>
        <w:top w:val="none" w:sz="0" w:space="0" w:color="auto"/>
        <w:left w:val="none" w:sz="0" w:space="0" w:color="auto"/>
        <w:bottom w:val="none" w:sz="0" w:space="0" w:color="auto"/>
        <w:right w:val="none" w:sz="0" w:space="0" w:color="auto"/>
      </w:divBdr>
    </w:div>
    <w:div w:id="562836740">
      <w:bodyDiv w:val="1"/>
      <w:marLeft w:val="0"/>
      <w:marRight w:val="0"/>
      <w:marTop w:val="0"/>
      <w:marBottom w:val="0"/>
      <w:divBdr>
        <w:top w:val="none" w:sz="0" w:space="0" w:color="auto"/>
        <w:left w:val="none" w:sz="0" w:space="0" w:color="auto"/>
        <w:bottom w:val="none" w:sz="0" w:space="0" w:color="auto"/>
        <w:right w:val="none" w:sz="0" w:space="0" w:color="auto"/>
      </w:divBdr>
    </w:div>
    <w:div w:id="562912840">
      <w:bodyDiv w:val="1"/>
      <w:marLeft w:val="0"/>
      <w:marRight w:val="0"/>
      <w:marTop w:val="0"/>
      <w:marBottom w:val="0"/>
      <w:divBdr>
        <w:top w:val="none" w:sz="0" w:space="0" w:color="auto"/>
        <w:left w:val="none" w:sz="0" w:space="0" w:color="auto"/>
        <w:bottom w:val="none" w:sz="0" w:space="0" w:color="auto"/>
        <w:right w:val="none" w:sz="0" w:space="0" w:color="auto"/>
      </w:divBdr>
    </w:div>
    <w:div w:id="603224114">
      <w:bodyDiv w:val="1"/>
      <w:marLeft w:val="0"/>
      <w:marRight w:val="0"/>
      <w:marTop w:val="0"/>
      <w:marBottom w:val="0"/>
      <w:divBdr>
        <w:top w:val="none" w:sz="0" w:space="0" w:color="auto"/>
        <w:left w:val="none" w:sz="0" w:space="0" w:color="auto"/>
        <w:bottom w:val="none" w:sz="0" w:space="0" w:color="auto"/>
        <w:right w:val="none" w:sz="0" w:space="0" w:color="auto"/>
      </w:divBdr>
    </w:div>
    <w:div w:id="603879697">
      <w:bodyDiv w:val="1"/>
      <w:marLeft w:val="0"/>
      <w:marRight w:val="0"/>
      <w:marTop w:val="0"/>
      <w:marBottom w:val="0"/>
      <w:divBdr>
        <w:top w:val="none" w:sz="0" w:space="0" w:color="auto"/>
        <w:left w:val="none" w:sz="0" w:space="0" w:color="auto"/>
        <w:bottom w:val="none" w:sz="0" w:space="0" w:color="auto"/>
        <w:right w:val="none" w:sz="0" w:space="0" w:color="auto"/>
      </w:divBdr>
    </w:div>
    <w:div w:id="604968577">
      <w:bodyDiv w:val="1"/>
      <w:marLeft w:val="0"/>
      <w:marRight w:val="0"/>
      <w:marTop w:val="0"/>
      <w:marBottom w:val="0"/>
      <w:divBdr>
        <w:top w:val="none" w:sz="0" w:space="0" w:color="auto"/>
        <w:left w:val="none" w:sz="0" w:space="0" w:color="auto"/>
        <w:bottom w:val="none" w:sz="0" w:space="0" w:color="auto"/>
        <w:right w:val="none" w:sz="0" w:space="0" w:color="auto"/>
      </w:divBdr>
    </w:div>
    <w:div w:id="623081978">
      <w:bodyDiv w:val="1"/>
      <w:marLeft w:val="0"/>
      <w:marRight w:val="0"/>
      <w:marTop w:val="0"/>
      <w:marBottom w:val="0"/>
      <w:divBdr>
        <w:top w:val="none" w:sz="0" w:space="0" w:color="auto"/>
        <w:left w:val="none" w:sz="0" w:space="0" w:color="auto"/>
        <w:bottom w:val="none" w:sz="0" w:space="0" w:color="auto"/>
        <w:right w:val="none" w:sz="0" w:space="0" w:color="auto"/>
      </w:divBdr>
    </w:div>
    <w:div w:id="642388805">
      <w:bodyDiv w:val="1"/>
      <w:marLeft w:val="0"/>
      <w:marRight w:val="0"/>
      <w:marTop w:val="0"/>
      <w:marBottom w:val="0"/>
      <w:divBdr>
        <w:top w:val="none" w:sz="0" w:space="0" w:color="auto"/>
        <w:left w:val="none" w:sz="0" w:space="0" w:color="auto"/>
        <w:bottom w:val="none" w:sz="0" w:space="0" w:color="auto"/>
        <w:right w:val="none" w:sz="0" w:space="0" w:color="auto"/>
      </w:divBdr>
    </w:div>
    <w:div w:id="652754599">
      <w:bodyDiv w:val="1"/>
      <w:marLeft w:val="0"/>
      <w:marRight w:val="0"/>
      <w:marTop w:val="0"/>
      <w:marBottom w:val="0"/>
      <w:divBdr>
        <w:top w:val="none" w:sz="0" w:space="0" w:color="auto"/>
        <w:left w:val="none" w:sz="0" w:space="0" w:color="auto"/>
        <w:bottom w:val="none" w:sz="0" w:space="0" w:color="auto"/>
        <w:right w:val="none" w:sz="0" w:space="0" w:color="auto"/>
      </w:divBdr>
    </w:div>
    <w:div w:id="667444348">
      <w:bodyDiv w:val="1"/>
      <w:marLeft w:val="0"/>
      <w:marRight w:val="0"/>
      <w:marTop w:val="0"/>
      <w:marBottom w:val="0"/>
      <w:divBdr>
        <w:top w:val="none" w:sz="0" w:space="0" w:color="auto"/>
        <w:left w:val="none" w:sz="0" w:space="0" w:color="auto"/>
        <w:bottom w:val="none" w:sz="0" w:space="0" w:color="auto"/>
        <w:right w:val="none" w:sz="0" w:space="0" w:color="auto"/>
      </w:divBdr>
    </w:div>
    <w:div w:id="669604029">
      <w:bodyDiv w:val="1"/>
      <w:marLeft w:val="0"/>
      <w:marRight w:val="0"/>
      <w:marTop w:val="0"/>
      <w:marBottom w:val="0"/>
      <w:divBdr>
        <w:top w:val="none" w:sz="0" w:space="0" w:color="auto"/>
        <w:left w:val="none" w:sz="0" w:space="0" w:color="auto"/>
        <w:bottom w:val="none" w:sz="0" w:space="0" w:color="auto"/>
        <w:right w:val="none" w:sz="0" w:space="0" w:color="auto"/>
      </w:divBdr>
    </w:div>
    <w:div w:id="672343075">
      <w:bodyDiv w:val="1"/>
      <w:marLeft w:val="0"/>
      <w:marRight w:val="0"/>
      <w:marTop w:val="0"/>
      <w:marBottom w:val="0"/>
      <w:divBdr>
        <w:top w:val="none" w:sz="0" w:space="0" w:color="auto"/>
        <w:left w:val="none" w:sz="0" w:space="0" w:color="auto"/>
        <w:bottom w:val="none" w:sz="0" w:space="0" w:color="auto"/>
        <w:right w:val="none" w:sz="0" w:space="0" w:color="auto"/>
      </w:divBdr>
    </w:div>
    <w:div w:id="687872495">
      <w:bodyDiv w:val="1"/>
      <w:marLeft w:val="0"/>
      <w:marRight w:val="0"/>
      <w:marTop w:val="0"/>
      <w:marBottom w:val="0"/>
      <w:divBdr>
        <w:top w:val="none" w:sz="0" w:space="0" w:color="auto"/>
        <w:left w:val="none" w:sz="0" w:space="0" w:color="auto"/>
        <w:bottom w:val="none" w:sz="0" w:space="0" w:color="auto"/>
        <w:right w:val="none" w:sz="0" w:space="0" w:color="auto"/>
      </w:divBdr>
    </w:div>
    <w:div w:id="706876491">
      <w:bodyDiv w:val="1"/>
      <w:marLeft w:val="0"/>
      <w:marRight w:val="0"/>
      <w:marTop w:val="0"/>
      <w:marBottom w:val="0"/>
      <w:divBdr>
        <w:top w:val="none" w:sz="0" w:space="0" w:color="auto"/>
        <w:left w:val="none" w:sz="0" w:space="0" w:color="auto"/>
        <w:bottom w:val="none" w:sz="0" w:space="0" w:color="auto"/>
        <w:right w:val="none" w:sz="0" w:space="0" w:color="auto"/>
      </w:divBdr>
    </w:div>
    <w:div w:id="710348658">
      <w:bodyDiv w:val="1"/>
      <w:marLeft w:val="0"/>
      <w:marRight w:val="0"/>
      <w:marTop w:val="0"/>
      <w:marBottom w:val="0"/>
      <w:divBdr>
        <w:top w:val="none" w:sz="0" w:space="0" w:color="auto"/>
        <w:left w:val="none" w:sz="0" w:space="0" w:color="auto"/>
        <w:bottom w:val="none" w:sz="0" w:space="0" w:color="auto"/>
        <w:right w:val="none" w:sz="0" w:space="0" w:color="auto"/>
      </w:divBdr>
    </w:div>
    <w:div w:id="734931562">
      <w:bodyDiv w:val="1"/>
      <w:marLeft w:val="0"/>
      <w:marRight w:val="0"/>
      <w:marTop w:val="0"/>
      <w:marBottom w:val="0"/>
      <w:divBdr>
        <w:top w:val="none" w:sz="0" w:space="0" w:color="auto"/>
        <w:left w:val="none" w:sz="0" w:space="0" w:color="auto"/>
        <w:bottom w:val="none" w:sz="0" w:space="0" w:color="auto"/>
        <w:right w:val="none" w:sz="0" w:space="0" w:color="auto"/>
      </w:divBdr>
    </w:div>
    <w:div w:id="744179749">
      <w:bodyDiv w:val="1"/>
      <w:marLeft w:val="0"/>
      <w:marRight w:val="0"/>
      <w:marTop w:val="0"/>
      <w:marBottom w:val="0"/>
      <w:divBdr>
        <w:top w:val="none" w:sz="0" w:space="0" w:color="auto"/>
        <w:left w:val="none" w:sz="0" w:space="0" w:color="auto"/>
        <w:bottom w:val="none" w:sz="0" w:space="0" w:color="auto"/>
        <w:right w:val="none" w:sz="0" w:space="0" w:color="auto"/>
      </w:divBdr>
    </w:div>
    <w:div w:id="760955198">
      <w:bodyDiv w:val="1"/>
      <w:marLeft w:val="0"/>
      <w:marRight w:val="0"/>
      <w:marTop w:val="0"/>
      <w:marBottom w:val="0"/>
      <w:divBdr>
        <w:top w:val="none" w:sz="0" w:space="0" w:color="auto"/>
        <w:left w:val="none" w:sz="0" w:space="0" w:color="auto"/>
        <w:bottom w:val="none" w:sz="0" w:space="0" w:color="auto"/>
        <w:right w:val="none" w:sz="0" w:space="0" w:color="auto"/>
      </w:divBdr>
    </w:div>
    <w:div w:id="776414811">
      <w:bodyDiv w:val="1"/>
      <w:marLeft w:val="0"/>
      <w:marRight w:val="0"/>
      <w:marTop w:val="0"/>
      <w:marBottom w:val="0"/>
      <w:divBdr>
        <w:top w:val="none" w:sz="0" w:space="0" w:color="auto"/>
        <w:left w:val="none" w:sz="0" w:space="0" w:color="auto"/>
        <w:bottom w:val="none" w:sz="0" w:space="0" w:color="auto"/>
        <w:right w:val="none" w:sz="0" w:space="0" w:color="auto"/>
      </w:divBdr>
    </w:div>
    <w:div w:id="790510657">
      <w:bodyDiv w:val="1"/>
      <w:marLeft w:val="0"/>
      <w:marRight w:val="0"/>
      <w:marTop w:val="0"/>
      <w:marBottom w:val="0"/>
      <w:divBdr>
        <w:top w:val="none" w:sz="0" w:space="0" w:color="auto"/>
        <w:left w:val="none" w:sz="0" w:space="0" w:color="auto"/>
        <w:bottom w:val="none" w:sz="0" w:space="0" w:color="auto"/>
        <w:right w:val="none" w:sz="0" w:space="0" w:color="auto"/>
      </w:divBdr>
    </w:div>
    <w:div w:id="825900111">
      <w:bodyDiv w:val="1"/>
      <w:marLeft w:val="0"/>
      <w:marRight w:val="0"/>
      <w:marTop w:val="0"/>
      <w:marBottom w:val="0"/>
      <w:divBdr>
        <w:top w:val="none" w:sz="0" w:space="0" w:color="auto"/>
        <w:left w:val="none" w:sz="0" w:space="0" w:color="auto"/>
        <w:bottom w:val="none" w:sz="0" w:space="0" w:color="auto"/>
        <w:right w:val="none" w:sz="0" w:space="0" w:color="auto"/>
      </w:divBdr>
    </w:div>
    <w:div w:id="843590489">
      <w:bodyDiv w:val="1"/>
      <w:marLeft w:val="0"/>
      <w:marRight w:val="0"/>
      <w:marTop w:val="0"/>
      <w:marBottom w:val="0"/>
      <w:divBdr>
        <w:top w:val="none" w:sz="0" w:space="0" w:color="auto"/>
        <w:left w:val="none" w:sz="0" w:space="0" w:color="auto"/>
        <w:bottom w:val="none" w:sz="0" w:space="0" w:color="auto"/>
        <w:right w:val="none" w:sz="0" w:space="0" w:color="auto"/>
      </w:divBdr>
    </w:div>
    <w:div w:id="867566486">
      <w:bodyDiv w:val="1"/>
      <w:marLeft w:val="0"/>
      <w:marRight w:val="0"/>
      <w:marTop w:val="0"/>
      <w:marBottom w:val="0"/>
      <w:divBdr>
        <w:top w:val="none" w:sz="0" w:space="0" w:color="auto"/>
        <w:left w:val="none" w:sz="0" w:space="0" w:color="auto"/>
        <w:bottom w:val="none" w:sz="0" w:space="0" w:color="auto"/>
        <w:right w:val="none" w:sz="0" w:space="0" w:color="auto"/>
      </w:divBdr>
    </w:div>
    <w:div w:id="889539923">
      <w:bodyDiv w:val="1"/>
      <w:marLeft w:val="0"/>
      <w:marRight w:val="0"/>
      <w:marTop w:val="0"/>
      <w:marBottom w:val="0"/>
      <w:divBdr>
        <w:top w:val="none" w:sz="0" w:space="0" w:color="auto"/>
        <w:left w:val="none" w:sz="0" w:space="0" w:color="auto"/>
        <w:bottom w:val="none" w:sz="0" w:space="0" w:color="auto"/>
        <w:right w:val="none" w:sz="0" w:space="0" w:color="auto"/>
      </w:divBdr>
    </w:div>
    <w:div w:id="894924368">
      <w:bodyDiv w:val="1"/>
      <w:marLeft w:val="0"/>
      <w:marRight w:val="0"/>
      <w:marTop w:val="0"/>
      <w:marBottom w:val="0"/>
      <w:divBdr>
        <w:top w:val="none" w:sz="0" w:space="0" w:color="auto"/>
        <w:left w:val="none" w:sz="0" w:space="0" w:color="auto"/>
        <w:bottom w:val="none" w:sz="0" w:space="0" w:color="auto"/>
        <w:right w:val="none" w:sz="0" w:space="0" w:color="auto"/>
      </w:divBdr>
    </w:div>
    <w:div w:id="900483686">
      <w:bodyDiv w:val="1"/>
      <w:marLeft w:val="0"/>
      <w:marRight w:val="0"/>
      <w:marTop w:val="0"/>
      <w:marBottom w:val="0"/>
      <w:divBdr>
        <w:top w:val="none" w:sz="0" w:space="0" w:color="auto"/>
        <w:left w:val="none" w:sz="0" w:space="0" w:color="auto"/>
        <w:bottom w:val="none" w:sz="0" w:space="0" w:color="auto"/>
        <w:right w:val="none" w:sz="0" w:space="0" w:color="auto"/>
      </w:divBdr>
    </w:div>
    <w:div w:id="901017648">
      <w:bodyDiv w:val="1"/>
      <w:marLeft w:val="0"/>
      <w:marRight w:val="0"/>
      <w:marTop w:val="0"/>
      <w:marBottom w:val="0"/>
      <w:divBdr>
        <w:top w:val="none" w:sz="0" w:space="0" w:color="auto"/>
        <w:left w:val="none" w:sz="0" w:space="0" w:color="auto"/>
        <w:bottom w:val="none" w:sz="0" w:space="0" w:color="auto"/>
        <w:right w:val="none" w:sz="0" w:space="0" w:color="auto"/>
      </w:divBdr>
    </w:div>
    <w:div w:id="931858326">
      <w:bodyDiv w:val="1"/>
      <w:marLeft w:val="0"/>
      <w:marRight w:val="0"/>
      <w:marTop w:val="0"/>
      <w:marBottom w:val="0"/>
      <w:divBdr>
        <w:top w:val="none" w:sz="0" w:space="0" w:color="auto"/>
        <w:left w:val="none" w:sz="0" w:space="0" w:color="auto"/>
        <w:bottom w:val="none" w:sz="0" w:space="0" w:color="auto"/>
        <w:right w:val="none" w:sz="0" w:space="0" w:color="auto"/>
      </w:divBdr>
    </w:div>
    <w:div w:id="945576943">
      <w:bodyDiv w:val="1"/>
      <w:marLeft w:val="0"/>
      <w:marRight w:val="0"/>
      <w:marTop w:val="0"/>
      <w:marBottom w:val="0"/>
      <w:divBdr>
        <w:top w:val="none" w:sz="0" w:space="0" w:color="auto"/>
        <w:left w:val="none" w:sz="0" w:space="0" w:color="auto"/>
        <w:bottom w:val="none" w:sz="0" w:space="0" w:color="auto"/>
        <w:right w:val="none" w:sz="0" w:space="0" w:color="auto"/>
      </w:divBdr>
    </w:div>
    <w:div w:id="986085028">
      <w:bodyDiv w:val="1"/>
      <w:marLeft w:val="0"/>
      <w:marRight w:val="0"/>
      <w:marTop w:val="0"/>
      <w:marBottom w:val="0"/>
      <w:divBdr>
        <w:top w:val="none" w:sz="0" w:space="0" w:color="auto"/>
        <w:left w:val="none" w:sz="0" w:space="0" w:color="auto"/>
        <w:bottom w:val="none" w:sz="0" w:space="0" w:color="auto"/>
        <w:right w:val="none" w:sz="0" w:space="0" w:color="auto"/>
      </w:divBdr>
    </w:div>
    <w:div w:id="987830230">
      <w:bodyDiv w:val="1"/>
      <w:marLeft w:val="0"/>
      <w:marRight w:val="0"/>
      <w:marTop w:val="0"/>
      <w:marBottom w:val="0"/>
      <w:divBdr>
        <w:top w:val="none" w:sz="0" w:space="0" w:color="auto"/>
        <w:left w:val="none" w:sz="0" w:space="0" w:color="auto"/>
        <w:bottom w:val="none" w:sz="0" w:space="0" w:color="auto"/>
        <w:right w:val="none" w:sz="0" w:space="0" w:color="auto"/>
      </w:divBdr>
    </w:div>
    <w:div w:id="993920662">
      <w:bodyDiv w:val="1"/>
      <w:marLeft w:val="0"/>
      <w:marRight w:val="0"/>
      <w:marTop w:val="0"/>
      <w:marBottom w:val="0"/>
      <w:divBdr>
        <w:top w:val="none" w:sz="0" w:space="0" w:color="auto"/>
        <w:left w:val="none" w:sz="0" w:space="0" w:color="auto"/>
        <w:bottom w:val="none" w:sz="0" w:space="0" w:color="auto"/>
        <w:right w:val="none" w:sz="0" w:space="0" w:color="auto"/>
      </w:divBdr>
    </w:div>
    <w:div w:id="1000040397">
      <w:bodyDiv w:val="1"/>
      <w:marLeft w:val="0"/>
      <w:marRight w:val="0"/>
      <w:marTop w:val="0"/>
      <w:marBottom w:val="0"/>
      <w:divBdr>
        <w:top w:val="none" w:sz="0" w:space="0" w:color="auto"/>
        <w:left w:val="none" w:sz="0" w:space="0" w:color="auto"/>
        <w:bottom w:val="none" w:sz="0" w:space="0" w:color="auto"/>
        <w:right w:val="none" w:sz="0" w:space="0" w:color="auto"/>
      </w:divBdr>
    </w:div>
    <w:div w:id="1009597601">
      <w:bodyDiv w:val="1"/>
      <w:marLeft w:val="0"/>
      <w:marRight w:val="0"/>
      <w:marTop w:val="0"/>
      <w:marBottom w:val="0"/>
      <w:divBdr>
        <w:top w:val="none" w:sz="0" w:space="0" w:color="auto"/>
        <w:left w:val="none" w:sz="0" w:space="0" w:color="auto"/>
        <w:bottom w:val="none" w:sz="0" w:space="0" w:color="auto"/>
        <w:right w:val="none" w:sz="0" w:space="0" w:color="auto"/>
      </w:divBdr>
    </w:div>
    <w:div w:id="1028335685">
      <w:bodyDiv w:val="1"/>
      <w:marLeft w:val="0"/>
      <w:marRight w:val="0"/>
      <w:marTop w:val="0"/>
      <w:marBottom w:val="0"/>
      <w:divBdr>
        <w:top w:val="none" w:sz="0" w:space="0" w:color="auto"/>
        <w:left w:val="none" w:sz="0" w:space="0" w:color="auto"/>
        <w:bottom w:val="none" w:sz="0" w:space="0" w:color="auto"/>
        <w:right w:val="none" w:sz="0" w:space="0" w:color="auto"/>
      </w:divBdr>
    </w:div>
    <w:div w:id="1040087519">
      <w:bodyDiv w:val="1"/>
      <w:marLeft w:val="0"/>
      <w:marRight w:val="0"/>
      <w:marTop w:val="0"/>
      <w:marBottom w:val="0"/>
      <w:divBdr>
        <w:top w:val="none" w:sz="0" w:space="0" w:color="auto"/>
        <w:left w:val="none" w:sz="0" w:space="0" w:color="auto"/>
        <w:bottom w:val="none" w:sz="0" w:space="0" w:color="auto"/>
        <w:right w:val="none" w:sz="0" w:space="0" w:color="auto"/>
      </w:divBdr>
    </w:div>
    <w:div w:id="1049181091">
      <w:bodyDiv w:val="1"/>
      <w:marLeft w:val="0"/>
      <w:marRight w:val="0"/>
      <w:marTop w:val="0"/>
      <w:marBottom w:val="0"/>
      <w:divBdr>
        <w:top w:val="none" w:sz="0" w:space="0" w:color="auto"/>
        <w:left w:val="none" w:sz="0" w:space="0" w:color="auto"/>
        <w:bottom w:val="none" w:sz="0" w:space="0" w:color="auto"/>
        <w:right w:val="none" w:sz="0" w:space="0" w:color="auto"/>
      </w:divBdr>
    </w:div>
    <w:div w:id="1083718123">
      <w:bodyDiv w:val="1"/>
      <w:marLeft w:val="0"/>
      <w:marRight w:val="0"/>
      <w:marTop w:val="0"/>
      <w:marBottom w:val="0"/>
      <w:divBdr>
        <w:top w:val="none" w:sz="0" w:space="0" w:color="auto"/>
        <w:left w:val="none" w:sz="0" w:space="0" w:color="auto"/>
        <w:bottom w:val="none" w:sz="0" w:space="0" w:color="auto"/>
        <w:right w:val="none" w:sz="0" w:space="0" w:color="auto"/>
      </w:divBdr>
    </w:div>
    <w:div w:id="1092821908">
      <w:bodyDiv w:val="1"/>
      <w:marLeft w:val="0"/>
      <w:marRight w:val="0"/>
      <w:marTop w:val="0"/>
      <w:marBottom w:val="0"/>
      <w:divBdr>
        <w:top w:val="none" w:sz="0" w:space="0" w:color="auto"/>
        <w:left w:val="none" w:sz="0" w:space="0" w:color="auto"/>
        <w:bottom w:val="none" w:sz="0" w:space="0" w:color="auto"/>
        <w:right w:val="none" w:sz="0" w:space="0" w:color="auto"/>
      </w:divBdr>
    </w:div>
    <w:div w:id="1111900847">
      <w:bodyDiv w:val="1"/>
      <w:marLeft w:val="0"/>
      <w:marRight w:val="0"/>
      <w:marTop w:val="0"/>
      <w:marBottom w:val="0"/>
      <w:divBdr>
        <w:top w:val="none" w:sz="0" w:space="0" w:color="auto"/>
        <w:left w:val="none" w:sz="0" w:space="0" w:color="auto"/>
        <w:bottom w:val="none" w:sz="0" w:space="0" w:color="auto"/>
        <w:right w:val="none" w:sz="0" w:space="0" w:color="auto"/>
      </w:divBdr>
    </w:div>
    <w:div w:id="1129276176">
      <w:bodyDiv w:val="1"/>
      <w:marLeft w:val="0"/>
      <w:marRight w:val="0"/>
      <w:marTop w:val="0"/>
      <w:marBottom w:val="0"/>
      <w:divBdr>
        <w:top w:val="none" w:sz="0" w:space="0" w:color="auto"/>
        <w:left w:val="none" w:sz="0" w:space="0" w:color="auto"/>
        <w:bottom w:val="none" w:sz="0" w:space="0" w:color="auto"/>
        <w:right w:val="none" w:sz="0" w:space="0" w:color="auto"/>
      </w:divBdr>
    </w:div>
    <w:div w:id="1130588732">
      <w:bodyDiv w:val="1"/>
      <w:marLeft w:val="0"/>
      <w:marRight w:val="0"/>
      <w:marTop w:val="0"/>
      <w:marBottom w:val="0"/>
      <w:divBdr>
        <w:top w:val="none" w:sz="0" w:space="0" w:color="auto"/>
        <w:left w:val="none" w:sz="0" w:space="0" w:color="auto"/>
        <w:bottom w:val="none" w:sz="0" w:space="0" w:color="auto"/>
        <w:right w:val="none" w:sz="0" w:space="0" w:color="auto"/>
      </w:divBdr>
    </w:div>
    <w:div w:id="1144548027">
      <w:bodyDiv w:val="1"/>
      <w:marLeft w:val="0"/>
      <w:marRight w:val="0"/>
      <w:marTop w:val="0"/>
      <w:marBottom w:val="0"/>
      <w:divBdr>
        <w:top w:val="none" w:sz="0" w:space="0" w:color="auto"/>
        <w:left w:val="none" w:sz="0" w:space="0" w:color="auto"/>
        <w:bottom w:val="none" w:sz="0" w:space="0" w:color="auto"/>
        <w:right w:val="none" w:sz="0" w:space="0" w:color="auto"/>
      </w:divBdr>
    </w:div>
    <w:div w:id="1169104102">
      <w:bodyDiv w:val="1"/>
      <w:marLeft w:val="0"/>
      <w:marRight w:val="0"/>
      <w:marTop w:val="0"/>
      <w:marBottom w:val="0"/>
      <w:divBdr>
        <w:top w:val="none" w:sz="0" w:space="0" w:color="auto"/>
        <w:left w:val="none" w:sz="0" w:space="0" w:color="auto"/>
        <w:bottom w:val="none" w:sz="0" w:space="0" w:color="auto"/>
        <w:right w:val="none" w:sz="0" w:space="0" w:color="auto"/>
      </w:divBdr>
    </w:div>
    <w:div w:id="1191845532">
      <w:bodyDiv w:val="1"/>
      <w:marLeft w:val="0"/>
      <w:marRight w:val="0"/>
      <w:marTop w:val="0"/>
      <w:marBottom w:val="0"/>
      <w:divBdr>
        <w:top w:val="none" w:sz="0" w:space="0" w:color="auto"/>
        <w:left w:val="none" w:sz="0" w:space="0" w:color="auto"/>
        <w:bottom w:val="none" w:sz="0" w:space="0" w:color="auto"/>
        <w:right w:val="none" w:sz="0" w:space="0" w:color="auto"/>
      </w:divBdr>
    </w:div>
    <w:div w:id="1217473761">
      <w:bodyDiv w:val="1"/>
      <w:marLeft w:val="0"/>
      <w:marRight w:val="0"/>
      <w:marTop w:val="0"/>
      <w:marBottom w:val="0"/>
      <w:divBdr>
        <w:top w:val="none" w:sz="0" w:space="0" w:color="auto"/>
        <w:left w:val="none" w:sz="0" w:space="0" w:color="auto"/>
        <w:bottom w:val="none" w:sz="0" w:space="0" w:color="auto"/>
        <w:right w:val="none" w:sz="0" w:space="0" w:color="auto"/>
      </w:divBdr>
    </w:div>
    <w:div w:id="1222640573">
      <w:bodyDiv w:val="1"/>
      <w:marLeft w:val="0"/>
      <w:marRight w:val="0"/>
      <w:marTop w:val="0"/>
      <w:marBottom w:val="0"/>
      <w:divBdr>
        <w:top w:val="none" w:sz="0" w:space="0" w:color="auto"/>
        <w:left w:val="none" w:sz="0" w:space="0" w:color="auto"/>
        <w:bottom w:val="none" w:sz="0" w:space="0" w:color="auto"/>
        <w:right w:val="none" w:sz="0" w:space="0" w:color="auto"/>
      </w:divBdr>
    </w:div>
    <w:div w:id="1226331452">
      <w:bodyDiv w:val="1"/>
      <w:marLeft w:val="0"/>
      <w:marRight w:val="0"/>
      <w:marTop w:val="0"/>
      <w:marBottom w:val="0"/>
      <w:divBdr>
        <w:top w:val="none" w:sz="0" w:space="0" w:color="auto"/>
        <w:left w:val="none" w:sz="0" w:space="0" w:color="auto"/>
        <w:bottom w:val="none" w:sz="0" w:space="0" w:color="auto"/>
        <w:right w:val="none" w:sz="0" w:space="0" w:color="auto"/>
      </w:divBdr>
    </w:div>
    <w:div w:id="1235894519">
      <w:bodyDiv w:val="1"/>
      <w:marLeft w:val="0"/>
      <w:marRight w:val="0"/>
      <w:marTop w:val="0"/>
      <w:marBottom w:val="0"/>
      <w:divBdr>
        <w:top w:val="none" w:sz="0" w:space="0" w:color="auto"/>
        <w:left w:val="none" w:sz="0" w:space="0" w:color="auto"/>
        <w:bottom w:val="none" w:sz="0" w:space="0" w:color="auto"/>
        <w:right w:val="none" w:sz="0" w:space="0" w:color="auto"/>
      </w:divBdr>
    </w:div>
    <w:div w:id="1240091602">
      <w:bodyDiv w:val="1"/>
      <w:marLeft w:val="0"/>
      <w:marRight w:val="0"/>
      <w:marTop w:val="0"/>
      <w:marBottom w:val="0"/>
      <w:divBdr>
        <w:top w:val="none" w:sz="0" w:space="0" w:color="auto"/>
        <w:left w:val="none" w:sz="0" w:space="0" w:color="auto"/>
        <w:bottom w:val="none" w:sz="0" w:space="0" w:color="auto"/>
        <w:right w:val="none" w:sz="0" w:space="0" w:color="auto"/>
      </w:divBdr>
    </w:div>
    <w:div w:id="1246761187">
      <w:bodyDiv w:val="1"/>
      <w:marLeft w:val="0"/>
      <w:marRight w:val="0"/>
      <w:marTop w:val="0"/>
      <w:marBottom w:val="0"/>
      <w:divBdr>
        <w:top w:val="none" w:sz="0" w:space="0" w:color="auto"/>
        <w:left w:val="none" w:sz="0" w:space="0" w:color="auto"/>
        <w:bottom w:val="none" w:sz="0" w:space="0" w:color="auto"/>
        <w:right w:val="none" w:sz="0" w:space="0" w:color="auto"/>
      </w:divBdr>
    </w:div>
    <w:div w:id="1257396295">
      <w:bodyDiv w:val="1"/>
      <w:marLeft w:val="0"/>
      <w:marRight w:val="0"/>
      <w:marTop w:val="0"/>
      <w:marBottom w:val="0"/>
      <w:divBdr>
        <w:top w:val="none" w:sz="0" w:space="0" w:color="auto"/>
        <w:left w:val="none" w:sz="0" w:space="0" w:color="auto"/>
        <w:bottom w:val="none" w:sz="0" w:space="0" w:color="auto"/>
        <w:right w:val="none" w:sz="0" w:space="0" w:color="auto"/>
      </w:divBdr>
    </w:div>
    <w:div w:id="1302275360">
      <w:bodyDiv w:val="1"/>
      <w:marLeft w:val="0"/>
      <w:marRight w:val="0"/>
      <w:marTop w:val="0"/>
      <w:marBottom w:val="0"/>
      <w:divBdr>
        <w:top w:val="none" w:sz="0" w:space="0" w:color="auto"/>
        <w:left w:val="none" w:sz="0" w:space="0" w:color="auto"/>
        <w:bottom w:val="none" w:sz="0" w:space="0" w:color="auto"/>
        <w:right w:val="none" w:sz="0" w:space="0" w:color="auto"/>
      </w:divBdr>
    </w:div>
    <w:div w:id="1303384961">
      <w:bodyDiv w:val="1"/>
      <w:marLeft w:val="0"/>
      <w:marRight w:val="0"/>
      <w:marTop w:val="0"/>
      <w:marBottom w:val="0"/>
      <w:divBdr>
        <w:top w:val="none" w:sz="0" w:space="0" w:color="auto"/>
        <w:left w:val="none" w:sz="0" w:space="0" w:color="auto"/>
        <w:bottom w:val="none" w:sz="0" w:space="0" w:color="auto"/>
        <w:right w:val="none" w:sz="0" w:space="0" w:color="auto"/>
      </w:divBdr>
    </w:div>
    <w:div w:id="1308511759">
      <w:bodyDiv w:val="1"/>
      <w:marLeft w:val="0"/>
      <w:marRight w:val="0"/>
      <w:marTop w:val="0"/>
      <w:marBottom w:val="0"/>
      <w:divBdr>
        <w:top w:val="none" w:sz="0" w:space="0" w:color="auto"/>
        <w:left w:val="none" w:sz="0" w:space="0" w:color="auto"/>
        <w:bottom w:val="none" w:sz="0" w:space="0" w:color="auto"/>
        <w:right w:val="none" w:sz="0" w:space="0" w:color="auto"/>
      </w:divBdr>
    </w:div>
    <w:div w:id="1340084357">
      <w:bodyDiv w:val="1"/>
      <w:marLeft w:val="0"/>
      <w:marRight w:val="0"/>
      <w:marTop w:val="0"/>
      <w:marBottom w:val="0"/>
      <w:divBdr>
        <w:top w:val="none" w:sz="0" w:space="0" w:color="auto"/>
        <w:left w:val="none" w:sz="0" w:space="0" w:color="auto"/>
        <w:bottom w:val="none" w:sz="0" w:space="0" w:color="auto"/>
        <w:right w:val="none" w:sz="0" w:space="0" w:color="auto"/>
      </w:divBdr>
    </w:div>
    <w:div w:id="1367676334">
      <w:bodyDiv w:val="1"/>
      <w:marLeft w:val="0"/>
      <w:marRight w:val="0"/>
      <w:marTop w:val="0"/>
      <w:marBottom w:val="0"/>
      <w:divBdr>
        <w:top w:val="none" w:sz="0" w:space="0" w:color="auto"/>
        <w:left w:val="none" w:sz="0" w:space="0" w:color="auto"/>
        <w:bottom w:val="none" w:sz="0" w:space="0" w:color="auto"/>
        <w:right w:val="none" w:sz="0" w:space="0" w:color="auto"/>
      </w:divBdr>
    </w:div>
    <w:div w:id="1377579199">
      <w:bodyDiv w:val="1"/>
      <w:marLeft w:val="0"/>
      <w:marRight w:val="0"/>
      <w:marTop w:val="0"/>
      <w:marBottom w:val="0"/>
      <w:divBdr>
        <w:top w:val="none" w:sz="0" w:space="0" w:color="auto"/>
        <w:left w:val="none" w:sz="0" w:space="0" w:color="auto"/>
        <w:bottom w:val="none" w:sz="0" w:space="0" w:color="auto"/>
        <w:right w:val="none" w:sz="0" w:space="0" w:color="auto"/>
      </w:divBdr>
    </w:div>
    <w:div w:id="1422214224">
      <w:bodyDiv w:val="1"/>
      <w:marLeft w:val="0"/>
      <w:marRight w:val="0"/>
      <w:marTop w:val="0"/>
      <w:marBottom w:val="0"/>
      <w:divBdr>
        <w:top w:val="none" w:sz="0" w:space="0" w:color="auto"/>
        <w:left w:val="none" w:sz="0" w:space="0" w:color="auto"/>
        <w:bottom w:val="none" w:sz="0" w:space="0" w:color="auto"/>
        <w:right w:val="none" w:sz="0" w:space="0" w:color="auto"/>
      </w:divBdr>
    </w:div>
    <w:div w:id="1428230620">
      <w:bodyDiv w:val="1"/>
      <w:marLeft w:val="0"/>
      <w:marRight w:val="0"/>
      <w:marTop w:val="0"/>
      <w:marBottom w:val="0"/>
      <w:divBdr>
        <w:top w:val="none" w:sz="0" w:space="0" w:color="auto"/>
        <w:left w:val="none" w:sz="0" w:space="0" w:color="auto"/>
        <w:bottom w:val="none" w:sz="0" w:space="0" w:color="auto"/>
        <w:right w:val="none" w:sz="0" w:space="0" w:color="auto"/>
      </w:divBdr>
    </w:div>
    <w:div w:id="1431312744">
      <w:bodyDiv w:val="1"/>
      <w:marLeft w:val="0"/>
      <w:marRight w:val="0"/>
      <w:marTop w:val="0"/>
      <w:marBottom w:val="0"/>
      <w:divBdr>
        <w:top w:val="none" w:sz="0" w:space="0" w:color="auto"/>
        <w:left w:val="none" w:sz="0" w:space="0" w:color="auto"/>
        <w:bottom w:val="none" w:sz="0" w:space="0" w:color="auto"/>
        <w:right w:val="none" w:sz="0" w:space="0" w:color="auto"/>
      </w:divBdr>
    </w:div>
    <w:div w:id="1446465306">
      <w:bodyDiv w:val="1"/>
      <w:marLeft w:val="0"/>
      <w:marRight w:val="0"/>
      <w:marTop w:val="0"/>
      <w:marBottom w:val="0"/>
      <w:divBdr>
        <w:top w:val="none" w:sz="0" w:space="0" w:color="auto"/>
        <w:left w:val="none" w:sz="0" w:space="0" w:color="auto"/>
        <w:bottom w:val="none" w:sz="0" w:space="0" w:color="auto"/>
        <w:right w:val="none" w:sz="0" w:space="0" w:color="auto"/>
      </w:divBdr>
    </w:div>
    <w:div w:id="1452629940">
      <w:bodyDiv w:val="1"/>
      <w:marLeft w:val="0"/>
      <w:marRight w:val="0"/>
      <w:marTop w:val="0"/>
      <w:marBottom w:val="0"/>
      <w:divBdr>
        <w:top w:val="none" w:sz="0" w:space="0" w:color="auto"/>
        <w:left w:val="none" w:sz="0" w:space="0" w:color="auto"/>
        <w:bottom w:val="none" w:sz="0" w:space="0" w:color="auto"/>
        <w:right w:val="none" w:sz="0" w:space="0" w:color="auto"/>
      </w:divBdr>
    </w:div>
    <w:div w:id="1455948373">
      <w:bodyDiv w:val="1"/>
      <w:marLeft w:val="0"/>
      <w:marRight w:val="0"/>
      <w:marTop w:val="0"/>
      <w:marBottom w:val="0"/>
      <w:divBdr>
        <w:top w:val="none" w:sz="0" w:space="0" w:color="auto"/>
        <w:left w:val="none" w:sz="0" w:space="0" w:color="auto"/>
        <w:bottom w:val="none" w:sz="0" w:space="0" w:color="auto"/>
        <w:right w:val="none" w:sz="0" w:space="0" w:color="auto"/>
      </w:divBdr>
    </w:div>
    <w:div w:id="1467621895">
      <w:bodyDiv w:val="1"/>
      <w:marLeft w:val="0"/>
      <w:marRight w:val="0"/>
      <w:marTop w:val="0"/>
      <w:marBottom w:val="0"/>
      <w:divBdr>
        <w:top w:val="none" w:sz="0" w:space="0" w:color="auto"/>
        <w:left w:val="none" w:sz="0" w:space="0" w:color="auto"/>
        <w:bottom w:val="none" w:sz="0" w:space="0" w:color="auto"/>
        <w:right w:val="none" w:sz="0" w:space="0" w:color="auto"/>
      </w:divBdr>
    </w:div>
    <w:div w:id="1547520800">
      <w:bodyDiv w:val="1"/>
      <w:marLeft w:val="0"/>
      <w:marRight w:val="0"/>
      <w:marTop w:val="0"/>
      <w:marBottom w:val="0"/>
      <w:divBdr>
        <w:top w:val="none" w:sz="0" w:space="0" w:color="auto"/>
        <w:left w:val="none" w:sz="0" w:space="0" w:color="auto"/>
        <w:bottom w:val="none" w:sz="0" w:space="0" w:color="auto"/>
        <w:right w:val="none" w:sz="0" w:space="0" w:color="auto"/>
      </w:divBdr>
    </w:div>
    <w:div w:id="1598634896">
      <w:bodyDiv w:val="1"/>
      <w:marLeft w:val="0"/>
      <w:marRight w:val="0"/>
      <w:marTop w:val="0"/>
      <w:marBottom w:val="0"/>
      <w:divBdr>
        <w:top w:val="none" w:sz="0" w:space="0" w:color="auto"/>
        <w:left w:val="none" w:sz="0" w:space="0" w:color="auto"/>
        <w:bottom w:val="none" w:sz="0" w:space="0" w:color="auto"/>
        <w:right w:val="none" w:sz="0" w:space="0" w:color="auto"/>
      </w:divBdr>
    </w:div>
    <w:div w:id="1599370877">
      <w:bodyDiv w:val="1"/>
      <w:marLeft w:val="0"/>
      <w:marRight w:val="0"/>
      <w:marTop w:val="0"/>
      <w:marBottom w:val="0"/>
      <w:divBdr>
        <w:top w:val="none" w:sz="0" w:space="0" w:color="auto"/>
        <w:left w:val="none" w:sz="0" w:space="0" w:color="auto"/>
        <w:bottom w:val="none" w:sz="0" w:space="0" w:color="auto"/>
        <w:right w:val="none" w:sz="0" w:space="0" w:color="auto"/>
      </w:divBdr>
    </w:div>
    <w:div w:id="1600065008">
      <w:bodyDiv w:val="1"/>
      <w:marLeft w:val="0"/>
      <w:marRight w:val="0"/>
      <w:marTop w:val="0"/>
      <w:marBottom w:val="0"/>
      <w:divBdr>
        <w:top w:val="none" w:sz="0" w:space="0" w:color="auto"/>
        <w:left w:val="none" w:sz="0" w:space="0" w:color="auto"/>
        <w:bottom w:val="none" w:sz="0" w:space="0" w:color="auto"/>
        <w:right w:val="none" w:sz="0" w:space="0" w:color="auto"/>
      </w:divBdr>
    </w:div>
    <w:div w:id="1600990520">
      <w:bodyDiv w:val="1"/>
      <w:marLeft w:val="0"/>
      <w:marRight w:val="0"/>
      <w:marTop w:val="0"/>
      <w:marBottom w:val="0"/>
      <w:divBdr>
        <w:top w:val="none" w:sz="0" w:space="0" w:color="auto"/>
        <w:left w:val="none" w:sz="0" w:space="0" w:color="auto"/>
        <w:bottom w:val="none" w:sz="0" w:space="0" w:color="auto"/>
        <w:right w:val="none" w:sz="0" w:space="0" w:color="auto"/>
      </w:divBdr>
    </w:div>
    <w:div w:id="1621496427">
      <w:bodyDiv w:val="1"/>
      <w:marLeft w:val="0"/>
      <w:marRight w:val="0"/>
      <w:marTop w:val="0"/>
      <w:marBottom w:val="0"/>
      <w:divBdr>
        <w:top w:val="none" w:sz="0" w:space="0" w:color="auto"/>
        <w:left w:val="none" w:sz="0" w:space="0" w:color="auto"/>
        <w:bottom w:val="none" w:sz="0" w:space="0" w:color="auto"/>
        <w:right w:val="none" w:sz="0" w:space="0" w:color="auto"/>
      </w:divBdr>
    </w:div>
    <w:div w:id="1654334047">
      <w:bodyDiv w:val="1"/>
      <w:marLeft w:val="0"/>
      <w:marRight w:val="0"/>
      <w:marTop w:val="0"/>
      <w:marBottom w:val="0"/>
      <w:divBdr>
        <w:top w:val="none" w:sz="0" w:space="0" w:color="auto"/>
        <w:left w:val="none" w:sz="0" w:space="0" w:color="auto"/>
        <w:bottom w:val="none" w:sz="0" w:space="0" w:color="auto"/>
        <w:right w:val="none" w:sz="0" w:space="0" w:color="auto"/>
      </w:divBdr>
    </w:div>
    <w:div w:id="1660306445">
      <w:bodyDiv w:val="1"/>
      <w:marLeft w:val="0"/>
      <w:marRight w:val="0"/>
      <w:marTop w:val="0"/>
      <w:marBottom w:val="0"/>
      <w:divBdr>
        <w:top w:val="none" w:sz="0" w:space="0" w:color="auto"/>
        <w:left w:val="none" w:sz="0" w:space="0" w:color="auto"/>
        <w:bottom w:val="none" w:sz="0" w:space="0" w:color="auto"/>
        <w:right w:val="none" w:sz="0" w:space="0" w:color="auto"/>
      </w:divBdr>
    </w:div>
    <w:div w:id="1675766945">
      <w:bodyDiv w:val="1"/>
      <w:marLeft w:val="0"/>
      <w:marRight w:val="0"/>
      <w:marTop w:val="0"/>
      <w:marBottom w:val="0"/>
      <w:divBdr>
        <w:top w:val="none" w:sz="0" w:space="0" w:color="auto"/>
        <w:left w:val="none" w:sz="0" w:space="0" w:color="auto"/>
        <w:bottom w:val="none" w:sz="0" w:space="0" w:color="auto"/>
        <w:right w:val="none" w:sz="0" w:space="0" w:color="auto"/>
      </w:divBdr>
    </w:div>
    <w:div w:id="1682777799">
      <w:bodyDiv w:val="1"/>
      <w:marLeft w:val="0"/>
      <w:marRight w:val="0"/>
      <w:marTop w:val="0"/>
      <w:marBottom w:val="0"/>
      <w:divBdr>
        <w:top w:val="none" w:sz="0" w:space="0" w:color="auto"/>
        <w:left w:val="none" w:sz="0" w:space="0" w:color="auto"/>
        <w:bottom w:val="none" w:sz="0" w:space="0" w:color="auto"/>
        <w:right w:val="none" w:sz="0" w:space="0" w:color="auto"/>
      </w:divBdr>
    </w:div>
    <w:div w:id="1683622851">
      <w:bodyDiv w:val="1"/>
      <w:marLeft w:val="0"/>
      <w:marRight w:val="0"/>
      <w:marTop w:val="0"/>
      <w:marBottom w:val="0"/>
      <w:divBdr>
        <w:top w:val="none" w:sz="0" w:space="0" w:color="auto"/>
        <w:left w:val="none" w:sz="0" w:space="0" w:color="auto"/>
        <w:bottom w:val="none" w:sz="0" w:space="0" w:color="auto"/>
        <w:right w:val="none" w:sz="0" w:space="0" w:color="auto"/>
      </w:divBdr>
    </w:div>
    <w:div w:id="1683631151">
      <w:bodyDiv w:val="1"/>
      <w:marLeft w:val="0"/>
      <w:marRight w:val="0"/>
      <w:marTop w:val="0"/>
      <w:marBottom w:val="0"/>
      <w:divBdr>
        <w:top w:val="none" w:sz="0" w:space="0" w:color="auto"/>
        <w:left w:val="none" w:sz="0" w:space="0" w:color="auto"/>
        <w:bottom w:val="none" w:sz="0" w:space="0" w:color="auto"/>
        <w:right w:val="none" w:sz="0" w:space="0" w:color="auto"/>
      </w:divBdr>
    </w:div>
    <w:div w:id="1710060547">
      <w:bodyDiv w:val="1"/>
      <w:marLeft w:val="0"/>
      <w:marRight w:val="0"/>
      <w:marTop w:val="0"/>
      <w:marBottom w:val="0"/>
      <w:divBdr>
        <w:top w:val="none" w:sz="0" w:space="0" w:color="auto"/>
        <w:left w:val="none" w:sz="0" w:space="0" w:color="auto"/>
        <w:bottom w:val="none" w:sz="0" w:space="0" w:color="auto"/>
        <w:right w:val="none" w:sz="0" w:space="0" w:color="auto"/>
      </w:divBdr>
    </w:div>
    <w:div w:id="1721516416">
      <w:bodyDiv w:val="1"/>
      <w:marLeft w:val="0"/>
      <w:marRight w:val="0"/>
      <w:marTop w:val="0"/>
      <w:marBottom w:val="0"/>
      <w:divBdr>
        <w:top w:val="none" w:sz="0" w:space="0" w:color="auto"/>
        <w:left w:val="none" w:sz="0" w:space="0" w:color="auto"/>
        <w:bottom w:val="none" w:sz="0" w:space="0" w:color="auto"/>
        <w:right w:val="none" w:sz="0" w:space="0" w:color="auto"/>
      </w:divBdr>
    </w:div>
    <w:div w:id="1731998832">
      <w:bodyDiv w:val="1"/>
      <w:marLeft w:val="0"/>
      <w:marRight w:val="0"/>
      <w:marTop w:val="0"/>
      <w:marBottom w:val="0"/>
      <w:divBdr>
        <w:top w:val="none" w:sz="0" w:space="0" w:color="auto"/>
        <w:left w:val="none" w:sz="0" w:space="0" w:color="auto"/>
        <w:bottom w:val="none" w:sz="0" w:space="0" w:color="auto"/>
        <w:right w:val="none" w:sz="0" w:space="0" w:color="auto"/>
      </w:divBdr>
    </w:div>
    <w:div w:id="1741754488">
      <w:bodyDiv w:val="1"/>
      <w:marLeft w:val="0"/>
      <w:marRight w:val="0"/>
      <w:marTop w:val="0"/>
      <w:marBottom w:val="0"/>
      <w:divBdr>
        <w:top w:val="none" w:sz="0" w:space="0" w:color="auto"/>
        <w:left w:val="none" w:sz="0" w:space="0" w:color="auto"/>
        <w:bottom w:val="none" w:sz="0" w:space="0" w:color="auto"/>
        <w:right w:val="none" w:sz="0" w:space="0" w:color="auto"/>
      </w:divBdr>
    </w:div>
    <w:div w:id="1742019484">
      <w:bodyDiv w:val="1"/>
      <w:marLeft w:val="0"/>
      <w:marRight w:val="0"/>
      <w:marTop w:val="0"/>
      <w:marBottom w:val="0"/>
      <w:divBdr>
        <w:top w:val="none" w:sz="0" w:space="0" w:color="auto"/>
        <w:left w:val="none" w:sz="0" w:space="0" w:color="auto"/>
        <w:bottom w:val="none" w:sz="0" w:space="0" w:color="auto"/>
        <w:right w:val="none" w:sz="0" w:space="0" w:color="auto"/>
      </w:divBdr>
    </w:div>
    <w:div w:id="1746610822">
      <w:bodyDiv w:val="1"/>
      <w:marLeft w:val="0"/>
      <w:marRight w:val="0"/>
      <w:marTop w:val="0"/>
      <w:marBottom w:val="0"/>
      <w:divBdr>
        <w:top w:val="none" w:sz="0" w:space="0" w:color="auto"/>
        <w:left w:val="none" w:sz="0" w:space="0" w:color="auto"/>
        <w:bottom w:val="none" w:sz="0" w:space="0" w:color="auto"/>
        <w:right w:val="none" w:sz="0" w:space="0" w:color="auto"/>
      </w:divBdr>
    </w:div>
    <w:div w:id="1751272838">
      <w:bodyDiv w:val="1"/>
      <w:marLeft w:val="0"/>
      <w:marRight w:val="0"/>
      <w:marTop w:val="0"/>
      <w:marBottom w:val="0"/>
      <w:divBdr>
        <w:top w:val="none" w:sz="0" w:space="0" w:color="auto"/>
        <w:left w:val="none" w:sz="0" w:space="0" w:color="auto"/>
        <w:bottom w:val="none" w:sz="0" w:space="0" w:color="auto"/>
        <w:right w:val="none" w:sz="0" w:space="0" w:color="auto"/>
      </w:divBdr>
    </w:div>
    <w:div w:id="1756583767">
      <w:bodyDiv w:val="1"/>
      <w:marLeft w:val="0"/>
      <w:marRight w:val="0"/>
      <w:marTop w:val="0"/>
      <w:marBottom w:val="0"/>
      <w:divBdr>
        <w:top w:val="none" w:sz="0" w:space="0" w:color="auto"/>
        <w:left w:val="none" w:sz="0" w:space="0" w:color="auto"/>
        <w:bottom w:val="none" w:sz="0" w:space="0" w:color="auto"/>
        <w:right w:val="none" w:sz="0" w:space="0" w:color="auto"/>
      </w:divBdr>
    </w:div>
    <w:div w:id="1756777138">
      <w:bodyDiv w:val="1"/>
      <w:marLeft w:val="0"/>
      <w:marRight w:val="0"/>
      <w:marTop w:val="0"/>
      <w:marBottom w:val="0"/>
      <w:divBdr>
        <w:top w:val="none" w:sz="0" w:space="0" w:color="auto"/>
        <w:left w:val="none" w:sz="0" w:space="0" w:color="auto"/>
        <w:bottom w:val="none" w:sz="0" w:space="0" w:color="auto"/>
        <w:right w:val="none" w:sz="0" w:space="0" w:color="auto"/>
      </w:divBdr>
    </w:div>
    <w:div w:id="1809933702">
      <w:bodyDiv w:val="1"/>
      <w:marLeft w:val="0"/>
      <w:marRight w:val="0"/>
      <w:marTop w:val="0"/>
      <w:marBottom w:val="0"/>
      <w:divBdr>
        <w:top w:val="none" w:sz="0" w:space="0" w:color="auto"/>
        <w:left w:val="none" w:sz="0" w:space="0" w:color="auto"/>
        <w:bottom w:val="none" w:sz="0" w:space="0" w:color="auto"/>
        <w:right w:val="none" w:sz="0" w:space="0" w:color="auto"/>
      </w:divBdr>
    </w:div>
    <w:div w:id="1836606825">
      <w:bodyDiv w:val="1"/>
      <w:marLeft w:val="0"/>
      <w:marRight w:val="0"/>
      <w:marTop w:val="0"/>
      <w:marBottom w:val="0"/>
      <w:divBdr>
        <w:top w:val="none" w:sz="0" w:space="0" w:color="auto"/>
        <w:left w:val="none" w:sz="0" w:space="0" w:color="auto"/>
        <w:bottom w:val="none" w:sz="0" w:space="0" w:color="auto"/>
        <w:right w:val="none" w:sz="0" w:space="0" w:color="auto"/>
      </w:divBdr>
    </w:div>
    <w:div w:id="1848133236">
      <w:bodyDiv w:val="1"/>
      <w:marLeft w:val="0"/>
      <w:marRight w:val="0"/>
      <w:marTop w:val="0"/>
      <w:marBottom w:val="0"/>
      <w:divBdr>
        <w:top w:val="none" w:sz="0" w:space="0" w:color="auto"/>
        <w:left w:val="none" w:sz="0" w:space="0" w:color="auto"/>
        <w:bottom w:val="none" w:sz="0" w:space="0" w:color="auto"/>
        <w:right w:val="none" w:sz="0" w:space="0" w:color="auto"/>
      </w:divBdr>
    </w:div>
    <w:div w:id="1852645618">
      <w:bodyDiv w:val="1"/>
      <w:marLeft w:val="0"/>
      <w:marRight w:val="0"/>
      <w:marTop w:val="0"/>
      <w:marBottom w:val="0"/>
      <w:divBdr>
        <w:top w:val="none" w:sz="0" w:space="0" w:color="auto"/>
        <w:left w:val="none" w:sz="0" w:space="0" w:color="auto"/>
        <w:bottom w:val="none" w:sz="0" w:space="0" w:color="auto"/>
        <w:right w:val="none" w:sz="0" w:space="0" w:color="auto"/>
      </w:divBdr>
    </w:div>
    <w:div w:id="1856261267">
      <w:bodyDiv w:val="1"/>
      <w:marLeft w:val="0"/>
      <w:marRight w:val="0"/>
      <w:marTop w:val="0"/>
      <w:marBottom w:val="0"/>
      <w:divBdr>
        <w:top w:val="none" w:sz="0" w:space="0" w:color="auto"/>
        <w:left w:val="none" w:sz="0" w:space="0" w:color="auto"/>
        <w:bottom w:val="none" w:sz="0" w:space="0" w:color="auto"/>
        <w:right w:val="none" w:sz="0" w:space="0" w:color="auto"/>
      </w:divBdr>
    </w:div>
    <w:div w:id="1877766439">
      <w:bodyDiv w:val="1"/>
      <w:marLeft w:val="0"/>
      <w:marRight w:val="0"/>
      <w:marTop w:val="0"/>
      <w:marBottom w:val="0"/>
      <w:divBdr>
        <w:top w:val="none" w:sz="0" w:space="0" w:color="auto"/>
        <w:left w:val="none" w:sz="0" w:space="0" w:color="auto"/>
        <w:bottom w:val="none" w:sz="0" w:space="0" w:color="auto"/>
        <w:right w:val="none" w:sz="0" w:space="0" w:color="auto"/>
      </w:divBdr>
    </w:div>
    <w:div w:id="1918854454">
      <w:bodyDiv w:val="1"/>
      <w:marLeft w:val="0"/>
      <w:marRight w:val="0"/>
      <w:marTop w:val="0"/>
      <w:marBottom w:val="0"/>
      <w:divBdr>
        <w:top w:val="none" w:sz="0" w:space="0" w:color="auto"/>
        <w:left w:val="none" w:sz="0" w:space="0" w:color="auto"/>
        <w:bottom w:val="none" w:sz="0" w:space="0" w:color="auto"/>
        <w:right w:val="none" w:sz="0" w:space="0" w:color="auto"/>
      </w:divBdr>
    </w:div>
    <w:div w:id="1951206489">
      <w:bodyDiv w:val="1"/>
      <w:marLeft w:val="0"/>
      <w:marRight w:val="0"/>
      <w:marTop w:val="0"/>
      <w:marBottom w:val="0"/>
      <w:divBdr>
        <w:top w:val="none" w:sz="0" w:space="0" w:color="auto"/>
        <w:left w:val="none" w:sz="0" w:space="0" w:color="auto"/>
        <w:bottom w:val="none" w:sz="0" w:space="0" w:color="auto"/>
        <w:right w:val="none" w:sz="0" w:space="0" w:color="auto"/>
      </w:divBdr>
    </w:div>
    <w:div w:id="1956518291">
      <w:bodyDiv w:val="1"/>
      <w:marLeft w:val="0"/>
      <w:marRight w:val="0"/>
      <w:marTop w:val="0"/>
      <w:marBottom w:val="0"/>
      <w:divBdr>
        <w:top w:val="none" w:sz="0" w:space="0" w:color="auto"/>
        <w:left w:val="none" w:sz="0" w:space="0" w:color="auto"/>
        <w:bottom w:val="none" w:sz="0" w:space="0" w:color="auto"/>
        <w:right w:val="none" w:sz="0" w:space="0" w:color="auto"/>
      </w:divBdr>
    </w:div>
    <w:div w:id="1962373168">
      <w:bodyDiv w:val="1"/>
      <w:marLeft w:val="0"/>
      <w:marRight w:val="0"/>
      <w:marTop w:val="0"/>
      <w:marBottom w:val="0"/>
      <w:divBdr>
        <w:top w:val="none" w:sz="0" w:space="0" w:color="auto"/>
        <w:left w:val="none" w:sz="0" w:space="0" w:color="auto"/>
        <w:bottom w:val="none" w:sz="0" w:space="0" w:color="auto"/>
        <w:right w:val="none" w:sz="0" w:space="0" w:color="auto"/>
      </w:divBdr>
    </w:div>
    <w:div w:id="1972512113">
      <w:bodyDiv w:val="1"/>
      <w:marLeft w:val="0"/>
      <w:marRight w:val="0"/>
      <w:marTop w:val="0"/>
      <w:marBottom w:val="0"/>
      <w:divBdr>
        <w:top w:val="none" w:sz="0" w:space="0" w:color="auto"/>
        <w:left w:val="none" w:sz="0" w:space="0" w:color="auto"/>
        <w:bottom w:val="none" w:sz="0" w:space="0" w:color="auto"/>
        <w:right w:val="none" w:sz="0" w:space="0" w:color="auto"/>
      </w:divBdr>
    </w:div>
    <w:div w:id="1976988635">
      <w:bodyDiv w:val="1"/>
      <w:marLeft w:val="0"/>
      <w:marRight w:val="0"/>
      <w:marTop w:val="0"/>
      <w:marBottom w:val="0"/>
      <w:divBdr>
        <w:top w:val="none" w:sz="0" w:space="0" w:color="auto"/>
        <w:left w:val="none" w:sz="0" w:space="0" w:color="auto"/>
        <w:bottom w:val="none" w:sz="0" w:space="0" w:color="auto"/>
        <w:right w:val="none" w:sz="0" w:space="0" w:color="auto"/>
      </w:divBdr>
    </w:div>
    <w:div w:id="1989818444">
      <w:bodyDiv w:val="1"/>
      <w:marLeft w:val="0"/>
      <w:marRight w:val="0"/>
      <w:marTop w:val="0"/>
      <w:marBottom w:val="0"/>
      <w:divBdr>
        <w:top w:val="none" w:sz="0" w:space="0" w:color="auto"/>
        <w:left w:val="none" w:sz="0" w:space="0" w:color="auto"/>
        <w:bottom w:val="none" w:sz="0" w:space="0" w:color="auto"/>
        <w:right w:val="none" w:sz="0" w:space="0" w:color="auto"/>
      </w:divBdr>
    </w:div>
    <w:div w:id="1989935140">
      <w:bodyDiv w:val="1"/>
      <w:marLeft w:val="0"/>
      <w:marRight w:val="0"/>
      <w:marTop w:val="0"/>
      <w:marBottom w:val="0"/>
      <w:divBdr>
        <w:top w:val="none" w:sz="0" w:space="0" w:color="auto"/>
        <w:left w:val="none" w:sz="0" w:space="0" w:color="auto"/>
        <w:bottom w:val="none" w:sz="0" w:space="0" w:color="auto"/>
        <w:right w:val="none" w:sz="0" w:space="0" w:color="auto"/>
      </w:divBdr>
    </w:div>
    <w:div w:id="2002729838">
      <w:bodyDiv w:val="1"/>
      <w:marLeft w:val="0"/>
      <w:marRight w:val="0"/>
      <w:marTop w:val="0"/>
      <w:marBottom w:val="0"/>
      <w:divBdr>
        <w:top w:val="none" w:sz="0" w:space="0" w:color="auto"/>
        <w:left w:val="none" w:sz="0" w:space="0" w:color="auto"/>
        <w:bottom w:val="none" w:sz="0" w:space="0" w:color="auto"/>
        <w:right w:val="none" w:sz="0" w:space="0" w:color="auto"/>
      </w:divBdr>
    </w:div>
    <w:div w:id="2003770414">
      <w:bodyDiv w:val="1"/>
      <w:marLeft w:val="0"/>
      <w:marRight w:val="0"/>
      <w:marTop w:val="0"/>
      <w:marBottom w:val="0"/>
      <w:divBdr>
        <w:top w:val="none" w:sz="0" w:space="0" w:color="auto"/>
        <w:left w:val="none" w:sz="0" w:space="0" w:color="auto"/>
        <w:bottom w:val="none" w:sz="0" w:space="0" w:color="auto"/>
        <w:right w:val="none" w:sz="0" w:space="0" w:color="auto"/>
      </w:divBdr>
    </w:div>
    <w:div w:id="2020767833">
      <w:bodyDiv w:val="1"/>
      <w:marLeft w:val="0"/>
      <w:marRight w:val="0"/>
      <w:marTop w:val="0"/>
      <w:marBottom w:val="0"/>
      <w:divBdr>
        <w:top w:val="none" w:sz="0" w:space="0" w:color="auto"/>
        <w:left w:val="none" w:sz="0" w:space="0" w:color="auto"/>
        <w:bottom w:val="none" w:sz="0" w:space="0" w:color="auto"/>
        <w:right w:val="none" w:sz="0" w:space="0" w:color="auto"/>
      </w:divBdr>
    </w:div>
    <w:div w:id="2041008844">
      <w:bodyDiv w:val="1"/>
      <w:marLeft w:val="0"/>
      <w:marRight w:val="0"/>
      <w:marTop w:val="0"/>
      <w:marBottom w:val="0"/>
      <w:divBdr>
        <w:top w:val="none" w:sz="0" w:space="0" w:color="auto"/>
        <w:left w:val="none" w:sz="0" w:space="0" w:color="auto"/>
        <w:bottom w:val="none" w:sz="0" w:space="0" w:color="auto"/>
        <w:right w:val="none" w:sz="0" w:space="0" w:color="auto"/>
      </w:divBdr>
    </w:div>
    <w:div w:id="2052873300">
      <w:bodyDiv w:val="1"/>
      <w:marLeft w:val="0"/>
      <w:marRight w:val="0"/>
      <w:marTop w:val="0"/>
      <w:marBottom w:val="0"/>
      <w:divBdr>
        <w:top w:val="none" w:sz="0" w:space="0" w:color="auto"/>
        <w:left w:val="none" w:sz="0" w:space="0" w:color="auto"/>
        <w:bottom w:val="none" w:sz="0" w:space="0" w:color="auto"/>
        <w:right w:val="none" w:sz="0" w:space="0" w:color="auto"/>
      </w:divBdr>
    </w:div>
    <w:div w:id="2084524241">
      <w:bodyDiv w:val="1"/>
      <w:marLeft w:val="0"/>
      <w:marRight w:val="0"/>
      <w:marTop w:val="0"/>
      <w:marBottom w:val="0"/>
      <w:divBdr>
        <w:top w:val="none" w:sz="0" w:space="0" w:color="auto"/>
        <w:left w:val="none" w:sz="0" w:space="0" w:color="auto"/>
        <w:bottom w:val="none" w:sz="0" w:space="0" w:color="auto"/>
        <w:right w:val="none" w:sz="0" w:space="0" w:color="auto"/>
      </w:divBdr>
    </w:div>
    <w:div w:id="2089108285">
      <w:bodyDiv w:val="1"/>
      <w:marLeft w:val="0"/>
      <w:marRight w:val="0"/>
      <w:marTop w:val="0"/>
      <w:marBottom w:val="0"/>
      <w:divBdr>
        <w:top w:val="none" w:sz="0" w:space="0" w:color="auto"/>
        <w:left w:val="none" w:sz="0" w:space="0" w:color="auto"/>
        <w:bottom w:val="none" w:sz="0" w:space="0" w:color="auto"/>
        <w:right w:val="none" w:sz="0" w:space="0" w:color="auto"/>
      </w:divBdr>
    </w:div>
    <w:div w:id="2100563657">
      <w:bodyDiv w:val="1"/>
      <w:marLeft w:val="0"/>
      <w:marRight w:val="0"/>
      <w:marTop w:val="0"/>
      <w:marBottom w:val="0"/>
      <w:divBdr>
        <w:top w:val="none" w:sz="0" w:space="0" w:color="auto"/>
        <w:left w:val="none" w:sz="0" w:space="0" w:color="auto"/>
        <w:bottom w:val="none" w:sz="0" w:space="0" w:color="auto"/>
        <w:right w:val="none" w:sz="0" w:space="0" w:color="auto"/>
      </w:divBdr>
    </w:div>
    <w:div w:id="21325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2.xml"/><Relationship Id="rId21" Type="http://schemas.openxmlformats.org/officeDocument/2006/relationships/chart" Target="charts/chart13.xml"/><Relationship Id="rId22" Type="http://schemas.openxmlformats.org/officeDocument/2006/relationships/chart" Target="charts/chart14.xml"/><Relationship Id="rId23" Type="http://schemas.openxmlformats.org/officeDocument/2006/relationships/chart" Target="charts/chart15.xml"/><Relationship Id="rId24" Type="http://schemas.openxmlformats.org/officeDocument/2006/relationships/chart" Target="charts/chart16.xml"/><Relationship Id="rId25" Type="http://schemas.openxmlformats.org/officeDocument/2006/relationships/chart" Target="charts/chart17.xm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pipp8:Universita:Convenzioni:CNIPA:Questionario2011:Relazione2010.xlsm" TargetMode="External"/></Relationships>
</file>

<file path=word/charts/_rels/chart10.xml.rels><?xml version="1.0" encoding="UTF-8" standalone="yes"?>
<Relationships xmlns="http://schemas.openxmlformats.org/package/2006/relationships"><Relationship Id="rId1" Type="http://schemas.openxmlformats.org/officeDocument/2006/relationships/themeOverride" Target="../theme/themeOverride6.xml"/><Relationship Id="rId2" Type="http://schemas.openxmlformats.org/officeDocument/2006/relationships/oleObject" Target="Macintosh%20HD:Users:pipp8:Universita:Convenzioni:CNIPA:Questionario2011:Relazione2010.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12.xml.rels><?xml version="1.0" encoding="UTF-8" standalone="yes"?>
<Relationships xmlns="http://schemas.openxmlformats.org/package/2006/relationships"><Relationship Id="rId1" Type="http://schemas.openxmlformats.org/officeDocument/2006/relationships/themeOverride" Target="../theme/themeOverride7.xml"/><Relationship Id="rId2" Type="http://schemas.openxmlformats.org/officeDocument/2006/relationships/oleObject" Target="Macintosh%20HD:Users:pipp8:Universita:Convenzioni:CNIPA:Questionario2011:Relazione2010.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14.xml.rels><?xml version="1.0" encoding="UTF-8" standalone="yes"?>
<Relationships xmlns="http://schemas.openxmlformats.org/package/2006/relationships"><Relationship Id="rId1" Type="http://schemas.openxmlformats.org/officeDocument/2006/relationships/themeOverride" Target="../theme/themeOverride8.xml"/><Relationship Id="rId2" Type="http://schemas.openxmlformats.org/officeDocument/2006/relationships/oleObject" Target="Macintosh%20HD:Users:pipp8:Universita:Convenzioni:CNIPA:Questionario2011:Relazione2010.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16.xml.rels><?xml version="1.0" encoding="UTF-8" standalone="yes"?>
<Relationships xmlns="http://schemas.openxmlformats.org/package/2006/relationships"><Relationship Id="rId1" Type="http://schemas.openxmlformats.org/officeDocument/2006/relationships/themeOverride" Target="../theme/themeOverride9.xml"/><Relationship Id="rId2" Type="http://schemas.openxmlformats.org/officeDocument/2006/relationships/oleObject" Target="Macintosh%20HD:Users:pipp8:Universita:Convenzioni:CNIPA:Questionario2011:Relazione2010.xlsm" TargetMode="External"/></Relationships>
</file>

<file path=word/charts/_rels/chart17.xml.rels><?xml version="1.0" encoding="UTF-8" standalone="yes"?>
<Relationships xmlns="http://schemas.openxmlformats.org/package/2006/relationships"><Relationship Id="rId1" Type="http://schemas.openxmlformats.org/officeDocument/2006/relationships/themeOverride" Target="../theme/themeOverride10.xml"/><Relationship Id="rId2" Type="http://schemas.openxmlformats.org/officeDocument/2006/relationships/oleObject" Target="Macintosh%20HD:Users:pipp8:Universita:Convenzioni:CNIPA:Questionario2011:Relazione201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Macintosh%20HD:Users:pipp8:Universita:Convenzioni:CNIPA:Questionario2011:Relazione2010.xlsm" TargetMode="External"/></Relationships>
</file>

<file path=word/charts/_rels/chart5.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oleObject" Target="Macintosh%20HD:Users:pipp8:Universita:Convenzioni:CNIPA:Questionario2011:Relazione2010.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_rels/chart7.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oleObject" Target="Macintosh%20HD:Users:pipp8:Universita:Convenzioni:CNIPA:Questionario2011:Relazione2010.xlsm"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oleObject" Target="Macintosh%20HD:Users:pipp8:Universita:Convenzioni:CNIPA:Questionario2011:Relazione2010.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pipp8:Universita:Convenzioni:CNIPA:Questionario2011:Relazione201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0313530630537162"/>
          <c:y val="0.242730184755228"/>
          <c:w val="0.967647683128847"/>
          <c:h val="0.507377188858853"/>
        </c:manualLayout>
      </c:layout>
      <c:pie3DChart>
        <c:varyColors val="1"/>
        <c:ser>
          <c:idx val="0"/>
          <c:order val="0"/>
          <c:explosion val="16"/>
          <c:dLbls>
            <c:dLbl>
              <c:idx val="0"/>
              <c:layout>
                <c:manualLayout>
                  <c:x val="-0.00516139520874318"/>
                  <c:y val="-0.0763318251263369"/>
                </c:manualLayout>
              </c:layout>
              <c:showLegendKey val="0"/>
              <c:showVal val="1"/>
              <c:showCatName val="0"/>
              <c:showSerName val="0"/>
              <c:showPercent val="0"/>
              <c:showBubbleSize val="0"/>
              <c:separator> </c:separator>
            </c:dLbl>
            <c:dLbl>
              <c:idx val="1"/>
              <c:layout>
                <c:manualLayout>
                  <c:x val="0.113096878793533"/>
                  <c:y val="0.014910688597156"/>
                </c:manualLayout>
              </c:layout>
              <c:showLegendKey val="0"/>
              <c:showVal val="1"/>
              <c:showCatName val="0"/>
              <c:showSerName val="0"/>
              <c:showPercent val="0"/>
              <c:showBubbleSize val="0"/>
              <c:separator> </c:separator>
            </c:dLbl>
            <c:dLbl>
              <c:idx val="2"/>
              <c:layout>
                <c:manualLayout>
                  <c:x val="-0.0289010654490107"/>
                  <c:y val="0.0484382716049384"/>
                </c:manualLayout>
              </c:layout>
              <c:showLegendKey val="0"/>
              <c:showVal val="1"/>
              <c:showCatName val="0"/>
              <c:showSerName val="0"/>
              <c:showPercent val="0"/>
              <c:showBubbleSize val="0"/>
              <c:separator> </c:separator>
            </c:dLbl>
            <c:dLbl>
              <c:idx val="3"/>
              <c:layout>
                <c:manualLayout>
                  <c:x val="0.0344562404870625"/>
                  <c:y val="-0.116126028806585"/>
                </c:manualLayout>
              </c:layout>
              <c:showLegendKey val="0"/>
              <c:showVal val="1"/>
              <c:showCatName val="0"/>
              <c:showSerName val="0"/>
              <c:showPercent val="0"/>
              <c:showBubbleSize val="0"/>
              <c:separator> </c:separator>
            </c:dLbl>
            <c:numFmt formatCode="#,##0" sourceLinked="0"/>
            <c:txPr>
              <a:bodyPr/>
              <a:lstStyle/>
              <a:p>
                <a:pPr>
                  <a:defRPr sz="1400"/>
                </a:pPr>
                <a:endParaRPr lang="it-IT"/>
              </a:p>
            </c:txPr>
            <c:showLegendKey val="0"/>
            <c:showVal val="1"/>
            <c:showCatName val="0"/>
            <c:showSerName val="0"/>
            <c:showPercent val="0"/>
            <c:showBubbleSize val="0"/>
            <c:separator> </c:separator>
            <c:showLeaderLines val="1"/>
          </c:dLbls>
          <c:cat>
            <c:strRef>
              <c:f>Sintesi!$L$98:$L$101</c:f>
              <c:strCache>
                <c:ptCount val="4"/>
                <c:pt idx="0">
                  <c:v>Grandi</c:v>
                </c:pt>
                <c:pt idx="1">
                  <c:v>Medie</c:v>
                </c:pt>
                <c:pt idx="2">
                  <c:v>Piccole</c:v>
                </c:pt>
                <c:pt idx="3">
                  <c:v>N.C.</c:v>
                </c:pt>
              </c:strCache>
            </c:strRef>
          </c:cat>
          <c:val>
            <c:numRef>
              <c:f>Sintesi!$M$98:$M$101</c:f>
              <c:numCache>
                <c:formatCode>0</c:formatCode>
                <c:ptCount val="4"/>
                <c:pt idx="0">
                  <c:v>6.0</c:v>
                </c:pt>
                <c:pt idx="1">
                  <c:v>30.0</c:v>
                </c:pt>
                <c:pt idx="2">
                  <c:v>9.0</c:v>
                </c:pt>
                <c:pt idx="3">
                  <c:v>1.0</c:v>
                </c:pt>
              </c:numCache>
            </c:numRef>
          </c:val>
        </c:ser>
        <c:dLbls>
          <c:showLegendKey val="0"/>
          <c:showVal val="0"/>
          <c:showCatName val="0"/>
          <c:showSerName val="0"/>
          <c:showPercent val="1"/>
          <c:showBubbleSize val="0"/>
          <c:showLeaderLines val="1"/>
        </c:dLbls>
      </c:pie3DChart>
    </c:plotArea>
    <c:legend>
      <c:legendPos val="r"/>
      <c:legendEntry>
        <c:idx val="0"/>
        <c:txPr>
          <a:bodyPr/>
          <a:lstStyle/>
          <a:p>
            <a:pPr>
              <a:defRPr sz="1200">
                <a:solidFill>
                  <a:sysClr val="window" lastClr="FFFFFF"/>
                </a:solidFill>
                <a:latin typeface="+mn-lt"/>
                <a:ea typeface="+mn-ea"/>
                <a:cs typeface="+mn-cs"/>
              </a:defRPr>
            </a:pPr>
            <a:endParaRPr lang="it-IT"/>
          </a:p>
        </c:txPr>
      </c:legendEntry>
      <c:legendEntry>
        <c:idx val="1"/>
        <c:txPr>
          <a:bodyPr/>
          <a:lstStyle/>
          <a:p>
            <a:pPr>
              <a:defRPr sz="1200">
                <a:solidFill>
                  <a:sysClr val="window" lastClr="FFFFFF"/>
                </a:solidFill>
                <a:latin typeface="+mn-lt"/>
                <a:ea typeface="+mn-ea"/>
                <a:cs typeface="+mn-cs"/>
              </a:defRPr>
            </a:pPr>
            <a:endParaRPr lang="it-IT"/>
          </a:p>
        </c:txPr>
      </c:legendEntry>
      <c:legendEntry>
        <c:idx val="2"/>
        <c:txPr>
          <a:bodyPr/>
          <a:lstStyle/>
          <a:p>
            <a:pPr>
              <a:defRPr sz="1200">
                <a:solidFill>
                  <a:sysClr val="window" lastClr="FFFFFF"/>
                </a:solidFill>
                <a:latin typeface="+mn-lt"/>
                <a:ea typeface="+mn-ea"/>
                <a:cs typeface="+mn-cs"/>
              </a:defRPr>
            </a:pPr>
            <a:endParaRPr lang="it-IT"/>
          </a:p>
        </c:txPr>
      </c:legendEntry>
      <c:legendEntry>
        <c:idx val="3"/>
        <c:txPr>
          <a:bodyPr/>
          <a:lstStyle/>
          <a:p>
            <a:pPr>
              <a:defRPr sz="1200">
                <a:solidFill>
                  <a:sysClr val="window" lastClr="FFFFFF"/>
                </a:solidFill>
                <a:latin typeface="+mn-lt"/>
                <a:ea typeface="+mn-ea"/>
                <a:cs typeface="+mn-cs"/>
              </a:defRPr>
            </a:pPr>
            <a:endParaRPr lang="it-IT"/>
          </a:p>
        </c:txPr>
      </c:legendEntry>
      <c:layout>
        <c:manualLayout>
          <c:xMode val="edge"/>
          <c:yMode val="edge"/>
          <c:x val="2.51782791806881E-5"/>
          <c:y val="0.81692682476274"/>
          <c:w val="0.998413512580726"/>
          <c:h val="0.180953222438721"/>
        </c:manualLayout>
      </c:layout>
      <c:overlay val="0"/>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sz="1200">
              <a:solidFill>
                <a:sysClr val="window" lastClr="FFFFFF"/>
              </a:solidFill>
              <a:latin typeface="+mn-lt"/>
              <a:ea typeface="+mn-ea"/>
              <a:cs typeface="+mn-cs"/>
            </a:defRPr>
          </a:pPr>
          <a:endParaRPr lang="it-IT"/>
        </a:p>
      </c:txPr>
    </c:legend>
    <c:plotVisOnly val="1"/>
    <c:dispBlanksAs val="zero"/>
    <c:showDLblsOverMax val="0"/>
  </c:chart>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ysClr val="window" lastClr="FFFFFF"/>
          </a:solidFill>
          <a:latin typeface="+mn-lt"/>
          <a:ea typeface="+mn-ea"/>
          <a:cs typeface="+mn-cs"/>
        </a:defRPr>
      </a:pPr>
      <a:endParaRPr lang="it-IT"/>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it-IT" sz="1100"/>
              <a:t>KPI 1: Protezione Logica</a:t>
            </a:r>
          </a:p>
        </c:rich>
      </c:tx>
      <c:layout>
        <c:manualLayout>
          <c:xMode val="edge"/>
          <c:yMode val="edge"/>
          <c:x val="0.244409923487132"/>
          <c:y val="0.0552105202316451"/>
        </c:manualLayout>
      </c:layout>
      <c:overlay val="0"/>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0724885844748859"/>
          <c:y val="0.298663580246914"/>
          <c:w val="0.86704299847793"/>
          <c:h val="0.455138374485597"/>
        </c:manualLayout>
      </c:layout>
      <c:pie3DChart>
        <c:varyColors val="1"/>
        <c:ser>
          <c:idx val="0"/>
          <c:order val="0"/>
          <c:explosion val="8"/>
          <c:dLbls>
            <c:dLbl>
              <c:idx val="0"/>
              <c:layout>
                <c:manualLayout>
                  <c:x val="-0.0854683514954788"/>
                  <c:y val="-0.018993153571069"/>
                </c:manualLayout>
              </c:layout>
              <c:showLegendKey val="0"/>
              <c:showVal val="1"/>
              <c:showCatName val="0"/>
              <c:showSerName val="0"/>
              <c:showPercent val="0"/>
              <c:showBubbleSize val="0"/>
            </c:dLbl>
            <c:dLbl>
              <c:idx val="2"/>
              <c:layout>
                <c:manualLayout>
                  <c:x val="-0.0332283564905911"/>
                  <c:y val="0.118734548814048"/>
                </c:manualLayout>
              </c:layout>
              <c:showLegendKey val="0"/>
              <c:showVal val="1"/>
              <c:showCatName val="0"/>
              <c:showSerName val="0"/>
              <c:showPercent val="0"/>
              <c:showBubbleSize val="0"/>
            </c:dLbl>
            <c:dLbl>
              <c:idx val="3"/>
              <c:layout>
                <c:manualLayout>
                  <c:x val="0.0183084247579076"/>
                  <c:y val="-0.341748909453849"/>
                </c:manualLayout>
              </c:layout>
              <c:showLegendKey val="0"/>
              <c:showVal val="1"/>
              <c:showCatName val="0"/>
              <c:showSerName val="0"/>
              <c:showPercent val="0"/>
              <c:showBubbleSize val="0"/>
            </c:dLbl>
            <c:numFmt formatCode="#,##0" sourceLinked="0"/>
            <c:txPr>
              <a:bodyPr/>
              <a:lstStyle/>
              <a:p>
                <a:pPr>
                  <a:defRPr sz="1200"/>
                </a:pPr>
                <a:endParaRPr lang="it-IT"/>
              </a:p>
            </c:txPr>
            <c:showLegendKey val="0"/>
            <c:showVal val="1"/>
            <c:showCatName val="0"/>
            <c:showSerName val="0"/>
            <c:showPercent val="0"/>
            <c:showBubbleSize val="0"/>
            <c:showLeaderLines val="1"/>
          </c:dLbls>
          <c:cat>
            <c:strRef>
              <c:f>Sintesi!$B$24:$B$27</c:f>
              <c:strCache>
                <c:ptCount val="4"/>
                <c:pt idx="0">
                  <c:v>Scarso</c:v>
                </c:pt>
                <c:pt idx="1">
                  <c:v>Basso</c:v>
                </c:pt>
                <c:pt idx="2">
                  <c:v>Medio</c:v>
                </c:pt>
                <c:pt idx="3">
                  <c:v>Alto</c:v>
                </c:pt>
              </c:strCache>
            </c:strRef>
          </c:cat>
          <c:val>
            <c:numRef>
              <c:f>Sintesi!$H$24:$H$27</c:f>
              <c:numCache>
                <c:formatCode>General</c:formatCode>
                <c:ptCount val="4"/>
                <c:pt idx="0">
                  <c:v>1.0</c:v>
                </c:pt>
                <c:pt idx="1">
                  <c:v>1.0</c:v>
                </c:pt>
                <c:pt idx="2">
                  <c:v>12.0</c:v>
                </c:pt>
                <c:pt idx="3">
                  <c:v>32.0</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2.52136752136767E-5"/>
          <c:y val="0.81692695473251"/>
          <c:w val="0.98240811965812"/>
          <c:h val="0.180953222438721"/>
        </c:manualLayout>
      </c:layout>
      <c:overlay val="0"/>
    </c:legend>
    <c:plotVisOnly val="1"/>
    <c:dispBlanksAs val="zero"/>
    <c:showDLblsOverMax val="0"/>
  </c:chart>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ysClr val="window" lastClr="FFFFFF"/>
          </a:solidFill>
          <a:latin typeface="+mn-lt"/>
          <a:ea typeface="+mn-ea"/>
          <a:cs typeface="+mn-cs"/>
        </a:defRPr>
      </a:pPr>
      <a:endParaRPr lang="it-IT"/>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Risultati</a:t>
            </a:r>
            <a:r>
              <a:rPr lang="en-US" sz="1000" baseline="0"/>
              <a:t> q</a:t>
            </a:r>
            <a:r>
              <a:rPr lang="en-US" sz="1000"/>
              <a:t>uesiti relativi al KPI1</a:t>
            </a:r>
          </a:p>
        </c:rich>
      </c:tx>
      <c:layout>
        <c:manualLayout>
          <c:xMode val="edge"/>
          <c:yMode val="edge"/>
          <c:x val="0.233744763082094"/>
          <c:y val="0.0"/>
        </c:manualLayout>
      </c:layout>
      <c:overlay val="1"/>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Sintesi!$C$83:$L$83</c:f>
              <c:strCache>
                <c:ptCount val="10"/>
                <c:pt idx="0">
                  <c:v>KPI 1.1</c:v>
                </c:pt>
                <c:pt idx="1">
                  <c:v>KPI 1.2</c:v>
                </c:pt>
                <c:pt idx="2">
                  <c:v>KPI 1.3</c:v>
                </c:pt>
                <c:pt idx="3">
                  <c:v>KPI 1.3a</c:v>
                </c:pt>
                <c:pt idx="4">
                  <c:v>KPI 1.4</c:v>
                </c:pt>
                <c:pt idx="5">
                  <c:v>KPI 1.5</c:v>
                </c:pt>
                <c:pt idx="6">
                  <c:v>KPI 1.6</c:v>
                </c:pt>
                <c:pt idx="7">
                  <c:v>KPI 1.7</c:v>
                </c:pt>
                <c:pt idx="8">
                  <c:v>KPI 1.8</c:v>
                </c:pt>
                <c:pt idx="9">
                  <c:v>KPI 1.9</c:v>
                </c:pt>
              </c:strCache>
            </c:strRef>
          </c:cat>
          <c:val>
            <c:numRef>
              <c:f>Sintesi!$C$84:$L$84</c:f>
              <c:numCache>
                <c:formatCode>0.00</c:formatCode>
                <c:ptCount val="10"/>
                <c:pt idx="0">
                  <c:v>6.78260869565219</c:v>
                </c:pt>
                <c:pt idx="1">
                  <c:v>9.1304347826087</c:v>
                </c:pt>
                <c:pt idx="2">
                  <c:v>7.173913043478261</c:v>
                </c:pt>
                <c:pt idx="3">
                  <c:v>4.695652173913048</c:v>
                </c:pt>
                <c:pt idx="4">
                  <c:v>9.304347826086967</c:v>
                </c:pt>
                <c:pt idx="5">
                  <c:v>7.869565217391305</c:v>
                </c:pt>
                <c:pt idx="6">
                  <c:v>6.956521739130436</c:v>
                </c:pt>
                <c:pt idx="7">
                  <c:v>4.956521739130436</c:v>
                </c:pt>
                <c:pt idx="8">
                  <c:v>8.956521739130435</c:v>
                </c:pt>
                <c:pt idx="9">
                  <c:v>8.47826086956522</c:v>
                </c:pt>
              </c:numCache>
            </c:numRef>
          </c:val>
        </c:ser>
        <c:dLbls>
          <c:showLegendKey val="0"/>
          <c:showVal val="0"/>
          <c:showCatName val="0"/>
          <c:showSerName val="0"/>
          <c:showPercent val="0"/>
          <c:showBubbleSize val="0"/>
        </c:dLbls>
        <c:gapWidth val="150"/>
        <c:shape val="cylinder"/>
        <c:axId val="2066060472"/>
        <c:axId val="2066526616"/>
        <c:axId val="0"/>
      </c:bar3DChart>
      <c:catAx>
        <c:axId val="2066060472"/>
        <c:scaling>
          <c:orientation val="minMax"/>
        </c:scaling>
        <c:delete val="0"/>
        <c:axPos val="b"/>
        <c:majorTickMark val="out"/>
        <c:minorTickMark val="none"/>
        <c:tickLblPos val="nextTo"/>
        <c:txPr>
          <a:bodyPr rot="-5400000" vert="horz" lIns="2">
            <a:spAutoFit/>
          </a:bodyPr>
          <a:lstStyle/>
          <a:p>
            <a:pPr>
              <a:defRPr sz="800"/>
            </a:pPr>
            <a:endParaRPr lang="it-IT"/>
          </a:p>
        </c:txPr>
        <c:crossAx val="2066526616"/>
        <c:crosses val="autoZero"/>
        <c:auto val="1"/>
        <c:lblAlgn val="ctr"/>
        <c:lblOffset val="100"/>
        <c:noMultiLvlLbl val="0"/>
      </c:catAx>
      <c:valAx>
        <c:axId val="2066526616"/>
        <c:scaling>
          <c:orientation val="minMax"/>
        </c:scaling>
        <c:delete val="0"/>
        <c:axPos val="l"/>
        <c:majorGridlines/>
        <c:numFmt formatCode="0" sourceLinked="0"/>
        <c:majorTickMark val="out"/>
        <c:minorTickMark val="none"/>
        <c:tickLblPos val="nextTo"/>
        <c:crossAx val="2066060472"/>
        <c:crosses val="autoZero"/>
        <c:crossBetween val="between"/>
      </c:valAx>
    </c:plotArea>
    <c:plotVisOnly val="1"/>
    <c:dispBlanksAs val="gap"/>
    <c:showDLblsOverMax val="0"/>
  </c:chart>
  <c:spPr>
    <a:solidFill>
      <a:schemeClr val="accent1">
        <a:lumMod val="20000"/>
        <a:lumOff val="80000"/>
      </a:schemeClr>
    </a:solidFill>
    <a:ln w="25400" cap="flat" cmpd="sng" algn="ctr">
      <a:solidFill>
        <a:schemeClr val="accent1"/>
      </a:solidFill>
      <a:prstDash val="solid"/>
    </a:ln>
    <a:effectLst>
      <a:innerShdw blurRad="63500" dist="50800" dir="8100000">
        <a:prstClr val="black">
          <a:alpha val="50000"/>
        </a:prstClr>
      </a:innerShdw>
    </a:effectLst>
  </c:spPr>
  <c:txPr>
    <a:bodyPr/>
    <a:lstStyle/>
    <a:p>
      <a:pPr>
        <a:defRPr>
          <a:solidFill>
            <a:schemeClr val="dk1"/>
          </a:solidFill>
          <a:latin typeface="+mn-lt"/>
          <a:ea typeface="+mn-ea"/>
          <a:cs typeface="+mn-cs"/>
        </a:defRPr>
      </a:pPr>
      <a:endParaRPr lang="it-IT"/>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it-IT" sz="1100"/>
              <a:t>KPI 2: Sicurezza dell'infrastruttura</a:t>
            </a:r>
          </a:p>
        </c:rich>
      </c:tx>
      <c:layout>
        <c:manualLayout>
          <c:xMode val="edge"/>
          <c:yMode val="edge"/>
          <c:x val="0.11708285029755"/>
          <c:y val="0.048680328778379"/>
        </c:manualLayout>
      </c:layout>
      <c:overlay val="0"/>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0724885844748859"/>
          <c:y val="0.298663580246914"/>
          <c:w val="0.86704299847793"/>
          <c:h val="0.455138374485597"/>
        </c:manualLayout>
      </c:layout>
      <c:pie3DChart>
        <c:varyColors val="1"/>
        <c:ser>
          <c:idx val="0"/>
          <c:order val="0"/>
          <c:explosion val="8"/>
          <c:dLbls>
            <c:dLbl>
              <c:idx val="0"/>
              <c:layout>
                <c:manualLayout>
                  <c:x val="-0.0702661500924291"/>
                  <c:y val="-0.0356224808779514"/>
                </c:manualLayout>
              </c:layout>
              <c:showLegendKey val="0"/>
              <c:showVal val="1"/>
              <c:showCatName val="0"/>
              <c:showSerName val="0"/>
              <c:showPercent val="0"/>
              <c:showBubbleSize val="0"/>
            </c:dLbl>
            <c:dLbl>
              <c:idx val="1"/>
              <c:layout>
                <c:manualLayout>
                  <c:x val="-0.00333681119097303"/>
                  <c:y val="-0.0736468337703045"/>
                </c:manualLayout>
              </c:layout>
              <c:showLegendKey val="0"/>
              <c:showVal val="1"/>
              <c:showCatName val="0"/>
              <c:showSerName val="0"/>
              <c:showPercent val="0"/>
              <c:showBubbleSize val="0"/>
            </c:dLbl>
            <c:dLbl>
              <c:idx val="2"/>
              <c:layout>
                <c:manualLayout>
                  <c:x val="-0.0202471333256557"/>
                  <c:y val="-0.0771252641039153"/>
                </c:manualLayout>
              </c:layout>
              <c:showLegendKey val="0"/>
              <c:showVal val="1"/>
              <c:showCatName val="0"/>
              <c:showSerName val="0"/>
              <c:showPercent val="0"/>
              <c:showBubbleSize val="0"/>
            </c:dLbl>
            <c:dLbl>
              <c:idx val="3"/>
              <c:layout>
                <c:manualLayout>
                  <c:x val="-0.0503459362288896"/>
                  <c:y val="-0.409198676341331"/>
                </c:manualLayout>
              </c:layout>
              <c:showLegendKey val="0"/>
              <c:showVal val="1"/>
              <c:showCatName val="0"/>
              <c:showSerName val="0"/>
              <c:showPercent val="0"/>
              <c:showBubbleSize val="0"/>
            </c:dLbl>
            <c:numFmt formatCode="#,##0" sourceLinked="0"/>
            <c:txPr>
              <a:bodyPr/>
              <a:lstStyle/>
              <a:p>
                <a:pPr>
                  <a:defRPr sz="1200"/>
                </a:pPr>
                <a:endParaRPr lang="it-IT"/>
              </a:p>
            </c:txPr>
            <c:showLegendKey val="0"/>
            <c:showVal val="1"/>
            <c:showCatName val="0"/>
            <c:showSerName val="0"/>
            <c:showPercent val="0"/>
            <c:showBubbleSize val="0"/>
            <c:showLeaderLines val="1"/>
          </c:dLbls>
          <c:cat>
            <c:strRef>
              <c:f>Sintesi!$B$24:$B$27</c:f>
              <c:strCache>
                <c:ptCount val="4"/>
                <c:pt idx="0">
                  <c:v>Scarso</c:v>
                </c:pt>
                <c:pt idx="1">
                  <c:v>Basso</c:v>
                </c:pt>
                <c:pt idx="2">
                  <c:v>Medio</c:v>
                </c:pt>
                <c:pt idx="3">
                  <c:v>Alto</c:v>
                </c:pt>
              </c:strCache>
            </c:strRef>
          </c:cat>
          <c:val>
            <c:numRef>
              <c:f>Sintesi!$K$24:$K$27</c:f>
              <c:numCache>
                <c:formatCode>General</c:formatCode>
                <c:ptCount val="4"/>
                <c:pt idx="0">
                  <c:v>5.0</c:v>
                </c:pt>
                <c:pt idx="1">
                  <c:v>0.0</c:v>
                </c:pt>
                <c:pt idx="2">
                  <c:v>4.0</c:v>
                </c:pt>
                <c:pt idx="3">
                  <c:v>37.0</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0.00980831324359166"/>
          <c:y val="0.816926966482785"/>
          <c:w val="0.98240811965812"/>
          <c:h val="0.180953222438721"/>
        </c:manualLayout>
      </c:layout>
      <c:overlay val="0"/>
    </c:legend>
    <c:plotVisOnly val="1"/>
    <c:dispBlanksAs val="zero"/>
    <c:showDLblsOverMax val="0"/>
  </c:chart>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ysClr val="window" lastClr="FFFFFF"/>
          </a:solidFill>
          <a:latin typeface="+mn-lt"/>
          <a:ea typeface="+mn-ea"/>
          <a:cs typeface="+mn-cs"/>
        </a:defRPr>
      </a:pPr>
      <a:endParaRPr lang="it-IT"/>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Risultati</a:t>
            </a:r>
            <a:r>
              <a:rPr lang="en-US" sz="1000" baseline="0"/>
              <a:t> q</a:t>
            </a:r>
            <a:r>
              <a:rPr lang="en-US" sz="1000"/>
              <a:t>uesiti relativi al KPI2</a:t>
            </a:r>
          </a:p>
        </c:rich>
      </c:tx>
      <c:layout>
        <c:manualLayout>
          <c:xMode val="edge"/>
          <c:yMode val="edge"/>
          <c:x val="0.246974957236525"/>
          <c:y val="0.0"/>
        </c:manualLayout>
      </c:layout>
      <c:overlay val="1"/>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Sintesi!$C$85:$K$85</c:f>
              <c:strCache>
                <c:ptCount val="9"/>
                <c:pt idx="0">
                  <c:v>KPI 2.1</c:v>
                </c:pt>
                <c:pt idx="1">
                  <c:v>KPI 2.2</c:v>
                </c:pt>
                <c:pt idx="2">
                  <c:v>KPI 2.3</c:v>
                </c:pt>
                <c:pt idx="3">
                  <c:v>KPI 2.4</c:v>
                </c:pt>
                <c:pt idx="4">
                  <c:v>KPI 2.5</c:v>
                </c:pt>
                <c:pt idx="5">
                  <c:v>KPI 2.6</c:v>
                </c:pt>
                <c:pt idx="6">
                  <c:v>KPI 2.7</c:v>
                </c:pt>
                <c:pt idx="7">
                  <c:v>KPI 2.8</c:v>
                </c:pt>
                <c:pt idx="8">
                  <c:v>KPI 2.9</c:v>
                </c:pt>
              </c:strCache>
            </c:strRef>
          </c:cat>
          <c:val>
            <c:numRef>
              <c:f>Sintesi!$C$86:$K$86</c:f>
              <c:numCache>
                <c:formatCode>0.00</c:formatCode>
                <c:ptCount val="9"/>
                <c:pt idx="0">
                  <c:v>9.1304347826087</c:v>
                </c:pt>
                <c:pt idx="1">
                  <c:v>8.91304347826087</c:v>
                </c:pt>
                <c:pt idx="2">
                  <c:v>6.956521739130436</c:v>
                </c:pt>
                <c:pt idx="3">
                  <c:v>7.71739130434783</c:v>
                </c:pt>
                <c:pt idx="4">
                  <c:v>5.56521739130435</c:v>
                </c:pt>
                <c:pt idx="5">
                  <c:v>7.78260869565219</c:v>
                </c:pt>
                <c:pt idx="6">
                  <c:v>9.217391304347805</c:v>
                </c:pt>
                <c:pt idx="7">
                  <c:v>7.391304347826076</c:v>
                </c:pt>
                <c:pt idx="8">
                  <c:v>8.956521739130435</c:v>
                </c:pt>
              </c:numCache>
            </c:numRef>
          </c:val>
        </c:ser>
        <c:dLbls>
          <c:showLegendKey val="0"/>
          <c:showVal val="0"/>
          <c:showCatName val="0"/>
          <c:showSerName val="0"/>
          <c:showPercent val="0"/>
          <c:showBubbleSize val="0"/>
        </c:dLbls>
        <c:gapWidth val="150"/>
        <c:shape val="cylinder"/>
        <c:axId val="-2118552968"/>
        <c:axId val="-2118551304"/>
        <c:axId val="0"/>
      </c:bar3DChart>
      <c:catAx>
        <c:axId val="-2118552968"/>
        <c:scaling>
          <c:orientation val="minMax"/>
        </c:scaling>
        <c:delete val="0"/>
        <c:axPos val="b"/>
        <c:majorTickMark val="out"/>
        <c:minorTickMark val="none"/>
        <c:tickLblPos val="nextTo"/>
        <c:txPr>
          <a:bodyPr rot="-5400000" vert="horz" lIns="2">
            <a:spAutoFit/>
          </a:bodyPr>
          <a:lstStyle/>
          <a:p>
            <a:pPr>
              <a:defRPr sz="800"/>
            </a:pPr>
            <a:endParaRPr lang="it-IT"/>
          </a:p>
        </c:txPr>
        <c:crossAx val="-2118551304"/>
        <c:crosses val="autoZero"/>
        <c:auto val="1"/>
        <c:lblAlgn val="ctr"/>
        <c:lblOffset val="100"/>
        <c:noMultiLvlLbl val="0"/>
      </c:catAx>
      <c:valAx>
        <c:axId val="-2118551304"/>
        <c:scaling>
          <c:orientation val="minMax"/>
        </c:scaling>
        <c:delete val="0"/>
        <c:axPos val="l"/>
        <c:majorGridlines/>
        <c:numFmt formatCode="0" sourceLinked="0"/>
        <c:majorTickMark val="out"/>
        <c:minorTickMark val="none"/>
        <c:tickLblPos val="nextTo"/>
        <c:crossAx val="-2118552968"/>
        <c:crosses val="autoZero"/>
        <c:crossBetween val="between"/>
      </c:valAx>
    </c:plotArea>
    <c:plotVisOnly val="1"/>
    <c:dispBlanksAs val="gap"/>
    <c:showDLblsOverMax val="0"/>
  </c:chart>
  <c:spPr>
    <a:solidFill>
      <a:schemeClr val="accent1">
        <a:lumMod val="20000"/>
        <a:lumOff val="80000"/>
      </a:schemeClr>
    </a:solidFill>
    <a:ln w="25400" cap="flat" cmpd="sng" algn="ctr">
      <a:solidFill>
        <a:schemeClr val="accent1"/>
      </a:solidFill>
      <a:prstDash val="solid"/>
    </a:ln>
    <a:effectLst>
      <a:innerShdw blurRad="63500" dist="50800" dir="8100000">
        <a:prstClr val="black">
          <a:alpha val="50000"/>
        </a:prstClr>
      </a:innerShdw>
    </a:effectLst>
  </c:spPr>
  <c:txPr>
    <a:bodyPr/>
    <a:lstStyle/>
    <a:p>
      <a:pPr>
        <a:defRPr>
          <a:solidFill>
            <a:schemeClr val="dk1"/>
          </a:solidFill>
          <a:latin typeface="+mn-lt"/>
          <a:ea typeface="+mn-ea"/>
          <a:cs typeface="+mn-cs"/>
        </a:defRPr>
      </a:pPr>
      <a:endParaRPr lang="it-IT"/>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it-IT" sz="1100"/>
              <a:t>KPI 3: Sicurezza dei servizi</a:t>
            </a:r>
          </a:p>
        </c:rich>
      </c:tx>
      <c:layout>
        <c:manualLayout>
          <c:xMode val="edge"/>
          <c:yMode val="edge"/>
          <c:x val="0.20348288121184"/>
          <c:y val="0.0614495162091914"/>
        </c:manualLayout>
      </c:layout>
      <c:overlay val="0"/>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0724885844748859"/>
          <c:y val="0.298663580246914"/>
          <c:w val="0.86704299847793"/>
          <c:h val="0.455138374485597"/>
        </c:manualLayout>
      </c:layout>
      <c:pie3DChart>
        <c:varyColors val="1"/>
        <c:ser>
          <c:idx val="0"/>
          <c:order val="0"/>
          <c:explosion val="8"/>
          <c:dLbls>
            <c:dLbl>
              <c:idx val="0"/>
              <c:layout>
                <c:manualLayout>
                  <c:x val="-0.119988020712574"/>
                  <c:y val="-0.0432231287334478"/>
                </c:manualLayout>
              </c:layout>
              <c:showLegendKey val="0"/>
              <c:showVal val="1"/>
              <c:showCatName val="0"/>
              <c:showSerName val="0"/>
              <c:showPercent val="0"/>
              <c:showBubbleSize val="0"/>
            </c:dLbl>
            <c:dLbl>
              <c:idx val="2"/>
              <c:layout>
                <c:manualLayout>
                  <c:x val="-0.0289010654490107"/>
                  <c:y val="0.0484382716049385"/>
                </c:manualLayout>
              </c:layout>
              <c:showLegendKey val="0"/>
              <c:showVal val="1"/>
              <c:showCatName val="0"/>
              <c:showSerName val="0"/>
              <c:showPercent val="0"/>
              <c:showBubbleSize val="0"/>
            </c:dLbl>
            <c:dLbl>
              <c:idx val="3"/>
              <c:layout>
                <c:manualLayout>
                  <c:x val="0.0647462600521852"/>
                  <c:y val="-0.305392148583385"/>
                </c:manualLayout>
              </c:layout>
              <c:showLegendKey val="0"/>
              <c:showVal val="1"/>
              <c:showCatName val="0"/>
              <c:showSerName val="0"/>
              <c:showPercent val="0"/>
              <c:showBubbleSize val="0"/>
            </c:dLbl>
            <c:numFmt formatCode="#,##0" sourceLinked="0"/>
            <c:txPr>
              <a:bodyPr/>
              <a:lstStyle/>
              <a:p>
                <a:pPr>
                  <a:defRPr sz="1200"/>
                </a:pPr>
                <a:endParaRPr lang="it-IT"/>
              </a:p>
            </c:txPr>
            <c:showLegendKey val="0"/>
            <c:showVal val="1"/>
            <c:showCatName val="0"/>
            <c:showSerName val="0"/>
            <c:showPercent val="0"/>
            <c:showBubbleSize val="0"/>
            <c:showLeaderLines val="1"/>
          </c:dLbls>
          <c:cat>
            <c:strRef>
              <c:f>Sintesi!$B$24:$B$27</c:f>
              <c:strCache>
                <c:ptCount val="4"/>
                <c:pt idx="0">
                  <c:v>Scarso</c:v>
                </c:pt>
                <c:pt idx="1">
                  <c:v>Basso</c:v>
                </c:pt>
                <c:pt idx="2">
                  <c:v>Medio</c:v>
                </c:pt>
                <c:pt idx="3">
                  <c:v>Alto</c:v>
                </c:pt>
              </c:strCache>
            </c:strRef>
          </c:cat>
          <c:val>
            <c:numRef>
              <c:f>Sintesi!$N$24:$N$27</c:f>
              <c:numCache>
                <c:formatCode>General</c:formatCode>
                <c:ptCount val="4"/>
                <c:pt idx="0">
                  <c:v>3.0</c:v>
                </c:pt>
                <c:pt idx="1">
                  <c:v>4.0</c:v>
                </c:pt>
                <c:pt idx="2">
                  <c:v>17.0</c:v>
                </c:pt>
                <c:pt idx="3">
                  <c:v>22.0</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2.52136752136767E-5"/>
          <c:y val="0.81692695473251"/>
          <c:w val="0.98240811965812"/>
          <c:h val="0.180953222438721"/>
        </c:manualLayout>
      </c:layout>
      <c:overlay val="0"/>
    </c:legend>
    <c:plotVisOnly val="1"/>
    <c:dispBlanksAs val="zero"/>
    <c:showDLblsOverMax val="0"/>
  </c:chart>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ysClr val="window" lastClr="FFFFFF"/>
          </a:solidFill>
          <a:latin typeface="+mn-lt"/>
          <a:ea typeface="+mn-ea"/>
          <a:cs typeface="+mn-cs"/>
        </a:defRPr>
      </a:pPr>
      <a:endParaRPr lang="it-IT"/>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Risultati</a:t>
            </a:r>
            <a:r>
              <a:rPr lang="en-US" sz="1000" baseline="0"/>
              <a:t> q</a:t>
            </a:r>
            <a:r>
              <a:rPr lang="en-US" sz="1000"/>
              <a:t>uesiti relativi al KPI3</a:t>
            </a:r>
          </a:p>
        </c:rich>
      </c:tx>
      <c:layout>
        <c:manualLayout>
          <c:xMode val="edge"/>
          <c:yMode val="edge"/>
          <c:x val="0.22933472695105"/>
          <c:y val="0.0"/>
        </c:manualLayout>
      </c:layout>
      <c:overlay val="1"/>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Sintesi!$C$87:$K$87</c:f>
              <c:strCache>
                <c:ptCount val="9"/>
                <c:pt idx="0">
                  <c:v>KPI 3.1</c:v>
                </c:pt>
                <c:pt idx="1">
                  <c:v>KPI 3.2</c:v>
                </c:pt>
                <c:pt idx="2">
                  <c:v>KPI 3.3</c:v>
                </c:pt>
                <c:pt idx="3">
                  <c:v>KPI 3.4</c:v>
                </c:pt>
                <c:pt idx="4">
                  <c:v>KPI 3.5</c:v>
                </c:pt>
                <c:pt idx="5">
                  <c:v>KPI 3.6</c:v>
                </c:pt>
                <c:pt idx="6">
                  <c:v>KPI 3.7</c:v>
                </c:pt>
                <c:pt idx="7">
                  <c:v>KPI 3.8</c:v>
                </c:pt>
                <c:pt idx="8">
                  <c:v>KPI 3.9</c:v>
                </c:pt>
              </c:strCache>
            </c:strRef>
          </c:cat>
          <c:val>
            <c:numRef>
              <c:f>Sintesi!$C$88:$K$88</c:f>
              <c:numCache>
                <c:formatCode>0.00</c:formatCode>
                <c:ptCount val="9"/>
                <c:pt idx="0">
                  <c:v>4.347826086956521</c:v>
                </c:pt>
                <c:pt idx="1">
                  <c:v>5.304347826086937</c:v>
                </c:pt>
                <c:pt idx="2">
                  <c:v>4.0</c:v>
                </c:pt>
                <c:pt idx="3">
                  <c:v>6.521739130434782</c:v>
                </c:pt>
                <c:pt idx="4">
                  <c:v>8.043478260869561</c:v>
                </c:pt>
                <c:pt idx="5">
                  <c:v>7.826086956521726</c:v>
                </c:pt>
                <c:pt idx="6">
                  <c:v>8.47826086956522</c:v>
                </c:pt>
                <c:pt idx="7">
                  <c:v>9.347826086956518</c:v>
                </c:pt>
                <c:pt idx="8">
                  <c:v>8.0</c:v>
                </c:pt>
              </c:numCache>
            </c:numRef>
          </c:val>
        </c:ser>
        <c:dLbls>
          <c:showLegendKey val="0"/>
          <c:showVal val="0"/>
          <c:showCatName val="0"/>
          <c:showSerName val="0"/>
          <c:showPercent val="0"/>
          <c:showBubbleSize val="0"/>
        </c:dLbls>
        <c:gapWidth val="150"/>
        <c:shape val="cylinder"/>
        <c:axId val="2066108536"/>
        <c:axId val="-2118632872"/>
        <c:axId val="0"/>
      </c:bar3DChart>
      <c:catAx>
        <c:axId val="2066108536"/>
        <c:scaling>
          <c:orientation val="minMax"/>
        </c:scaling>
        <c:delete val="0"/>
        <c:axPos val="b"/>
        <c:majorTickMark val="out"/>
        <c:minorTickMark val="none"/>
        <c:tickLblPos val="nextTo"/>
        <c:txPr>
          <a:bodyPr rot="-5400000" vert="horz" lIns="2">
            <a:spAutoFit/>
          </a:bodyPr>
          <a:lstStyle/>
          <a:p>
            <a:pPr>
              <a:defRPr sz="800"/>
            </a:pPr>
            <a:endParaRPr lang="it-IT"/>
          </a:p>
        </c:txPr>
        <c:crossAx val="-2118632872"/>
        <c:crosses val="autoZero"/>
        <c:auto val="1"/>
        <c:lblAlgn val="ctr"/>
        <c:lblOffset val="100"/>
        <c:noMultiLvlLbl val="0"/>
      </c:catAx>
      <c:valAx>
        <c:axId val="-2118632872"/>
        <c:scaling>
          <c:orientation val="minMax"/>
        </c:scaling>
        <c:delete val="0"/>
        <c:axPos val="l"/>
        <c:majorGridlines/>
        <c:numFmt formatCode="0" sourceLinked="0"/>
        <c:majorTickMark val="out"/>
        <c:minorTickMark val="none"/>
        <c:tickLblPos val="nextTo"/>
        <c:crossAx val="2066108536"/>
        <c:crosses val="autoZero"/>
        <c:crossBetween val="between"/>
      </c:valAx>
    </c:plotArea>
    <c:plotVisOnly val="1"/>
    <c:dispBlanksAs val="gap"/>
    <c:showDLblsOverMax val="0"/>
  </c:chart>
  <c:spPr>
    <a:solidFill>
      <a:schemeClr val="accent1">
        <a:lumMod val="20000"/>
        <a:lumOff val="80000"/>
      </a:schemeClr>
    </a:solidFill>
    <a:ln w="25400" cap="flat" cmpd="sng" algn="ctr">
      <a:solidFill>
        <a:schemeClr val="accent1"/>
      </a:solidFill>
      <a:prstDash val="solid"/>
    </a:ln>
    <a:effectLst>
      <a:innerShdw blurRad="63500" dist="50800" dir="8100000">
        <a:prstClr val="black">
          <a:alpha val="50000"/>
        </a:prstClr>
      </a:innerShdw>
    </a:effectLst>
  </c:spPr>
  <c:txPr>
    <a:bodyPr/>
    <a:lstStyle/>
    <a:p>
      <a:pPr>
        <a:defRPr>
          <a:solidFill>
            <a:schemeClr val="dk1"/>
          </a:solidFill>
          <a:latin typeface="+mn-lt"/>
          <a:ea typeface="+mn-ea"/>
          <a:cs typeface="+mn-cs"/>
        </a:defRPr>
      </a:pPr>
      <a:endParaRPr lang="it-IT"/>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100"/>
            </a:pPr>
            <a:r>
              <a:rPr lang="it-IT" sz="1100"/>
              <a:t>KPI 4:Organizzazione per la sicurezza</a:t>
            </a:r>
          </a:p>
        </c:rich>
      </c:tx>
      <c:layout>
        <c:manualLayout>
          <c:xMode val="edge"/>
          <c:yMode val="edge"/>
          <c:x val="0.180882039573821"/>
          <c:y val="0.0428569151924954"/>
        </c:manualLayout>
      </c:layout>
      <c:overlay val="0"/>
    </c:title>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0724885844748859"/>
          <c:y val="0.298663580246914"/>
          <c:w val="0.86704299847793"/>
          <c:h val="0.455138374485597"/>
        </c:manualLayout>
      </c:layout>
      <c:pie3DChart>
        <c:varyColors val="1"/>
        <c:ser>
          <c:idx val="0"/>
          <c:order val="0"/>
          <c:explosion val="8"/>
          <c:dLbls>
            <c:dLbl>
              <c:idx val="0"/>
              <c:layout>
                <c:manualLayout>
                  <c:x val="-0.19450768992967"/>
                  <c:y val="-0.08801367796625"/>
                </c:manualLayout>
              </c:layout>
              <c:showLegendKey val="0"/>
              <c:showVal val="1"/>
              <c:showCatName val="0"/>
              <c:showSerName val="0"/>
              <c:showPercent val="0"/>
              <c:showBubbleSize val="0"/>
            </c:dLbl>
            <c:dLbl>
              <c:idx val="1"/>
              <c:layout>
                <c:manualLayout>
                  <c:x val="-0.0145633356519051"/>
                  <c:y val="0.0440692502313363"/>
                </c:manualLayout>
              </c:layout>
              <c:showLegendKey val="0"/>
              <c:showVal val="1"/>
              <c:showCatName val="0"/>
              <c:showSerName val="0"/>
              <c:showPercent val="0"/>
              <c:showBubbleSize val="0"/>
            </c:dLbl>
            <c:dLbl>
              <c:idx val="2"/>
              <c:layout>
                <c:manualLayout>
                  <c:x val="-0.0239933534276219"/>
                  <c:y val="0.0250400376217768"/>
                </c:manualLayout>
              </c:layout>
              <c:showLegendKey val="0"/>
              <c:showVal val="1"/>
              <c:showCatName val="0"/>
              <c:showSerName val="0"/>
              <c:showPercent val="0"/>
              <c:showBubbleSize val="0"/>
            </c:dLbl>
            <c:dLbl>
              <c:idx val="3"/>
              <c:layout>
                <c:manualLayout>
                  <c:x val="0.0344562404870625"/>
                  <c:y val="-0.116126028806585"/>
                </c:manualLayout>
              </c:layout>
              <c:showLegendKey val="0"/>
              <c:showVal val="1"/>
              <c:showCatName val="0"/>
              <c:showSerName val="0"/>
              <c:showPercent val="0"/>
              <c:showBubbleSize val="0"/>
            </c:dLbl>
            <c:numFmt formatCode="#,##0" sourceLinked="0"/>
            <c:txPr>
              <a:bodyPr/>
              <a:lstStyle/>
              <a:p>
                <a:pPr>
                  <a:defRPr sz="1200"/>
                </a:pPr>
                <a:endParaRPr lang="it-IT"/>
              </a:p>
            </c:txPr>
            <c:showLegendKey val="0"/>
            <c:showVal val="1"/>
            <c:showCatName val="0"/>
            <c:showSerName val="0"/>
            <c:showPercent val="0"/>
            <c:showBubbleSize val="0"/>
            <c:showLeaderLines val="1"/>
          </c:dLbls>
          <c:cat>
            <c:strRef>
              <c:f>Sintesi!$B$24:$B$27</c:f>
              <c:strCache>
                <c:ptCount val="4"/>
                <c:pt idx="0">
                  <c:v>Scarso</c:v>
                </c:pt>
                <c:pt idx="1">
                  <c:v>Basso</c:v>
                </c:pt>
                <c:pt idx="2">
                  <c:v>Medio</c:v>
                </c:pt>
                <c:pt idx="3">
                  <c:v>Alto</c:v>
                </c:pt>
              </c:strCache>
            </c:strRef>
          </c:cat>
          <c:val>
            <c:numRef>
              <c:f>Sintesi!$Q$24:$Q$27</c:f>
              <c:numCache>
                <c:formatCode>General</c:formatCode>
                <c:ptCount val="4"/>
                <c:pt idx="0">
                  <c:v>7.0</c:v>
                </c:pt>
                <c:pt idx="1">
                  <c:v>5.0</c:v>
                </c:pt>
                <c:pt idx="2">
                  <c:v>13.0</c:v>
                </c:pt>
                <c:pt idx="3">
                  <c:v>21.0</c:v>
                </c:pt>
              </c:numCache>
            </c:numRef>
          </c:val>
        </c:ser>
        <c:dLbls>
          <c:showLegendKey val="0"/>
          <c:showVal val="0"/>
          <c:showCatName val="0"/>
          <c:showSerName val="0"/>
          <c:showPercent val="1"/>
          <c:showBubbleSize val="0"/>
          <c:showLeaderLines val="1"/>
        </c:dLbls>
      </c:pie3DChart>
    </c:plotArea>
    <c:legend>
      <c:legendPos val="r"/>
      <c:layout>
        <c:manualLayout>
          <c:xMode val="edge"/>
          <c:yMode val="edge"/>
          <c:x val="2.52136752136767E-5"/>
          <c:y val="0.81692695473251"/>
          <c:w val="0.98240811965812"/>
          <c:h val="0.180953222438721"/>
        </c:manualLayout>
      </c:layout>
      <c:overlay val="0"/>
    </c:legend>
    <c:plotVisOnly val="1"/>
    <c:dispBlanksAs val="zero"/>
    <c:showDLblsOverMax val="0"/>
  </c:chart>
  <c:spPr>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ysClr val="window" lastClr="FFFFFF"/>
          </a:solidFill>
          <a:latin typeface="+mn-lt"/>
          <a:ea typeface="+mn-ea"/>
          <a:cs typeface="+mn-cs"/>
        </a:defRPr>
      </a:pPr>
      <a:endParaRPr lang="it-IT"/>
    </a:p>
  </c:txPr>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Risultati quesiti relativi al KPI4</a:t>
            </a:r>
          </a:p>
        </c:rich>
      </c:tx>
      <c:layout>
        <c:manualLayout>
          <c:xMode val="edge"/>
          <c:yMode val="edge"/>
          <c:x val="0.242564835344182"/>
          <c:y val="0.00616522811344021"/>
        </c:manualLayout>
      </c:layout>
      <c:overlay val="1"/>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Sintesi!$C$89:$O$89</c:f>
              <c:strCache>
                <c:ptCount val="13"/>
                <c:pt idx="0">
                  <c:v>KPI 4.1</c:v>
                </c:pt>
                <c:pt idx="1">
                  <c:v>KPI 4.2</c:v>
                </c:pt>
                <c:pt idx="2">
                  <c:v>KPI 4.3</c:v>
                </c:pt>
                <c:pt idx="3">
                  <c:v>KPI 4.4</c:v>
                </c:pt>
                <c:pt idx="4">
                  <c:v>KPI 4.5</c:v>
                </c:pt>
                <c:pt idx="5">
                  <c:v>KPI 4.6</c:v>
                </c:pt>
                <c:pt idx="6">
                  <c:v>KPI 4.7</c:v>
                </c:pt>
                <c:pt idx="7">
                  <c:v>KPI 4.8</c:v>
                </c:pt>
                <c:pt idx="8">
                  <c:v>KPI 4.9</c:v>
                </c:pt>
                <c:pt idx="9">
                  <c:v>KPI 4.10</c:v>
                </c:pt>
                <c:pt idx="10">
                  <c:v>KPI 4.11</c:v>
                </c:pt>
                <c:pt idx="11">
                  <c:v>KPI 4.12</c:v>
                </c:pt>
                <c:pt idx="12">
                  <c:v>KPI 4.13</c:v>
                </c:pt>
              </c:strCache>
            </c:strRef>
          </c:cat>
          <c:val>
            <c:numRef>
              <c:f>Sintesi!$C$90:$O$90</c:f>
              <c:numCache>
                <c:formatCode>0.00</c:formatCode>
                <c:ptCount val="13"/>
                <c:pt idx="0">
                  <c:v>5.434782608695651</c:v>
                </c:pt>
                <c:pt idx="1">
                  <c:v>6.304347826086937</c:v>
                </c:pt>
                <c:pt idx="2">
                  <c:v>4.347826086956521</c:v>
                </c:pt>
                <c:pt idx="3">
                  <c:v>6.956521739130436</c:v>
                </c:pt>
                <c:pt idx="4">
                  <c:v>6.521739130434782</c:v>
                </c:pt>
                <c:pt idx="5">
                  <c:v>7.608695652173909</c:v>
                </c:pt>
                <c:pt idx="6">
                  <c:v>7.826086956521726</c:v>
                </c:pt>
                <c:pt idx="7">
                  <c:v>7.521739130434782</c:v>
                </c:pt>
                <c:pt idx="8">
                  <c:v>8.043478260869561</c:v>
                </c:pt>
                <c:pt idx="9">
                  <c:v>2.782608695652174</c:v>
                </c:pt>
                <c:pt idx="10">
                  <c:v>5.739130434782615</c:v>
                </c:pt>
                <c:pt idx="11">
                  <c:v>6.739130434782615</c:v>
                </c:pt>
                <c:pt idx="12">
                  <c:v>3.913043478260866</c:v>
                </c:pt>
              </c:numCache>
            </c:numRef>
          </c:val>
        </c:ser>
        <c:dLbls>
          <c:showLegendKey val="0"/>
          <c:showVal val="0"/>
          <c:showCatName val="0"/>
          <c:showSerName val="0"/>
          <c:showPercent val="0"/>
          <c:showBubbleSize val="0"/>
        </c:dLbls>
        <c:gapWidth val="150"/>
        <c:shape val="cylinder"/>
        <c:axId val="-2121918296"/>
        <c:axId val="-2121896264"/>
        <c:axId val="0"/>
      </c:bar3DChart>
      <c:catAx>
        <c:axId val="-2121918296"/>
        <c:scaling>
          <c:orientation val="minMax"/>
        </c:scaling>
        <c:delete val="0"/>
        <c:axPos val="b"/>
        <c:majorTickMark val="out"/>
        <c:minorTickMark val="none"/>
        <c:tickLblPos val="nextTo"/>
        <c:txPr>
          <a:bodyPr rot="-5400000" vert="horz" lIns="2">
            <a:spAutoFit/>
          </a:bodyPr>
          <a:lstStyle/>
          <a:p>
            <a:pPr>
              <a:defRPr sz="800"/>
            </a:pPr>
            <a:endParaRPr lang="it-IT"/>
          </a:p>
        </c:txPr>
        <c:crossAx val="-2121896264"/>
        <c:crosses val="autoZero"/>
        <c:auto val="1"/>
        <c:lblAlgn val="ctr"/>
        <c:lblOffset val="100"/>
        <c:noMultiLvlLbl val="0"/>
      </c:catAx>
      <c:valAx>
        <c:axId val="-2121896264"/>
        <c:scaling>
          <c:orientation val="minMax"/>
        </c:scaling>
        <c:delete val="0"/>
        <c:axPos val="l"/>
        <c:majorGridlines/>
        <c:numFmt formatCode="0" sourceLinked="0"/>
        <c:majorTickMark val="out"/>
        <c:minorTickMark val="none"/>
        <c:tickLblPos val="nextTo"/>
        <c:crossAx val="-2121918296"/>
        <c:crosses val="autoZero"/>
        <c:crossBetween val="between"/>
      </c:valAx>
    </c:plotArea>
    <c:plotVisOnly val="1"/>
    <c:dispBlanksAs val="gap"/>
    <c:showDLblsOverMax val="0"/>
  </c:chart>
  <c:spPr>
    <a:solidFill>
      <a:schemeClr val="accent1">
        <a:lumMod val="20000"/>
        <a:lumOff val="80000"/>
      </a:schemeClr>
    </a:solidFill>
    <a:ln w="25400" cap="flat" cmpd="sng" algn="ctr">
      <a:solidFill>
        <a:schemeClr val="accent1"/>
      </a:solidFill>
      <a:prstDash val="solid"/>
    </a:ln>
    <a:effectLst>
      <a:innerShdw blurRad="63500" dist="50800" dir="8100000">
        <a:prstClr val="black">
          <a:alpha val="50000"/>
        </a:prstClr>
      </a:innerShdw>
    </a:effectLst>
  </c:spPr>
  <c:txPr>
    <a:bodyPr/>
    <a:lstStyle/>
    <a:p>
      <a:pPr>
        <a:defRPr>
          <a:solidFill>
            <a:schemeClr val="dk1"/>
          </a:solidFill>
          <a:latin typeface="+mn-lt"/>
          <a:ea typeface="+mn-ea"/>
          <a:cs typeface="+mn-cs"/>
        </a:defRPr>
      </a:pPr>
      <a:endParaRPr lang="it-IT"/>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0"/>
    <c:plotArea>
      <c:layout/>
      <c:bubbleChart>
        <c:varyColors val="0"/>
        <c:ser>
          <c:idx val="0"/>
          <c:order val="0"/>
          <c:tx>
            <c:strRef>
              <c:f>Sintesi!$AN$80</c:f>
              <c:strCache>
                <c:ptCount val="1"/>
                <c:pt idx="0">
                  <c:v>KPI 1</c:v>
                </c:pt>
              </c:strCache>
            </c:strRef>
          </c:tx>
          <c:invertIfNegative val="0"/>
          <c:dLbls>
            <c:dLbl>
              <c:idx val="0"/>
              <c:layout>
                <c:manualLayout>
                  <c:x val="-0.0441436809516103"/>
                  <c:y val="-0.0073530189425133"/>
                </c:manualLayout>
              </c:layout>
              <c:showLegendKey val="0"/>
              <c:showVal val="0"/>
              <c:showCatName val="0"/>
              <c:showSerName val="0"/>
              <c:showPercent val="0"/>
              <c:showBubbleSize val="1"/>
            </c:dLbl>
            <c:dLbl>
              <c:idx val="1"/>
              <c:layout>
                <c:manualLayout>
                  <c:x val="-0.0426031401763402"/>
                  <c:y val="-0.00424995239580876"/>
                </c:manualLayout>
              </c:layout>
              <c:showLegendKey val="0"/>
              <c:showVal val="0"/>
              <c:showCatName val="0"/>
              <c:showSerName val="0"/>
              <c:showPercent val="0"/>
              <c:showBubbleSize val="1"/>
            </c:dLbl>
            <c:dLbl>
              <c:idx val="2"/>
              <c:layout>
                <c:manualLayout>
                  <c:x val="-0.0706648121080673"/>
                  <c:y val="-2.88073774541366E-7"/>
                </c:manualLayout>
              </c:layout>
              <c:showLegendKey val="0"/>
              <c:showVal val="0"/>
              <c:showCatName val="0"/>
              <c:showSerName val="0"/>
              <c:showPercent val="0"/>
              <c:showBubbleSize val="1"/>
            </c:dLbl>
            <c:dLbl>
              <c:idx val="3"/>
              <c:layout>
                <c:manualLayout>
                  <c:x val="-0.0937974444811166"/>
                  <c:y val="-0.0110473411798868"/>
                </c:manualLayout>
              </c:layout>
              <c:spPr/>
              <c:txPr>
                <a:bodyPr anchor="ctr" anchorCtr="1"/>
                <a:lstStyle/>
                <a:p>
                  <a:pPr>
                    <a:defRPr sz="1400">
                      <a:solidFill>
                        <a:sysClr val="windowText" lastClr="000000"/>
                      </a:solidFill>
                    </a:defRPr>
                  </a:pPr>
                  <a:endParaRPr lang="it-IT"/>
                </a:p>
              </c:txPr>
              <c:showLegendKey val="0"/>
              <c:showVal val="0"/>
              <c:showCatName val="0"/>
              <c:showSerName val="0"/>
              <c:showPercent val="0"/>
              <c:showBubbleSize val="1"/>
            </c:dLbl>
            <c:txPr>
              <a:bodyPr/>
              <a:lstStyle/>
              <a:p>
                <a:pPr>
                  <a:defRPr sz="1400">
                    <a:solidFill>
                      <a:sysClr val="windowText" lastClr="000000"/>
                    </a:solidFill>
                  </a:defRPr>
                </a:pPr>
                <a:endParaRPr lang="it-IT"/>
              </a:p>
            </c:txPr>
            <c:showLegendKey val="0"/>
            <c:showVal val="1"/>
            <c:showCatName val="0"/>
            <c:showSerName val="0"/>
            <c:showPercent val="0"/>
            <c:showBubbleSize val="0"/>
            <c:showLeaderLines val="0"/>
          </c:dLbls>
          <c:xVal>
            <c:numRef>
              <c:f>Sintesi!$AO$85:$AR$85</c:f>
              <c:numCache>
                <c:formatCode>General</c:formatCode>
                <c:ptCount val="4"/>
                <c:pt idx="0">
                  <c:v>4.0</c:v>
                </c:pt>
                <c:pt idx="1">
                  <c:v>4.0</c:v>
                </c:pt>
                <c:pt idx="2">
                  <c:v>4.0</c:v>
                </c:pt>
                <c:pt idx="3">
                  <c:v>4.0</c:v>
                </c:pt>
              </c:numCache>
            </c:numRef>
          </c:xVal>
          <c:yVal>
            <c:numRef>
              <c:f>Sintesi!$AO$84:$AR$84</c:f>
              <c:numCache>
                <c:formatCode>General</c:formatCode>
                <c:ptCount val="4"/>
                <c:pt idx="0">
                  <c:v>4.0</c:v>
                </c:pt>
                <c:pt idx="1">
                  <c:v>5.0</c:v>
                </c:pt>
                <c:pt idx="2">
                  <c:v>7.0</c:v>
                </c:pt>
                <c:pt idx="3">
                  <c:v>9.0</c:v>
                </c:pt>
              </c:numCache>
            </c:numRef>
          </c:yVal>
          <c:bubbleSize>
            <c:numRef>
              <c:f>Sintesi!$AO$80:$AR$80</c:f>
              <c:numCache>
                <c:formatCode>General</c:formatCode>
                <c:ptCount val="4"/>
                <c:pt idx="0">
                  <c:v>1.0</c:v>
                </c:pt>
                <c:pt idx="1">
                  <c:v>1.0</c:v>
                </c:pt>
                <c:pt idx="2">
                  <c:v>12.0</c:v>
                </c:pt>
                <c:pt idx="3">
                  <c:v>32.0</c:v>
                </c:pt>
              </c:numCache>
            </c:numRef>
          </c:bubbleSize>
          <c:bubble3D val="0"/>
        </c:ser>
        <c:ser>
          <c:idx val="1"/>
          <c:order val="1"/>
          <c:tx>
            <c:strRef>
              <c:f>Sintesi!$AN$81</c:f>
              <c:strCache>
                <c:ptCount val="1"/>
                <c:pt idx="0">
                  <c:v>KPI 2</c:v>
                </c:pt>
              </c:strCache>
            </c:strRef>
          </c:tx>
          <c:invertIfNegative val="0"/>
          <c:dLbls>
            <c:dLbl>
              <c:idx val="0"/>
              <c:layout>
                <c:manualLayout>
                  <c:x val="-0.0500880129504769"/>
                  <c:y val="-0.00389475743179925"/>
                </c:manualLayout>
              </c:layout>
              <c:showLegendKey val="0"/>
              <c:showVal val="0"/>
              <c:showCatName val="0"/>
              <c:showSerName val="0"/>
              <c:showPercent val="0"/>
              <c:showBubbleSize val="1"/>
            </c:dLbl>
            <c:dLbl>
              <c:idx val="1"/>
              <c:layout>
                <c:manualLayout>
                  <c:x val="-0.0402847847611863"/>
                  <c:y val="0.00641252222129078"/>
                </c:manualLayout>
              </c:layout>
              <c:showLegendKey val="0"/>
              <c:showVal val="0"/>
              <c:showCatName val="0"/>
              <c:showSerName val="0"/>
              <c:showPercent val="0"/>
              <c:showBubbleSize val="1"/>
            </c:dLbl>
            <c:dLbl>
              <c:idx val="2"/>
              <c:layout>
                <c:manualLayout>
                  <c:x val="-0.056363650651453"/>
                  <c:y val="-0.00805137392465667"/>
                </c:manualLayout>
              </c:layout>
              <c:showLegendKey val="0"/>
              <c:showVal val="0"/>
              <c:showCatName val="0"/>
              <c:showSerName val="0"/>
              <c:showPercent val="0"/>
              <c:showBubbleSize val="1"/>
            </c:dLbl>
            <c:dLbl>
              <c:idx val="3"/>
              <c:layout>
                <c:manualLayout>
                  <c:x val="-0.0992704355069389"/>
                  <c:y val="-0.00746255112949407"/>
                </c:manualLayout>
              </c:layout>
              <c:showLegendKey val="0"/>
              <c:showVal val="0"/>
              <c:showCatName val="0"/>
              <c:showSerName val="0"/>
              <c:showPercent val="0"/>
              <c:showBubbleSize val="1"/>
            </c:dLbl>
            <c:txPr>
              <a:bodyPr/>
              <a:lstStyle/>
              <a:p>
                <a:pPr>
                  <a:defRPr sz="1400">
                    <a:solidFill>
                      <a:sysClr val="windowText" lastClr="000000"/>
                    </a:solidFill>
                  </a:defRPr>
                </a:pPr>
                <a:endParaRPr lang="it-IT"/>
              </a:p>
            </c:txPr>
            <c:showLegendKey val="0"/>
            <c:showVal val="1"/>
            <c:showCatName val="0"/>
            <c:showSerName val="0"/>
            <c:showPercent val="0"/>
            <c:showBubbleSize val="0"/>
            <c:showLeaderLines val="0"/>
          </c:dLbls>
          <c:xVal>
            <c:numRef>
              <c:f>Sintesi!$AO$86:$AR$86</c:f>
              <c:numCache>
                <c:formatCode>General</c:formatCode>
                <c:ptCount val="4"/>
                <c:pt idx="0">
                  <c:v>8.0</c:v>
                </c:pt>
                <c:pt idx="1">
                  <c:v>8.0</c:v>
                </c:pt>
                <c:pt idx="2">
                  <c:v>8.0</c:v>
                </c:pt>
                <c:pt idx="3">
                  <c:v>8.0</c:v>
                </c:pt>
              </c:numCache>
            </c:numRef>
          </c:xVal>
          <c:yVal>
            <c:numRef>
              <c:f>Sintesi!$AO$84:$AR$84</c:f>
              <c:numCache>
                <c:formatCode>General</c:formatCode>
                <c:ptCount val="4"/>
                <c:pt idx="0">
                  <c:v>4.0</c:v>
                </c:pt>
                <c:pt idx="1">
                  <c:v>5.0</c:v>
                </c:pt>
                <c:pt idx="2">
                  <c:v>7.0</c:v>
                </c:pt>
                <c:pt idx="3">
                  <c:v>9.0</c:v>
                </c:pt>
              </c:numCache>
            </c:numRef>
          </c:yVal>
          <c:bubbleSize>
            <c:numRef>
              <c:f>Sintesi!$AO$81:$AR$81</c:f>
              <c:numCache>
                <c:formatCode>General</c:formatCode>
                <c:ptCount val="4"/>
                <c:pt idx="0">
                  <c:v>5.0</c:v>
                </c:pt>
                <c:pt idx="1">
                  <c:v>0.0</c:v>
                </c:pt>
                <c:pt idx="2">
                  <c:v>4.0</c:v>
                </c:pt>
                <c:pt idx="3">
                  <c:v>37.0</c:v>
                </c:pt>
              </c:numCache>
            </c:numRef>
          </c:bubbleSize>
          <c:bubble3D val="0"/>
        </c:ser>
        <c:ser>
          <c:idx val="2"/>
          <c:order val="2"/>
          <c:tx>
            <c:strRef>
              <c:f>Sintesi!$AN$82</c:f>
              <c:strCache>
                <c:ptCount val="1"/>
                <c:pt idx="0">
                  <c:v>KPI 3</c:v>
                </c:pt>
              </c:strCache>
            </c:strRef>
          </c:tx>
          <c:invertIfNegative val="0"/>
          <c:dLbls>
            <c:dLbl>
              <c:idx val="0"/>
              <c:layout>
                <c:manualLayout>
                  <c:x val="-0.0419676152935538"/>
                  <c:y val="0.00336494087199761"/>
                </c:manualLayout>
              </c:layout>
              <c:showLegendKey val="0"/>
              <c:showVal val="0"/>
              <c:showCatName val="0"/>
              <c:showSerName val="0"/>
              <c:showPercent val="0"/>
              <c:showBubbleSize val="1"/>
            </c:dLbl>
            <c:dLbl>
              <c:idx val="1"/>
              <c:layout>
                <c:manualLayout>
                  <c:x val="-0.0453197053512204"/>
                  <c:y val="-0.00735273309976157"/>
                </c:manualLayout>
              </c:layout>
              <c:showLegendKey val="0"/>
              <c:showVal val="0"/>
              <c:showCatName val="0"/>
              <c:showSerName val="0"/>
              <c:showPercent val="0"/>
              <c:showBubbleSize val="1"/>
            </c:dLbl>
            <c:dLbl>
              <c:idx val="2"/>
              <c:layout>
                <c:manualLayout>
                  <c:x val="-0.0748407582667644"/>
                  <c:y val="0.0"/>
                </c:manualLayout>
              </c:layout>
              <c:showLegendKey val="0"/>
              <c:showVal val="0"/>
              <c:showCatName val="0"/>
              <c:showSerName val="0"/>
              <c:showPercent val="0"/>
              <c:showBubbleSize val="1"/>
            </c:dLbl>
            <c:dLbl>
              <c:idx val="3"/>
              <c:layout>
                <c:manualLayout>
                  <c:x val="-0.0817596303456081"/>
                  <c:y val="-0.00733493444737223"/>
                </c:manualLayout>
              </c:layout>
              <c:showLegendKey val="0"/>
              <c:showVal val="0"/>
              <c:showCatName val="0"/>
              <c:showSerName val="0"/>
              <c:showPercent val="0"/>
              <c:showBubbleSize val="1"/>
            </c:dLbl>
            <c:txPr>
              <a:bodyPr/>
              <a:lstStyle/>
              <a:p>
                <a:pPr>
                  <a:defRPr sz="1400">
                    <a:solidFill>
                      <a:sysClr val="windowText" lastClr="000000"/>
                    </a:solidFill>
                  </a:defRPr>
                </a:pPr>
                <a:endParaRPr lang="it-IT"/>
              </a:p>
            </c:txPr>
            <c:showLegendKey val="0"/>
            <c:showVal val="1"/>
            <c:showCatName val="0"/>
            <c:showSerName val="0"/>
            <c:showPercent val="0"/>
            <c:showBubbleSize val="0"/>
            <c:showLeaderLines val="0"/>
          </c:dLbls>
          <c:xVal>
            <c:numRef>
              <c:f>Sintesi!$AO$87:$AR$87</c:f>
              <c:numCache>
                <c:formatCode>General</c:formatCode>
                <c:ptCount val="4"/>
                <c:pt idx="0">
                  <c:v>12.0</c:v>
                </c:pt>
                <c:pt idx="1">
                  <c:v>12.0</c:v>
                </c:pt>
                <c:pt idx="2">
                  <c:v>12.0</c:v>
                </c:pt>
                <c:pt idx="3">
                  <c:v>12.0</c:v>
                </c:pt>
              </c:numCache>
            </c:numRef>
          </c:xVal>
          <c:yVal>
            <c:numRef>
              <c:f>Sintesi!$AO$84:$AR$84</c:f>
              <c:numCache>
                <c:formatCode>General</c:formatCode>
                <c:ptCount val="4"/>
                <c:pt idx="0">
                  <c:v>4.0</c:v>
                </c:pt>
                <c:pt idx="1">
                  <c:v>5.0</c:v>
                </c:pt>
                <c:pt idx="2">
                  <c:v>7.0</c:v>
                </c:pt>
                <c:pt idx="3">
                  <c:v>9.0</c:v>
                </c:pt>
              </c:numCache>
            </c:numRef>
          </c:yVal>
          <c:bubbleSize>
            <c:numRef>
              <c:f>Sintesi!$AO$82:$AR$82</c:f>
              <c:numCache>
                <c:formatCode>General</c:formatCode>
                <c:ptCount val="4"/>
                <c:pt idx="0">
                  <c:v>3.0</c:v>
                </c:pt>
                <c:pt idx="1">
                  <c:v>4.0</c:v>
                </c:pt>
                <c:pt idx="2">
                  <c:v>17.0</c:v>
                </c:pt>
                <c:pt idx="3">
                  <c:v>22.0</c:v>
                </c:pt>
              </c:numCache>
            </c:numRef>
          </c:bubbleSize>
          <c:bubble3D val="0"/>
        </c:ser>
        <c:ser>
          <c:idx val="3"/>
          <c:order val="3"/>
          <c:tx>
            <c:strRef>
              <c:f>Sintesi!$AN$83</c:f>
              <c:strCache>
                <c:ptCount val="1"/>
                <c:pt idx="0">
                  <c:v>KPI 4</c:v>
                </c:pt>
              </c:strCache>
            </c:strRef>
          </c:tx>
          <c:invertIfNegative val="0"/>
          <c:dLbls>
            <c:dLbl>
              <c:idx val="0"/>
              <c:layout>
                <c:manualLayout>
                  <c:x val="-0.0499633434575214"/>
                  <c:y val="0.0071049074341124"/>
                </c:manualLayout>
              </c:layout>
              <c:showLegendKey val="0"/>
              <c:showVal val="0"/>
              <c:showCatName val="0"/>
              <c:showSerName val="0"/>
              <c:showPercent val="0"/>
              <c:showBubbleSize val="1"/>
            </c:dLbl>
            <c:dLbl>
              <c:idx val="1"/>
              <c:layout>
                <c:manualLayout>
                  <c:x val="-0.0452979081207663"/>
                  <c:y val="-0.0075714430162707"/>
                </c:manualLayout>
              </c:layout>
              <c:showLegendKey val="0"/>
              <c:showVal val="0"/>
              <c:showCatName val="0"/>
              <c:showSerName val="0"/>
              <c:showPercent val="0"/>
              <c:showBubbleSize val="1"/>
            </c:dLbl>
            <c:dLbl>
              <c:idx val="2"/>
              <c:layout>
                <c:manualLayout>
                  <c:x val="-0.0676203715164383"/>
                  <c:y val="-0.00808191795912856"/>
                </c:manualLayout>
              </c:layout>
              <c:showLegendKey val="0"/>
              <c:showVal val="0"/>
              <c:showCatName val="0"/>
              <c:showSerName val="0"/>
              <c:showPercent val="0"/>
              <c:showBubbleSize val="1"/>
            </c:dLbl>
            <c:dLbl>
              <c:idx val="3"/>
              <c:layout>
                <c:manualLayout>
                  <c:x val="-0.0806896443333805"/>
                  <c:y val="0.00311177291259584"/>
                </c:manualLayout>
              </c:layout>
              <c:showLegendKey val="0"/>
              <c:showVal val="0"/>
              <c:showCatName val="0"/>
              <c:showSerName val="0"/>
              <c:showPercent val="0"/>
              <c:showBubbleSize val="1"/>
            </c:dLbl>
            <c:txPr>
              <a:bodyPr/>
              <a:lstStyle/>
              <a:p>
                <a:pPr>
                  <a:defRPr sz="1400">
                    <a:solidFill>
                      <a:sysClr val="windowText" lastClr="000000"/>
                    </a:solidFill>
                  </a:defRPr>
                </a:pPr>
                <a:endParaRPr lang="it-IT"/>
              </a:p>
            </c:txPr>
            <c:showLegendKey val="0"/>
            <c:showVal val="1"/>
            <c:showCatName val="0"/>
            <c:showSerName val="0"/>
            <c:showPercent val="0"/>
            <c:showBubbleSize val="0"/>
            <c:showLeaderLines val="0"/>
          </c:dLbls>
          <c:xVal>
            <c:numRef>
              <c:f>Sintesi!$AO$88:$AR$88</c:f>
              <c:numCache>
                <c:formatCode>General</c:formatCode>
                <c:ptCount val="4"/>
                <c:pt idx="0">
                  <c:v>16.0</c:v>
                </c:pt>
                <c:pt idx="1">
                  <c:v>16.0</c:v>
                </c:pt>
                <c:pt idx="2">
                  <c:v>16.0</c:v>
                </c:pt>
                <c:pt idx="3">
                  <c:v>16.0</c:v>
                </c:pt>
              </c:numCache>
            </c:numRef>
          </c:xVal>
          <c:yVal>
            <c:numRef>
              <c:f>Sintesi!$AO$84:$AR$84</c:f>
              <c:numCache>
                <c:formatCode>General</c:formatCode>
                <c:ptCount val="4"/>
                <c:pt idx="0">
                  <c:v>4.0</c:v>
                </c:pt>
                <c:pt idx="1">
                  <c:v>5.0</c:v>
                </c:pt>
                <c:pt idx="2">
                  <c:v>7.0</c:v>
                </c:pt>
                <c:pt idx="3">
                  <c:v>9.0</c:v>
                </c:pt>
              </c:numCache>
            </c:numRef>
          </c:yVal>
          <c:bubbleSize>
            <c:numRef>
              <c:f>Sintesi!$AO$83:$AR$83</c:f>
              <c:numCache>
                <c:formatCode>General</c:formatCode>
                <c:ptCount val="4"/>
                <c:pt idx="0">
                  <c:v>7.0</c:v>
                </c:pt>
                <c:pt idx="1">
                  <c:v>5.0</c:v>
                </c:pt>
                <c:pt idx="2">
                  <c:v>13.0</c:v>
                </c:pt>
                <c:pt idx="3">
                  <c:v>21.0</c:v>
                </c:pt>
              </c:numCache>
            </c:numRef>
          </c:bubbleSize>
          <c:bubble3D val="0"/>
        </c:ser>
        <c:dLbls>
          <c:showLegendKey val="0"/>
          <c:showVal val="0"/>
          <c:showCatName val="0"/>
          <c:showSerName val="0"/>
          <c:showPercent val="0"/>
          <c:showBubbleSize val="0"/>
        </c:dLbls>
        <c:bubbleScale val="100"/>
        <c:showNegBubbles val="0"/>
        <c:axId val="2065754088"/>
        <c:axId val="2065757080"/>
      </c:bubbleChart>
      <c:valAx>
        <c:axId val="2065754088"/>
        <c:scaling>
          <c:orientation val="minMax"/>
          <c:max val="20.0"/>
          <c:min val="0.0"/>
        </c:scaling>
        <c:delete val="0"/>
        <c:axPos val="b"/>
        <c:numFmt formatCode="General" sourceLinked="0"/>
        <c:majorTickMark val="none"/>
        <c:minorTickMark val="none"/>
        <c:tickLblPos val="none"/>
        <c:crossAx val="2065757080"/>
        <c:crosses val="autoZero"/>
        <c:crossBetween val="midCat"/>
        <c:majorUnit val="5.0"/>
        <c:minorUnit val="1.0"/>
      </c:valAx>
      <c:valAx>
        <c:axId val="2065757080"/>
        <c:scaling>
          <c:orientation val="minMax"/>
          <c:max val="10.0"/>
          <c:min val="3.0"/>
        </c:scaling>
        <c:delete val="0"/>
        <c:axPos val="l"/>
        <c:majorGridlines/>
        <c:numFmt formatCode="General" sourceLinked="1"/>
        <c:majorTickMark val="out"/>
        <c:minorTickMark val="none"/>
        <c:tickLblPos val="nextTo"/>
        <c:txPr>
          <a:bodyPr/>
          <a:lstStyle/>
          <a:p>
            <a:pPr>
              <a:defRPr sz="1400"/>
            </a:pPr>
            <a:endParaRPr lang="it-IT"/>
          </a:p>
        </c:txPr>
        <c:crossAx val="2065754088"/>
        <c:crosses val="autoZero"/>
        <c:crossBetween val="midCat"/>
      </c:valAx>
      <c:spPr>
        <a:gradFill>
          <a:gsLst>
            <a:gs pos="64000">
              <a:srgbClr val="FFC000"/>
            </a:gs>
            <a:gs pos="45000">
              <a:srgbClr val="92D050"/>
            </a:gs>
            <a:gs pos="0">
              <a:schemeClr val="accent3">
                <a:lumMod val="50000"/>
              </a:schemeClr>
            </a:gs>
            <a:gs pos="82000">
              <a:srgbClr val="FF0300"/>
            </a:gs>
            <a:gs pos="100000">
              <a:srgbClr val="4D0808"/>
            </a:gs>
          </a:gsLst>
          <a:lin ang="5400000" scaled="0"/>
        </a:gradFill>
      </c:spPr>
    </c:plotArea>
    <c:legend>
      <c:legendPos val="r"/>
      <c:layout/>
      <c:overlay val="0"/>
      <c:txPr>
        <a:bodyPr/>
        <a:lstStyle/>
        <a:p>
          <a:pPr>
            <a:defRPr sz="1400"/>
          </a:pPr>
          <a:endParaRPr lang="it-IT"/>
        </a:p>
      </c:txPr>
    </c:legend>
    <c:plotVisOnly val="1"/>
    <c:dispBlanksAs val="gap"/>
    <c:showDLblsOverMax val="0"/>
  </c:chart>
  <c:spPr>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txPr>
    <a:bodyPr/>
    <a:lstStyle/>
    <a:p>
      <a:pPr>
        <a:defRPr>
          <a:solidFill>
            <a:schemeClr val="lt1"/>
          </a:solidFill>
          <a:latin typeface="+mn-lt"/>
          <a:ea typeface="+mn-ea"/>
          <a:cs typeface="+mn-cs"/>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sz="1200"/>
              <a:t>Grandi Amministrazioni</a:t>
            </a:r>
          </a:p>
        </c:rich>
      </c:tx>
      <c:layout/>
      <c:overlay val="0"/>
    </c:title>
    <c:autoTitleDeleted val="0"/>
    <c:plotArea>
      <c:layout/>
      <c:lineChart>
        <c:grouping val="standard"/>
        <c:varyColors val="0"/>
        <c:ser>
          <c:idx val="0"/>
          <c:order val="0"/>
          <c:tx>
            <c:strRef>
              <c:f>Sintesi!$AB$79</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Sintesi!$AC$79:$AF$79</c:f>
              <c:numCache>
                <c:formatCode>0.00</c:formatCode>
                <c:ptCount val="4"/>
                <c:pt idx="0">
                  <c:v>8.422222222222224</c:v>
                </c:pt>
                <c:pt idx="1">
                  <c:v>7.328571428571426</c:v>
                </c:pt>
                <c:pt idx="2">
                  <c:v>8.4</c:v>
                </c:pt>
                <c:pt idx="3">
                  <c:v>8.5</c:v>
                </c:pt>
              </c:numCache>
            </c:numRef>
          </c:val>
          <c:smooth val="0"/>
        </c:ser>
        <c:ser>
          <c:idx val="1"/>
          <c:order val="1"/>
          <c:tx>
            <c:strRef>
              <c:f>Sintesi!$AB$80</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Sintesi!$AC$80:$AF$80</c:f>
              <c:numCache>
                <c:formatCode>0.00</c:formatCode>
                <c:ptCount val="4"/>
                <c:pt idx="0">
                  <c:v>8.530864197530848</c:v>
                </c:pt>
                <c:pt idx="1">
                  <c:v>8.285714285714286</c:v>
                </c:pt>
                <c:pt idx="2">
                  <c:v>8.76543209876545</c:v>
                </c:pt>
                <c:pt idx="3">
                  <c:v>8.55555555555557</c:v>
                </c:pt>
              </c:numCache>
            </c:numRef>
          </c:val>
          <c:smooth val="0"/>
        </c:ser>
        <c:ser>
          <c:idx val="2"/>
          <c:order val="2"/>
          <c:tx>
            <c:strRef>
              <c:f>Sintesi!$AB$81</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Sintesi!$AC$81:$AF$81</c:f>
              <c:numCache>
                <c:formatCode>0.00</c:formatCode>
                <c:ptCount val="4"/>
                <c:pt idx="0">
                  <c:v>7.888888888888887</c:v>
                </c:pt>
                <c:pt idx="1">
                  <c:v>7.476190476190475</c:v>
                </c:pt>
                <c:pt idx="2">
                  <c:v>8.395061728395063</c:v>
                </c:pt>
                <c:pt idx="3">
                  <c:v>8.037037037037036</c:v>
                </c:pt>
              </c:numCache>
            </c:numRef>
          </c:val>
          <c:smooth val="0"/>
        </c:ser>
        <c:ser>
          <c:idx val="3"/>
          <c:order val="3"/>
          <c:tx>
            <c:strRef>
              <c:f>Sintesi!$AB$82</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Sintesi!$AC$82:$AF$82</c:f>
              <c:numCache>
                <c:formatCode>0.00</c:formatCode>
                <c:ptCount val="4"/>
                <c:pt idx="0">
                  <c:v>7.623931623931623</c:v>
                </c:pt>
                <c:pt idx="1">
                  <c:v>7.758241758241758</c:v>
                </c:pt>
                <c:pt idx="2">
                  <c:v>8.051282051282054</c:v>
                </c:pt>
                <c:pt idx="3">
                  <c:v>8.23076923076924</c:v>
                </c:pt>
              </c:numCache>
            </c:numRef>
          </c:val>
          <c:smooth val="0"/>
        </c:ser>
        <c:dLbls>
          <c:showLegendKey val="0"/>
          <c:showVal val="0"/>
          <c:showCatName val="0"/>
          <c:showSerName val="0"/>
          <c:showPercent val="0"/>
          <c:showBubbleSize val="0"/>
        </c:dLbls>
        <c:marker val="1"/>
        <c:smooth val="0"/>
        <c:axId val="-2121246120"/>
        <c:axId val="-2121242968"/>
      </c:lineChart>
      <c:catAx>
        <c:axId val="-2121246120"/>
        <c:scaling>
          <c:orientation val="minMax"/>
        </c:scaling>
        <c:delete val="0"/>
        <c:axPos val="b"/>
        <c:numFmt formatCode="General" sourceLinked="1"/>
        <c:majorTickMark val="none"/>
        <c:minorTickMark val="none"/>
        <c:tickLblPos val="nextTo"/>
        <c:crossAx val="-2121242968"/>
        <c:crosses val="autoZero"/>
        <c:auto val="1"/>
        <c:lblAlgn val="ctr"/>
        <c:lblOffset val="100"/>
        <c:noMultiLvlLbl val="0"/>
      </c:catAx>
      <c:valAx>
        <c:axId val="-2121242968"/>
        <c:scaling>
          <c:orientation val="minMax"/>
          <c:min val="4.0"/>
        </c:scaling>
        <c:delete val="0"/>
        <c:axPos val="l"/>
        <c:majorGridlines/>
        <c:numFmt formatCode="0.00" sourceLinked="1"/>
        <c:majorTickMark val="none"/>
        <c:minorTickMark val="none"/>
        <c:tickLblPos val="nextTo"/>
        <c:crossAx val="-2121246120"/>
        <c:crosses val="autoZero"/>
        <c:crossBetween val="between"/>
        <c:minorUnit val="0.5"/>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it-IT" sz="1200"/>
              <a:t>Medie Amministrazioni</a:t>
            </a:r>
          </a:p>
        </c:rich>
      </c:tx>
      <c:layout/>
      <c:overlay val="0"/>
    </c:title>
    <c:autoTitleDeleted val="0"/>
    <c:plotArea>
      <c:layout/>
      <c:lineChart>
        <c:grouping val="standard"/>
        <c:varyColors val="0"/>
        <c:ser>
          <c:idx val="0"/>
          <c:order val="0"/>
          <c:tx>
            <c:strRef>
              <c:f>Sintesi!$AB$83</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Sintesi!$AC$83:$AF$83</c:f>
              <c:numCache>
                <c:formatCode>0.00</c:formatCode>
                <c:ptCount val="4"/>
                <c:pt idx="0">
                  <c:v>6.96785714285714</c:v>
                </c:pt>
                <c:pt idx="1">
                  <c:v>7.28846153846154</c:v>
                </c:pt>
                <c:pt idx="2">
                  <c:v>7.222727272727266</c:v>
                </c:pt>
                <c:pt idx="3">
                  <c:v>7.566666666666666</c:v>
                </c:pt>
              </c:numCache>
            </c:numRef>
          </c:val>
          <c:smooth val="0"/>
        </c:ser>
        <c:ser>
          <c:idx val="1"/>
          <c:order val="1"/>
          <c:tx>
            <c:strRef>
              <c:f>Sintesi!$AB$84</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Sintesi!$AC$84:$AF$84</c:f>
              <c:numCache>
                <c:formatCode>0.00</c:formatCode>
                <c:ptCount val="4"/>
                <c:pt idx="0">
                  <c:v>8.011904761904761</c:v>
                </c:pt>
                <c:pt idx="1">
                  <c:v>8.205128205128202</c:v>
                </c:pt>
                <c:pt idx="2">
                  <c:v>8.439393939393944</c:v>
                </c:pt>
                <c:pt idx="3">
                  <c:v>8.511111111111063</c:v>
                </c:pt>
              </c:numCache>
            </c:numRef>
          </c:val>
          <c:smooth val="0"/>
        </c:ser>
        <c:ser>
          <c:idx val="2"/>
          <c:order val="2"/>
          <c:tx>
            <c:strRef>
              <c:f>Sintesi!$AB$85</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Sintesi!$AC$85:$AF$85</c:f>
              <c:numCache>
                <c:formatCode>0.00</c:formatCode>
                <c:ptCount val="4"/>
                <c:pt idx="0">
                  <c:v>7.0</c:v>
                </c:pt>
                <c:pt idx="1">
                  <c:v>7.05128205128205</c:v>
                </c:pt>
                <c:pt idx="2">
                  <c:v>6.651515151515134</c:v>
                </c:pt>
                <c:pt idx="3">
                  <c:v>7.03333333333334</c:v>
                </c:pt>
              </c:numCache>
            </c:numRef>
          </c:val>
          <c:smooth val="0"/>
        </c:ser>
        <c:ser>
          <c:idx val="3"/>
          <c:order val="3"/>
          <c:tx>
            <c:strRef>
              <c:f>Sintesi!$AB$86</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Sintesi!$AC$86:$AF$86</c:f>
              <c:numCache>
                <c:formatCode>0.00</c:formatCode>
                <c:ptCount val="4"/>
                <c:pt idx="0">
                  <c:v>6.115384615384611</c:v>
                </c:pt>
                <c:pt idx="1">
                  <c:v>6.207100591715966</c:v>
                </c:pt>
                <c:pt idx="2">
                  <c:v>5.000000000000001</c:v>
                </c:pt>
                <c:pt idx="3">
                  <c:v>5.77948717948718</c:v>
                </c:pt>
              </c:numCache>
            </c:numRef>
          </c:val>
          <c:smooth val="0"/>
        </c:ser>
        <c:dLbls>
          <c:showLegendKey val="0"/>
          <c:showVal val="0"/>
          <c:showCatName val="0"/>
          <c:showSerName val="0"/>
          <c:showPercent val="0"/>
          <c:showBubbleSize val="0"/>
        </c:dLbls>
        <c:marker val="1"/>
        <c:smooth val="0"/>
        <c:axId val="2112764712"/>
        <c:axId val="-2132720440"/>
      </c:lineChart>
      <c:catAx>
        <c:axId val="2112764712"/>
        <c:scaling>
          <c:orientation val="minMax"/>
        </c:scaling>
        <c:delete val="0"/>
        <c:axPos val="b"/>
        <c:numFmt formatCode="General" sourceLinked="1"/>
        <c:majorTickMark val="none"/>
        <c:minorTickMark val="none"/>
        <c:tickLblPos val="nextTo"/>
        <c:crossAx val="-2132720440"/>
        <c:crosses val="autoZero"/>
        <c:auto val="1"/>
        <c:lblAlgn val="ctr"/>
        <c:lblOffset val="100"/>
        <c:noMultiLvlLbl val="0"/>
      </c:catAx>
      <c:valAx>
        <c:axId val="-2132720440"/>
        <c:scaling>
          <c:orientation val="minMax"/>
          <c:max val="10.0"/>
          <c:min val="4.0"/>
        </c:scaling>
        <c:delete val="0"/>
        <c:axPos val="l"/>
        <c:majorGridlines/>
        <c:numFmt formatCode="0.00" sourceLinked="1"/>
        <c:majorTickMark val="none"/>
        <c:minorTickMark val="none"/>
        <c:tickLblPos val="nextTo"/>
        <c:crossAx val="2112764712"/>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it-IT" sz="1200"/>
              <a:t>Piccole Amministrazioni</a:t>
            </a:r>
          </a:p>
        </c:rich>
      </c:tx>
      <c:layout/>
      <c:overlay val="0"/>
    </c:title>
    <c:autoTitleDeleted val="0"/>
    <c:plotArea>
      <c:layout/>
      <c:lineChart>
        <c:grouping val="standard"/>
        <c:varyColors val="0"/>
        <c:ser>
          <c:idx val="0"/>
          <c:order val="0"/>
          <c:tx>
            <c:strRef>
              <c:f>Sintesi!$AB$87</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Sintesi!$AC$87:$AF$87</c:f>
              <c:numCache>
                <c:formatCode>0.00</c:formatCode>
                <c:ptCount val="4"/>
                <c:pt idx="0">
                  <c:v>6.576470588235295</c:v>
                </c:pt>
                <c:pt idx="1">
                  <c:v>7.323076923076925</c:v>
                </c:pt>
                <c:pt idx="2">
                  <c:v>7.527272727272728</c:v>
                </c:pt>
                <c:pt idx="3">
                  <c:v>7.088888888888889</c:v>
                </c:pt>
              </c:numCache>
            </c:numRef>
          </c:val>
          <c:smooth val="0"/>
        </c:ser>
        <c:ser>
          <c:idx val="1"/>
          <c:order val="1"/>
          <c:tx>
            <c:strRef>
              <c:f>Sintesi!$AB$88</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Sintesi!$AC$88:$AF$88</c:f>
              <c:numCache>
                <c:formatCode>0.00</c:formatCode>
                <c:ptCount val="4"/>
                <c:pt idx="0">
                  <c:v>5.954248366013071</c:v>
                </c:pt>
                <c:pt idx="1">
                  <c:v>6.623931623931624</c:v>
                </c:pt>
                <c:pt idx="2">
                  <c:v>7.42424242424243</c:v>
                </c:pt>
                <c:pt idx="3">
                  <c:v>6.481481481481487</c:v>
                </c:pt>
              </c:numCache>
            </c:numRef>
          </c:val>
          <c:smooth val="0"/>
        </c:ser>
        <c:ser>
          <c:idx val="2"/>
          <c:order val="2"/>
          <c:tx>
            <c:strRef>
              <c:f>Sintesi!$AB$89</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Sintesi!$AC$89:$AF$89</c:f>
              <c:numCache>
                <c:formatCode>0.00</c:formatCode>
                <c:ptCount val="4"/>
                <c:pt idx="0">
                  <c:v>5.66013071895423</c:v>
                </c:pt>
                <c:pt idx="1">
                  <c:v>6.051282051282053</c:v>
                </c:pt>
                <c:pt idx="2">
                  <c:v>4.777777777777778</c:v>
                </c:pt>
                <c:pt idx="3">
                  <c:v>6.308641975308643</c:v>
                </c:pt>
              </c:numCache>
            </c:numRef>
          </c:val>
          <c:smooth val="0"/>
        </c:ser>
        <c:ser>
          <c:idx val="3"/>
          <c:order val="3"/>
          <c:tx>
            <c:strRef>
              <c:f>Sintesi!$AB$90</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Sintesi!$AC$90:$AF$90</c:f>
              <c:numCache>
                <c:formatCode>0.00</c:formatCode>
                <c:ptCount val="4"/>
                <c:pt idx="0">
                  <c:v>4.461538461538462</c:v>
                </c:pt>
                <c:pt idx="1">
                  <c:v>5.171597633136096</c:v>
                </c:pt>
                <c:pt idx="2">
                  <c:v>5.104895104895105</c:v>
                </c:pt>
                <c:pt idx="3">
                  <c:v>6.581196581196583</c:v>
                </c:pt>
              </c:numCache>
            </c:numRef>
          </c:val>
          <c:smooth val="0"/>
        </c:ser>
        <c:dLbls>
          <c:showLegendKey val="0"/>
          <c:showVal val="0"/>
          <c:showCatName val="0"/>
          <c:showSerName val="0"/>
          <c:showPercent val="0"/>
          <c:showBubbleSize val="0"/>
        </c:dLbls>
        <c:marker val="1"/>
        <c:smooth val="0"/>
        <c:axId val="-2119074152"/>
        <c:axId val="-2117304568"/>
      </c:lineChart>
      <c:catAx>
        <c:axId val="-2119074152"/>
        <c:scaling>
          <c:orientation val="minMax"/>
        </c:scaling>
        <c:delete val="0"/>
        <c:axPos val="b"/>
        <c:numFmt formatCode="General" sourceLinked="1"/>
        <c:majorTickMark val="none"/>
        <c:minorTickMark val="none"/>
        <c:tickLblPos val="nextTo"/>
        <c:crossAx val="-2117304568"/>
        <c:crosses val="autoZero"/>
        <c:auto val="1"/>
        <c:lblAlgn val="ctr"/>
        <c:lblOffset val="100"/>
        <c:noMultiLvlLbl val="0"/>
      </c:catAx>
      <c:valAx>
        <c:axId val="-2117304568"/>
        <c:scaling>
          <c:orientation val="minMax"/>
          <c:max val="10.0"/>
          <c:min val="4.0"/>
        </c:scaling>
        <c:delete val="0"/>
        <c:axPos val="l"/>
        <c:majorGridlines/>
        <c:numFmt formatCode="0.00" sourceLinked="1"/>
        <c:majorTickMark val="none"/>
        <c:minorTickMark val="none"/>
        <c:tickLblPos val="nextTo"/>
        <c:crossAx val="-2119074152"/>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t-IT" sz="1200"/>
              <a:t>Grandi Amministrazioni</a:t>
            </a:r>
          </a:p>
        </c:rich>
      </c:tx>
      <c:layout/>
      <c:overlay val="0"/>
    </c:title>
    <c:autoTitleDeleted val="0"/>
    <c:plotArea>
      <c:layout/>
      <c:lineChart>
        <c:grouping val="standard"/>
        <c:varyColors val="0"/>
        <c:ser>
          <c:idx val="0"/>
          <c:order val="0"/>
          <c:tx>
            <c:strRef>
              <c:f>Sintesi!$AB$79</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Sintesi!$AC$79:$AF$79</c:f>
              <c:numCache>
                <c:formatCode>0.00</c:formatCode>
                <c:ptCount val="4"/>
                <c:pt idx="0">
                  <c:v>8.422222222222224</c:v>
                </c:pt>
                <c:pt idx="1">
                  <c:v>7.328571428571426</c:v>
                </c:pt>
                <c:pt idx="2">
                  <c:v>8.4</c:v>
                </c:pt>
                <c:pt idx="3">
                  <c:v>8.5</c:v>
                </c:pt>
              </c:numCache>
            </c:numRef>
          </c:val>
          <c:smooth val="0"/>
        </c:ser>
        <c:ser>
          <c:idx val="1"/>
          <c:order val="1"/>
          <c:tx>
            <c:strRef>
              <c:f>Sintesi!$AB$80</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Sintesi!$AC$80:$AF$80</c:f>
              <c:numCache>
                <c:formatCode>0.00</c:formatCode>
                <c:ptCount val="4"/>
                <c:pt idx="0">
                  <c:v>8.530864197530848</c:v>
                </c:pt>
                <c:pt idx="1">
                  <c:v>8.285714285714286</c:v>
                </c:pt>
                <c:pt idx="2">
                  <c:v>8.76543209876545</c:v>
                </c:pt>
                <c:pt idx="3">
                  <c:v>8.55555555555557</c:v>
                </c:pt>
              </c:numCache>
            </c:numRef>
          </c:val>
          <c:smooth val="0"/>
        </c:ser>
        <c:ser>
          <c:idx val="2"/>
          <c:order val="2"/>
          <c:tx>
            <c:strRef>
              <c:f>Sintesi!$AB$81</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Sintesi!$AC$81:$AF$81</c:f>
              <c:numCache>
                <c:formatCode>0.00</c:formatCode>
                <c:ptCount val="4"/>
                <c:pt idx="0">
                  <c:v>7.888888888888887</c:v>
                </c:pt>
                <c:pt idx="1">
                  <c:v>7.476190476190475</c:v>
                </c:pt>
                <c:pt idx="2">
                  <c:v>8.395061728395063</c:v>
                </c:pt>
                <c:pt idx="3">
                  <c:v>8.037037037037036</c:v>
                </c:pt>
              </c:numCache>
            </c:numRef>
          </c:val>
          <c:smooth val="0"/>
        </c:ser>
        <c:ser>
          <c:idx val="3"/>
          <c:order val="3"/>
          <c:tx>
            <c:strRef>
              <c:f>Sintesi!$AB$82</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Sintesi!$AC$82:$AF$82</c:f>
              <c:numCache>
                <c:formatCode>0.00</c:formatCode>
                <c:ptCount val="4"/>
                <c:pt idx="0">
                  <c:v>7.623931623931623</c:v>
                </c:pt>
                <c:pt idx="1">
                  <c:v>7.758241758241758</c:v>
                </c:pt>
                <c:pt idx="2">
                  <c:v>8.051282051282054</c:v>
                </c:pt>
                <c:pt idx="3">
                  <c:v>8.23076923076924</c:v>
                </c:pt>
              </c:numCache>
            </c:numRef>
          </c:val>
          <c:smooth val="0"/>
        </c:ser>
        <c:dLbls>
          <c:showLegendKey val="0"/>
          <c:showVal val="0"/>
          <c:showCatName val="0"/>
          <c:showSerName val="0"/>
          <c:showPercent val="0"/>
          <c:showBubbleSize val="0"/>
        </c:dLbls>
        <c:marker val="1"/>
        <c:smooth val="0"/>
        <c:axId val="-2121790232"/>
        <c:axId val="-2121787048"/>
      </c:lineChart>
      <c:catAx>
        <c:axId val="-2121790232"/>
        <c:scaling>
          <c:orientation val="minMax"/>
        </c:scaling>
        <c:delete val="0"/>
        <c:axPos val="b"/>
        <c:numFmt formatCode="General" sourceLinked="1"/>
        <c:majorTickMark val="none"/>
        <c:minorTickMark val="none"/>
        <c:tickLblPos val="nextTo"/>
        <c:crossAx val="-2121787048"/>
        <c:crosses val="autoZero"/>
        <c:auto val="1"/>
        <c:lblAlgn val="ctr"/>
        <c:lblOffset val="100"/>
        <c:noMultiLvlLbl val="0"/>
      </c:catAx>
      <c:valAx>
        <c:axId val="-2121787048"/>
        <c:scaling>
          <c:orientation val="minMax"/>
          <c:min val="4.0"/>
        </c:scaling>
        <c:delete val="0"/>
        <c:axPos val="l"/>
        <c:majorGridlines/>
        <c:numFmt formatCode="0.00" sourceLinked="1"/>
        <c:majorTickMark val="none"/>
        <c:minorTickMark val="none"/>
        <c:tickLblPos val="nextTo"/>
        <c:crossAx val="-2121790232"/>
        <c:crosses val="autoZero"/>
        <c:crossBetween val="between"/>
        <c:minorUnit val="0.5"/>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it-IT" sz="1200"/>
              <a:t>Medie Amministrazioni</a:t>
            </a:r>
          </a:p>
        </c:rich>
      </c:tx>
      <c:layout/>
      <c:overlay val="0"/>
    </c:title>
    <c:autoTitleDeleted val="0"/>
    <c:plotArea>
      <c:layout/>
      <c:lineChart>
        <c:grouping val="standard"/>
        <c:varyColors val="0"/>
        <c:ser>
          <c:idx val="0"/>
          <c:order val="0"/>
          <c:tx>
            <c:strRef>
              <c:f>Sintesi!$AB$83</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Sintesi!$AC$83:$AF$83</c:f>
              <c:numCache>
                <c:formatCode>0.00</c:formatCode>
                <c:ptCount val="4"/>
                <c:pt idx="0">
                  <c:v>6.96785714285714</c:v>
                </c:pt>
                <c:pt idx="1">
                  <c:v>7.28846153846154</c:v>
                </c:pt>
                <c:pt idx="2">
                  <c:v>7.222727272727266</c:v>
                </c:pt>
                <c:pt idx="3">
                  <c:v>7.566666666666666</c:v>
                </c:pt>
              </c:numCache>
            </c:numRef>
          </c:val>
          <c:smooth val="0"/>
        </c:ser>
        <c:ser>
          <c:idx val="1"/>
          <c:order val="1"/>
          <c:tx>
            <c:strRef>
              <c:f>Sintesi!$AB$84</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Sintesi!$AC$84:$AF$84</c:f>
              <c:numCache>
                <c:formatCode>0.00</c:formatCode>
                <c:ptCount val="4"/>
                <c:pt idx="0">
                  <c:v>8.011904761904761</c:v>
                </c:pt>
                <c:pt idx="1">
                  <c:v>8.205128205128202</c:v>
                </c:pt>
                <c:pt idx="2">
                  <c:v>8.439393939393944</c:v>
                </c:pt>
                <c:pt idx="3">
                  <c:v>8.511111111111067</c:v>
                </c:pt>
              </c:numCache>
            </c:numRef>
          </c:val>
          <c:smooth val="0"/>
        </c:ser>
        <c:ser>
          <c:idx val="2"/>
          <c:order val="2"/>
          <c:tx>
            <c:strRef>
              <c:f>Sintesi!$AB$85</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Sintesi!$AC$85:$AF$85</c:f>
              <c:numCache>
                <c:formatCode>0.00</c:formatCode>
                <c:ptCount val="4"/>
                <c:pt idx="0">
                  <c:v>7.0</c:v>
                </c:pt>
                <c:pt idx="1">
                  <c:v>7.05128205128205</c:v>
                </c:pt>
                <c:pt idx="2">
                  <c:v>6.651515151515134</c:v>
                </c:pt>
                <c:pt idx="3">
                  <c:v>7.033333333333337</c:v>
                </c:pt>
              </c:numCache>
            </c:numRef>
          </c:val>
          <c:smooth val="0"/>
        </c:ser>
        <c:ser>
          <c:idx val="3"/>
          <c:order val="3"/>
          <c:tx>
            <c:strRef>
              <c:f>Sintesi!$AB$86</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Sintesi!$AC$86:$AF$86</c:f>
              <c:numCache>
                <c:formatCode>0.00</c:formatCode>
                <c:ptCount val="4"/>
                <c:pt idx="0">
                  <c:v>6.115384615384611</c:v>
                </c:pt>
                <c:pt idx="1">
                  <c:v>6.207100591715968</c:v>
                </c:pt>
                <c:pt idx="2">
                  <c:v>5.000000000000001</c:v>
                </c:pt>
                <c:pt idx="3">
                  <c:v>5.77948717948718</c:v>
                </c:pt>
              </c:numCache>
            </c:numRef>
          </c:val>
          <c:smooth val="0"/>
        </c:ser>
        <c:dLbls>
          <c:showLegendKey val="0"/>
          <c:showVal val="0"/>
          <c:showCatName val="0"/>
          <c:showSerName val="0"/>
          <c:showPercent val="0"/>
          <c:showBubbleSize val="0"/>
        </c:dLbls>
        <c:marker val="1"/>
        <c:smooth val="0"/>
        <c:axId val="-2121662840"/>
        <c:axId val="-2121659656"/>
      </c:lineChart>
      <c:catAx>
        <c:axId val="-2121662840"/>
        <c:scaling>
          <c:orientation val="minMax"/>
        </c:scaling>
        <c:delete val="0"/>
        <c:axPos val="b"/>
        <c:numFmt formatCode="General" sourceLinked="1"/>
        <c:majorTickMark val="none"/>
        <c:minorTickMark val="none"/>
        <c:tickLblPos val="nextTo"/>
        <c:crossAx val="-2121659656"/>
        <c:crosses val="autoZero"/>
        <c:auto val="1"/>
        <c:lblAlgn val="ctr"/>
        <c:lblOffset val="100"/>
        <c:noMultiLvlLbl val="0"/>
      </c:catAx>
      <c:valAx>
        <c:axId val="-2121659656"/>
        <c:scaling>
          <c:orientation val="minMax"/>
          <c:max val="10.0"/>
          <c:min val="4.0"/>
        </c:scaling>
        <c:delete val="0"/>
        <c:axPos val="l"/>
        <c:majorGridlines/>
        <c:numFmt formatCode="0.00" sourceLinked="1"/>
        <c:majorTickMark val="none"/>
        <c:minorTickMark val="none"/>
        <c:tickLblPos val="nextTo"/>
        <c:crossAx val="-2121662840"/>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it-IT" sz="1200"/>
              <a:t>Piccole Amministrazioni</a:t>
            </a:r>
          </a:p>
        </c:rich>
      </c:tx>
      <c:layout/>
      <c:overlay val="0"/>
    </c:title>
    <c:autoTitleDeleted val="0"/>
    <c:plotArea>
      <c:layout/>
      <c:lineChart>
        <c:grouping val="standard"/>
        <c:varyColors val="0"/>
        <c:ser>
          <c:idx val="0"/>
          <c:order val="0"/>
          <c:tx>
            <c:strRef>
              <c:f>Sintesi!$AB$87</c:f>
              <c:strCache>
                <c:ptCount val="1"/>
                <c:pt idx="0">
                  <c:v>KPI 1</c:v>
                </c:pt>
              </c:strCache>
            </c:strRef>
          </c:tx>
          <c:cat>
            <c:numRef>
              <c:f>Sintesi!$AC$78:$AF$78</c:f>
              <c:numCache>
                <c:formatCode>General</c:formatCode>
                <c:ptCount val="4"/>
                <c:pt idx="0">
                  <c:v>2007.0</c:v>
                </c:pt>
                <c:pt idx="1">
                  <c:v>2008.0</c:v>
                </c:pt>
                <c:pt idx="2">
                  <c:v>2009.0</c:v>
                </c:pt>
                <c:pt idx="3">
                  <c:v>2010.0</c:v>
                </c:pt>
              </c:numCache>
            </c:numRef>
          </c:cat>
          <c:val>
            <c:numRef>
              <c:f>Sintesi!$AC$87:$AF$87</c:f>
              <c:numCache>
                <c:formatCode>0.00</c:formatCode>
                <c:ptCount val="4"/>
                <c:pt idx="0">
                  <c:v>6.576470588235295</c:v>
                </c:pt>
                <c:pt idx="1">
                  <c:v>7.323076923076925</c:v>
                </c:pt>
                <c:pt idx="2">
                  <c:v>7.527272727272728</c:v>
                </c:pt>
                <c:pt idx="3">
                  <c:v>7.088888888888889</c:v>
                </c:pt>
              </c:numCache>
            </c:numRef>
          </c:val>
          <c:smooth val="0"/>
        </c:ser>
        <c:ser>
          <c:idx val="1"/>
          <c:order val="1"/>
          <c:tx>
            <c:strRef>
              <c:f>Sintesi!$AB$88</c:f>
              <c:strCache>
                <c:ptCount val="1"/>
                <c:pt idx="0">
                  <c:v>KPI 2</c:v>
                </c:pt>
              </c:strCache>
            </c:strRef>
          </c:tx>
          <c:cat>
            <c:numRef>
              <c:f>Sintesi!$AC$78:$AF$78</c:f>
              <c:numCache>
                <c:formatCode>General</c:formatCode>
                <c:ptCount val="4"/>
                <c:pt idx="0">
                  <c:v>2007.0</c:v>
                </c:pt>
                <c:pt idx="1">
                  <c:v>2008.0</c:v>
                </c:pt>
                <c:pt idx="2">
                  <c:v>2009.0</c:v>
                </c:pt>
                <c:pt idx="3">
                  <c:v>2010.0</c:v>
                </c:pt>
              </c:numCache>
            </c:numRef>
          </c:cat>
          <c:val>
            <c:numRef>
              <c:f>Sintesi!$AC$88:$AF$88</c:f>
              <c:numCache>
                <c:formatCode>0.00</c:formatCode>
                <c:ptCount val="4"/>
                <c:pt idx="0">
                  <c:v>5.954248366013071</c:v>
                </c:pt>
                <c:pt idx="1">
                  <c:v>6.623931623931624</c:v>
                </c:pt>
                <c:pt idx="2">
                  <c:v>7.42424242424243</c:v>
                </c:pt>
                <c:pt idx="3">
                  <c:v>6.481481481481485</c:v>
                </c:pt>
              </c:numCache>
            </c:numRef>
          </c:val>
          <c:smooth val="0"/>
        </c:ser>
        <c:ser>
          <c:idx val="2"/>
          <c:order val="2"/>
          <c:tx>
            <c:strRef>
              <c:f>Sintesi!$AB$89</c:f>
              <c:strCache>
                <c:ptCount val="1"/>
                <c:pt idx="0">
                  <c:v>KPI 3</c:v>
                </c:pt>
              </c:strCache>
            </c:strRef>
          </c:tx>
          <c:cat>
            <c:numRef>
              <c:f>Sintesi!$AC$78:$AF$78</c:f>
              <c:numCache>
                <c:formatCode>General</c:formatCode>
                <c:ptCount val="4"/>
                <c:pt idx="0">
                  <c:v>2007.0</c:v>
                </c:pt>
                <c:pt idx="1">
                  <c:v>2008.0</c:v>
                </c:pt>
                <c:pt idx="2">
                  <c:v>2009.0</c:v>
                </c:pt>
                <c:pt idx="3">
                  <c:v>2010.0</c:v>
                </c:pt>
              </c:numCache>
            </c:numRef>
          </c:cat>
          <c:val>
            <c:numRef>
              <c:f>Sintesi!$AC$89:$AF$89</c:f>
              <c:numCache>
                <c:formatCode>0.00</c:formatCode>
                <c:ptCount val="4"/>
                <c:pt idx="0">
                  <c:v>5.660130718954232</c:v>
                </c:pt>
                <c:pt idx="1">
                  <c:v>6.051282051282053</c:v>
                </c:pt>
                <c:pt idx="2">
                  <c:v>4.777777777777778</c:v>
                </c:pt>
                <c:pt idx="3">
                  <c:v>6.308641975308643</c:v>
                </c:pt>
              </c:numCache>
            </c:numRef>
          </c:val>
          <c:smooth val="0"/>
        </c:ser>
        <c:ser>
          <c:idx val="3"/>
          <c:order val="3"/>
          <c:tx>
            <c:strRef>
              <c:f>Sintesi!$AB$90</c:f>
              <c:strCache>
                <c:ptCount val="1"/>
                <c:pt idx="0">
                  <c:v>KPI 4</c:v>
                </c:pt>
              </c:strCache>
            </c:strRef>
          </c:tx>
          <c:cat>
            <c:numRef>
              <c:f>Sintesi!$AC$78:$AF$78</c:f>
              <c:numCache>
                <c:formatCode>General</c:formatCode>
                <c:ptCount val="4"/>
                <c:pt idx="0">
                  <c:v>2007.0</c:v>
                </c:pt>
                <c:pt idx="1">
                  <c:v>2008.0</c:v>
                </c:pt>
                <c:pt idx="2">
                  <c:v>2009.0</c:v>
                </c:pt>
                <c:pt idx="3">
                  <c:v>2010.0</c:v>
                </c:pt>
              </c:numCache>
            </c:numRef>
          </c:cat>
          <c:val>
            <c:numRef>
              <c:f>Sintesi!$AC$90:$AF$90</c:f>
              <c:numCache>
                <c:formatCode>0.00</c:formatCode>
                <c:ptCount val="4"/>
                <c:pt idx="0">
                  <c:v>4.461538461538462</c:v>
                </c:pt>
                <c:pt idx="1">
                  <c:v>5.171597633136096</c:v>
                </c:pt>
                <c:pt idx="2">
                  <c:v>5.104895104895105</c:v>
                </c:pt>
                <c:pt idx="3">
                  <c:v>6.581196581196583</c:v>
                </c:pt>
              </c:numCache>
            </c:numRef>
          </c:val>
          <c:smooth val="0"/>
        </c:ser>
        <c:dLbls>
          <c:showLegendKey val="0"/>
          <c:showVal val="0"/>
          <c:showCatName val="0"/>
          <c:showSerName val="0"/>
          <c:showPercent val="0"/>
          <c:showBubbleSize val="0"/>
        </c:dLbls>
        <c:marker val="1"/>
        <c:smooth val="0"/>
        <c:axId val="2065773416"/>
        <c:axId val="2065776600"/>
      </c:lineChart>
      <c:catAx>
        <c:axId val="2065773416"/>
        <c:scaling>
          <c:orientation val="minMax"/>
        </c:scaling>
        <c:delete val="0"/>
        <c:axPos val="b"/>
        <c:numFmt formatCode="General" sourceLinked="1"/>
        <c:majorTickMark val="none"/>
        <c:minorTickMark val="none"/>
        <c:tickLblPos val="nextTo"/>
        <c:crossAx val="2065776600"/>
        <c:crosses val="autoZero"/>
        <c:auto val="1"/>
        <c:lblAlgn val="ctr"/>
        <c:lblOffset val="100"/>
        <c:noMultiLvlLbl val="0"/>
      </c:catAx>
      <c:valAx>
        <c:axId val="2065776600"/>
        <c:scaling>
          <c:orientation val="minMax"/>
          <c:max val="10.0"/>
          <c:min val="4.0"/>
        </c:scaling>
        <c:delete val="0"/>
        <c:axPos val="l"/>
        <c:majorGridlines/>
        <c:numFmt formatCode="0.00" sourceLinked="1"/>
        <c:majorTickMark val="none"/>
        <c:minorTickMark val="none"/>
        <c:tickLblPos val="nextTo"/>
        <c:crossAx val="2065773416"/>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0"/>
      <c:perspective val="0"/>
    </c:view3D>
    <c:floor>
      <c:thickness val="0"/>
    </c:floor>
    <c:sideWall>
      <c:thickness val="0"/>
    </c:sideWall>
    <c:backWall>
      <c:thickness val="0"/>
    </c:backWall>
    <c:plotArea>
      <c:layout/>
      <c:bar3DChart>
        <c:barDir val="bar"/>
        <c:grouping val="clustered"/>
        <c:varyColors val="0"/>
        <c:ser>
          <c:idx val="0"/>
          <c:order val="0"/>
          <c:tx>
            <c:strRef>
              <c:f>Sintesi!$L$98</c:f>
              <c:strCache>
                <c:ptCount val="1"/>
                <c:pt idx="0">
                  <c:v>Grandi</c:v>
                </c:pt>
              </c:strCache>
            </c:strRef>
          </c:tx>
          <c:invertIfNegative val="0"/>
          <c:cat>
            <c:strRef>
              <c:f>Sintesi!$N$97:$Q$97</c:f>
              <c:strCache>
                <c:ptCount val="4"/>
                <c:pt idx="0">
                  <c:v>KPI 1</c:v>
                </c:pt>
                <c:pt idx="1">
                  <c:v>KPI 2</c:v>
                </c:pt>
                <c:pt idx="2">
                  <c:v>KPI 3</c:v>
                </c:pt>
                <c:pt idx="3">
                  <c:v>KPI 4</c:v>
                </c:pt>
              </c:strCache>
            </c:strRef>
          </c:cat>
          <c:val>
            <c:numRef>
              <c:f>Sintesi!$N$98:$Q$98</c:f>
              <c:numCache>
                <c:formatCode>0.00</c:formatCode>
                <c:ptCount val="4"/>
                <c:pt idx="0">
                  <c:v>8.5</c:v>
                </c:pt>
                <c:pt idx="1">
                  <c:v>8.55555555555557</c:v>
                </c:pt>
                <c:pt idx="2">
                  <c:v>8.037037037037036</c:v>
                </c:pt>
                <c:pt idx="3">
                  <c:v>8.23076923076924</c:v>
                </c:pt>
              </c:numCache>
            </c:numRef>
          </c:val>
        </c:ser>
        <c:ser>
          <c:idx val="1"/>
          <c:order val="1"/>
          <c:tx>
            <c:strRef>
              <c:f>Sintesi!$L$99</c:f>
              <c:strCache>
                <c:ptCount val="1"/>
                <c:pt idx="0">
                  <c:v>Medie</c:v>
                </c:pt>
              </c:strCache>
            </c:strRef>
          </c:tx>
          <c:invertIfNegative val="0"/>
          <c:cat>
            <c:strRef>
              <c:f>Sintesi!$N$97:$Q$97</c:f>
              <c:strCache>
                <c:ptCount val="4"/>
                <c:pt idx="0">
                  <c:v>KPI 1</c:v>
                </c:pt>
                <c:pt idx="1">
                  <c:v>KPI 2</c:v>
                </c:pt>
                <c:pt idx="2">
                  <c:v>KPI 3</c:v>
                </c:pt>
                <c:pt idx="3">
                  <c:v>KPI 4</c:v>
                </c:pt>
              </c:strCache>
            </c:strRef>
          </c:cat>
          <c:val>
            <c:numRef>
              <c:f>Sintesi!$N$99:$Q$99</c:f>
              <c:numCache>
                <c:formatCode>0.00</c:formatCode>
                <c:ptCount val="4"/>
                <c:pt idx="0">
                  <c:v>7.566666666666666</c:v>
                </c:pt>
                <c:pt idx="1">
                  <c:v>8.511111111111083</c:v>
                </c:pt>
                <c:pt idx="2">
                  <c:v>7.033333333333337</c:v>
                </c:pt>
                <c:pt idx="3">
                  <c:v>5.77948717948718</c:v>
                </c:pt>
              </c:numCache>
            </c:numRef>
          </c:val>
        </c:ser>
        <c:ser>
          <c:idx val="2"/>
          <c:order val="2"/>
          <c:tx>
            <c:strRef>
              <c:f>Sintesi!$L$100</c:f>
              <c:strCache>
                <c:ptCount val="1"/>
                <c:pt idx="0">
                  <c:v>Piccole</c:v>
                </c:pt>
              </c:strCache>
            </c:strRef>
          </c:tx>
          <c:invertIfNegative val="0"/>
          <c:cat>
            <c:strRef>
              <c:f>Sintesi!$N$97:$Q$97</c:f>
              <c:strCache>
                <c:ptCount val="4"/>
                <c:pt idx="0">
                  <c:v>KPI 1</c:v>
                </c:pt>
                <c:pt idx="1">
                  <c:v>KPI 2</c:v>
                </c:pt>
                <c:pt idx="2">
                  <c:v>KPI 3</c:v>
                </c:pt>
                <c:pt idx="3">
                  <c:v>KPI 4</c:v>
                </c:pt>
              </c:strCache>
            </c:strRef>
          </c:cat>
          <c:val>
            <c:numRef>
              <c:f>Sintesi!$N$100:$Q$100</c:f>
              <c:numCache>
                <c:formatCode>0.00</c:formatCode>
                <c:ptCount val="4"/>
                <c:pt idx="0">
                  <c:v>7.088888888888889</c:v>
                </c:pt>
                <c:pt idx="1">
                  <c:v>6.481481481481485</c:v>
                </c:pt>
                <c:pt idx="2">
                  <c:v>6.308641975308643</c:v>
                </c:pt>
                <c:pt idx="3">
                  <c:v>6.581196581196583</c:v>
                </c:pt>
              </c:numCache>
            </c:numRef>
          </c:val>
        </c:ser>
        <c:dLbls>
          <c:showLegendKey val="0"/>
          <c:showVal val="0"/>
          <c:showCatName val="0"/>
          <c:showSerName val="0"/>
          <c:showPercent val="0"/>
          <c:showBubbleSize val="0"/>
        </c:dLbls>
        <c:gapWidth val="150"/>
        <c:shape val="box"/>
        <c:axId val="2066468360"/>
        <c:axId val="2066471336"/>
        <c:axId val="0"/>
      </c:bar3DChart>
      <c:catAx>
        <c:axId val="2066468360"/>
        <c:scaling>
          <c:orientation val="minMax"/>
        </c:scaling>
        <c:delete val="0"/>
        <c:axPos val="l"/>
        <c:majorTickMark val="out"/>
        <c:minorTickMark val="none"/>
        <c:tickLblPos val="nextTo"/>
        <c:crossAx val="2066471336"/>
        <c:crosses val="autoZero"/>
        <c:auto val="1"/>
        <c:lblAlgn val="ctr"/>
        <c:lblOffset val="100"/>
        <c:noMultiLvlLbl val="0"/>
      </c:catAx>
      <c:valAx>
        <c:axId val="2066471336"/>
        <c:scaling>
          <c:orientation val="minMax"/>
          <c:min val="3.0"/>
        </c:scaling>
        <c:delete val="0"/>
        <c:axPos val="b"/>
        <c:majorGridlines/>
        <c:numFmt formatCode="0.00" sourceLinked="1"/>
        <c:majorTickMark val="out"/>
        <c:minorTickMark val="none"/>
        <c:tickLblPos val="nextTo"/>
        <c:crossAx val="2066468360"/>
        <c:crosses val="autoZero"/>
        <c:crossBetween val="between"/>
      </c:valAx>
    </c:plotArea>
    <c:legend>
      <c:legendPos val="r"/>
      <c:layout/>
      <c:overlay val="0"/>
    </c:legend>
    <c:plotVisOnly val="1"/>
    <c:dispBlanksAs val="gap"/>
    <c:showDLblsOverMax val="0"/>
  </c:chart>
  <c:spPr>
    <a:effectLst/>
    <a:scene3d>
      <a:camera prst="orthographicFront"/>
      <a:lightRig rig="threePt" dir="t"/>
    </a:scene3d>
    <a:sp3d>
      <a:bevelT w="63500"/>
    </a:sp3d>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2A48-445A-5A4A-9AC1-6965E8BB4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18458</Words>
  <Characters>105213</Characters>
  <Application>Microsoft Macintosh Word</Application>
  <DocSecurity>0</DocSecurity>
  <Lines>876</Lines>
  <Paragraphs>246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Quarto rapporto sullo stato della sicurezza ICT delle PAC</vt:lpstr>
      <vt:lpstr>Secondo rapporto sullo stato della sicurezza ICT delle PAC</vt:lpstr>
    </vt:vector>
  </TitlesOfParts>
  <Manager>rellini@cnipa.it;rellini@cnipa.it</Manager>
  <Company>Dipartimento  di Informatica ed Applicazioni - Università di Salerno</Company>
  <LinksUpToDate>false</LinksUpToDate>
  <CharactersWithSpaces>123425</CharactersWithSpaces>
  <SharedDoc>false</SharedDoc>
  <HyperlinkBase/>
  <HLinks>
    <vt:vector size="276" baseType="variant">
      <vt:variant>
        <vt:i4>6553718</vt:i4>
      </vt:variant>
      <vt:variant>
        <vt:i4>303</vt:i4>
      </vt:variant>
      <vt:variant>
        <vt:i4>0</vt:i4>
      </vt:variant>
      <vt:variant>
        <vt:i4>5</vt:i4>
      </vt:variant>
      <vt:variant>
        <vt:lpwstr>http://www.bsi.de/english/index.htm</vt:lpwstr>
      </vt:variant>
      <vt:variant>
        <vt:lpwstr/>
      </vt:variant>
      <vt:variant>
        <vt:i4>1310782</vt:i4>
      </vt:variant>
      <vt:variant>
        <vt:i4>290</vt:i4>
      </vt:variant>
      <vt:variant>
        <vt:i4>0</vt:i4>
      </vt:variant>
      <vt:variant>
        <vt:i4>5</vt:i4>
      </vt:variant>
      <vt:variant>
        <vt:lpwstr/>
      </vt:variant>
      <vt:variant>
        <vt:lpwstr>_Toc204683063</vt:lpwstr>
      </vt:variant>
      <vt:variant>
        <vt:i4>1310782</vt:i4>
      </vt:variant>
      <vt:variant>
        <vt:i4>284</vt:i4>
      </vt:variant>
      <vt:variant>
        <vt:i4>0</vt:i4>
      </vt:variant>
      <vt:variant>
        <vt:i4>5</vt:i4>
      </vt:variant>
      <vt:variant>
        <vt:lpwstr/>
      </vt:variant>
      <vt:variant>
        <vt:lpwstr>_Toc204683062</vt:lpwstr>
      </vt:variant>
      <vt:variant>
        <vt:i4>1310782</vt:i4>
      </vt:variant>
      <vt:variant>
        <vt:i4>278</vt:i4>
      </vt:variant>
      <vt:variant>
        <vt:i4>0</vt:i4>
      </vt:variant>
      <vt:variant>
        <vt:i4>5</vt:i4>
      </vt:variant>
      <vt:variant>
        <vt:lpwstr/>
      </vt:variant>
      <vt:variant>
        <vt:lpwstr>_Toc204683061</vt:lpwstr>
      </vt:variant>
      <vt:variant>
        <vt:i4>1310782</vt:i4>
      </vt:variant>
      <vt:variant>
        <vt:i4>272</vt:i4>
      </vt:variant>
      <vt:variant>
        <vt:i4>0</vt:i4>
      </vt:variant>
      <vt:variant>
        <vt:i4>5</vt:i4>
      </vt:variant>
      <vt:variant>
        <vt:lpwstr/>
      </vt:variant>
      <vt:variant>
        <vt:lpwstr>_Toc204683060</vt:lpwstr>
      </vt:variant>
      <vt:variant>
        <vt:i4>1507390</vt:i4>
      </vt:variant>
      <vt:variant>
        <vt:i4>266</vt:i4>
      </vt:variant>
      <vt:variant>
        <vt:i4>0</vt:i4>
      </vt:variant>
      <vt:variant>
        <vt:i4>5</vt:i4>
      </vt:variant>
      <vt:variant>
        <vt:lpwstr/>
      </vt:variant>
      <vt:variant>
        <vt:lpwstr>_Toc204683059</vt:lpwstr>
      </vt:variant>
      <vt:variant>
        <vt:i4>1507390</vt:i4>
      </vt:variant>
      <vt:variant>
        <vt:i4>260</vt:i4>
      </vt:variant>
      <vt:variant>
        <vt:i4>0</vt:i4>
      </vt:variant>
      <vt:variant>
        <vt:i4>5</vt:i4>
      </vt:variant>
      <vt:variant>
        <vt:lpwstr/>
      </vt:variant>
      <vt:variant>
        <vt:lpwstr>_Toc204683058</vt:lpwstr>
      </vt:variant>
      <vt:variant>
        <vt:i4>1507390</vt:i4>
      </vt:variant>
      <vt:variant>
        <vt:i4>251</vt:i4>
      </vt:variant>
      <vt:variant>
        <vt:i4>0</vt:i4>
      </vt:variant>
      <vt:variant>
        <vt:i4>5</vt:i4>
      </vt:variant>
      <vt:variant>
        <vt:lpwstr/>
      </vt:variant>
      <vt:variant>
        <vt:lpwstr>_Toc204683057</vt:lpwstr>
      </vt:variant>
      <vt:variant>
        <vt:i4>1507390</vt:i4>
      </vt:variant>
      <vt:variant>
        <vt:i4>245</vt:i4>
      </vt:variant>
      <vt:variant>
        <vt:i4>0</vt:i4>
      </vt:variant>
      <vt:variant>
        <vt:i4>5</vt:i4>
      </vt:variant>
      <vt:variant>
        <vt:lpwstr/>
      </vt:variant>
      <vt:variant>
        <vt:lpwstr>_Toc204683056</vt:lpwstr>
      </vt:variant>
      <vt:variant>
        <vt:i4>1507390</vt:i4>
      </vt:variant>
      <vt:variant>
        <vt:i4>239</vt:i4>
      </vt:variant>
      <vt:variant>
        <vt:i4>0</vt:i4>
      </vt:variant>
      <vt:variant>
        <vt:i4>5</vt:i4>
      </vt:variant>
      <vt:variant>
        <vt:lpwstr/>
      </vt:variant>
      <vt:variant>
        <vt:lpwstr>_Toc204683055</vt:lpwstr>
      </vt:variant>
      <vt:variant>
        <vt:i4>1507390</vt:i4>
      </vt:variant>
      <vt:variant>
        <vt:i4>233</vt:i4>
      </vt:variant>
      <vt:variant>
        <vt:i4>0</vt:i4>
      </vt:variant>
      <vt:variant>
        <vt:i4>5</vt:i4>
      </vt:variant>
      <vt:variant>
        <vt:lpwstr/>
      </vt:variant>
      <vt:variant>
        <vt:lpwstr>_Toc204683054</vt:lpwstr>
      </vt:variant>
      <vt:variant>
        <vt:i4>1507390</vt:i4>
      </vt:variant>
      <vt:variant>
        <vt:i4>227</vt:i4>
      </vt:variant>
      <vt:variant>
        <vt:i4>0</vt:i4>
      </vt:variant>
      <vt:variant>
        <vt:i4>5</vt:i4>
      </vt:variant>
      <vt:variant>
        <vt:lpwstr/>
      </vt:variant>
      <vt:variant>
        <vt:lpwstr>_Toc204683053</vt:lpwstr>
      </vt:variant>
      <vt:variant>
        <vt:i4>1507390</vt:i4>
      </vt:variant>
      <vt:variant>
        <vt:i4>221</vt:i4>
      </vt:variant>
      <vt:variant>
        <vt:i4>0</vt:i4>
      </vt:variant>
      <vt:variant>
        <vt:i4>5</vt:i4>
      </vt:variant>
      <vt:variant>
        <vt:lpwstr/>
      </vt:variant>
      <vt:variant>
        <vt:lpwstr>_Toc204683052</vt:lpwstr>
      </vt:variant>
      <vt:variant>
        <vt:i4>1507390</vt:i4>
      </vt:variant>
      <vt:variant>
        <vt:i4>215</vt:i4>
      </vt:variant>
      <vt:variant>
        <vt:i4>0</vt:i4>
      </vt:variant>
      <vt:variant>
        <vt:i4>5</vt:i4>
      </vt:variant>
      <vt:variant>
        <vt:lpwstr/>
      </vt:variant>
      <vt:variant>
        <vt:lpwstr>_Toc204683051</vt:lpwstr>
      </vt:variant>
      <vt:variant>
        <vt:i4>1507390</vt:i4>
      </vt:variant>
      <vt:variant>
        <vt:i4>209</vt:i4>
      </vt:variant>
      <vt:variant>
        <vt:i4>0</vt:i4>
      </vt:variant>
      <vt:variant>
        <vt:i4>5</vt:i4>
      </vt:variant>
      <vt:variant>
        <vt:lpwstr/>
      </vt:variant>
      <vt:variant>
        <vt:lpwstr>_Toc204683050</vt:lpwstr>
      </vt:variant>
      <vt:variant>
        <vt:i4>1441854</vt:i4>
      </vt:variant>
      <vt:variant>
        <vt:i4>203</vt:i4>
      </vt:variant>
      <vt:variant>
        <vt:i4>0</vt:i4>
      </vt:variant>
      <vt:variant>
        <vt:i4>5</vt:i4>
      </vt:variant>
      <vt:variant>
        <vt:lpwstr/>
      </vt:variant>
      <vt:variant>
        <vt:lpwstr>_Toc204683049</vt:lpwstr>
      </vt:variant>
      <vt:variant>
        <vt:i4>1441854</vt:i4>
      </vt:variant>
      <vt:variant>
        <vt:i4>197</vt:i4>
      </vt:variant>
      <vt:variant>
        <vt:i4>0</vt:i4>
      </vt:variant>
      <vt:variant>
        <vt:i4>5</vt:i4>
      </vt:variant>
      <vt:variant>
        <vt:lpwstr/>
      </vt:variant>
      <vt:variant>
        <vt:lpwstr>_Toc204683048</vt:lpwstr>
      </vt:variant>
      <vt:variant>
        <vt:i4>1441854</vt:i4>
      </vt:variant>
      <vt:variant>
        <vt:i4>191</vt:i4>
      </vt:variant>
      <vt:variant>
        <vt:i4>0</vt:i4>
      </vt:variant>
      <vt:variant>
        <vt:i4>5</vt:i4>
      </vt:variant>
      <vt:variant>
        <vt:lpwstr/>
      </vt:variant>
      <vt:variant>
        <vt:lpwstr>_Toc204683047</vt:lpwstr>
      </vt:variant>
      <vt:variant>
        <vt:i4>1441854</vt:i4>
      </vt:variant>
      <vt:variant>
        <vt:i4>185</vt:i4>
      </vt:variant>
      <vt:variant>
        <vt:i4>0</vt:i4>
      </vt:variant>
      <vt:variant>
        <vt:i4>5</vt:i4>
      </vt:variant>
      <vt:variant>
        <vt:lpwstr/>
      </vt:variant>
      <vt:variant>
        <vt:lpwstr>_Toc204683046</vt:lpwstr>
      </vt:variant>
      <vt:variant>
        <vt:i4>1441854</vt:i4>
      </vt:variant>
      <vt:variant>
        <vt:i4>179</vt:i4>
      </vt:variant>
      <vt:variant>
        <vt:i4>0</vt:i4>
      </vt:variant>
      <vt:variant>
        <vt:i4>5</vt:i4>
      </vt:variant>
      <vt:variant>
        <vt:lpwstr/>
      </vt:variant>
      <vt:variant>
        <vt:lpwstr>_Toc204683045</vt:lpwstr>
      </vt:variant>
      <vt:variant>
        <vt:i4>1441854</vt:i4>
      </vt:variant>
      <vt:variant>
        <vt:i4>170</vt:i4>
      </vt:variant>
      <vt:variant>
        <vt:i4>0</vt:i4>
      </vt:variant>
      <vt:variant>
        <vt:i4>5</vt:i4>
      </vt:variant>
      <vt:variant>
        <vt:lpwstr/>
      </vt:variant>
      <vt:variant>
        <vt:lpwstr>_Toc204683044</vt:lpwstr>
      </vt:variant>
      <vt:variant>
        <vt:i4>1441854</vt:i4>
      </vt:variant>
      <vt:variant>
        <vt:i4>164</vt:i4>
      </vt:variant>
      <vt:variant>
        <vt:i4>0</vt:i4>
      </vt:variant>
      <vt:variant>
        <vt:i4>5</vt:i4>
      </vt:variant>
      <vt:variant>
        <vt:lpwstr/>
      </vt:variant>
      <vt:variant>
        <vt:lpwstr>_Toc204683043</vt:lpwstr>
      </vt:variant>
      <vt:variant>
        <vt:i4>1441854</vt:i4>
      </vt:variant>
      <vt:variant>
        <vt:i4>158</vt:i4>
      </vt:variant>
      <vt:variant>
        <vt:i4>0</vt:i4>
      </vt:variant>
      <vt:variant>
        <vt:i4>5</vt:i4>
      </vt:variant>
      <vt:variant>
        <vt:lpwstr/>
      </vt:variant>
      <vt:variant>
        <vt:lpwstr>_Toc204683042</vt:lpwstr>
      </vt:variant>
      <vt:variant>
        <vt:i4>1441854</vt:i4>
      </vt:variant>
      <vt:variant>
        <vt:i4>152</vt:i4>
      </vt:variant>
      <vt:variant>
        <vt:i4>0</vt:i4>
      </vt:variant>
      <vt:variant>
        <vt:i4>5</vt:i4>
      </vt:variant>
      <vt:variant>
        <vt:lpwstr/>
      </vt:variant>
      <vt:variant>
        <vt:lpwstr>_Toc204683041</vt:lpwstr>
      </vt:variant>
      <vt:variant>
        <vt:i4>1441854</vt:i4>
      </vt:variant>
      <vt:variant>
        <vt:i4>146</vt:i4>
      </vt:variant>
      <vt:variant>
        <vt:i4>0</vt:i4>
      </vt:variant>
      <vt:variant>
        <vt:i4>5</vt:i4>
      </vt:variant>
      <vt:variant>
        <vt:lpwstr/>
      </vt:variant>
      <vt:variant>
        <vt:lpwstr>_Toc204683040</vt:lpwstr>
      </vt:variant>
      <vt:variant>
        <vt:i4>1114174</vt:i4>
      </vt:variant>
      <vt:variant>
        <vt:i4>140</vt:i4>
      </vt:variant>
      <vt:variant>
        <vt:i4>0</vt:i4>
      </vt:variant>
      <vt:variant>
        <vt:i4>5</vt:i4>
      </vt:variant>
      <vt:variant>
        <vt:lpwstr/>
      </vt:variant>
      <vt:variant>
        <vt:lpwstr>_Toc204683039</vt:lpwstr>
      </vt:variant>
      <vt:variant>
        <vt:i4>1114174</vt:i4>
      </vt:variant>
      <vt:variant>
        <vt:i4>134</vt:i4>
      </vt:variant>
      <vt:variant>
        <vt:i4>0</vt:i4>
      </vt:variant>
      <vt:variant>
        <vt:i4>5</vt:i4>
      </vt:variant>
      <vt:variant>
        <vt:lpwstr/>
      </vt:variant>
      <vt:variant>
        <vt:lpwstr>_Toc204683038</vt:lpwstr>
      </vt:variant>
      <vt:variant>
        <vt:i4>1114174</vt:i4>
      </vt:variant>
      <vt:variant>
        <vt:i4>128</vt:i4>
      </vt:variant>
      <vt:variant>
        <vt:i4>0</vt:i4>
      </vt:variant>
      <vt:variant>
        <vt:i4>5</vt:i4>
      </vt:variant>
      <vt:variant>
        <vt:lpwstr/>
      </vt:variant>
      <vt:variant>
        <vt:lpwstr>_Toc204683037</vt:lpwstr>
      </vt:variant>
      <vt:variant>
        <vt:i4>1114174</vt:i4>
      </vt:variant>
      <vt:variant>
        <vt:i4>122</vt:i4>
      </vt:variant>
      <vt:variant>
        <vt:i4>0</vt:i4>
      </vt:variant>
      <vt:variant>
        <vt:i4>5</vt:i4>
      </vt:variant>
      <vt:variant>
        <vt:lpwstr/>
      </vt:variant>
      <vt:variant>
        <vt:lpwstr>_Toc204683036</vt:lpwstr>
      </vt:variant>
      <vt:variant>
        <vt:i4>1114174</vt:i4>
      </vt:variant>
      <vt:variant>
        <vt:i4>116</vt:i4>
      </vt:variant>
      <vt:variant>
        <vt:i4>0</vt:i4>
      </vt:variant>
      <vt:variant>
        <vt:i4>5</vt:i4>
      </vt:variant>
      <vt:variant>
        <vt:lpwstr/>
      </vt:variant>
      <vt:variant>
        <vt:lpwstr>_Toc204683035</vt:lpwstr>
      </vt:variant>
      <vt:variant>
        <vt:i4>1114174</vt:i4>
      </vt:variant>
      <vt:variant>
        <vt:i4>110</vt:i4>
      </vt:variant>
      <vt:variant>
        <vt:i4>0</vt:i4>
      </vt:variant>
      <vt:variant>
        <vt:i4>5</vt:i4>
      </vt:variant>
      <vt:variant>
        <vt:lpwstr/>
      </vt:variant>
      <vt:variant>
        <vt:lpwstr>_Toc204683034</vt:lpwstr>
      </vt:variant>
      <vt:variant>
        <vt:i4>1114174</vt:i4>
      </vt:variant>
      <vt:variant>
        <vt:i4>104</vt:i4>
      </vt:variant>
      <vt:variant>
        <vt:i4>0</vt:i4>
      </vt:variant>
      <vt:variant>
        <vt:i4>5</vt:i4>
      </vt:variant>
      <vt:variant>
        <vt:lpwstr/>
      </vt:variant>
      <vt:variant>
        <vt:lpwstr>_Toc204683033</vt:lpwstr>
      </vt:variant>
      <vt:variant>
        <vt:i4>1114174</vt:i4>
      </vt:variant>
      <vt:variant>
        <vt:i4>98</vt:i4>
      </vt:variant>
      <vt:variant>
        <vt:i4>0</vt:i4>
      </vt:variant>
      <vt:variant>
        <vt:i4>5</vt:i4>
      </vt:variant>
      <vt:variant>
        <vt:lpwstr/>
      </vt:variant>
      <vt:variant>
        <vt:lpwstr>_Toc204683032</vt:lpwstr>
      </vt:variant>
      <vt:variant>
        <vt:i4>1114174</vt:i4>
      </vt:variant>
      <vt:variant>
        <vt:i4>92</vt:i4>
      </vt:variant>
      <vt:variant>
        <vt:i4>0</vt:i4>
      </vt:variant>
      <vt:variant>
        <vt:i4>5</vt:i4>
      </vt:variant>
      <vt:variant>
        <vt:lpwstr/>
      </vt:variant>
      <vt:variant>
        <vt:lpwstr>_Toc204683031</vt:lpwstr>
      </vt:variant>
      <vt:variant>
        <vt:i4>1114174</vt:i4>
      </vt:variant>
      <vt:variant>
        <vt:i4>86</vt:i4>
      </vt:variant>
      <vt:variant>
        <vt:i4>0</vt:i4>
      </vt:variant>
      <vt:variant>
        <vt:i4>5</vt:i4>
      </vt:variant>
      <vt:variant>
        <vt:lpwstr/>
      </vt:variant>
      <vt:variant>
        <vt:lpwstr>_Toc204683030</vt:lpwstr>
      </vt:variant>
      <vt:variant>
        <vt:i4>1048638</vt:i4>
      </vt:variant>
      <vt:variant>
        <vt:i4>80</vt:i4>
      </vt:variant>
      <vt:variant>
        <vt:i4>0</vt:i4>
      </vt:variant>
      <vt:variant>
        <vt:i4>5</vt:i4>
      </vt:variant>
      <vt:variant>
        <vt:lpwstr/>
      </vt:variant>
      <vt:variant>
        <vt:lpwstr>_Toc204683029</vt:lpwstr>
      </vt:variant>
      <vt:variant>
        <vt:i4>1048638</vt:i4>
      </vt:variant>
      <vt:variant>
        <vt:i4>74</vt:i4>
      </vt:variant>
      <vt:variant>
        <vt:i4>0</vt:i4>
      </vt:variant>
      <vt:variant>
        <vt:i4>5</vt:i4>
      </vt:variant>
      <vt:variant>
        <vt:lpwstr/>
      </vt:variant>
      <vt:variant>
        <vt:lpwstr>_Toc204683028</vt:lpwstr>
      </vt:variant>
      <vt:variant>
        <vt:i4>1048638</vt:i4>
      </vt:variant>
      <vt:variant>
        <vt:i4>68</vt:i4>
      </vt:variant>
      <vt:variant>
        <vt:i4>0</vt:i4>
      </vt:variant>
      <vt:variant>
        <vt:i4>5</vt:i4>
      </vt:variant>
      <vt:variant>
        <vt:lpwstr/>
      </vt:variant>
      <vt:variant>
        <vt:lpwstr>_Toc204683027</vt:lpwstr>
      </vt:variant>
      <vt:variant>
        <vt:i4>1048638</vt:i4>
      </vt:variant>
      <vt:variant>
        <vt:i4>62</vt:i4>
      </vt:variant>
      <vt:variant>
        <vt:i4>0</vt:i4>
      </vt:variant>
      <vt:variant>
        <vt:i4>5</vt:i4>
      </vt:variant>
      <vt:variant>
        <vt:lpwstr/>
      </vt:variant>
      <vt:variant>
        <vt:lpwstr>_Toc204683026</vt:lpwstr>
      </vt:variant>
      <vt:variant>
        <vt:i4>1048638</vt:i4>
      </vt:variant>
      <vt:variant>
        <vt:i4>56</vt:i4>
      </vt:variant>
      <vt:variant>
        <vt:i4>0</vt:i4>
      </vt:variant>
      <vt:variant>
        <vt:i4>5</vt:i4>
      </vt:variant>
      <vt:variant>
        <vt:lpwstr/>
      </vt:variant>
      <vt:variant>
        <vt:lpwstr>_Toc204683025</vt:lpwstr>
      </vt:variant>
      <vt:variant>
        <vt:i4>1048638</vt:i4>
      </vt:variant>
      <vt:variant>
        <vt:i4>50</vt:i4>
      </vt:variant>
      <vt:variant>
        <vt:i4>0</vt:i4>
      </vt:variant>
      <vt:variant>
        <vt:i4>5</vt:i4>
      </vt:variant>
      <vt:variant>
        <vt:lpwstr/>
      </vt:variant>
      <vt:variant>
        <vt:lpwstr>_Toc204683024</vt:lpwstr>
      </vt:variant>
      <vt:variant>
        <vt:i4>1048638</vt:i4>
      </vt:variant>
      <vt:variant>
        <vt:i4>44</vt:i4>
      </vt:variant>
      <vt:variant>
        <vt:i4>0</vt:i4>
      </vt:variant>
      <vt:variant>
        <vt:i4>5</vt:i4>
      </vt:variant>
      <vt:variant>
        <vt:lpwstr/>
      </vt:variant>
      <vt:variant>
        <vt:lpwstr>_Toc204683023</vt:lpwstr>
      </vt:variant>
      <vt:variant>
        <vt:i4>1048638</vt:i4>
      </vt:variant>
      <vt:variant>
        <vt:i4>38</vt:i4>
      </vt:variant>
      <vt:variant>
        <vt:i4>0</vt:i4>
      </vt:variant>
      <vt:variant>
        <vt:i4>5</vt:i4>
      </vt:variant>
      <vt:variant>
        <vt:lpwstr/>
      </vt:variant>
      <vt:variant>
        <vt:lpwstr>_Toc204683022</vt:lpwstr>
      </vt:variant>
      <vt:variant>
        <vt:i4>1048638</vt:i4>
      </vt:variant>
      <vt:variant>
        <vt:i4>32</vt:i4>
      </vt:variant>
      <vt:variant>
        <vt:i4>0</vt:i4>
      </vt:variant>
      <vt:variant>
        <vt:i4>5</vt:i4>
      </vt:variant>
      <vt:variant>
        <vt:lpwstr/>
      </vt:variant>
      <vt:variant>
        <vt:lpwstr>_Toc204683021</vt:lpwstr>
      </vt:variant>
      <vt:variant>
        <vt:i4>1048638</vt:i4>
      </vt:variant>
      <vt:variant>
        <vt:i4>26</vt:i4>
      </vt:variant>
      <vt:variant>
        <vt:i4>0</vt:i4>
      </vt:variant>
      <vt:variant>
        <vt:i4>5</vt:i4>
      </vt:variant>
      <vt:variant>
        <vt:lpwstr/>
      </vt:variant>
      <vt:variant>
        <vt:lpwstr>_Toc204683020</vt:lpwstr>
      </vt:variant>
      <vt:variant>
        <vt:i4>1245246</vt:i4>
      </vt:variant>
      <vt:variant>
        <vt:i4>20</vt:i4>
      </vt:variant>
      <vt:variant>
        <vt:i4>0</vt:i4>
      </vt:variant>
      <vt:variant>
        <vt:i4>5</vt:i4>
      </vt:variant>
      <vt:variant>
        <vt:lpwstr/>
      </vt:variant>
      <vt:variant>
        <vt:lpwstr>_Toc204683019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rapporto sullo stato della sicurezza ICT delle PAC</dc:title>
  <dc:subject/>
  <dc:creator>Pippo Cattaneo</dc:creator>
  <cp:keywords/>
  <dc:description/>
  <cp:lastModifiedBy>Giuseppe Cattaneo</cp:lastModifiedBy>
  <cp:revision>3</cp:revision>
  <cp:lastPrinted>2012-09-27T18:07:00Z</cp:lastPrinted>
  <dcterms:created xsi:type="dcterms:W3CDTF">2012-09-27T18:07:00Z</dcterms:created>
  <dcterms:modified xsi:type="dcterms:W3CDTF">2012-09-27T18:08:00Z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ollato da">
    <vt:lpwstr>G. RELLINI LERZ</vt:lpwstr>
  </property>
  <property fmtid="{D5CDD505-2E9C-101B-9397-08002B2CF9AE}" pid="3" name="Redattore">
    <vt:lpwstr>G. CATTANEO</vt:lpwstr>
  </property>
  <property fmtid="{D5CDD505-2E9C-101B-9397-08002B2CF9AE}" pid="4" name="Proprietario">
    <vt:lpwstr>G. MANCA</vt:lpwstr>
  </property>
  <property fmtid="{D5CDD505-2E9C-101B-9397-08002B2CF9AE}" pid="5" name="Destinazione">
    <vt:lpwstr>DIGITPA - PAC</vt:lpwstr>
  </property>
</Properties>
</file>